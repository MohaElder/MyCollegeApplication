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94BF9" w14:textId="77777777" w:rsidR="004E0BAB" w:rsidRPr="004E0BAB" w:rsidRDefault="00D11298">
      <w:pPr>
        <w:spacing w:line="240" w:lineRule="exact"/>
        <w:rPr>
          <w:rStyle w:val="ng-star-inserted"/>
          <w:rFonts w:ascii="Times New Roman" w:hAnsi="Times New Roman" w:cs="Times New Roman"/>
          <w:color w:val="333333"/>
          <w:sz w:val="20"/>
          <w:szCs w:val="20"/>
          <w:highlight w:val="yellow"/>
          <w:shd w:val="clear" w:color="auto" w:fill="FFFFFF"/>
          <w:rPrChange w:id="0" w:author="sisleyzhou" w:date="2020-01-14T08:51:00Z">
            <w:rPr>
              <w:rStyle w:val="ng-star-inserted"/>
              <w:rFonts w:ascii="Times New Roman" w:hAnsi="Times New Roman" w:cs="Times New Roman"/>
              <w:color w:val="333333"/>
              <w:sz w:val="24"/>
              <w:szCs w:val="24"/>
              <w:highlight w:val="yellow"/>
              <w:shd w:val="clear" w:color="auto" w:fill="FFFFFF"/>
            </w:rPr>
          </w:rPrChange>
        </w:rPr>
      </w:pPr>
      <w:r>
        <w:rPr>
          <w:rStyle w:val="ng-star-inserted"/>
          <w:rFonts w:ascii="Times New Roman" w:hAnsi="Times New Roman" w:cs="Times New Roman"/>
          <w:color w:val="333333"/>
          <w:sz w:val="20"/>
          <w:szCs w:val="20"/>
          <w:highlight w:val="yellow"/>
          <w:shd w:val="clear" w:color="auto" w:fill="FFFFFF"/>
          <w:rPrChange w:id="1" w:author="sisleyzhou" w:date="2020-01-14T08:51:00Z">
            <w:rPr>
              <w:rStyle w:val="ng-star-inserted"/>
              <w:rFonts w:ascii="Times New Roman" w:hAnsi="Times New Roman" w:cs="Times New Roman"/>
              <w:color w:val="333333"/>
              <w:sz w:val="24"/>
              <w:szCs w:val="24"/>
              <w:highlight w:val="yellow"/>
              <w:shd w:val="clear" w:color="auto" w:fill="FFFFFF"/>
            </w:rPr>
          </w:rPrChange>
        </w:rPr>
        <w:t>What is something about yourself that is essential to understanding you? 250 words limit</w:t>
      </w:r>
    </w:p>
    <w:p w14:paraId="7EC48850" w14:textId="77777777" w:rsidR="004E0BAB" w:rsidRPr="004E0BAB" w:rsidRDefault="004E0BAB">
      <w:pPr>
        <w:spacing w:line="240" w:lineRule="exact"/>
        <w:rPr>
          <w:rStyle w:val="ng-star-inserted"/>
          <w:rFonts w:ascii="Times New Roman" w:hAnsi="Times New Roman" w:cs="Times New Roman"/>
          <w:color w:val="333333"/>
          <w:sz w:val="20"/>
          <w:szCs w:val="20"/>
          <w:shd w:val="clear" w:color="auto" w:fill="FFFFFF"/>
          <w:rPrChange w:id="2" w:author="sisleyzhou" w:date="2020-01-14T08:51:00Z">
            <w:rPr>
              <w:rStyle w:val="ng-star-inserted"/>
              <w:rFonts w:ascii="Times New Roman" w:hAnsi="Times New Roman" w:cs="Times New Roman"/>
              <w:color w:val="333333"/>
              <w:sz w:val="24"/>
              <w:szCs w:val="24"/>
              <w:shd w:val="clear" w:color="auto" w:fill="FFFFFF"/>
            </w:rPr>
          </w:rPrChange>
        </w:rPr>
      </w:pPr>
    </w:p>
    <w:p w14:paraId="54AE64BD" w14:textId="3E3C8BDA" w:rsidR="004E0BAB" w:rsidRPr="004E0BAB" w:rsidRDefault="00D11298">
      <w:pPr>
        <w:spacing w:line="240" w:lineRule="exact"/>
        <w:rPr>
          <w:rStyle w:val="ng-star-inserted"/>
          <w:rFonts w:ascii="Times New Roman" w:hAnsi="Times New Roman" w:cs="Times New Roman"/>
          <w:color w:val="333333"/>
          <w:sz w:val="18"/>
          <w:szCs w:val="18"/>
          <w:shd w:val="clear" w:color="auto" w:fill="FFFFFF"/>
          <w:rPrChange w:id="3" w:author="sisleyzhou" w:date="2020-01-14T09:11:00Z">
            <w:rPr>
              <w:rStyle w:val="ng-star-inserted"/>
              <w:rFonts w:ascii="Times New Roman" w:hAnsi="Times New Roman" w:cs="Times New Roman"/>
              <w:color w:val="333333"/>
              <w:sz w:val="24"/>
              <w:szCs w:val="24"/>
              <w:shd w:val="clear" w:color="auto" w:fill="FFFFFF"/>
            </w:rPr>
          </w:rPrChange>
        </w:rPr>
      </w:pPr>
      <w:r>
        <w:rPr>
          <w:rStyle w:val="ng-star-inserted"/>
          <w:rFonts w:ascii="Times New Roman" w:hAnsi="Times New Roman" w:cs="Times New Roman"/>
          <w:color w:val="333333"/>
          <w:sz w:val="18"/>
          <w:szCs w:val="18"/>
          <w:shd w:val="clear" w:color="auto" w:fill="FFFFFF"/>
          <w:rPrChange w:id="4" w:author="sisleyzhou" w:date="2020-01-14T09:11:00Z">
            <w:rPr>
              <w:rStyle w:val="ng-star-inserted"/>
              <w:rFonts w:ascii="Times New Roman" w:hAnsi="Times New Roman" w:cs="Times New Roman"/>
              <w:color w:val="333333"/>
              <w:sz w:val="24"/>
              <w:szCs w:val="24"/>
              <w:shd w:val="clear" w:color="auto" w:fill="FFFFFF"/>
            </w:rPr>
          </w:rPrChange>
        </w:rPr>
        <w:t xml:space="preserve">What is it like to walk alone in the desert for </w:t>
      </w:r>
      <w:ins w:id="5" w:author="sisleyzhou" w:date="2020-01-14T09:04:00Z">
        <w:r>
          <w:rPr>
            <w:rStyle w:val="ng-star-inserted"/>
            <w:rFonts w:ascii="Times New Roman" w:hAnsi="Times New Roman" w:cs="Times New Roman"/>
            <w:color w:val="333333"/>
            <w:sz w:val="18"/>
            <w:szCs w:val="18"/>
            <w:shd w:val="clear" w:color="auto" w:fill="FFFFFF"/>
            <w:rPrChange w:id="6" w:author="sisleyzhou" w:date="2020-01-14T09:11:00Z">
              <w:rPr>
                <w:rStyle w:val="ng-star-inserted"/>
                <w:rFonts w:ascii="Times New Roman" w:hAnsi="Times New Roman" w:cs="Times New Roman"/>
                <w:color w:val="333333"/>
                <w:sz w:val="20"/>
                <w:szCs w:val="20"/>
                <w:shd w:val="clear" w:color="auto" w:fill="FFFFFF"/>
              </w:rPr>
            </w:rPrChange>
          </w:rPr>
          <w:t>seven</w:t>
        </w:r>
      </w:ins>
      <w:del w:id="7" w:author="sisleyzhou" w:date="2020-01-14T09:04:00Z">
        <w:r>
          <w:rPr>
            <w:rStyle w:val="ng-star-inserted"/>
            <w:rFonts w:ascii="Times New Roman" w:hAnsi="Times New Roman" w:cs="Times New Roman"/>
            <w:color w:val="333333"/>
            <w:sz w:val="18"/>
            <w:szCs w:val="18"/>
            <w:shd w:val="clear" w:color="auto" w:fill="FFFFFF"/>
            <w:rPrChange w:id="8" w:author="sisleyzhou" w:date="2020-01-14T09:11:00Z">
              <w:rPr>
                <w:rStyle w:val="ng-star-inserted"/>
                <w:rFonts w:ascii="Times New Roman" w:hAnsi="Times New Roman" w:cs="Times New Roman"/>
                <w:color w:val="333333"/>
                <w:sz w:val="24"/>
                <w:szCs w:val="24"/>
                <w:shd w:val="clear" w:color="auto" w:fill="FFFFFF"/>
              </w:rPr>
            </w:rPrChange>
          </w:rPr>
          <w:delText>7</w:delText>
        </w:r>
      </w:del>
      <w:r>
        <w:rPr>
          <w:rStyle w:val="ng-star-inserted"/>
          <w:rFonts w:ascii="Times New Roman" w:hAnsi="Times New Roman" w:cs="Times New Roman"/>
          <w:color w:val="333333"/>
          <w:sz w:val="18"/>
          <w:szCs w:val="18"/>
          <w:shd w:val="clear" w:color="auto" w:fill="FFFFFF"/>
          <w:rPrChange w:id="9" w:author="sisleyzhou" w:date="2020-01-14T09:11:00Z">
            <w:rPr>
              <w:rStyle w:val="ng-star-inserted"/>
              <w:rFonts w:ascii="Times New Roman" w:hAnsi="Times New Roman" w:cs="Times New Roman"/>
              <w:color w:val="333333"/>
              <w:sz w:val="24"/>
              <w:szCs w:val="24"/>
              <w:shd w:val="clear" w:color="auto" w:fill="FFFFFF"/>
            </w:rPr>
          </w:rPrChange>
        </w:rPr>
        <w:t xml:space="preserve"> days? If I stand in the middle of the border, what will happen? I often ask questions that no one seems to ask. My curiosity drives me to ponder the strangest questions and to find answers.</w:t>
      </w:r>
      <w:ins w:id="10" w:author="sisleyzhou" w:date="2020-01-14T09:04:00Z">
        <w:r>
          <w:rPr>
            <w:rStyle w:val="ng-star-inserted"/>
            <w:rFonts w:ascii="Times New Roman" w:hAnsi="Times New Roman" w:cs="Times New Roman"/>
            <w:color w:val="333333"/>
            <w:sz w:val="18"/>
            <w:szCs w:val="18"/>
            <w:shd w:val="clear" w:color="auto" w:fill="FFFFFF"/>
            <w:rPrChange w:id="11" w:author="sisleyzhou" w:date="2020-01-14T09:11:00Z">
              <w:rPr>
                <w:rStyle w:val="ng-star-inserted"/>
                <w:rFonts w:ascii="Times New Roman" w:hAnsi="Times New Roman" w:cs="Times New Roman"/>
                <w:color w:val="333333"/>
                <w:sz w:val="20"/>
                <w:szCs w:val="20"/>
                <w:shd w:val="clear" w:color="auto" w:fill="FFFFFF"/>
              </w:rPr>
            </w:rPrChange>
          </w:rPr>
          <w:t xml:space="preserve"> </w:t>
        </w:r>
        <w:del w:id="12" w:author="翁 安志" w:date="2020-01-14T09:16:00Z">
          <w:r w:rsidDel="009851E9">
            <w:rPr>
              <w:rStyle w:val="ng-star-inserted"/>
              <w:rFonts w:ascii="Times New Roman" w:hAnsi="Times New Roman" w:cs="Times New Roman"/>
              <w:color w:val="333333"/>
              <w:sz w:val="18"/>
              <w:szCs w:val="18"/>
              <w:shd w:val="clear" w:color="auto" w:fill="FFFFFF"/>
              <w:rPrChange w:id="13" w:author="sisleyzhou" w:date="2020-01-14T09:11:00Z">
                <w:rPr>
                  <w:rStyle w:val="ng-star-inserted"/>
                  <w:rFonts w:ascii="Times New Roman" w:hAnsi="Times New Roman" w:cs="Times New Roman"/>
                  <w:color w:val="333333"/>
                  <w:sz w:val="20"/>
                  <w:szCs w:val="20"/>
                  <w:shd w:val="clear" w:color="auto" w:fill="FFFFFF"/>
                </w:rPr>
              </w:rPrChange>
            </w:rPr>
            <w:delText>One time</w:delText>
          </w:r>
        </w:del>
      </w:ins>
      <w:ins w:id="14" w:author="翁 安志" w:date="2020-01-14T09:17:00Z">
        <w:r w:rsidR="009851E9">
          <w:rPr>
            <w:rStyle w:val="ng-star-inserted"/>
            <w:rFonts w:ascii="Times New Roman" w:hAnsi="Times New Roman" w:cs="Times New Roman"/>
            <w:color w:val="333333"/>
            <w:sz w:val="18"/>
            <w:szCs w:val="18"/>
            <w:shd w:val="clear" w:color="auto" w:fill="FFFFFF"/>
          </w:rPr>
          <w:t>One</w:t>
        </w:r>
      </w:ins>
      <w:ins w:id="15" w:author="翁 安志" w:date="2020-01-14T09:16:00Z">
        <w:r w:rsidR="009851E9">
          <w:rPr>
            <w:rStyle w:val="ng-star-inserted"/>
            <w:rFonts w:ascii="Times New Roman" w:hAnsi="Times New Roman" w:cs="Times New Roman"/>
            <w:color w:val="333333"/>
            <w:sz w:val="18"/>
            <w:szCs w:val="18"/>
            <w:shd w:val="clear" w:color="auto" w:fill="FFFFFF"/>
          </w:rPr>
          <w:t xml:space="preserve"> Summer</w:t>
        </w:r>
      </w:ins>
      <w:ins w:id="16" w:author="sisleyzhou" w:date="2020-01-14T09:04:00Z">
        <w:r>
          <w:rPr>
            <w:rStyle w:val="ng-star-inserted"/>
            <w:rFonts w:ascii="Times New Roman" w:hAnsi="Times New Roman" w:cs="Times New Roman"/>
            <w:color w:val="333333"/>
            <w:sz w:val="18"/>
            <w:szCs w:val="18"/>
            <w:shd w:val="clear" w:color="auto" w:fill="FFFFFF"/>
            <w:rPrChange w:id="17" w:author="sisleyzhou" w:date="2020-01-14T09:11:00Z">
              <w:rPr>
                <w:rStyle w:val="ng-star-inserted"/>
                <w:rFonts w:ascii="Times New Roman" w:hAnsi="Times New Roman" w:cs="Times New Roman"/>
                <w:color w:val="333333"/>
                <w:sz w:val="20"/>
                <w:szCs w:val="20"/>
                <w:shd w:val="clear" w:color="auto" w:fill="FFFFFF"/>
              </w:rPr>
            </w:rPrChange>
          </w:rPr>
          <w:t>,</w:t>
        </w:r>
      </w:ins>
      <w:ins w:id="18" w:author="sisleyzhou" w:date="2020-01-14T09:05:00Z">
        <w:r>
          <w:rPr>
            <w:rStyle w:val="ng-star-inserted"/>
            <w:rFonts w:ascii="Times New Roman" w:hAnsi="Times New Roman" w:cs="Times New Roman"/>
            <w:color w:val="333333"/>
            <w:sz w:val="18"/>
            <w:szCs w:val="18"/>
            <w:shd w:val="clear" w:color="auto" w:fill="FFFFFF"/>
            <w:rPrChange w:id="19" w:author="sisleyzhou" w:date="2020-01-14T09:11:00Z">
              <w:rPr>
                <w:rStyle w:val="ng-star-inserted"/>
                <w:rFonts w:ascii="Times New Roman" w:hAnsi="Times New Roman" w:cs="Times New Roman"/>
                <w:color w:val="333333"/>
                <w:sz w:val="20"/>
                <w:szCs w:val="20"/>
                <w:shd w:val="clear" w:color="auto" w:fill="FFFFFF"/>
              </w:rPr>
            </w:rPrChange>
          </w:rPr>
          <w:t xml:space="preserve"> </w:t>
        </w:r>
      </w:ins>
      <w:del w:id="20" w:author="sisleyzhou" w:date="2020-01-14T09:04:00Z">
        <w:r>
          <w:rPr>
            <w:rStyle w:val="ng-star-inserted"/>
            <w:rFonts w:ascii="Times New Roman" w:hAnsi="Times New Roman" w:cs="Times New Roman"/>
            <w:color w:val="333333"/>
            <w:sz w:val="18"/>
            <w:szCs w:val="18"/>
            <w:shd w:val="clear" w:color="auto" w:fill="FFFFFF"/>
            <w:rPrChange w:id="21" w:author="sisleyzhou" w:date="2020-01-14T09:11:00Z">
              <w:rPr>
                <w:rStyle w:val="ng-star-inserted"/>
                <w:rFonts w:ascii="Times New Roman" w:hAnsi="Times New Roman" w:cs="Times New Roman"/>
                <w:color w:val="333333"/>
                <w:sz w:val="24"/>
                <w:szCs w:val="24"/>
                <w:shd w:val="clear" w:color="auto" w:fill="FFFFFF"/>
              </w:rPr>
            </w:rPrChange>
          </w:rPr>
          <w:delText xml:space="preserve"> </w:delText>
        </w:r>
      </w:del>
      <w:r>
        <w:rPr>
          <w:rStyle w:val="ng-star-inserted"/>
          <w:rFonts w:ascii="Times New Roman" w:hAnsi="Times New Roman" w:cs="Times New Roman"/>
          <w:color w:val="333333"/>
          <w:sz w:val="18"/>
          <w:szCs w:val="18"/>
          <w:shd w:val="clear" w:color="auto" w:fill="FFFFFF"/>
          <w:rPrChange w:id="22" w:author="sisleyzhou" w:date="2020-01-14T09:11:00Z">
            <w:rPr>
              <w:rStyle w:val="ng-star-inserted"/>
              <w:rFonts w:ascii="Times New Roman" w:hAnsi="Times New Roman" w:cs="Times New Roman"/>
              <w:color w:val="333333"/>
              <w:sz w:val="24"/>
              <w:szCs w:val="24"/>
              <w:shd w:val="clear" w:color="auto" w:fill="FFFFFF"/>
            </w:rPr>
          </w:rPrChange>
        </w:rPr>
        <w:t xml:space="preserve">I </w:t>
      </w:r>
      <w:del w:id="23" w:author="sisleyzhou" w:date="2020-01-14T09:05:00Z">
        <w:r>
          <w:rPr>
            <w:rStyle w:val="ng-star-inserted"/>
            <w:rFonts w:ascii="Times New Roman" w:hAnsi="Times New Roman" w:cs="Times New Roman"/>
            <w:color w:val="333333"/>
            <w:sz w:val="18"/>
            <w:szCs w:val="18"/>
            <w:shd w:val="clear" w:color="auto" w:fill="FFFFFF"/>
            <w:rPrChange w:id="24" w:author="sisleyzhou" w:date="2020-01-14T09:11:00Z">
              <w:rPr>
                <w:rStyle w:val="ng-star-inserted"/>
                <w:rFonts w:ascii="Times New Roman" w:hAnsi="Times New Roman" w:cs="Times New Roman"/>
                <w:color w:val="333333"/>
                <w:sz w:val="24"/>
                <w:szCs w:val="24"/>
                <w:shd w:val="clear" w:color="auto" w:fill="FFFFFF"/>
              </w:rPr>
            </w:rPrChange>
          </w:rPr>
          <w:delText xml:space="preserve">went to DunHuang and </w:delText>
        </w:r>
      </w:del>
      <w:r>
        <w:rPr>
          <w:rStyle w:val="ng-star-inserted"/>
          <w:rFonts w:ascii="Times New Roman" w:hAnsi="Times New Roman" w:cs="Times New Roman"/>
          <w:color w:val="333333"/>
          <w:sz w:val="18"/>
          <w:szCs w:val="18"/>
          <w:shd w:val="clear" w:color="auto" w:fill="FFFFFF"/>
          <w:rPrChange w:id="25" w:author="sisleyzhou" w:date="2020-01-14T09:11:00Z">
            <w:rPr>
              <w:rStyle w:val="ng-star-inserted"/>
              <w:rFonts w:ascii="Times New Roman" w:hAnsi="Times New Roman" w:cs="Times New Roman"/>
              <w:color w:val="333333"/>
              <w:sz w:val="24"/>
              <w:szCs w:val="24"/>
              <w:shd w:val="clear" w:color="auto" w:fill="FFFFFF"/>
            </w:rPr>
          </w:rPrChange>
        </w:rPr>
        <w:t xml:space="preserve">hiked 70km in the </w:t>
      </w:r>
      <w:proofErr w:type="spellStart"/>
      <w:r>
        <w:rPr>
          <w:rStyle w:val="ng-star-inserted"/>
          <w:rFonts w:ascii="Times New Roman" w:hAnsi="Times New Roman" w:cs="Times New Roman"/>
          <w:color w:val="333333"/>
          <w:sz w:val="18"/>
          <w:szCs w:val="18"/>
          <w:shd w:val="clear" w:color="auto" w:fill="FFFFFF"/>
          <w:rPrChange w:id="26" w:author="sisleyzhou" w:date="2020-01-14T09:11:00Z">
            <w:rPr>
              <w:rStyle w:val="ng-star-inserted"/>
              <w:rFonts w:ascii="Times New Roman" w:hAnsi="Times New Roman" w:cs="Times New Roman"/>
              <w:color w:val="333333"/>
              <w:sz w:val="24"/>
              <w:szCs w:val="24"/>
              <w:shd w:val="clear" w:color="auto" w:fill="FFFFFF"/>
            </w:rPr>
          </w:rPrChange>
        </w:rPr>
        <w:t>Kumtag</w:t>
      </w:r>
      <w:proofErr w:type="spellEnd"/>
      <w:r>
        <w:rPr>
          <w:rStyle w:val="ng-star-inserted"/>
          <w:rFonts w:ascii="Times New Roman" w:hAnsi="Times New Roman" w:cs="Times New Roman"/>
          <w:color w:val="333333"/>
          <w:sz w:val="18"/>
          <w:szCs w:val="18"/>
          <w:shd w:val="clear" w:color="auto" w:fill="FFFFFF"/>
          <w:rPrChange w:id="27" w:author="sisleyzhou" w:date="2020-01-14T09:11:00Z">
            <w:rPr>
              <w:rStyle w:val="ng-star-inserted"/>
              <w:rFonts w:ascii="Times New Roman" w:hAnsi="Times New Roman" w:cs="Times New Roman"/>
              <w:color w:val="333333"/>
              <w:sz w:val="24"/>
              <w:szCs w:val="24"/>
              <w:shd w:val="clear" w:color="auto" w:fill="FFFFFF"/>
            </w:rPr>
          </w:rPrChange>
        </w:rPr>
        <w:t xml:space="preserve"> </w:t>
      </w:r>
      <w:ins w:id="28" w:author="sisleyzhou" w:date="2020-01-14T09:05:00Z">
        <w:r>
          <w:rPr>
            <w:rStyle w:val="ng-star-inserted"/>
            <w:rFonts w:ascii="Times New Roman" w:hAnsi="Times New Roman" w:cs="Times New Roman"/>
            <w:color w:val="333333"/>
            <w:sz w:val="18"/>
            <w:szCs w:val="18"/>
            <w:shd w:val="clear" w:color="auto" w:fill="FFFFFF"/>
            <w:rPrChange w:id="29" w:author="sisleyzhou" w:date="2020-01-14T09:11:00Z">
              <w:rPr>
                <w:rStyle w:val="ng-star-inserted"/>
                <w:rFonts w:ascii="Times New Roman" w:hAnsi="Times New Roman" w:cs="Times New Roman"/>
                <w:color w:val="333333"/>
                <w:sz w:val="20"/>
                <w:szCs w:val="20"/>
                <w:shd w:val="clear" w:color="auto" w:fill="FFFFFF"/>
              </w:rPr>
            </w:rPrChange>
          </w:rPr>
          <w:t>D</w:t>
        </w:r>
      </w:ins>
      <w:del w:id="30" w:author="sisleyzhou" w:date="2020-01-14T09:05:00Z">
        <w:r>
          <w:rPr>
            <w:rStyle w:val="ng-star-inserted"/>
            <w:rFonts w:ascii="Times New Roman" w:hAnsi="Times New Roman" w:cs="Times New Roman"/>
            <w:color w:val="333333"/>
            <w:sz w:val="18"/>
            <w:szCs w:val="18"/>
            <w:shd w:val="clear" w:color="auto" w:fill="FFFFFF"/>
            <w:rPrChange w:id="31" w:author="sisleyzhou" w:date="2020-01-14T09:11:00Z">
              <w:rPr>
                <w:rStyle w:val="ng-star-inserted"/>
                <w:rFonts w:ascii="Times New Roman" w:hAnsi="Times New Roman" w:cs="Times New Roman"/>
                <w:color w:val="333333"/>
                <w:sz w:val="24"/>
                <w:szCs w:val="24"/>
                <w:shd w:val="clear" w:color="auto" w:fill="FFFFFF"/>
              </w:rPr>
            </w:rPrChange>
          </w:rPr>
          <w:delText>d</w:delText>
        </w:r>
      </w:del>
      <w:r>
        <w:rPr>
          <w:rStyle w:val="ng-star-inserted"/>
          <w:rFonts w:ascii="Times New Roman" w:hAnsi="Times New Roman" w:cs="Times New Roman"/>
          <w:color w:val="333333"/>
          <w:sz w:val="18"/>
          <w:szCs w:val="18"/>
          <w:shd w:val="clear" w:color="auto" w:fill="FFFFFF"/>
          <w:rPrChange w:id="32" w:author="sisleyzhou" w:date="2020-01-14T09:11:00Z">
            <w:rPr>
              <w:rStyle w:val="ng-star-inserted"/>
              <w:rFonts w:ascii="Times New Roman" w:hAnsi="Times New Roman" w:cs="Times New Roman"/>
              <w:color w:val="333333"/>
              <w:sz w:val="24"/>
              <w:szCs w:val="24"/>
              <w:shd w:val="clear" w:color="auto" w:fill="FFFFFF"/>
            </w:rPr>
          </w:rPrChange>
        </w:rPr>
        <w:t xml:space="preserve">eserts for </w:t>
      </w:r>
      <w:ins w:id="33" w:author="sisleyzhou" w:date="2020-01-14T09:05:00Z">
        <w:r>
          <w:rPr>
            <w:rStyle w:val="ng-star-inserted"/>
            <w:rFonts w:ascii="Times New Roman" w:hAnsi="Times New Roman" w:cs="Times New Roman"/>
            <w:color w:val="333333"/>
            <w:sz w:val="18"/>
            <w:szCs w:val="18"/>
            <w:shd w:val="clear" w:color="auto" w:fill="FFFFFF"/>
            <w:rPrChange w:id="34" w:author="sisleyzhou" w:date="2020-01-14T09:11:00Z">
              <w:rPr>
                <w:rStyle w:val="ng-star-inserted"/>
                <w:rFonts w:ascii="Times New Roman" w:hAnsi="Times New Roman" w:cs="Times New Roman"/>
                <w:color w:val="333333"/>
                <w:sz w:val="20"/>
                <w:szCs w:val="20"/>
                <w:shd w:val="clear" w:color="auto" w:fill="FFFFFF"/>
              </w:rPr>
            </w:rPrChange>
          </w:rPr>
          <w:t>seven</w:t>
        </w:r>
      </w:ins>
      <w:del w:id="35" w:author="sisleyzhou" w:date="2020-01-14T09:05:00Z">
        <w:r>
          <w:rPr>
            <w:rStyle w:val="ng-star-inserted"/>
            <w:rFonts w:ascii="Times New Roman" w:hAnsi="Times New Roman" w:cs="Times New Roman"/>
            <w:color w:val="333333"/>
            <w:sz w:val="18"/>
            <w:szCs w:val="18"/>
            <w:shd w:val="clear" w:color="auto" w:fill="FFFFFF"/>
            <w:rPrChange w:id="36" w:author="sisleyzhou" w:date="2020-01-14T09:11:00Z">
              <w:rPr>
                <w:rStyle w:val="ng-star-inserted"/>
                <w:rFonts w:ascii="Times New Roman" w:hAnsi="Times New Roman" w:cs="Times New Roman"/>
                <w:color w:val="333333"/>
                <w:sz w:val="24"/>
                <w:szCs w:val="24"/>
                <w:shd w:val="clear" w:color="auto" w:fill="FFFFFF"/>
              </w:rPr>
            </w:rPrChange>
          </w:rPr>
          <w:delText>7</w:delText>
        </w:r>
      </w:del>
      <w:r>
        <w:rPr>
          <w:rStyle w:val="ng-star-inserted"/>
          <w:rFonts w:ascii="Times New Roman" w:hAnsi="Times New Roman" w:cs="Times New Roman"/>
          <w:color w:val="333333"/>
          <w:sz w:val="18"/>
          <w:szCs w:val="18"/>
          <w:shd w:val="clear" w:color="auto" w:fill="FFFFFF"/>
          <w:rPrChange w:id="37" w:author="sisleyzhou" w:date="2020-01-14T09:11:00Z">
            <w:rPr>
              <w:rStyle w:val="ng-star-inserted"/>
              <w:rFonts w:ascii="Times New Roman" w:hAnsi="Times New Roman" w:cs="Times New Roman"/>
              <w:color w:val="333333"/>
              <w:sz w:val="24"/>
              <w:szCs w:val="24"/>
              <w:shd w:val="clear" w:color="auto" w:fill="FFFFFF"/>
            </w:rPr>
          </w:rPrChange>
        </w:rPr>
        <w:t xml:space="preserve"> days alone, </w:t>
      </w:r>
      <w:ins w:id="38" w:author="sisleyzhou" w:date="2020-01-14T09:05:00Z">
        <w:r>
          <w:rPr>
            <w:rStyle w:val="ng-star-inserted"/>
            <w:rFonts w:ascii="Times New Roman" w:hAnsi="Times New Roman" w:cs="Times New Roman"/>
            <w:color w:val="333333"/>
            <w:sz w:val="18"/>
            <w:szCs w:val="18"/>
            <w:shd w:val="clear" w:color="auto" w:fill="FFFFFF"/>
            <w:rPrChange w:id="39" w:author="sisleyzhou" w:date="2020-01-14T09:11:00Z">
              <w:rPr>
                <w:rStyle w:val="ng-star-inserted"/>
                <w:rFonts w:ascii="Times New Roman" w:hAnsi="Times New Roman" w:cs="Times New Roman"/>
                <w:color w:val="333333"/>
                <w:sz w:val="20"/>
                <w:szCs w:val="20"/>
                <w:shd w:val="clear" w:color="auto" w:fill="FFFFFF"/>
              </w:rPr>
            </w:rPrChange>
          </w:rPr>
          <w:t xml:space="preserve">determined to </w:t>
        </w:r>
      </w:ins>
      <w:del w:id="40" w:author="sisleyzhou" w:date="2020-01-14T09:05:00Z">
        <w:r>
          <w:rPr>
            <w:rStyle w:val="ng-star-inserted"/>
            <w:rFonts w:ascii="Times New Roman" w:hAnsi="Times New Roman" w:cs="Times New Roman"/>
            <w:color w:val="333333"/>
            <w:sz w:val="18"/>
            <w:szCs w:val="18"/>
            <w:shd w:val="clear" w:color="auto" w:fill="FFFFFF"/>
            <w:rPrChange w:id="41" w:author="sisleyzhou" w:date="2020-01-14T09:11:00Z">
              <w:rPr>
                <w:rStyle w:val="ng-star-inserted"/>
                <w:rFonts w:ascii="Times New Roman" w:hAnsi="Times New Roman" w:cs="Times New Roman"/>
                <w:color w:val="333333"/>
                <w:sz w:val="24"/>
                <w:szCs w:val="24"/>
                <w:shd w:val="clear" w:color="auto" w:fill="FFFFFF"/>
              </w:rPr>
            </w:rPrChange>
          </w:rPr>
          <w:delText xml:space="preserve">found determination as the </w:delText>
        </w:r>
      </w:del>
      <w:r>
        <w:rPr>
          <w:rStyle w:val="ng-star-inserted"/>
          <w:rFonts w:ascii="Times New Roman" w:hAnsi="Times New Roman" w:cs="Times New Roman"/>
          <w:color w:val="333333"/>
          <w:sz w:val="18"/>
          <w:szCs w:val="18"/>
          <w:shd w:val="clear" w:color="auto" w:fill="FFFFFF"/>
          <w:rPrChange w:id="42" w:author="sisleyzhou" w:date="2020-01-14T09:11:00Z">
            <w:rPr>
              <w:rStyle w:val="ng-star-inserted"/>
              <w:rFonts w:ascii="Times New Roman" w:hAnsi="Times New Roman" w:cs="Times New Roman"/>
              <w:color w:val="333333"/>
              <w:sz w:val="24"/>
              <w:szCs w:val="24"/>
              <w:shd w:val="clear" w:color="auto" w:fill="FFFFFF"/>
            </w:rPr>
          </w:rPrChange>
        </w:rPr>
        <w:t>answer</w:t>
      </w:r>
      <w:ins w:id="43" w:author="sisleyzhou" w:date="2020-01-14T09:05:00Z">
        <w:r>
          <w:rPr>
            <w:rStyle w:val="ng-star-inserted"/>
            <w:rFonts w:ascii="Times New Roman" w:hAnsi="Times New Roman" w:cs="Times New Roman"/>
            <w:color w:val="333333"/>
            <w:sz w:val="18"/>
            <w:szCs w:val="18"/>
            <w:shd w:val="clear" w:color="auto" w:fill="FFFFFF"/>
            <w:rPrChange w:id="44" w:author="sisleyzhou" w:date="2020-01-14T09:11:00Z">
              <w:rPr>
                <w:rStyle w:val="ng-star-inserted"/>
                <w:rFonts w:ascii="Times New Roman" w:hAnsi="Times New Roman" w:cs="Times New Roman"/>
                <w:color w:val="333333"/>
                <w:sz w:val="20"/>
                <w:szCs w:val="20"/>
                <w:shd w:val="clear" w:color="auto" w:fill="FFFFFF"/>
              </w:rPr>
            </w:rPrChange>
          </w:rPr>
          <w:t xml:space="preserve"> </w:t>
        </w:r>
      </w:ins>
      <w:del w:id="45" w:author="sisleyzhou" w:date="2020-01-14T09:05:00Z">
        <w:r>
          <w:rPr>
            <w:rStyle w:val="ng-star-inserted"/>
            <w:rFonts w:ascii="Times New Roman" w:hAnsi="Times New Roman" w:cs="Times New Roman"/>
            <w:color w:val="333333"/>
            <w:sz w:val="18"/>
            <w:szCs w:val="18"/>
            <w:shd w:val="clear" w:color="auto" w:fill="FFFFFF"/>
            <w:rPrChange w:id="46" w:author="sisleyzhou" w:date="2020-01-14T09:11:00Z">
              <w:rPr>
                <w:rStyle w:val="ng-star-inserted"/>
                <w:rFonts w:ascii="Times New Roman" w:hAnsi="Times New Roman" w:cs="Times New Roman"/>
                <w:color w:val="333333"/>
                <w:sz w:val="24"/>
                <w:szCs w:val="24"/>
                <w:shd w:val="clear" w:color="auto" w:fill="FFFFFF"/>
              </w:rPr>
            </w:rPrChange>
          </w:rPr>
          <w:delText xml:space="preserve"> to </w:delText>
        </w:r>
      </w:del>
      <w:r>
        <w:rPr>
          <w:rStyle w:val="ng-star-inserted"/>
          <w:rFonts w:ascii="Times New Roman" w:hAnsi="Times New Roman" w:cs="Times New Roman"/>
          <w:color w:val="333333"/>
          <w:sz w:val="18"/>
          <w:szCs w:val="18"/>
          <w:shd w:val="clear" w:color="auto" w:fill="FFFFFF"/>
          <w:rPrChange w:id="47" w:author="sisleyzhou" w:date="2020-01-14T09:11:00Z">
            <w:rPr>
              <w:rStyle w:val="ng-star-inserted"/>
              <w:rFonts w:ascii="Times New Roman" w:hAnsi="Times New Roman" w:cs="Times New Roman"/>
              <w:color w:val="333333"/>
              <w:sz w:val="24"/>
              <w:szCs w:val="24"/>
              <w:shd w:val="clear" w:color="auto" w:fill="FFFFFF"/>
            </w:rPr>
          </w:rPrChange>
        </w:rPr>
        <w:t xml:space="preserve">my question. </w:t>
      </w:r>
      <w:ins w:id="48" w:author="翁 安志" w:date="2020-01-14T09:17:00Z">
        <w:r w:rsidR="009851E9">
          <w:rPr>
            <w:rStyle w:val="ng-star-inserted"/>
            <w:rFonts w:ascii="Times New Roman" w:hAnsi="Times New Roman" w:cs="Times New Roman"/>
            <w:color w:val="333333"/>
            <w:sz w:val="18"/>
            <w:szCs w:val="18"/>
            <w:shd w:val="clear" w:color="auto" w:fill="FFFFFF"/>
          </w:rPr>
          <w:t>Last Winter</w:t>
        </w:r>
      </w:ins>
      <w:ins w:id="49" w:author="sisleyzhou" w:date="2020-01-14T09:05:00Z">
        <w:del w:id="50" w:author="翁 安志" w:date="2020-01-14T09:17:00Z">
          <w:r w:rsidDel="009851E9">
            <w:rPr>
              <w:rStyle w:val="ng-star-inserted"/>
              <w:rFonts w:ascii="Times New Roman" w:hAnsi="Times New Roman" w:cs="Times New Roman"/>
              <w:color w:val="333333"/>
              <w:sz w:val="18"/>
              <w:szCs w:val="18"/>
              <w:shd w:val="clear" w:color="auto" w:fill="FFFFFF"/>
              <w:rPrChange w:id="51" w:author="sisleyzhou" w:date="2020-01-14T09:11:00Z">
                <w:rPr>
                  <w:rStyle w:val="ng-star-inserted"/>
                  <w:rFonts w:ascii="Times New Roman" w:hAnsi="Times New Roman" w:cs="Times New Roman"/>
                  <w:color w:val="333333"/>
                  <w:sz w:val="20"/>
                  <w:szCs w:val="20"/>
                  <w:shd w:val="clear" w:color="auto" w:fill="FFFFFF"/>
                </w:rPr>
              </w:rPrChange>
            </w:rPr>
            <w:delText>One time</w:delText>
          </w:r>
        </w:del>
        <w:r>
          <w:rPr>
            <w:rStyle w:val="ng-star-inserted"/>
            <w:rFonts w:ascii="Times New Roman" w:hAnsi="Times New Roman" w:cs="Times New Roman"/>
            <w:color w:val="333333"/>
            <w:sz w:val="18"/>
            <w:szCs w:val="18"/>
            <w:shd w:val="clear" w:color="auto" w:fill="FFFFFF"/>
            <w:rPrChange w:id="52" w:author="sisleyzhou" w:date="2020-01-14T09:11:00Z">
              <w:rPr>
                <w:rStyle w:val="ng-star-inserted"/>
                <w:rFonts w:ascii="Times New Roman" w:hAnsi="Times New Roman" w:cs="Times New Roman"/>
                <w:color w:val="333333"/>
                <w:sz w:val="20"/>
                <w:szCs w:val="20"/>
                <w:shd w:val="clear" w:color="auto" w:fill="FFFFFF"/>
              </w:rPr>
            </w:rPrChange>
          </w:rPr>
          <w:t xml:space="preserve">, </w:t>
        </w:r>
      </w:ins>
      <w:r>
        <w:rPr>
          <w:rStyle w:val="ng-star-inserted"/>
          <w:rFonts w:ascii="Times New Roman" w:hAnsi="Times New Roman" w:cs="Times New Roman"/>
          <w:color w:val="333333"/>
          <w:sz w:val="18"/>
          <w:szCs w:val="18"/>
          <w:shd w:val="clear" w:color="auto" w:fill="FFFFFF"/>
          <w:rPrChange w:id="53" w:author="sisleyzhou" w:date="2020-01-14T09:11:00Z">
            <w:rPr>
              <w:rStyle w:val="ng-star-inserted"/>
              <w:rFonts w:ascii="Times New Roman" w:hAnsi="Times New Roman" w:cs="Times New Roman"/>
              <w:color w:val="333333"/>
              <w:sz w:val="24"/>
              <w:szCs w:val="24"/>
              <w:shd w:val="clear" w:color="auto" w:fill="FFFFFF"/>
            </w:rPr>
          </w:rPrChange>
        </w:rPr>
        <w:t xml:space="preserve">I flew to Manchuria, where the China-Russia border lies. I stood in the middle of the borderline, and it </w:t>
      </w:r>
      <w:ins w:id="54" w:author="sisleyzhou" w:date="2020-01-14T09:05:00Z">
        <w:r>
          <w:rPr>
            <w:rStyle w:val="ng-star-inserted"/>
            <w:rFonts w:ascii="Times New Roman" w:hAnsi="Times New Roman" w:cs="Times New Roman"/>
            <w:color w:val="333333"/>
            <w:sz w:val="18"/>
            <w:szCs w:val="18"/>
            <w:shd w:val="clear" w:color="auto" w:fill="FFFFFF"/>
            <w:rPrChange w:id="55" w:author="sisleyzhou" w:date="2020-01-14T09:11:00Z">
              <w:rPr>
                <w:rStyle w:val="ng-star-inserted"/>
                <w:rFonts w:ascii="Times New Roman" w:hAnsi="Times New Roman" w:cs="Times New Roman"/>
                <w:color w:val="333333"/>
                <w:sz w:val="20"/>
                <w:szCs w:val="20"/>
                <w:shd w:val="clear" w:color="auto" w:fill="FFFFFF"/>
              </w:rPr>
            </w:rPrChange>
          </w:rPr>
          <w:t>was</w:t>
        </w:r>
      </w:ins>
      <w:del w:id="56" w:author="sisleyzhou" w:date="2020-01-14T09:05:00Z">
        <w:r>
          <w:rPr>
            <w:rStyle w:val="ng-star-inserted"/>
            <w:rFonts w:ascii="Times New Roman" w:hAnsi="Times New Roman" w:cs="Times New Roman"/>
            <w:color w:val="333333"/>
            <w:sz w:val="18"/>
            <w:szCs w:val="18"/>
            <w:shd w:val="clear" w:color="auto" w:fill="FFFFFF"/>
            <w:rPrChange w:id="57" w:author="sisleyzhou" w:date="2020-01-14T09:11:00Z">
              <w:rPr>
                <w:rStyle w:val="ng-star-inserted"/>
                <w:rFonts w:ascii="Times New Roman" w:hAnsi="Times New Roman" w:cs="Times New Roman"/>
                <w:color w:val="333333"/>
                <w:sz w:val="24"/>
                <w:szCs w:val="24"/>
                <w:shd w:val="clear" w:color="auto" w:fill="FFFFFF"/>
              </w:rPr>
            </w:rPrChange>
          </w:rPr>
          <w:delText>is</w:delText>
        </w:r>
      </w:del>
      <w:r>
        <w:rPr>
          <w:rStyle w:val="ng-star-inserted"/>
          <w:rFonts w:ascii="Times New Roman" w:hAnsi="Times New Roman" w:cs="Times New Roman"/>
          <w:color w:val="333333"/>
          <w:sz w:val="18"/>
          <w:szCs w:val="18"/>
          <w:shd w:val="clear" w:color="auto" w:fill="FFFFFF"/>
          <w:rPrChange w:id="58" w:author="sisleyzhou" w:date="2020-01-14T09:11:00Z">
            <w:rPr>
              <w:rStyle w:val="ng-star-inserted"/>
              <w:rFonts w:ascii="Times New Roman" w:hAnsi="Times New Roman" w:cs="Times New Roman"/>
              <w:color w:val="333333"/>
              <w:sz w:val="24"/>
              <w:szCs w:val="24"/>
              <w:shd w:val="clear" w:color="auto" w:fill="FFFFFF"/>
            </w:rPr>
          </w:rPrChange>
        </w:rPr>
        <w:t xml:space="preserve"> like standing between two distinct civilizations.</w:t>
      </w:r>
      <w:del w:id="59" w:author="翁 安志" w:date="2019-12-24T16:43:00Z">
        <w:r>
          <w:rPr>
            <w:rStyle w:val="ng-star-inserted"/>
            <w:rFonts w:ascii="Times New Roman" w:hAnsi="Times New Roman" w:cs="Times New Roman"/>
            <w:color w:val="333333"/>
            <w:sz w:val="18"/>
            <w:szCs w:val="18"/>
            <w:shd w:val="clear" w:color="auto" w:fill="FFFFFF"/>
            <w:rPrChange w:id="60" w:author="sisleyzhou" w:date="2020-01-14T09:11:00Z">
              <w:rPr>
                <w:rStyle w:val="ng-star-inserted"/>
                <w:rFonts w:ascii="Times New Roman" w:hAnsi="Times New Roman" w:cs="Times New Roman"/>
                <w:color w:val="333333"/>
                <w:sz w:val="24"/>
                <w:szCs w:val="24"/>
                <w:shd w:val="clear" w:color="auto" w:fill="FFFFFF"/>
              </w:rPr>
            </w:rPrChange>
          </w:rPr>
          <w:delText xml:space="preserve"> </w:delText>
        </w:r>
      </w:del>
    </w:p>
    <w:p w14:paraId="415B9448" w14:textId="77777777" w:rsidR="004E0BAB" w:rsidRPr="004E0BAB" w:rsidRDefault="004E0BAB">
      <w:pPr>
        <w:spacing w:line="240" w:lineRule="exact"/>
        <w:rPr>
          <w:rStyle w:val="ng-star-inserted"/>
          <w:rFonts w:ascii="Times New Roman" w:hAnsi="Times New Roman" w:cs="Times New Roman"/>
          <w:color w:val="333333"/>
          <w:sz w:val="18"/>
          <w:szCs w:val="18"/>
          <w:shd w:val="clear" w:color="auto" w:fill="FFFFFF"/>
          <w:rPrChange w:id="61" w:author="sisleyzhou" w:date="2020-01-14T09:11:00Z">
            <w:rPr>
              <w:rStyle w:val="ng-star-inserted"/>
              <w:rFonts w:ascii="Times New Roman" w:hAnsi="Times New Roman" w:cs="Times New Roman"/>
              <w:color w:val="333333"/>
              <w:sz w:val="24"/>
              <w:szCs w:val="24"/>
              <w:shd w:val="clear" w:color="auto" w:fill="FFFFFF"/>
            </w:rPr>
          </w:rPrChange>
        </w:rPr>
      </w:pPr>
    </w:p>
    <w:p w14:paraId="71545E07" w14:textId="77777777" w:rsidR="004E0BAB" w:rsidRPr="004E0BAB" w:rsidRDefault="00D11298">
      <w:pPr>
        <w:spacing w:line="240" w:lineRule="exact"/>
        <w:rPr>
          <w:del w:id="62" w:author="翁 安志" w:date="2019-12-24T17:01:00Z"/>
          <w:rStyle w:val="ng-star-inserted"/>
          <w:rFonts w:ascii="Times New Roman" w:hAnsi="Times New Roman" w:cs="Times New Roman"/>
          <w:color w:val="333333"/>
          <w:sz w:val="18"/>
          <w:szCs w:val="18"/>
          <w:shd w:val="clear" w:color="auto" w:fill="FFFFFF"/>
          <w:rPrChange w:id="63" w:author="sisleyzhou" w:date="2020-01-14T09:11:00Z">
            <w:rPr>
              <w:del w:id="64" w:author="翁 安志" w:date="2019-12-24T17:01:00Z"/>
              <w:rStyle w:val="ng-star-inserted"/>
              <w:rFonts w:ascii="Times New Roman" w:hAnsi="Times New Roman" w:cs="Times New Roman"/>
              <w:color w:val="333333"/>
              <w:sz w:val="24"/>
              <w:szCs w:val="24"/>
              <w:shd w:val="clear" w:color="auto" w:fill="FFFFFF"/>
            </w:rPr>
          </w:rPrChange>
        </w:rPr>
      </w:pPr>
      <w:r>
        <w:rPr>
          <w:rStyle w:val="ng-star-inserted"/>
          <w:rFonts w:ascii="Times New Roman" w:hAnsi="Times New Roman" w:cs="Times New Roman"/>
          <w:color w:val="333333"/>
          <w:sz w:val="18"/>
          <w:szCs w:val="18"/>
          <w:shd w:val="clear" w:color="auto" w:fill="FFFFFF"/>
          <w:rPrChange w:id="65" w:author="sisleyzhou" w:date="2020-01-14T09:11:00Z">
            <w:rPr>
              <w:rStyle w:val="ng-star-inserted"/>
              <w:rFonts w:ascii="Times New Roman" w:hAnsi="Times New Roman" w:cs="Times New Roman"/>
              <w:color w:val="333333"/>
              <w:sz w:val="24"/>
              <w:szCs w:val="24"/>
              <w:shd w:val="clear" w:color="auto" w:fill="FFFFFF"/>
            </w:rPr>
          </w:rPrChange>
        </w:rPr>
        <w:t xml:space="preserve">From these </w:t>
      </w:r>
      <w:del w:id="66" w:author="翁 安志" w:date="2019-12-24T16:45:00Z">
        <w:r>
          <w:rPr>
            <w:rStyle w:val="ng-star-inserted"/>
            <w:rFonts w:ascii="Times New Roman" w:hAnsi="Times New Roman" w:cs="Times New Roman"/>
            <w:color w:val="333333"/>
            <w:sz w:val="18"/>
            <w:szCs w:val="18"/>
            <w:shd w:val="clear" w:color="auto" w:fill="FFFFFF"/>
            <w:rPrChange w:id="67" w:author="sisleyzhou" w:date="2020-01-14T09:11:00Z">
              <w:rPr>
                <w:rStyle w:val="ng-star-inserted"/>
                <w:rFonts w:ascii="Times New Roman" w:hAnsi="Times New Roman" w:cs="Times New Roman"/>
                <w:color w:val="333333"/>
                <w:sz w:val="24"/>
                <w:szCs w:val="24"/>
                <w:shd w:val="clear" w:color="auto" w:fill="FFFFFF"/>
              </w:rPr>
            </w:rPrChange>
          </w:rPr>
          <w:delText>attempts of fulfilling my curiosity</w:delText>
        </w:r>
      </w:del>
      <w:ins w:id="68" w:author="翁 安志" w:date="2019-12-24T16:45:00Z">
        <w:r>
          <w:rPr>
            <w:rStyle w:val="ng-star-inserted"/>
            <w:rFonts w:ascii="Times New Roman" w:hAnsi="Times New Roman" w:cs="Times New Roman"/>
            <w:color w:val="333333"/>
            <w:sz w:val="18"/>
            <w:szCs w:val="18"/>
            <w:shd w:val="clear" w:color="auto" w:fill="FFFFFF"/>
            <w:rPrChange w:id="69" w:author="sisleyzhou" w:date="2020-01-14T09:11:00Z">
              <w:rPr>
                <w:rStyle w:val="ng-star-inserted"/>
                <w:rFonts w:ascii="Times New Roman" w:hAnsi="Times New Roman" w:cs="Times New Roman"/>
                <w:color w:val="333333"/>
                <w:sz w:val="24"/>
                <w:szCs w:val="24"/>
                <w:shd w:val="clear" w:color="auto" w:fill="FFFFFF"/>
              </w:rPr>
            </w:rPrChange>
          </w:rPr>
          <w:t>experiences</w:t>
        </w:r>
      </w:ins>
      <w:r>
        <w:rPr>
          <w:rStyle w:val="ng-star-inserted"/>
          <w:rFonts w:ascii="Times New Roman" w:hAnsi="Times New Roman" w:cs="Times New Roman"/>
          <w:color w:val="333333"/>
          <w:sz w:val="18"/>
          <w:szCs w:val="18"/>
          <w:shd w:val="clear" w:color="auto" w:fill="FFFFFF"/>
          <w:rPrChange w:id="70" w:author="sisleyzhou" w:date="2020-01-14T09:11:00Z">
            <w:rPr>
              <w:rStyle w:val="ng-star-inserted"/>
              <w:rFonts w:ascii="Times New Roman" w:hAnsi="Times New Roman" w:cs="Times New Roman"/>
              <w:color w:val="333333"/>
              <w:sz w:val="24"/>
              <w:szCs w:val="24"/>
              <w:shd w:val="clear" w:color="auto" w:fill="FFFFFF"/>
            </w:rPr>
          </w:rPrChange>
        </w:rPr>
        <w:t xml:space="preserve">, I </w:t>
      </w:r>
      <w:ins w:id="71" w:author="sisleyzhou" w:date="2020-01-14T09:05:00Z">
        <w:r>
          <w:rPr>
            <w:rStyle w:val="ng-star-inserted"/>
            <w:rFonts w:ascii="Times New Roman" w:hAnsi="Times New Roman" w:cs="Times New Roman"/>
            <w:color w:val="333333"/>
            <w:sz w:val="18"/>
            <w:szCs w:val="18"/>
            <w:shd w:val="clear" w:color="auto" w:fill="FFFFFF"/>
            <w:rPrChange w:id="72" w:author="sisleyzhou" w:date="2020-01-14T09:11:00Z">
              <w:rPr>
                <w:rStyle w:val="ng-star-inserted"/>
                <w:rFonts w:ascii="Times New Roman" w:hAnsi="Times New Roman" w:cs="Times New Roman"/>
                <w:color w:val="333333"/>
                <w:sz w:val="20"/>
                <w:szCs w:val="20"/>
                <w:shd w:val="clear" w:color="auto" w:fill="FFFFFF"/>
              </w:rPr>
            </w:rPrChange>
          </w:rPr>
          <w:t xml:space="preserve">was </w:t>
        </w:r>
      </w:ins>
      <w:ins w:id="73" w:author="sisleyzhou" w:date="2020-01-14T09:06:00Z">
        <w:r>
          <w:rPr>
            <w:rStyle w:val="ng-star-inserted"/>
            <w:rFonts w:ascii="Times New Roman" w:hAnsi="Times New Roman" w:cs="Times New Roman"/>
            <w:color w:val="333333"/>
            <w:sz w:val="18"/>
            <w:szCs w:val="18"/>
            <w:shd w:val="clear" w:color="auto" w:fill="FFFFFF"/>
            <w:rPrChange w:id="74" w:author="sisleyzhou" w:date="2020-01-14T09:11:00Z">
              <w:rPr>
                <w:rStyle w:val="ng-star-inserted"/>
                <w:rFonts w:ascii="Times New Roman" w:hAnsi="Times New Roman" w:cs="Times New Roman"/>
                <w:color w:val="333333"/>
                <w:sz w:val="20"/>
                <w:szCs w:val="20"/>
                <w:shd w:val="clear" w:color="auto" w:fill="FFFFFF"/>
              </w:rPr>
            </w:rPrChange>
          </w:rPr>
          <w:t>in</w:t>
        </w:r>
      </w:ins>
      <w:del w:id="75" w:author="sisleyzhou" w:date="2020-01-14T09:06:00Z">
        <w:r>
          <w:rPr>
            <w:rStyle w:val="ng-star-inserted"/>
            <w:rFonts w:ascii="Times New Roman" w:hAnsi="Times New Roman" w:cs="Times New Roman"/>
            <w:color w:val="333333"/>
            <w:sz w:val="18"/>
            <w:szCs w:val="18"/>
            <w:shd w:val="clear" w:color="auto" w:fill="FFFFFF"/>
            <w:rPrChange w:id="76" w:author="sisleyzhou" w:date="2020-01-14T09:11:00Z">
              <w:rPr>
                <w:rStyle w:val="ng-star-inserted"/>
                <w:rFonts w:ascii="Times New Roman" w:hAnsi="Times New Roman" w:cs="Times New Roman"/>
                <w:color w:val="333333"/>
                <w:sz w:val="24"/>
                <w:szCs w:val="24"/>
                <w:shd w:val="clear" w:color="auto" w:fill="FFFFFF"/>
              </w:rPr>
            </w:rPrChange>
          </w:rPr>
          <w:delText xml:space="preserve">discover values </w:delText>
        </w:r>
      </w:del>
      <w:ins w:id="77" w:author="翁 安志" w:date="2019-12-24T16:45:00Z">
        <w:del w:id="78" w:author="sisleyzhou" w:date="2020-01-14T09:06:00Z">
          <w:r>
            <w:rPr>
              <w:rStyle w:val="ng-star-inserted"/>
              <w:rFonts w:ascii="Times New Roman" w:hAnsi="Times New Roman" w:cs="Times New Roman"/>
              <w:color w:val="333333"/>
              <w:sz w:val="18"/>
              <w:szCs w:val="18"/>
              <w:shd w:val="clear" w:color="auto" w:fill="FFFFFF"/>
              <w:rPrChange w:id="79" w:author="sisleyzhou" w:date="2020-01-14T09:11:00Z">
                <w:rPr>
                  <w:rStyle w:val="ng-star-inserted"/>
                  <w:rFonts w:ascii="Times New Roman" w:hAnsi="Times New Roman" w:cs="Times New Roman"/>
                  <w:color w:val="333333"/>
                  <w:sz w:val="24"/>
                  <w:szCs w:val="24"/>
                  <w:shd w:val="clear" w:color="auto" w:fill="FFFFFF"/>
                </w:rPr>
              </w:rPrChange>
            </w:rPr>
            <w:delText xml:space="preserve">such as </w:delText>
          </w:r>
        </w:del>
      </w:ins>
      <w:del w:id="80" w:author="sisleyzhou" w:date="2020-01-14T09:06:00Z">
        <w:r>
          <w:rPr>
            <w:rStyle w:val="ng-star-inserted"/>
            <w:rFonts w:ascii="Times New Roman" w:hAnsi="Times New Roman" w:cs="Times New Roman"/>
            <w:color w:val="333333"/>
            <w:sz w:val="18"/>
            <w:szCs w:val="18"/>
            <w:shd w:val="clear" w:color="auto" w:fill="FFFFFF"/>
            <w:rPrChange w:id="81" w:author="sisleyzhou" w:date="2020-01-14T09:11:00Z">
              <w:rPr>
                <w:rStyle w:val="ng-star-inserted"/>
                <w:rFonts w:ascii="Times New Roman" w:hAnsi="Times New Roman" w:cs="Times New Roman"/>
                <w:color w:val="333333"/>
                <w:sz w:val="24"/>
                <w:szCs w:val="24"/>
                <w:shd w:val="clear" w:color="auto" w:fill="FFFFFF"/>
              </w:rPr>
            </w:rPrChange>
          </w:rPr>
          <w:delText>more than satisfaction on my curiosity. P</w:delText>
        </w:r>
      </w:del>
      <w:ins w:id="82" w:author="翁 安志" w:date="2019-12-24T16:45:00Z">
        <w:del w:id="83" w:author="sisleyzhou" w:date="2020-01-14T09:06:00Z">
          <w:r>
            <w:rPr>
              <w:rStyle w:val="ng-star-inserted"/>
              <w:rFonts w:ascii="Times New Roman" w:hAnsi="Times New Roman" w:cs="Times New Roman"/>
              <w:color w:val="333333"/>
              <w:sz w:val="18"/>
              <w:szCs w:val="18"/>
              <w:shd w:val="clear" w:color="auto" w:fill="FFFFFF"/>
              <w:rPrChange w:id="84" w:author="sisleyzhou" w:date="2020-01-14T09:11:00Z">
                <w:rPr>
                  <w:rStyle w:val="ng-star-inserted"/>
                  <w:rFonts w:ascii="Times New Roman" w:hAnsi="Times New Roman" w:cs="Times New Roman"/>
                  <w:color w:val="333333"/>
                  <w:sz w:val="24"/>
                  <w:szCs w:val="24"/>
                  <w:shd w:val="clear" w:color="auto" w:fill="FFFFFF"/>
                </w:rPr>
              </w:rPrChange>
            </w:rPr>
            <w:delText>p</w:delText>
          </w:r>
        </w:del>
      </w:ins>
      <w:del w:id="85" w:author="sisleyzhou" w:date="2020-01-14T09:06:00Z">
        <w:r>
          <w:rPr>
            <w:rStyle w:val="ng-star-inserted"/>
            <w:rFonts w:ascii="Times New Roman" w:hAnsi="Times New Roman" w:cs="Times New Roman"/>
            <w:color w:val="333333"/>
            <w:sz w:val="18"/>
            <w:szCs w:val="18"/>
            <w:shd w:val="clear" w:color="auto" w:fill="FFFFFF"/>
            <w:rPrChange w:id="86" w:author="sisleyzhou" w:date="2020-01-14T09:11:00Z">
              <w:rPr>
                <w:rStyle w:val="ng-star-inserted"/>
                <w:rFonts w:ascii="Times New Roman" w:hAnsi="Times New Roman" w:cs="Times New Roman"/>
                <w:color w:val="333333"/>
                <w:sz w:val="24"/>
                <w:szCs w:val="24"/>
                <w:shd w:val="clear" w:color="auto" w:fill="FFFFFF"/>
              </w:rPr>
            </w:rPrChange>
          </w:rPr>
          <w:delText>ersistence from DunHuang</w:delText>
        </w:r>
      </w:del>
      <w:ins w:id="87" w:author="翁 安志" w:date="2019-12-24T16:45:00Z">
        <w:del w:id="88" w:author="sisleyzhou" w:date="2020-01-14T09:06:00Z">
          <w:r>
            <w:rPr>
              <w:rStyle w:val="ng-star-inserted"/>
              <w:rFonts w:ascii="Times New Roman" w:hAnsi="Times New Roman" w:cs="Times New Roman"/>
              <w:color w:val="333333"/>
              <w:sz w:val="18"/>
              <w:szCs w:val="18"/>
              <w:shd w:val="clear" w:color="auto" w:fill="FFFFFF"/>
              <w:rPrChange w:id="89" w:author="sisleyzhou" w:date="2020-01-14T09:11:00Z">
                <w:rPr>
                  <w:rStyle w:val="ng-star-inserted"/>
                  <w:rFonts w:ascii="Times New Roman" w:hAnsi="Times New Roman" w:cs="Times New Roman"/>
                  <w:color w:val="333333"/>
                  <w:sz w:val="24"/>
                  <w:szCs w:val="24"/>
                  <w:shd w:val="clear" w:color="auto" w:fill="FFFFFF"/>
                </w:rPr>
              </w:rPrChange>
            </w:rPr>
            <w:delText xml:space="preserve"> or</w:delText>
          </w:r>
        </w:del>
      </w:ins>
      <w:del w:id="90" w:author="翁 安志" w:date="2019-12-24T16:45:00Z">
        <w:r>
          <w:rPr>
            <w:rStyle w:val="ng-star-inserted"/>
            <w:rFonts w:ascii="Times New Roman" w:hAnsi="Times New Roman" w:cs="Times New Roman"/>
            <w:color w:val="333333"/>
            <w:sz w:val="18"/>
            <w:szCs w:val="18"/>
            <w:shd w:val="clear" w:color="auto" w:fill="FFFFFF"/>
            <w:rPrChange w:id="91" w:author="sisleyzhou" w:date="2020-01-14T09:11:00Z">
              <w:rPr>
                <w:rStyle w:val="ng-star-inserted"/>
                <w:rFonts w:ascii="Times New Roman" w:hAnsi="Times New Roman" w:cs="Times New Roman"/>
                <w:color w:val="333333"/>
                <w:sz w:val="24"/>
                <w:szCs w:val="24"/>
                <w:shd w:val="clear" w:color="auto" w:fill="FFFFFF"/>
              </w:rPr>
            </w:rPrChange>
          </w:rPr>
          <w:delText>,</w:delText>
        </w:r>
      </w:del>
      <w:ins w:id="92" w:author="sisleyzhou" w:date="2020-01-14T09:06:00Z">
        <w:r>
          <w:rPr>
            <w:rStyle w:val="ng-star-inserted"/>
            <w:rFonts w:ascii="Times New Roman" w:hAnsi="Times New Roman" w:cs="Times New Roman"/>
            <w:color w:val="333333"/>
            <w:sz w:val="18"/>
            <w:szCs w:val="18"/>
            <w:shd w:val="clear" w:color="auto" w:fill="FFFFFF"/>
            <w:rPrChange w:id="93" w:author="sisleyzhou" w:date="2020-01-14T09:11:00Z">
              <w:rPr>
                <w:rStyle w:val="ng-star-inserted"/>
                <w:rFonts w:ascii="Times New Roman" w:hAnsi="Times New Roman" w:cs="Times New Roman"/>
                <w:color w:val="333333"/>
                <w:sz w:val="20"/>
                <w:szCs w:val="20"/>
                <w:shd w:val="clear" w:color="auto" w:fill="FFFFFF"/>
              </w:rPr>
            </w:rPrChange>
          </w:rPr>
          <w:t xml:space="preserve"> </w:t>
        </w:r>
      </w:ins>
      <w:del w:id="94" w:author="sisleyzhou" w:date="2020-01-14T09:06:00Z">
        <w:r>
          <w:rPr>
            <w:rStyle w:val="ng-star-inserted"/>
            <w:rFonts w:ascii="Times New Roman" w:hAnsi="Times New Roman" w:cs="Times New Roman"/>
            <w:color w:val="333333"/>
            <w:sz w:val="18"/>
            <w:szCs w:val="18"/>
            <w:shd w:val="clear" w:color="auto" w:fill="FFFFFF"/>
            <w:rPrChange w:id="95" w:author="sisleyzhou" w:date="2020-01-14T09:11:00Z">
              <w:rPr>
                <w:rStyle w:val="ng-star-inserted"/>
                <w:rFonts w:ascii="Times New Roman" w:hAnsi="Times New Roman" w:cs="Times New Roman"/>
                <w:color w:val="333333"/>
                <w:sz w:val="24"/>
                <w:szCs w:val="24"/>
                <w:shd w:val="clear" w:color="auto" w:fill="FFFFFF"/>
              </w:rPr>
            </w:rPrChange>
          </w:rPr>
          <w:delText xml:space="preserve"> </w:delText>
        </w:r>
      </w:del>
      <w:r>
        <w:rPr>
          <w:rStyle w:val="ng-star-inserted"/>
          <w:rFonts w:ascii="Times New Roman" w:hAnsi="Times New Roman" w:cs="Times New Roman"/>
          <w:color w:val="333333"/>
          <w:sz w:val="18"/>
          <w:szCs w:val="18"/>
          <w:shd w:val="clear" w:color="auto" w:fill="FFFFFF"/>
          <w:rPrChange w:id="96" w:author="sisleyzhou" w:date="2020-01-14T09:11:00Z">
            <w:rPr>
              <w:rStyle w:val="ng-star-inserted"/>
              <w:rFonts w:ascii="Times New Roman" w:hAnsi="Times New Roman" w:cs="Times New Roman"/>
              <w:color w:val="333333"/>
              <w:sz w:val="24"/>
              <w:szCs w:val="24"/>
              <w:shd w:val="clear" w:color="auto" w:fill="FFFFFF"/>
            </w:rPr>
          </w:rPrChange>
        </w:rPr>
        <w:t xml:space="preserve">awe </w:t>
      </w:r>
      <w:ins w:id="97" w:author="sisleyzhou" w:date="2020-01-14T09:06:00Z">
        <w:r>
          <w:rPr>
            <w:rStyle w:val="ng-star-inserted"/>
            <w:rFonts w:ascii="Times New Roman" w:hAnsi="Times New Roman" w:cs="Times New Roman"/>
            <w:color w:val="333333"/>
            <w:sz w:val="18"/>
            <w:szCs w:val="18"/>
            <w:shd w:val="clear" w:color="auto" w:fill="FFFFFF"/>
            <w:rPrChange w:id="98" w:author="sisleyzhou" w:date="2020-01-14T09:11:00Z">
              <w:rPr>
                <w:rStyle w:val="ng-star-inserted"/>
                <w:rFonts w:ascii="Times New Roman" w:hAnsi="Times New Roman" w:cs="Times New Roman"/>
                <w:color w:val="333333"/>
                <w:sz w:val="20"/>
                <w:szCs w:val="20"/>
                <w:shd w:val="clear" w:color="auto" w:fill="FFFFFF"/>
              </w:rPr>
            </w:rPrChange>
          </w:rPr>
          <w:t xml:space="preserve">of the </w:t>
        </w:r>
      </w:ins>
      <w:del w:id="99" w:author="sisleyzhou" w:date="2020-01-14T09:06:00Z">
        <w:r>
          <w:rPr>
            <w:rStyle w:val="ng-star-inserted"/>
            <w:rFonts w:ascii="Times New Roman" w:hAnsi="Times New Roman" w:cs="Times New Roman"/>
            <w:color w:val="333333"/>
            <w:sz w:val="18"/>
            <w:szCs w:val="18"/>
            <w:shd w:val="clear" w:color="auto" w:fill="FFFFFF"/>
            <w:rPrChange w:id="100" w:author="sisleyzhou" w:date="2020-01-14T09:11:00Z">
              <w:rPr>
                <w:rStyle w:val="ng-star-inserted"/>
                <w:rFonts w:ascii="Times New Roman" w:hAnsi="Times New Roman" w:cs="Times New Roman"/>
                <w:color w:val="333333"/>
                <w:sz w:val="24"/>
                <w:szCs w:val="24"/>
                <w:shd w:val="clear" w:color="auto" w:fill="FFFFFF"/>
              </w:rPr>
            </w:rPrChange>
          </w:rPr>
          <w:delText xml:space="preserve">to </w:delText>
        </w:r>
      </w:del>
      <w:ins w:id="101" w:author="翁 安志" w:date="2019-12-24T16:44:00Z">
        <w:r>
          <w:rPr>
            <w:rStyle w:val="ng-star-inserted"/>
            <w:rFonts w:ascii="Times New Roman" w:hAnsi="Times New Roman" w:cs="Times New Roman"/>
            <w:color w:val="333333"/>
            <w:sz w:val="18"/>
            <w:szCs w:val="18"/>
            <w:shd w:val="clear" w:color="auto" w:fill="FFFFFF"/>
            <w:rPrChange w:id="102" w:author="sisleyzhou" w:date="2020-01-14T09:11:00Z">
              <w:rPr>
                <w:rStyle w:val="ng-star-inserted"/>
                <w:rFonts w:ascii="Times New Roman" w:hAnsi="Times New Roman" w:cs="Times New Roman"/>
                <w:color w:val="333333"/>
                <w:sz w:val="24"/>
                <w:szCs w:val="24"/>
                <w:shd w:val="clear" w:color="auto" w:fill="FFFFFF"/>
              </w:rPr>
            </w:rPrChange>
          </w:rPr>
          <w:t xml:space="preserve">various cultures </w:t>
        </w:r>
      </w:ins>
      <w:ins w:id="103" w:author="sisleyzhou" w:date="2020-01-14T09:06:00Z">
        <w:r>
          <w:rPr>
            <w:rStyle w:val="ng-star-inserted"/>
            <w:rFonts w:ascii="Times New Roman" w:hAnsi="Times New Roman" w:cs="Times New Roman"/>
            <w:color w:val="333333"/>
            <w:sz w:val="18"/>
            <w:szCs w:val="18"/>
            <w:shd w:val="clear" w:color="auto" w:fill="FFFFFF"/>
            <w:rPrChange w:id="104" w:author="sisleyzhou" w:date="2020-01-14T09:11:00Z">
              <w:rPr>
                <w:rStyle w:val="ng-star-inserted"/>
                <w:rFonts w:ascii="Times New Roman" w:hAnsi="Times New Roman" w:cs="Times New Roman"/>
                <w:color w:val="333333"/>
                <w:sz w:val="20"/>
                <w:szCs w:val="20"/>
                <w:shd w:val="clear" w:color="auto" w:fill="FFFFFF"/>
              </w:rPr>
            </w:rPrChange>
          </w:rPr>
          <w:t xml:space="preserve">and landscapes I encountered and satisfied. </w:t>
        </w:r>
      </w:ins>
      <w:ins w:id="105" w:author="翁 安志" w:date="2019-12-24T16:44:00Z">
        <w:del w:id="106" w:author="sisleyzhou" w:date="2020-01-14T09:06:00Z">
          <w:r>
            <w:rPr>
              <w:rStyle w:val="ng-star-inserted"/>
              <w:rFonts w:ascii="Times New Roman" w:hAnsi="Times New Roman" w:cs="Times New Roman"/>
              <w:color w:val="333333"/>
              <w:sz w:val="18"/>
              <w:szCs w:val="18"/>
              <w:shd w:val="clear" w:color="auto" w:fill="FFFFFF"/>
              <w:rPrChange w:id="107" w:author="sisleyzhou" w:date="2020-01-14T09:11:00Z">
                <w:rPr>
                  <w:rStyle w:val="ng-star-inserted"/>
                  <w:rFonts w:ascii="Times New Roman" w:hAnsi="Times New Roman" w:cs="Times New Roman"/>
                  <w:color w:val="333333"/>
                  <w:sz w:val="24"/>
                  <w:szCs w:val="24"/>
                  <w:shd w:val="clear" w:color="auto" w:fill="FFFFFF"/>
                </w:rPr>
              </w:rPrChange>
            </w:rPr>
            <w:delText>from Manchuria</w:delText>
          </w:r>
        </w:del>
      </w:ins>
      <w:ins w:id="108" w:author="翁 安志" w:date="2019-12-24T16:45:00Z">
        <w:del w:id="109" w:author="sisleyzhou" w:date="2020-01-14T09:06:00Z">
          <w:r>
            <w:rPr>
              <w:rStyle w:val="ng-star-inserted"/>
              <w:rFonts w:ascii="Times New Roman" w:hAnsi="Times New Roman" w:cs="Times New Roman"/>
              <w:color w:val="333333"/>
              <w:sz w:val="18"/>
              <w:szCs w:val="18"/>
              <w:shd w:val="clear" w:color="auto" w:fill="FFFFFF"/>
              <w:rPrChange w:id="110" w:author="sisleyzhou" w:date="2020-01-14T09:11:00Z">
                <w:rPr>
                  <w:rStyle w:val="ng-star-inserted"/>
                  <w:rFonts w:ascii="Times New Roman" w:hAnsi="Times New Roman" w:cs="Times New Roman"/>
                  <w:color w:val="333333"/>
                  <w:sz w:val="24"/>
                  <w:szCs w:val="24"/>
                  <w:shd w:val="clear" w:color="auto" w:fill="FFFFFF"/>
                </w:rPr>
              </w:rPrChange>
            </w:rPr>
            <w:delText xml:space="preserve"> in addition to satisfaction of my curiosi</w:delText>
          </w:r>
        </w:del>
      </w:ins>
      <w:ins w:id="111" w:author="翁 安志" w:date="2019-12-24T16:58:00Z">
        <w:del w:id="112" w:author="sisleyzhou" w:date="2020-01-14T09:06:00Z">
          <w:r>
            <w:rPr>
              <w:rStyle w:val="ng-star-inserted"/>
              <w:rFonts w:ascii="Times New Roman" w:hAnsi="Times New Roman" w:cs="Times New Roman"/>
              <w:color w:val="333333"/>
              <w:sz w:val="18"/>
              <w:szCs w:val="18"/>
              <w:shd w:val="clear" w:color="auto" w:fill="FFFFFF"/>
              <w:rPrChange w:id="113" w:author="sisleyzhou" w:date="2020-01-14T09:11:00Z">
                <w:rPr>
                  <w:rStyle w:val="ng-star-inserted"/>
                  <w:rFonts w:ascii="Times New Roman" w:hAnsi="Times New Roman" w:cs="Times New Roman"/>
                  <w:color w:val="333333"/>
                  <w:sz w:val="24"/>
                  <w:szCs w:val="24"/>
                  <w:shd w:val="clear" w:color="auto" w:fill="FFFFFF"/>
                </w:rPr>
              </w:rPrChange>
            </w:rPr>
            <w:delText>ty,</w:delText>
          </w:r>
        </w:del>
      </w:ins>
      <w:ins w:id="114" w:author="翁 安志" w:date="2019-12-24T16:56:00Z">
        <w:del w:id="115" w:author="sisleyzhou" w:date="2020-01-14T09:06:00Z">
          <w:r>
            <w:rPr>
              <w:rStyle w:val="ng-star-inserted"/>
              <w:rFonts w:ascii="Times New Roman" w:hAnsi="Times New Roman" w:cs="Times New Roman"/>
              <w:color w:val="333333"/>
              <w:sz w:val="18"/>
              <w:szCs w:val="18"/>
              <w:shd w:val="clear" w:color="auto" w:fill="FFFFFF"/>
              <w:rPrChange w:id="116" w:author="sisleyzhou" w:date="2020-01-14T09:11:00Z">
                <w:rPr>
                  <w:rStyle w:val="ng-star-inserted"/>
                  <w:rFonts w:ascii="Times New Roman" w:hAnsi="Times New Roman" w:cs="Times New Roman"/>
                  <w:color w:val="333333"/>
                  <w:sz w:val="24"/>
                  <w:szCs w:val="24"/>
                  <w:shd w:val="clear" w:color="auto" w:fill="FFFFFF"/>
                </w:rPr>
              </w:rPrChange>
            </w:rPr>
            <w:delText xml:space="preserve"> form</w:delText>
          </w:r>
        </w:del>
      </w:ins>
      <w:ins w:id="117" w:author="翁 安志" w:date="2019-12-24T16:58:00Z">
        <w:del w:id="118" w:author="sisleyzhou" w:date="2020-01-14T09:06:00Z">
          <w:r>
            <w:rPr>
              <w:rStyle w:val="ng-star-inserted"/>
              <w:rFonts w:ascii="Times New Roman" w:hAnsi="Times New Roman" w:cs="Times New Roman"/>
              <w:color w:val="333333"/>
              <w:sz w:val="18"/>
              <w:szCs w:val="18"/>
              <w:shd w:val="clear" w:color="auto" w:fill="FFFFFF"/>
              <w:rPrChange w:id="119" w:author="sisleyzhou" w:date="2020-01-14T09:11:00Z">
                <w:rPr>
                  <w:rStyle w:val="ng-star-inserted"/>
                  <w:rFonts w:ascii="Times New Roman" w:hAnsi="Times New Roman" w:cs="Times New Roman"/>
                  <w:color w:val="333333"/>
                  <w:sz w:val="24"/>
                  <w:szCs w:val="24"/>
                  <w:shd w:val="clear" w:color="auto" w:fill="FFFFFF"/>
                </w:rPr>
              </w:rPrChange>
            </w:rPr>
            <w:delText>ing</w:delText>
          </w:r>
        </w:del>
      </w:ins>
      <w:ins w:id="120" w:author="翁 安志" w:date="2019-12-24T16:56:00Z">
        <w:del w:id="121" w:author="sisleyzhou" w:date="2020-01-14T09:06:00Z">
          <w:r>
            <w:rPr>
              <w:rStyle w:val="ng-star-inserted"/>
              <w:rFonts w:ascii="Times New Roman" w:hAnsi="Times New Roman" w:cs="Times New Roman"/>
              <w:color w:val="333333"/>
              <w:sz w:val="18"/>
              <w:szCs w:val="18"/>
              <w:shd w:val="clear" w:color="auto" w:fill="FFFFFF"/>
              <w:rPrChange w:id="122" w:author="sisleyzhou" w:date="2020-01-14T09:11:00Z">
                <w:rPr>
                  <w:rStyle w:val="ng-star-inserted"/>
                  <w:rFonts w:ascii="Times New Roman" w:hAnsi="Times New Roman" w:cs="Times New Roman"/>
                  <w:color w:val="333333"/>
                  <w:sz w:val="24"/>
                  <w:szCs w:val="24"/>
                  <w:shd w:val="clear" w:color="auto" w:fill="FFFFFF"/>
                </w:rPr>
              </w:rPrChange>
            </w:rPr>
            <w:delText xml:space="preserve"> </w:delText>
          </w:r>
        </w:del>
      </w:ins>
      <w:ins w:id="123" w:author="翁 安志" w:date="2019-12-24T17:00:00Z">
        <w:del w:id="124" w:author="sisleyzhou" w:date="2020-01-14T09:06:00Z">
          <w:r>
            <w:rPr>
              <w:rStyle w:val="ng-star-inserted"/>
              <w:rFonts w:ascii="Times New Roman" w:hAnsi="Times New Roman" w:cs="Times New Roman"/>
              <w:color w:val="333333"/>
              <w:sz w:val="18"/>
              <w:szCs w:val="18"/>
              <w:shd w:val="clear" w:color="auto" w:fill="FFFFFF"/>
              <w:rPrChange w:id="125" w:author="sisleyzhou" w:date="2020-01-14T09:11:00Z">
                <w:rPr>
                  <w:rStyle w:val="ng-star-inserted"/>
                  <w:rFonts w:ascii="Times New Roman" w:hAnsi="Times New Roman" w:cs="Times New Roman"/>
                  <w:color w:val="333333"/>
                  <w:sz w:val="24"/>
                  <w:szCs w:val="24"/>
                  <w:shd w:val="clear" w:color="auto" w:fill="FFFFFF"/>
                </w:rPr>
              </w:rPrChange>
            </w:rPr>
            <w:delText>me a unique path.</w:delText>
          </w:r>
        </w:del>
      </w:ins>
      <w:del w:id="126" w:author="翁 安志" w:date="2019-12-24T16:44:00Z">
        <w:r>
          <w:rPr>
            <w:rStyle w:val="ng-star-inserted"/>
            <w:rFonts w:ascii="Times New Roman" w:hAnsi="Times New Roman" w:cs="Times New Roman"/>
            <w:color w:val="333333"/>
            <w:sz w:val="18"/>
            <w:szCs w:val="18"/>
            <w:shd w:val="clear" w:color="auto" w:fill="FFFFFF"/>
            <w:rPrChange w:id="127" w:author="sisleyzhou" w:date="2020-01-14T09:11:00Z">
              <w:rPr>
                <w:rStyle w:val="ng-star-inserted"/>
                <w:rFonts w:ascii="Times New Roman" w:hAnsi="Times New Roman" w:cs="Times New Roman"/>
                <w:color w:val="333333"/>
                <w:sz w:val="24"/>
                <w:szCs w:val="24"/>
                <w:shd w:val="clear" w:color="auto" w:fill="FFFFFF"/>
              </w:rPr>
            </w:rPrChange>
          </w:rPr>
          <w:delText>cultural</w:delText>
        </w:r>
      </w:del>
      <w:del w:id="128" w:author="翁 安志" w:date="2019-12-24T16:45:00Z">
        <w:r>
          <w:rPr>
            <w:rStyle w:val="ng-star-inserted"/>
            <w:rFonts w:ascii="Times New Roman" w:hAnsi="Times New Roman" w:cs="Times New Roman"/>
            <w:color w:val="333333"/>
            <w:sz w:val="18"/>
            <w:szCs w:val="18"/>
            <w:shd w:val="clear" w:color="auto" w:fill="FFFFFF"/>
            <w:rPrChange w:id="129" w:author="sisleyzhou" w:date="2020-01-14T09:11:00Z">
              <w:rPr>
                <w:rStyle w:val="ng-star-inserted"/>
                <w:rFonts w:ascii="Times New Roman" w:hAnsi="Times New Roman" w:cs="Times New Roman"/>
                <w:color w:val="333333"/>
                <w:sz w:val="24"/>
                <w:szCs w:val="24"/>
                <w:shd w:val="clear" w:color="auto" w:fill="FFFFFF"/>
              </w:rPr>
            </w:rPrChange>
          </w:rPr>
          <w:delText xml:space="preserve"> </w:delText>
        </w:r>
      </w:del>
    </w:p>
    <w:p w14:paraId="4CA82482" w14:textId="77777777" w:rsidR="004E0BAB" w:rsidRPr="004E0BAB" w:rsidRDefault="004E0BAB">
      <w:pPr>
        <w:spacing w:line="240" w:lineRule="exact"/>
        <w:rPr>
          <w:del w:id="130" w:author="翁 安志" w:date="2019-12-24T16:45:00Z"/>
          <w:rStyle w:val="ng-star-inserted"/>
          <w:rFonts w:ascii="Times New Roman" w:hAnsi="Times New Roman" w:cs="Times New Roman"/>
          <w:color w:val="333333"/>
          <w:sz w:val="18"/>
          <w:szCs w:val="18"/>
          <w:shd w:val="clear" w:color="auto" w:fill="FFFFFF"/>
          <w:rPrChange w:id="131" w:author="sisleyzhou" w:date="2020-01-14T09:11:00Z">
            <w:rPr>
              <w:del w:id="132" w:author="翁 安志" w:date="2019-12-24T16:45:00Z"/>
              <w:rStyle w:val="ng-star-inserted"/>
              <w:rFonts w:ascii="Times New Roman" w:hAnsi="Times New Roman" w:cs="Times New Roman"/>
              <w:color w:val="333333"/>
              <w:sz w:val="24"/>
              <w:szCs w:val="24"/>
              <w:shd w:val="clear" w:color="auto" w:fill="FFFFFF"/>
            </w:rPr>
          </w:rPrChange>
        </w:rPr>
      </w:pPr>
    </w:p>
    <w:p w14:paraId="698D73B4" w14:textId="77777777" w:rsidR="004E0BAB" w:rsidRPr="004E0BAB" w:rsidRDefault="004E0BAB">
      <w:pPr>
        <w:spacing w:line="240" w:lineRule="exact"/>
        <w:rPr>
          <w:ins w:id="133" w:author="翁 安志" w:date="2019-12-24T16:55:00Z"/>
          <w:rStyle w:val="ng-star-inserted"/>
          <w:rFonts w:ascii="Times New Roman" w:hAnsi="Times New Roman" w:cs="Times New Roman"/>
          <w:color w:val="333333"/>
          <w:sz w:val="18"/>
          <w:szCs w:val="18"/>
          <w:shd w:val="clear" w:color="auto" w:fill="FFFFFF"/>
          <w:rPrChange w:id="134" w:author="sisleyzhou" w:date="2020-01-14T09:11:00Z">
            <w:rPr>
              <w:ins w:id="135" w:author="翁 安志" w:date="2019-12-24T16:55:00Z"/>
              <w:rStyle w:val="ng-star-inserted"/>
              <w:rFonts w:ascii="Times New Roman" w:hAnsi="Times New Roman" w:cs="Times New Roman"/>
              <w:color w:val="333333"/>
              <w:sz w:val="24"/>
              <w:szCs w:val="24"/>
              <w:shd w:val="clear" w:color="auto" w:fill="FFFFFF"/>
            </w:rPr>
          </w:rPrChange>
        </w:rPr>
      </w:pPr>
    </w:p>
    <w:p w14:paraId="729CB07B" w14:textId="77777777" w:rsidR="004E0BAB" w:rsidRPr="004E0BAB" w:rsidRDefault="00D11298">
      <w:pPr>
        <w:spacing w:line="240" w:lineRule="exact"/>
        <w:rPr>
          <w:del w:id="136" w:author="翁 安志" w:date="2019-12-24T16:45:00Z"/>
          <w:rStyle w:val="ng-star-inserted"/>
          <w:rFonts w:ascii="Times New Roman" w:hAnsi="Times New Roman" w:cs="Times New Roman"/>
          <w:color w:val="333333"/>
          <w:sz w:val="18"/>
          <w:szCs w:val="18"/>
          <w:shd w:val="clear" w:color="auto" w:fill="FFFFFF"/>
          <w:rPrChange w:id="137" w:author="sisleyzhou" w:date="2020-01-14T09:11:00Z">
            <w:rPr>
              <w:del w:id="138" w:author="翁 安志" w:date="2019-12-24T16:45:00Z"/>
              <w:rStyle w:val="ng-star-inserted"/>
              <w:rFonts w:ascii="Times New Roman" w:hAnsi="Times New Roman" w:cs="Times New Roman"/>
              <w:color w:val="333333"/>
              <w:sz w:val="24"/>
              <w:szCs w:val="24"/>
              <w:shd w:val="clear" w:color="auto" w:fill="FFFFFF"/>
            </w:rPr>
          </w:rPrChange>
        </w:rPr>
      </w:pPr>
      <w:del w:id="139" w:author="翁 安志" w:date="2019-12-24T16:45:00Z">
        <w:r>
          <w:rPr>
            <w:rStyle w:val="ng-star-inserted"/>
            <w:rFonts w:ascii="Times New Roman" w:hAnsi="Times New Roman" w:cs="Times New Roman"/>
            <w:color w:val="333333"/>
            <w:sz w:val="18"/>
            <w:szCs w:val="18"/>
            <w:shd w:val="clear" w:color="auto" w:fill="FFFFFF"/>
            <w:rPrChange w:id="140" w:author="sisleyzhou" w:date="2020-01-14T09:11:00Z">
              <w:rPr>
                <w:rStyle w:val="ng-star-inserted"/>
                <w:rFonts w:ascii="Times New Roman" w:hAnsi="Times New Roman" w:cs="Times New Roman"/>
                <w:color w:val="333333"/>
                <w:sz w:val="24"/>
                <w:szCs w:val="24"/>
                <w:shd w:val="clear" w:color="auto" w:fill="FFFFFF"/>
              </w:rPr>
            </w:rPrChange>
          </w:rPr>
          <w:delText xml:space="preserve"> always give me something more than fulfilling my curiosity, and I find them worth sharing.</w:delText>
        </w:r>
      </w:del>
    </w:p>
    <w:p w14:paraId="002B54B3" w14:textId="77777777" w:rsidR="004E0BAB" w:rsidRPr="004E0BAB" w:rsidRDefault="004E0BAB">
      <w:pPr>
        <w:spacing w:line="240" w:lineRule="exact"/>
        <w:rPr>
          <w:del w:id="141" w:author="翁 安志" w:date="2019-12-24T16:54:00Z"/>
          <w:rStyle w:val="ng-star-inserted"/>
          <w:rFonts w:ascii="Times New Roman" w:hAnsi="Times New Roman" w:cs="Times New Roman"/>
          <w:color w:val="333333"/>
          <w:sz w:val="18"/>
          <w:szCs w:val="18"/>
          <w:shd w:val="clear" w:color="auto" w:fill="FFFFFF"/>
          <w:rPrChange w:id="142" w:author="sisleyzhou" w:date="2020-01-14T09:11:00Z">
            <w:rPr>
              <w:del w:id="143" w:author="翁 安志" w:date="2019-12-24T16:54:00Z"/>
              <w:rStyle w:val="ng-star-inserted"/>
              <w:rFonts w:ascii="Times New Roman" w:hAnsi="Times New Roman" w:cs="Times New Roman"/>
              <w:color w:val="333333"/>
              <w:sz w:val="24"/>
              <w:szCs w:val="24"/>
              <w:shd w:val="clear" w:color="auto" w:fill="FFFFFF"/>
            </w:rPr>
          </w:rPrChange>
        </w:rPr>
      </w:pPr>
    </w:p>
    <w:p w14:paraId="195D0DCD" w14:textId="77777777" w:rsidR="004E0BAB" w:rsidRPr="004E0BAB" w:rsidRDefault="004E0BAB">
      <w:pPr>
        <w:spacing w:line="240" w:lineRule="exact"/>
        <w:rPr>
          <w:ins w:id="144" w:author="翁 安志" w:date="2019-12-24T16:49:00Z"/>
          <w:rStyle w:val="ng-star-inserted"/>
          <w:rFonts w:ascii="Times New Roman" w:hAnsi="Times New Roman" w:cs="Times New Roman"/>
          <w:color w:val="333333"/>
          <w:sz w:val="18"/>
          <w:szCs w:val="18"/>
          <w:shd w:val="clear" w:color="auto" w:fill="FFFFFF"/>
          <w:rPrChange w:id="145" w:author="sisleyzhou" w:date="2020-01-14T09:11:00Z">
            <w:rPr>
              <w:ins w:id="146" w:author="翁 安志" w:date="2019-12-24T16:49:00Z"/>
              <w:rStyle w:val="ng-star-inserted"/>
              <w:rFonts w:ascii="Times New Roman" w:hAnsi="Times New Roman" w:cs="Times New Roman"/>
              <w:color w:val="333333"/>
              <w:sz w:val="24"/>
              <w:szCs w:val="24"/>
              <w:shd w:val="clear" w:color="auto" w:fill="FFFFFF"/>
            </w:rPr>
          </w:rPrChange>
        </w:rPr>
      </w:pPr>
    </w:p>
    <w:p w14:paraId="21E742D9" w14:textId="77777777" w:rsidR="004E0BAB" w:rsidRPr="004E0BAB" w:rsidRDefault="00D11298">
      <w:pPr>
        <w:spacing w:line="240" w:lineRule="exact"/>
        <w:rPr>
          <w:rStyle w:val="ng-star-inserted"/>
          <w:rFonts w:ascii="Times New Roman" w:hAnsi="Times New Roman" w:cs="Times New Roman"/>
          <w:color w:val="333333"/>
          <w:sz w:val="18"/>
          <w:szCs w:val="18"/>
          <w:shd w:val="clear" w:color="auto" w:fill="FFFFFF"/>
          <w:rPrChange w:id="147" w:author="sisleyzhou" w:date="2020-01-14T09:11:00Z">
            <w:rPr>
              <w:rStyle w:val="ng-star-inserted"/>
              <w:rFonts w:ascii="Times New Roman" w:hAnsi="Times New Roman" w:cs="Times New Roman"/>
              <w:color w:val="333333"/>
              <w:sz w:val="24"/>
              <w:szCs w:val="24"/>
              <w:shd w:val="clear" w:color="auto" w:fill="FFFFFF"/>
            </w:rPr>
          </w:rPrChange>
        </w:rPr>
      </w:pPr>
      <w:r>
        <w:rPr>
          <w:rStyle w:val="ng-star-inserted"/>
          <w:rFonts w:ascii="Times New Roman" w:hAnsi="Times New Roman" w:cs="Times New Roman"/>
          <w:color w:val="333333"/>
          <w:sz w:val="18"/>
          <w:szCs w:val="18"/>
          <w:shd w:val="clear" w:color="auto" w:fill="FFFFFF"/>
          <w:rPrChange w:id="148" w:author="sisleyzhou" w:date="2020-01-14T09:11:00Z">
            <w:rPr>
              <w:rStyle w:val="ng-star-inserted"/>
              <w:rFonts w:ascii="Times New Roman" w:hAnsi="Times New Roman" w:cs="Times New Roman"/>
              <w:color w:val="333333"/>
              <w:sz w:val="24"/>
              <w:szCs w:val="24"/>
              <w:shd w:val="clear" w:color="auto" w:fill="FFFFFF"/>
            </w:rPr>
          </w:rPrChange>
        </w:rPr>
        <w:t xml:space="preserve">As a </w:t>
      </w:r>
      <w:del w:id="149" w:author="sisleyzhou" w:date="2020-01-14T09:06:00Z">
        <w:r>
          <w:rPr>
            <w:rStyle w:val="ng-star-inserted"/>
            <w:rFonts w:ascii="Times New Roman" w:hAnsi="Times New Roman" w:cs="Times New Roman"/>
            <w:color w:val="333333"/>
            <w:sz w:val="18"/>
            <w:szCs w:val="18"/>
            <w:shd w:val="clear" w:color="auto" w:fill="FFFFFF"/>
            <w:rPrChange w:id="150" w:author="sisleyzhou" w:date="2020-01-14T09:11:00Z">
              <w:rPr>
                <w:rStyle w:val="ng-star-inserted"/>
                <w:rFonts w:ascii="Times New Roman" w:hAnsi="Times New Roman" w:cs="Times New Roman"/>
                <w:color w:val="333333"/>
                <w:sz w:val="24"/>
                <w:szCs w:val="24"/>
                <w:shd w:val="clear" w:color="auto" w:fill="FFFFFF"/>
              </w:rPr>
            </w:rPrChange>
          </w:rPr>
          <w:delText xml:space="preserve">fanatic </w:delText>
        </w:r>
      </w:del>
      <w:r>
        <w:rPr>
          <w:rStyle w:val="ng-star-inserted"/>
          <w:rFonts w:ascii="Times New Roman" w:hAnsi="Times New Roman" w:cs="Times New Roman"/>
          <w:color w:val="333333"/>
          <w:sz w:val="18"/>
          <w:szCs w:val="18"/>
          <w:shd w:val="clear" w:color="auto" w:fill="FFFFFF"/>
          <w:rPrChange w:id="151" w:author="sisleyzhou" w:date="2020-01-14T09:11:00Z">
            <w:rPr>
              <w:rStyle w:val="ng-star-inserted"/>
              <w:rFonts w:ascii="Times New Roman" w:hAnsi="Times New Roman" w:cs="Times New Roman"/>
              <w:color w:val="333333"/>
              <w:sz w:val="24"/>
              <w:szCs w:val="24"/>
              <w:shd w:val="clear" w:color="auto" w:fill="FFFFFF"/>
            </w:rPr>
          </w:rPrChange>
        </w:rPr>
        <w:t xml:space="preserve">film creator, I started to record </w:t>
      </w:r>
      <w:ins w:id="152" w:author="sisleyzhou" w:date="2020-01-14T09:06:00Z">
        <w:r>
          <w:rPr>
            <w:rStyle w:val="ng-star-inserted"/>
            <w:rFonts w:ascii="Times New Roman" w:hAnsi="Times New Roman" w:cs="Times New Roman"/>
            <w:color w:val="333333"/>
            <w:sz w:val="18"/>
            <w:szCs w:val="18"/>
            <w:shd w:val="clear" w:color="auto" w:fill="FFFFFF"/>
            <w:rPrChange w:id="153" w:author="sisleyzhou" w:date="2020-01-14T09:11:00Z">
              <w:rPr>
                <w:rStyle w:val="ng-star-inserted"/>
                <w:rFonts w:ascii="Times New Roman" w:hAnsi="Times New Roman" w:cs="Times New Roman"/>
                <w:color w:val="333333"/>
                <w:sz w:val="20"/>
                <w:szCs w:val="20"/>
                <w:shd w:val="clear" w:color="auto" w:fill="FFFFFF"/>
              </w:rPr>
            </w:rPrChange>
          </w:rPr>
          <w:t xml:space="preserve">my quest and posting them </w:t>
        </w:r>
      </w:ins>
      <w:del w:id="154" w:author="sisleyzhou" w:date="2020-01-14T09:06:00Z">
        <w:r>
          <w:rPr>
            <w:rStyle w:val="ng-star-inserted"/>
            <w:rFonts w:ascii="Times New Roman" w:hAnsi="Times New Roman" w:cs="Times New Roman"/>
            <w:color w:val="333333"/>
            <w:sz w:val="18"/>
            <w:szCs w:val="18"/>
            <w:shd w:val="clear" w:color="auto" w:fill="FFFFFF"/>
            <w:rPrChange w:id="155" w:author="sisleyzhou" w:date="2020-01-14T09:11:00Z">
              <w:rPr>
                <w:rStyle w:val="ng-star-inserted"/>
                <w:rFonts w:ascii="Times New Roman" w:hAnsi="Times New Roman" w:cs="Times New Roman"/>
                <w:color w:val="333333"/>
                <w:sz w:val="24"/>
                <w:szCs w:val="24"/>
                <w:shd w:val="clear" w:color="auto" w:fill="FFFFFF"/>
              </w:rPr>
            </w:rPrChange>
          </w:rPr>
          <w:delText xml:space="preserve">the process of me fulfilling my curiosity and make them into videos which I would post </w:delText>
        </w:r>
      </w:del>
      <w:r>
        <w:rPr>
          <w:rStyle w:val="ng-star-inserted"/>
          <w:rFonts w:ascii="Times New Roman" w:hAnsi="Times New Roman" w:cs="Times New Roman"/>
          <w:color w:val="333333"/>
          <w:sz w:val="18"/>
          <w:szCs w:val="18"/>
          <w:shd w:val="clear" w:color="auto" w:fill="FFFFFF"/>
          <w:rPrChange w:id="156" w:author="sisleyzhou" w:date="2020-01-14T09:11:00Z">
            <w:rPr>
              <w:rStyle w:val="ng-star-inserted"/>
              <w:rFonts w:ascii="Times New Roman" w:hAnsi="Times New Roman" w:cs="Times New Roman"/>
              <w:color w:val="333333"/>
              <w:sz w:val="24"/>
              <w:szCs w:val="24"/>
              <w:shd w:val="clear" w:color="auto" w:fill="FFFFFF"/>
            </w:rPr>
          </w:rPrChange>
        </w:rPr>
        <w:t xml:space="preserve">on </w:t>
      </w:r>
      <w:proofErr w:type="spellStart"/>
      <w:r>
        <w:rPr>
          <w:rStyle w:val="ng-star-inserted"/>
          <w:rFonts w:ascii="Times New Roman" w:hAnsi="Times New Roman" w:cs="Times New Roman"/>
          <w:color w:val="333333"/>
          <w:sz w:val="18"/>
          <w:szCs w:val="18"/>
          <w:shd w:val="clear" w:color="auto" w:fill="FFFFFF"/>
          <w:rPrChange w:id="157" w:author="sisleyzhou" w:date="2020-01-14T09:11:00Z">
            <w:rPr>
              <w:rStyle w:val="ng-star-inserted"/>
              <w:rFonts w:ascii="Times New Roman" w:hAnsi="Times New Roman" w:cs="Times New Roman"/>
              <w:color w:val="333333"/>
              <w:sz w:val="24"/>
              <w:szCs w:val="24"/>
              <w:shd w:val="clear" w:color="auto" w:fill="FFFFFF"/>
            </w:rPr>
          </w:rPrChange>
        </w:rPr>
        <w:t>Bilibili</w:t>
      </w:r>
      <w:proofErr w:type="spellEnd"/>
      <w:r>
        <w:rPr>
          <w:rStyle w:val="ng-star-inserted"/>
          <w:rFonts w:ascii="Times New Roman" w:hAnsi="Times New Roman" w:cs="Times New Roman"/>
          <w:color w:val="333333"/>
          <w:sz w:val="18"/>
          <w:szCs w:val="18"/>
          <w:shd w:val="clear" w:color="auto" w:fill="FFFFFF"/>
          <w:rPrChange w:id="158" w:author="sisleyzhou" w:date="2020-01-14T09:11:00Z">
            <w:rPr>
              <w:rStyle w:val="ng-star-inserted"/>
              <w:rFonts w:ascii="Times New Roman" w:hAnsi="Times New Roman" w:cs="Times New Roman"/>
              <w:color w:val="333333"/>
              <w:sz w:val="24"/>
              <w:szCs w:val="24"/>
              <w:shd w:val="clear" w:color="auto" w:fill="FFFFFF"/>
            </w:rPr>
          </w:rPrChange>
        </w:rPr>
        <w:t xml:space="preserve">, a Chinese video site. </w:t>
      </w:r>
      <w:ins w:id="159" w:author="sisleyzhou" w:date="2020-01-14T09:07:00Z">
        <w:r>
          <w:rPr>
            <w:rStyle w:val="ng-star-inserted"/>
            <w:rFonts w:ascii="Times New Roman" w:hAnsi="Times New Roman" w:cs="Times New Roman"/>
            <w:color w:val="333333"/>
            <w:sz w:val="18"/>
            <w:szCs w:val="18"/>
            <w:shd w:val="clear" w:color="auto" w:fill="FFFFFF"/>
            <w:rPrChange w:id="160" w:author="sisleyzhou" w:date="2020-01-14T09:11:00Z">
              <w:rPr>
                <w:rStyle w:val="ng-star-inserted"/>
                <w:rFonts w:ascii="Times New Roman" w:hAnsi="Times New Roman" w:cs="Times New Roman"/>
                <w:color w:val="333333"/>
                <w:sz w:val="20"/>
                <w:szCs w:val="20"/>
                <w:shd w:val="clear" w:color="auto" w:fill="FFFFFF"/>
              </w:rPr>
            </w:rPrChange>
          </w:rPr>
          <w:t xml:space="preserve">These videos made me a thought leader </w:t>
        </w:r>
      </w:ins>
      <w:del w:id="161" w:author="sisleyzhou" w:date="2020-01-14T09:07:00Z">
        <w:r>
          <w:rPr>
            <w:rStyle w:val="ng-star-inserted"/>
            <w:rFonts w:ascii="Times New Roman" w:hAnsi="Times New Roman" w:cs="Times New Roman"/>
            <w:color w:val="333333"/>
            <w:sz w:val="18"/>
            <w:szCs w:val="18"/>
            <w:shd w:val="clear" w:color="auto" w:fill="FFFFFF"/>
            <w:rPrChange w:id="162" w:author="sisleyzhou" w:date="2020-01-14T09:11:00Z">
              <w:rPr>
                <w:rStyle w:val="ng-star-inserted"/>
                <w:rFonts w:ascii="Times New Roman" w:hAnsi="Times New Roman" w:cs="Times New Roman"/>
                <w:color w:val="333333"/>
                <w:sz w:val="24"/>
                <w:szCs w:val="24"/>
                <w:shd w:val="clear" w:color="auto" w:fill="FFFFFF"/>
              </w:rPr>
            </w:rPrChange>
          </w:rPr>
          <w:delText xml:space="preserve">During the creation of these videos, I have found my position in </w:delText>
        </w:r>
        <w:r>
          <w:rPr>
            <w:rStyle w:val="ng-star-inserted"/>
            <w:rFonts w:ascii="Times New Roman" w:hAnsi="Times New Roman" w:cs="Times New Roman"/>
            <w:color w:val="333333"/>
            <w:sz w:val="18"/>
            <w:szCs w:val="18"/>
            <w:highlight w:val="yellow"/>
            <w:shd w:val="clear" w:color="auto" w:fill="FFFFFF"/>
            <w:rPrChange w:id="163" w:author="sisleyzhou" w:date="2020-01-14T09:11:00Z">
              <w:rPr>
                <w:rStyle w:val="ng-star-inserted"/>
                <w:rFonts w:ascii="Times New Roman" w:hAnsi="Times New Roman" w:cs="Times New Roman"/>
                <w:color w:val="333333"/>
                <w:sz w:val="24"/>
                <w:szCs w:val="24"/>
                <w:highlight w:val="yellow"/>
                <w:shd w:val="clear" w:color="auto" w:fill="FFFFFF"/>
              </w:rPr>
            </w:rPrChange>
          </w:rPr>
          <w:delText xml:space="preserve">leading the opinions </w:delText>
        </w:r>
      </w:del>
      <w:r>
        <w:rPr>
          <w:rStyle w:val="ng-star-inserted"/>
          <w:rFonts w:ascii="Times New Roman" w:hAnsi="Times New Roman" w:cs="Times New Roman"/>
          <w:color w:val="333333"/>
          <w:sz w:val="18"/>
          <w:szCs w:val="18"/>
          <w:highlight w:val="yellow"/>
          <w:shd w:val="clear" w:color="auto" w:fill="FFFFFF"/>
          <w:rPrChange w:id="164" w:author="sisleyzhou" w:date="2020-01-14T09:11:00Z">
            <w:rPr>
              <w:rStyle w:val="ng-star-inserted"/>
              <w:rFonts w:ascii="Times New Roman" w:hAnsi="Times New Roman" w:cs="Times New Roman"/>
              <w:color w:val="333333"/>
              <w:sz w:val="24"/>
              <w:szCs w:val="24"/>
              <w:highlight w:val="yellow"/>
              <w:shd w:val="clear" w:color="auto" w:fill="FFFFFF"/>
            </w:rPr>
          </w:rPrChange>
        </w:rPr>
        <w:t>in my community</w:t>
      </w:r>
      <w:r>
        <w:rPr>
          <w:rStyle w:val="ng-star-inserted"/>
          <w:rFonts w:ascii="Times New Roman" w:hAnsi="Times New Roman" w:cs="Times New Roman"/>
          <w:color w:val="333333"/>
          <w:sz w:val="18"/>
          <w:szCs w:val="18"/>
          <w:shd w:val="clear" w:color="auto" w:fill="FFFFFF"/>
          <w:rPrChange w:id="165" w:author="sisleyzhou" w:date="2020-01-14T09:11:00Z">
            <w:rPr>
              <w:rStyle w:val="ng-star-inserted"/>
              <w:rFonts w:ascii="Times New Roman" w:hAnsi="Times New Roman" w:cs="Times New Roman"/>
              <w:color w:val="333333"/>
              <w:sz w:val="24"/>
              <w:szCs w:val="24"/>
              <w:shd w:val="clear" w:color="auto" w:fill="FFFFFF"/>
            </w:rPr>
          </w:rPrChange>
        </w:rPr>
        <w:t xml:space="preserve">. </w:t>
      </w:r>
      <w:del w:id="166" w:author="sisleyzhou" w:date="2020-01-14T09:07:00Z">
        <w:r>
          <w:rPr>
            <w:rStyle w:val="ng-star-inserted"/>
            <w:rFonts w:ascii="Times New Roman" w:hAnsi="Times New Roman" w:cs="Times New Roman"/>
            <w:color w:val="333333"/>
            <w:sz w:val="18"/>
            <w:szCs w:val="18"/>
            <w:shd w:val="clear" w:color="auto" w:fill="FFFFFF"/>
            <w:rPrChange w:id="167" w:author="sisleyzhou" w:date="2020-01-14T09:11:00Z">
              <w:rPr>
                <w:rStyle w:val="ng-star-inserted"/>
                <w:rFonts w:ascii="Times New Roman" w:hAnsi="Times New Roman" w:cs="Times New Roman"/>
                <w:color w:val="333333"/>
                <w:sz w:val="24"/>
                <w:szCs w:val="24"/>
                <w:shd w:val="clear" w:color="auto" w:fill="FFFFFF"/>
              </w:rPr>
            </w:rPrChange>
          </w:rPr>
          <w:delText>Due to m</w:delText>
        </w:r>
      </w:del>
      <w:ins w:id="168" w:author="sisleyzhou" w:date="2020-01-14T09:07:00Z">
        <w:r>
          <w:rPr>
            <w:rStyle w:val="ng-star-inserted"/>
            <w:rFonts w:ascii="Times New Roman" w:hAnsi="Times New Roman" w:cs="Times New Roman"/>
            <w:color w:val="333333"/>
            <w:sz w:val="18"/>
            <w:szCs w:val="18"/>
            <w:shd w:val="clear" w:color="auto" w:fill="FFFFFF"/>
            <w:rPrChange w:id="169" w:author="sisleyzhou" w:date="2020-01-14T09:11:00Z">
              <w:rPr>
                <w:rStyle w:val="ng-star-inserted"/>
                <w:rFonts w:ascii="Times New Roman" w:hAnsi="Times New Roman" w:cs="Times New Roman"/>
                <w:color w:val="333333"/>
                <w:sz w:val="20"/>
                <w:szCs w:val="20"/>
                <w:shd w:val="clear" w:color="auto" w:fill="FFFFFF"/>
              </w:rPr>
            </w:rPrChange>
          </w:rPr>
          <w:t>M</w:t>
        </w:r>
      </w:ins>
      <w:r>
        <w:rPr>
          <w:rStyle w:val="ng-star-inserted"/>
          <w:rFonts w:ascii="Times New Roman" w:hAnsi="Times New Roman" w:cs="Times New Roman"/>
          <w:color w:val="333333"/>
          <w:sz w:val="18"/>
          <w:szCs w:val="18"/>
          <w:shd w:val="clear" w:color="auto" w:fill="FFFFFF"/>
          <w:rPrChange w:id="170" w:author="sisleyzhou" w:date="2020-01-14T09:11:00Z">
            <w:rPr>
              <w:rStyle w:val="ng-star-inserted"/>
              <w:rFonts w:ascii="Times New Roman" w:hAnsi="Times New Roman" w:cs="Times New Roman"/>
              <w:color w:val="333333"/>
              <w:sz w:val="24"/>
              <w:szCs w:val="24"/>
              <w:shd w:val="clear" w:color="auto" w:fill="FFFFFF"/>
            </w:rPr>
          </w:rPrChange>
        </w:rPr>
        <w:t xml:space="preserve">y curiosity </w:t>
      </w:r>
      <w:ins w:id="171" w:author="sisleyzhou" w:date="2020-01-14T09:07:00Z">
        <w:r>
          <w:rPr>
            <w:rStyle w:val="ng-star-inserted"/>
            <w:rFonts w:ascii="Times New Roman" w:hAnsi="Times New Roman" w:cs="Times New Roman"/>
            <w:color w:val="333333"/>
            <w:sz w:val="18"/>
            <w:szCs w:val="18"/>
            <w:shd w:val="clear" w:color="auto" w:fill="FFFFFF"/>
            <w:rPrChange w:id="172" w:author="sisleyzhou" w:date="2020-01-14T09:11:00Z">
              <w:rPr>
                <w:rStyle w:val="ng-star-inserted"/>
                <w:rFonts w:ascii="Times New Roman" w:hAnsi="Times New Roman" w:cs="Times New Roman"/>
                <w:color w:val="333333"/>
                <w:sz w:val="20"/>
                <w:szCs w:val="20"/>
                <w:shd w:val="clear" w:color="auto" w:fill="FFFFFF"/>
              </w:rPr>
            </w:rPrChange>
          </w:rPr>
          <w:t>about childbirth pain led me to take</w:t>
        </w:r>
        <w:del w:id="173" w:author="翁 安志" w:date="2020-01-14T09:17:00Z">
          <w:r w:rsidDel="005C084D">
            <w:rPr>
              <w:rStyle w:val="ng-star-inserted"/>
              <w:rFonts w:ascii="Times New Roman" w:hAnsi="Times New Roman" w:cs="Times New Roman"/>
              <w:color w:val="333333"/>
              <w:sz w:val="18"/>
              <w:szCs w:val="18"/>
              <w:shd w:val="clear" w:color="auto" w:fill="FFFFFF"/>
              <w:rPrChange w:id="174" w:author="sisleyzhou" w:date="2020-01-14T09:11:00Z">
                <w:rPr>
                  <w:rStyle w:val="ng-star-inserted"/>
                  <w:rFonts w:ascii="Times New Roman" w:hAnsi="Times New Roman" w:cs="Times New Roman"/>
                  <w:color w:val="333333"/>
                  <w:sz w:val="20"/>
                  <w:szCs w:val="20"/>
                  <w:shd w:val="clear" w:color="auto" w:fill="FFFFFF"/>
                </w:rPr>
              </w:rPrChange>
            </w:rPr>
            <w:delText xml:space="preserve"> </w:delText>
          </w:r>
        </w:del>
      </w:ins>
      <w:del w:id="175" w:author="sisleyzhou" w:date="2020-01-14T09:07:00Z">
        <w:r>
          <w:rPr>
            <w:rStyle w:val="ng-star-inserted"/>
            <w:rFonts w:ascii="Times New Roman" w:hAnsi="Times New Roman" w:cs="Times New Roman"/>
            <w:color w:val="333333"/>
            <w:sz w:val="18"/>
            <w:szCs w:val="18"/>
            <w:shd w:val="clear" w:color="auto" w:fill="FFFFFF"/>
            <w:rPrChange w:id="176" w:author="sisleyzhou" w:date="2020-01-14T09:11:00Z">
              <w:rPr>
                <w:rStyle w:val="ng-star-inserted"/>
                <w:rFonts w:ascii="Times New Roman" w:hAnsi="Times New Roman" w:cs="Times New Roman"/>
                <w:color w:val="333333"/>
                <w:sz w:val="24"/>
                <w:szCs w:val="24"/>
                <w:shd w:val="clear" w:color="auto" w:fill="FFFFFF"/>
              </w:rPr>
            </w:rPrChange>
          </w:rPr>
          <w:delText>on</w:delText>
        </w:r>
      </w:del>
      <w:r>
        <w:rPr>
          <w:rStyle w:val="ng-star-inserted"/>
          <w:rFonts w:ascii="Times New Roman" w:hAnsi="Times New Roman" w:cs="Times New Roman"/>
          <w:color w:val="333333"/>
          <w:sz w:val="18"/>
          <w:szCs w:val="18"/>
          <w:shd w:val="clear" w:color="auto" w:fill="FFFFFF"/>
          <w:rPrChange w:id="177" w:author="sisleyzhou" w:date="2020-01-14T09:11:00Z">
            <w:rPr>
              <w:rStyle w:val="ng-star-inserted"/>
              <w:rFonts w:ascii="Times New Roman" w:hAnsi="Times New Roman" w:cs="Times New Roman"/>
              <w:color w:val="333333"/>
              <w:sz w:val="24"/>
              <w:szCs w:val="24"/>
              <w:shd w:val="clear" w:color="auto" w:fill="FFFFFF"/>
            </w:rPr>
          </w:rPrChange>
        </w:rPr>
        <w:t xml:space="preserve"> </w:t>
      </w:r>
      <w:del w:id="178" w:author="sisleyzhou" w:date="2020-01-14T09:07:00Z">
        <w:r>
          <w:rPr>
            <w:rStyle w:val="ng-star-inserted"/>
            <w:rFonts w:ascii="Times New Roman" w:hAnsi="Times New Roman" w:cs="Times New Roman"/>
            <w:color w:val="333333"/>
            <w:sz w:val="18"/>
            <w:szCs w:val="18"/>
            <w:shd w:val="clear" w:color="auto" w:fill="FFFFFF"/>
            <w:rPrChange w:id="179" w:author="sisleyzhou" w:date="2020-01-14T09:11:00Z">
              <w:rPr>
                <w:rStyle w:val="ng-star-inserted"/>
                <w:rFonts w:ascii="Times New Roman" w:hAnsi="Times New Roman" w:cs="Times New Roman"/>
                <w:color w:val="333333"/>
                <w:sz w:val="24"/>
                <w:szCs w:val="24"/>
                <w:shd w:val="clear" w:color="auto" w:fill="FFFFFF"/>
              </w:rPr>
            </w:rPrChange>
          </w:rPr>
          <w:delText xml:space="preserve">the pain women have from giving birth. I took </w:delText>
        </w:r>
      </w:del>
      <w:r>
        <w:rPr>
          <w:rStyle w:val="ng-star-inserted"/>
          <w:rFonts w:ascii="Times New Roman" w:hAnsi="Times New Roman" w:cs="Times New Roman"/>
          <w:color w:val="333333"/>
          <w:sz w:val="18"/>
          <w:szCs w:val="18"/>
          <w:shd w:val="clear" w:color="auto" w:fill="FFFFFF"/>
          <w:rPrChange w:id="180" w:author="sisleyzhou" w:date="2020-01-14T09:11:00Z">
            <w:rPr>
              <w:rStyle w:val="ng-star-inserted"/>
              <w:rFonts w:ascii="Times New Roman" w:hAnsi="Times New Roman" w:cs="Times New Roman"/>
              <w:color w:val="333333"/>
              <w:sz w:val="24"/>
              <w:szCs w:val="24"/>
              <w:shd w:val="clear" w:color="auto" w:fill="FFFFFF"/>
            </w:rPr>
          </w:rPrChange>
        </w:rPr>
        <w:t xml:space="preserve">a </w:t>
      </w:r>
      <w:ins w:id="181" w:author="sisleyzhou" w:date="2020-01-14T09:07:00Z">
        <w:r>
          <w:rPr>
            <w:rStyle w:val="ng-star-inserted"/>
            <w:rFonts w:ascii="Times New Roman" w:hAnsi="Times New Roman" w:cs="Times New Roman"/>
            <w:color w:val="333333"/>
            <w:sz w:val="18"/>
            <w:szCs w:val="18"/>
            <w:shd w:val="clear" w:color="auto" w:fill="FFFFFF"/>
            <w:rPrChange w:id="182" w:author="sisleyzhou" w:date="2020-01-14T09:11:00Z">
              <w:rPr>
                <w:rStyle w:val="ng-star-inserted"/>
                <w:rFonts w:ascii="Times New Roman" w:hAnsi="Times New Roman" w:cs="Times New Roman"/>
                <w:color w:val="333333"/>
                <w:sz w:val="20"/>
                <w:szCs w:val="20"/>
                <w:shd w:val="clear" w:color="auto" w:fill="FFFFFF"/>
              </w:rPr>
            </w:rPrChange>
          </w:rPr>
          <w:t>l</w:t>
        </w:r>
      </w:ins>
      <w:del w:id="183" w:author="sisleyzhou" w:date="2020-01-14T09:07:00Z">
        <w:r>
          <w:rPr>
            <w:rStyle w:val="ng-star-inserted"/>
            <w:rFonts w:ascii="Times New Roman" w:hAnsi="Times New Roman" w:cs="Times New Roman"/>
            <w:color w:val="333333"/>
            <w:sz w:val="18"/>
            <w:szCs w:val="18"/>
            <w:shd w:val="clear" w:color="auto" w:fill="FFFFFF"/>
            <w:rPrChange w:id="184" w:author="sisleyzhou" w:date="2020-01-14T09:11:00Z">
              <w:rPr>
                <w:rStyle w:val="ng-star-inserted"/>
                <w:rFonts w:ascii="Times New Roman" w:hAnsi="Times New Roman" w:cs="Times New Roman"/>
                <w:color w:val="333333"/>
                <w:sz w:val="24"/>
                <w:szCs w:val="24"/>
                <w:shd w:val="clear" w:color="auto" w:fill="FFFFFF"/>
              </w:rPr>
            </w:rPrChange>
          </w:rPr>
          <w:delText>L</w:delText>
        </w:r>
      </w:del>
      <w:r>
        <w:rPr>
          <w:rStyle w:val="ng-star-inserted"/>
          <w:rFonts w:ascii="Times New Roman" w:hAnsi="Times New Roman" w:cs="Times New Roman"/>
          <w:color w:val="333333"/>
          <w:sz w:val="18"/>
          <w:szCs w:val="18"/>
          <w:shd w:val="clear" w:color="auto" w:fill="FFFFFF"/>
          <w:rPrChange w:id="185" w:author="sisleyzhou" w:date="2020-01-14T09:11:00Z">
            <w:rPr>
              <w:rStyle w:val="ng-star-inserted"/>
              <w:rFonts w:ascii="Times New Roman" w:hAnsi="Times New Roman" w:cs="Times New Roman"/>
              <w:color w:val="333333"/>
              <w:sz w:val="24"/>
              <w:szCs w:val="24"/>
              <w:shd w:val="clear" w:color="auto" w:fill="FFFFFF"/>
            </w:rPr>
          </w:rPrChange>
        </w:rPr>
        <w:t xml:space="preserve">abor </w:t>
      </w:r>
      <w:ins w:id="186" w:author="sisleyzhou" w:date="2020-01-14T09:07:00Z">
        <w:r>
          <w:rPr>
            <w:rStyle w:val="ng-star-inserted"/>
            <w:rFonts w:ascii="Times New Roman" w:hAnsi="Times New Roman" w:cs="Times New Roman"/>
            <w:color w:val="333333"/>
            <w:sz w:val="18"/>
            <w:szCs w:val="18"/>
            <w:shd w:val="clear" w:color="auto" w:fill="FFFFFF"/>
            <w:rPrChange w:id="187" w:author="sisleyzhou" w:date="2020-01-14T09:11:00Z">
              <w:rPr>
                <w:rStyle w:val="ng-star-inserted"/>
                <w:rFonts w:ascii="Times New Roman" w:hAnsi="Times New Roman" w:cs="Times New Roman"/>
                <w:color w:val="333333"/>
                <w:sz w:val="20"/>
                <w:szCs w:val="20"/>
                <w:shd w:val="clear" w:color="auto" w:fill="FFFFFF"/>
              </w:rPr>
            </w:rPrChange>
          </w:rPr>
          <w:t>s</w:t>
        </w:r>
      </w:ins>
      <w:del w:id="188" w:author="sisleyzhou" w:date="2020-01-14T09:07:00Z">
        <w:r>
          <w:rPr>
            <w:rStyle w:val="ng-star-inserted"/>
            <w:rFonts w:ascii="Times New Roman" w:hAnsi="Times New Roman" w:cs="Times New Roman"/>
            <w:color w:val="333333"/>
            <w:sz w:val="18"/>
            <w:szCs w:val="18"/>
            <w:shd w:val="clear" w:color="auto" w:fill="FFFFFF"/>
            <w:rPrChange w:id="189" w:author="sisleyzhou" w:date="2020-01-14T09:11:00Z">
              <w:rPr>
                <w:rStyle w:val="ng-star-inserted"/>
                <w:rFonts w:ascii="Times New Roman" w:hAnsi="Times New Roman" w:cs="Times New Roman"/>
                <w:color w:val="333333"/>
                <w:sz w:val="24"/>
                <w:szCs w:val="24"/>
                <w:shd w:val="clear" w:color="auto" w:fill="FFFFFF"/>
              </w:rPr>
            </w:rPrChange>
          </w:rPr>
          <w:delText>S</w:delText>
        </w:r>
      </w:del>
      <w:r>
        <w:rPr>
          <w:rStyle w:val="ng-star-inserted"/>
          <w:rFonts w:ascii="Times New Roman" w:hAnsi="Times New Roman" w:cs="Times New Roman"/>
          <w:color w:val="333333"/>
          <w:sz w:val="18"/>
          <w:szCs w:val="18"/>
          <w:shd w:val="clear" w:color="auto" w:fill="FFFFFF"/>
          <w:rPrChange w:id="190" w:author="sisleyzhou" w:date="2020-01-14T09:11:00Z">
            <w:rPr>
              <w:rStyle w:val="ng-star-inserted"/>
              <w:rFonts w:ascii="Times New Roman" w:hAnsi="Times New Roman" w:cs="Times New Roman"/>
              <w:color w:val="333333"/>
              <w:sz w:val="24"/>
              <w:szCs w:val="24"/>
              <w:shd w:val="clear" w:color="auto" w:fill="FFFFFF"/>
            </w:rPr>
          </w:rPrChange>
        </w:rPr>
        <w:t>imulation</w:t>
      </w:r>
      <w:ins w:id="191" w:author="sisleyzhou" w:date="2020-01-14T09:07:00Z">
        <w:r>
          <w:rPr>
            <w:rStyle w:val="ng-star-inserted"/>
            <w:rFonts w:ascii="Times New Roman" w:hAnsi="Times New Roman" w:cs="Times New Roman"/>
            <w:color w:val="333333"/>
            <w:sz w:val="18"/>
            <w:szCs w:val="18"/>
            <w:shd w:val="clear" w:color="auto" w:fill="FFFFFF"/>
            <w:rPrChange w:id="192" w:author="sisleyzhou" w:date="2020-01-14T09:11:00Z">
              <w:rPr>
                <w:rStyle w:val="ng-star-inserted"/>
                <w:rFonts w:ascii="Times New Roman" w:hAnsi="Times New Roman" w:cs="Times New Roman"/>
                <w:color w:val="333333"/>
                <w:sz w:val="20"/>
                <w:szCs w:val="20"/>
                <w:shd w:val="clear" w:color="auto" w:fill="FFFFFF"/>
              </w:rPr>
            </w:rPrChange>
          </w:rPr>
          <w:t xml:space="preserve">. That </w:t>
        </w:r>
      </w:ins>
      <w:del w:id="193" w:author="sisleyzhou" w:date="2020-01-14T09:07:00Z">
        <w:r>
          <w:rPr>
            <w:rStyle w:val="ng-star-inserted"/>
            <w:rFonts w:ascii="Times New Roman" w:hAnsi="Times New Roman" w:cs="Times New Roman"/>
            <w:color w:val="333333"/>
            <w:sz w:val="18"/>
            <w:szCs w:val="18"/>
            <w:shd w:val="clear" w:color="auto" w:fill="FFFFFF"/>
            <w:rPrChange w:id="194" w:author="sisleyzhou" w:date="2020-01-14T09:11:00Z">
              <w:rPr>
                <w:rStyle w:val="ng-star-inserted"/>
                <w:rFonts w:ascii="Times New Roman" w:hAnsi="Times New Roman" w:cs="Times New Roman"/>
                <w:color w:val="333333"/>
                <w:sz w:val="24"/>
                <w:szCs w:val="24"/>
                <w:shd w:val="clear" w:color="auto" w:fill="FFFFFF"/>
              </w:rPr>
            </w:rPrChange>
          </w:rPr>
          <w:delText xml:space="preserve"> and posted a </w:delText>
        </w:r>
      </w:del>
      <w:r>
        <w:rPr>
          <w:rStyle w:val="ng-star-inserted"/>
          <w:rFonts w:ascii="Times New Roman" w:hAnsi="Times New Roman" w:cs="Times New Roman"/>
          <w:color w:val="333333"/>
          <w:sz w:val="18"/>
          <w:szCs w:val="18"/>
          <w:shd w:val="clear" w:color="auto" w:fill="FFFFFF"/>
          <w:rPrChange w:id="195" w:author="sisleyzhou" w:date="2020-01-14T09:11:00Z">
            <w:rPr>
              <w:rStyle w:val="ng-star-inserted"/>
              <w:rFonts w:ascii="Times New Roman" w:hAnsi="Times New Roman" w:cs="Times New Roman"/>
              <w:color w:val="333333"/>
              <w:sz w:val="24"/>
              <w:szCs w:val="24"/>
              <w:shd w:val="clear" w:color="auto" w:fill="FFFFFF"/>
            </w:rPr>
          </w:rPrChange>
        </w:rPr>
        <w:t xml:space="preserve">video </w:t>
      </w:r>
      <w:ins w:id="196" w:author="sisleyzhou" w:date="2020-01-14T09:07:00Z">
        <w:r>
          <w:rPr>
            <w:rStyle w:val="ng-star-inserted"/>
            <w:rFonts w:ascii="Times New Roman" w:hAnsi="Times New Roman" w:cs="Times New Roman"/>
            <w:color w:val="333333"/>
            <w:sz w:val="18"/>
            <w:szCs w:val="18"/>
            <w:shd w:val="clear" w:color="auto" w:fill="FFFFFF"/>
            <w:rPrChange w:id="197" w:author="sisleyzhou" w:date="2020-01-14T09:11:00Z">
              <w:rPr>
                <w:rStyle w:val="ng-star-inserted"/>
                <w:rFonts w:ascii="Times New Roman" w:hAnsi="Times New Roman" w:cs="Times New Roman"/>
                <w:color w:val="333333"/>
                <w:sz w:val="20"/>
                <w:szCs w:val="20"/>
                <w:shd w:val="clear" w:color="auto" w:fill="FFFFFF"/>
              </w:rPr>
            </w:rPrChange>
          </w:rPr>
          <w:t xml:space="preserve">went </w:t>
        </w:r>
      </w:ins>
      <w:del w:id="198" w:author="sisleyzhou" w:date="2020-01-14T09:08:00Z">
        <w:r>
          <w:rPr>
            <w:rStyle w:val="ng-star-inserted"/>
            <w:rFonts w:ascii="Times New Roman" w:hAnsi="Times New Roman" w:cs="Times New Roman"/>
            <w:color w:val="333333"/>
            <w:sz w:val="18"/>
            <w:szCs w:val="18"/>
            <w:shd w:val="clear" w:color="auto" w:fill="FFFFFF"/>
            <w:rPrChange w:id="199" w:author="sisleyzhou" w:date="2020-01-14T09:11:00Z">
              <w:rPr>
                <w:rStyle w:val="ng-star-inserted"/>
                <w:rFonts w:ascii="Times New Roman" w:hAnsi="Times New Roman" w:cs="Times New Roman"/>
                <w:color w:val="333333"/>
                <w:sz w:val="24"/>
                <w:szCs w:val="24"/>
                <w:shd w:val="clear" w:color="auto" w:fill="FFFFFF"/>
              </w:rPr>
            </w:rPrChange>
          </w:rPr>
          <w:delText xml:space="preserve">of that experience. This video has gone </w:delText>
        </w:r>
      </w:del>
      <w:r>
        <w:rPr>
          <w:rStyle w:val="ng-star-inserted"/>
          <w:rFonts w:ascii="Times New Roman" w:hAnsi="Times New Roman" w:cs="Times New Roman"/>
          <w:color w:val="333333"/>
          <w:sz w:val="18"/>
          <w:szCs w:val="18"/>
          <w:shd w:val="clear" w:color="auto" w:fill="FFFFFF"/>
          <w:rPrChange w:id="200" w:author="sisleyzhou" w:date="2020-01-14T09:11:00Z">
            <w:rPr>
              <w:rStyle w:val="ng-star-inserted"/>
              <w:rFonts w:ascii="Times New Roman" w:hAnsi="Times New Roman" w:cs="Times New Roman"/>
              <w:color w:val="333333"/>
              <w:sz w:val="24"/>
              <w:szCs w:val="24"/>
              <w:shd w:val="clear" w:color="auto" w:fill="FFFFFF"/>
            </w:rPr>
          </w:rPrChange>
        </w:rPr>
        <w:t>viral among my friends</w:t>
      </w:r>
      <w:ins w:id="201" w:author="sisleyzhou" w:date="2020-01-14T09:08:00Z">
        <w:r>
          <w:rPr>
            <w:rStyle w:val="ng-star-inserted"/>
            <w:rFonts w:ascii="Times New Roman" w:hAnsi="Times New Roman" w:cs="Times New Roman"/>
            <w:color w:val="333333"/>
            <w:sz w:val="18"/>
            <w:szCs w:val="18"/>
            <w:shd w:val="clear" w:color="auto" w:fill="FFFFFF"/>
            <w:rPrChange w:id="202" w:author="sisleyzhou" w:date="2020-01-14T09:11:00Z">
              <w:rPr>
                <w:rStyle w:val="ng-star-inserted"/>
                <w:rFonts w:ascii="Times New Roman" w:hAnsi="Times New Roman" w:cs="Times New Roman"/>
                <w:color w:val="333333"/>
                <w:sz w:val="20"/>
                <w:szCs w:val="20"/>
                <w:shd w:val="clear" w:color="auto" w:fill="FFFFFF"/>
              </w:rPr>
            </w:rPrChange>
          </w:rPr>
          <w:t xml:space="preserve">, while motivating </w:t>
        </w:r>
      </w:ins>
      <w:del w:id="203" w:author="sisleyzhou" w:date="2020-01-14T09:08:00Z">
        <w:r>
          <w:rPr>
            <w:rStyle w:val="ng-star-inserted"/>
            <w:rFonts w:ascii="Times New Roman" w:hAnsi="Times New Roman" w:cs="Times New Roman"/>
            <w:color w:val="333333"/>
            <w:sz w:val="18"/>
            <w:szCs w:val="18"/>
            <w:shd w:val="clear" w:color="auto" w:fill="FFFFFF"/>
            <w:rPrChange w:id="204" w:author="sisleyzhou" w:date="2020-01-14T09:11:00Z">
              <w:rPr>
                <w:rStyle w:val="ng-star-inserted"/>
                <w:rFonts w:ascii="Times New Roman" w:hAnsi="Times New Roman" w:cs="Times New Roman"/>
                <w:color w:val="333333"/>
                <w:sz w:val="24"/>
                <w:szCs w:val="24"/>
                <w:shd w:val="clear" w:color="auto" w:fill="FFFFFF"/>
              </w:rPr>
            </w:rPrChange>
          </w:rPr>
          <w:delText xml:space="preserve">. It has motivated </w:delText>
        </w:r>
      </w:del>
      <w:r>
        <w:rPr>
          <w:rStyle w:val="ng-star-inserted"/>
          <w:rFonts w:ascii="Times New Roman" w:hAnsi="Times New Roman" w:cs="Times New Roman"/>
          <w:color w:val="333333"/>
          <w:sz w:val="18"/>
          <w:szCs w:val="18"/>
          <w:shd w:val="clear" w:color="auto" w:fill="FFFFFF"/>
          <w:rPrChange w:id="205" w:author="sisleyzhou" w:date="2020-01-14T09:11:00Z">
            <w:rPr>
              <w:rStyle w:val="ng-star-inserted"/>
              <w:rFonts w:ascii="Times New Roman" w:hAnsi="Times New Roman" w:cs="Times New Roman"/>
              <w:color w:val="333333"/>
              <w:sz w:val="24"/>
              <w:szCs w:val="24"/>
              <w:shd w:val="clear" w:color="auto" w:fill="FFFFFF"/>
            </w:rPr>
          </w:rPrChange>
        </w:rPr>
        <w:t>them to understand more about gender issues when many of them followed me to take that simulation.</w:t>
      </w:r>
    </w:p>
    <w:p w14:paraId="3FFC4AB7" w14:textId="77777777" w:rsidR="004E0BAB" w:rsidRPr="004E0BAB" w:rsidRDefault="004E0BAB">
      <w:pPr>
        <w:spacing w:line="240" w:lineRule="exact"/>
        <w:rPr>
          <w:rStyle w:val="ng-star-inserted"/>
          <w:rFonts w:ascii="Times New Roman" w:hAnsi="Times New Roman" w:cs="Times New Roman"/>
          <w:color w:val="333333"/>
          <w:sz w:val="18"/>
          <w:szCs w:val="18"/>
          <w:shd w:val="clear" w:color="auto" w:fill="FFFFFF"/>
          <w:rPrChange w:id="206" w:author="sisleyzhou" w:date="2020-01-14T09:11:00Z">
            <w:rPr>
              <w:rStyle w:val="ng-star-inserted"/>
              <w:rFonts w:ascii="Times New Roman" w:hAnsi="Times New Roman" w:cs="Times New Roman"/>
              <w:color w:val="333333"/>
              <w:sz w:val="24"/>
              <w:szCs w:val="24"/>
              <w:shd w:val="clear" w:color="auto" w:fill="FFFFFF"/>
            </w:rPr>
          </w:rPrChange>
        </w:rPr>
      </w:pPr>
    </w:p>
    <w:p w14:paraId="4CCB3043" w14:textId="77777777" w:rsidR="004E0BAB" w:rsidRPr="004E0BAB" w:rsidRDefault="00D11298">
      <w:pPr>
        <w:spacing w:line="240" w:lineRule="exact"/>
        <w:rPr>
          <w:rStyle w:val="ng-star-inserted"/>
          <w:rFonts w:ascii="Times New Roman" w:hAnsi="Times New Roman" w:cs="Times New Roman"/>
          <w:color w:val="333333"/>
          <w:sz w:val="18"/>
          <w:szCs w:val="18"/>
          <w:shd w:val="clear" w:color="auto" w:fill="FFFFFF"/>
          <w:rPrChange w:id="207" w:author="sisleyzhou" w:date="2020-01-14T09:11:00Z">
            <w:rPr>
              <w:rStyle w:val="ng-star-inserted"/>
              <w:rFonts w:ascii="Times New Roman" w:hAnsi="Times New Roman" w:cs="Times New Roman"/>
              <w:color w:val="333333"/>
              <w:sz w:val="24"/>
              <w:szCs w:val="24"/>
              <w:shd w:val="clear" w:color="auto" w:fill="FFFFFF"/>
            </w:rPr>
          </w:rPrChange>
        </w:rPr>
      </w:pPr>
      <w:r>
        <w:rPr>
          <w:rStyle w:val="ng-star-inserted"/>
          <w:rFonts w:ascii="Times New Roman" w:hAnsi="Times New Roman" w:cs="Times New Roman"/>
          <w:color w:val="333333"/>
          <w:sz w:val="18"/>
          <w:szCs w:val="18"/>
          <w:shd w:val="clear" w:color="auto" w:fill="FFFFFF"/>
          <w:rPrChange w:id="208" w:author="sisleyzhou" w:date="2020-01-14T09:11:00Z">
            <w:rPr>
              <w:rStyle w:val="ng-star-inserted"/>
              <w:rFonts w:ascii="Times New Roman" w:hAnsi="Times New Roman" w:cs="Times New Roman"/>
              <w:color w:val="333333"/>
              <w:sz w:val="24"/>
              <w:szCs w:val="24"/>
              <w:shd w:val="clear" w:color="auto" w:fill="FFFFFF"/>
            </w:rPr>
          </w:rPrChange>
        </w:rPr>
        <w:t xml:space="preserve">I wish to </w:t>
      </w:r>
      <w:del w:id="209" w:author="sisleyzhou" w:date="2020-01-14T09:08:00Z">
        <w:r>
          <w:rPr>
            <w:rStyle w:val="ng-star-inserted"/>
            <w:rFonts w:ascii="Times New Roman" w:hAnsi="Times New Roman" w:cs="Times New Roman"/>
            <w:color w:val="333333"/>
            <w:sz w:val="18"/>
            <w:szCs w:val="18"/>
            <w:shd w:val="clear" w:color="auto" w:fill="FFFFFF"/>
            <w:rPrChange w:id="210" w:author="sisleyzhou" w:date="2020-01-14T09:11:00Z">
              <w:rPr>
                <w:rStyle w:val="ng-star-inserted"/>
                <w:rFonts w:ascii="Times New Roman" w:hAnsi="Times New Roman" w:cs="Times New Roman"/>
                <w:color w:val="333333"/>
                <w:sz w:val="24"/>
                <w:szCs w:val="24"/>
                <w:shd w:val="clear" w:color="auto" w:fill="FFFFFF"/>
              </w:rPr>
            </w:rPrChange>
          </w:rPr>
          <w:delText xml:space="preserve">continue </w:delText>
        </w:r>
      </w:del>
      <w:r>
        <w:rPr>
          <w:rStyle w:val="ng-star-inserted"/>
          <w:rFonts w:ascii="Times New Roman" w:hAnsi="Times New Roman" w:cs="Times New Roman"/>
          <w:color w:val="333333"/>
          <w:sz w:val="18"/>
          <w:szCs w:val="18"/>
          <w:shd w:val="clear" w:color="auto" w:fill="FFFFFF"/>
          <w:rPrChange w:id="211" w:author="sisleyzhou" w:date="2020-01-14T09:11:00Z">
            <w:rPr>
              <w:rStyle w:val="ng-star-inserted"/>
              <w:rFonts w:ascii="Times New Roman" w:hAnsi="Times New Roman" w:cs="Times New Roman"/>
              <w:color w:val="333333"/>
              <w:sz w:val="24"/>
              <w:szCs w:val="24"/>
              <w:shd w:val="clear" w:color="auto" w:fill="FFFFFF"/>
            </w:rPr>
          </w:rPrChange>
        </w:rPr>
        <w:t>keep my curiosity flaming like a lighthouse in the dark seas. I hope to ask more absurd questions in USC for the next four years and dedicate myself to find the answers.</w:t>
      </w:r>
    </w:p>
    <w:p w14:paraId="2A0755C1" w14:textId="77777777" w:rsidR="004E0BAB" w:rsidRPr="004E0BAB" w:rsidRDefault="004E0BAB">
      <w:pPr>
        <w:spacing w:line="240" w:lineRule="exact"/>
        <w:rPr>
          <w:rStyle w:val="ng-star-inserted"/>
          <w:rFonts w:ascii="Times New Roman" w:hAnsi="Times New Roman" w:cs="Times New Roman"/>
          <w:color w:val="333333"/>
          <w:sz w:val="18"/>
          <w:szCs w:val="18"/>
          <w:shd w:val="clear" w:color="auto" w:fill="FFFFFF"/>
          <w:rPrChange w:id="212" w:author="sisleyzhou" w:date="2020-01-14T09:11:00Z">
            <w:rPr>
              <w:rStyle w:val="ng-star-inserted"/>
              <w:rFonts w:ascii="Times New Roman" w:hAnsi="Times New Roman" w:cs="Times New Roman"/>
              <w:color w:val="333333"/>
              <w:sz w:val="24"/>
              <w:szCs w:val="24"/>
              <w:shd w:val="clear" w:color="auto" w:fill="FFFFFF"/>
            </w:rPr>
          </w:rPrChange>
        </w:rPr>
      </w:pPr>
    </w:p>
    <w:p w14:paraId="767197AA" w14:textId="77777777" w:rsidR="004E0BAB" w:rsidRPr="004E0BAB" w:rsidRDefault="00D11298">
      <w:pPr>
        <w:spacing w:line="240" w:lineRule="exact"/>
        <w:rPr>
          <w:rStyle w:val="ng-star-inserted"/>
          <w:rFonts w:ascii="Times New Roman" w:hAnsi="Times New Roman" w:cs="Times New Roman"/>
          <w:color w:val="333333"/>
          <w:sz w:val="18"/>
          <w:szCs w:val="18"/>
          <w:highlight w:val="yellow"/>
          <w:shd w:val="clear" w:color="auto" w:fill="FFFFFF"/>
          <w:rPrChange w:id="213" w:author="sisleyzhou" w:date="2020-01-14T09:11:00Z">
            <w:rPr>
              <w:rStyle w:val="ng-star-inserted"/>
              <w:rFonts w:ascii="Times New Roman" w:hAnsi="Times New Roman" w:cs="Times New Roman"/>
              <w:color w:val="333333"/>
              <w:sz w:val="24"/>
              <w:szCs w:val="24"/>
              <w:highlight w:val="yellow"/>
              <w:shd w:val="clear" w:color="auto" w:fill="FFFFFF"/>
            </w:rPr>
          </w:rPrChange>
        </w:rPr>
      </w:pPr>
      <w:r>
        <w:rPr>
          <w:rStyle w:val="ng-star-inserted"/>
          <w:rFonts w:ascii="Times New Roman" w:hAnsi="Times New Roman" w:cs="Times New Roman"/>
          <w:color w:val="333333"/>
          <w:sz w:val="18"/>
          <w:szCs w:val="18"/>
          <w:highlight w:val="yellow"/>
          <w:shd w:val="clear" w:color="auto" w:fill="FFFFFF"/>
          <w:rPrChange w:id="214" w:author="sisleyzhou" w:date="2020-01-14T09:11:00Z">
            <w:rPr>
              <w:rStyle w:val="ng-star-inserted"/>
              <w:rFonts w:ascii="Times New Roman" w:hAnsi="Times New Roman" w:cs="Times New Roman"/>
              <w:color w:val="333333"/>
              <w:sz w:val="24"/>
              <w:szCs w:val="24"/>
              <w:highlight w:val="yellow"/>
              <w:shd w:val="clear" w:color="auto" w:fill="FFFFFF"/>
            </w:rPr>
          </w:rPrChange>
        </w:rPr>
        <w:t>Describe how you plan to pursue your academic interests and why you want to explore them at USC specifically. Please feel free to address your first- and second-choice major selections. (Approximately 250 words)</w:t>
      </w:r>
    </w:p>
    <w:p w14:paraId="7ED44AB1" w14:textId="77777777" w:rsidR="004E0BAB" w:rsidRPr="004E0BAB" w:rsidRDefault="004E0BAB">
      <w:pPr>
        <w:spacing w:line="240" w:lineRule="exact"/>
        <w:rPr>
          <w:rStyle w:val="ng-star-inserted"/>
          <w:rFonts w:ascii="Times New Roman" w:hAnsi="Times New Roman" w:cs="Times New Roman"/>
          <w:color w:val="333333"/>
          <w:sz w:val="18"/>
          <w:szCs w:val="18"/>
          <w:shd w:val="clear" w:color="auto" w:fill="FFFFFF"/>
          <w:rPrChange w:id="215" w:author="sisleyzhou" w:date="2020-01-14T09:11:00Z">
            <w:rPr>
              <w:rStyle w:val="ng-star-inserted"/>
              <w:rFonts w:ascii="Times New Roman" w:hAnsi="Times New Roman" w:cs="Times New Roman"/>
              <w:color w:val="333333"/>
              <w:sz w:val="24"/>
              <w:szCs w:val="24"/>
              <w:shd w:val="clear" w:color="auto" w:fill="FFFFFF"/>
            </w:rPr>
          </w:rPrChange>
        </w:rPr>
      </w:pPr>
    </w:p>
    <w:p w14:paraId="314264E8" w14:textId="77777777" w:rsidR="004E0BAB" w:rsidRPr="004E0BAB" w:rsidRDefault="00D11298">
      <w:pPr>
        <w:spacing w:line="240" w:lineRule="exact"/>
        <w:rPr>
          <w:ins w:id="216" w:author="sisleyzhou" w:date="2020-01-14T09:09:00Z"/>
          <w:rFonts w:ascii="Times New Roman" w:hAnsi="Times New Roman" w:cs="Times New Roman"/>
          <w:sz w:val="18"/>
          <w:szCs w:val="18"/>
          <w:rPrChange w:id="217" w:author="sisleyzhou" w:date="2020-01-14T09:11:00Z">
            <w:rPr>
              <w:ins w:id="218" w:author="sisleyzhou" w:date="2020-01-14T09:09:00Z"/>
              <w:rFonts w:ascii="Times New Roman" w:hAnsi="Times New Roman" w:cs="Times New Roman"/>
              <w:sz w:val="20"/>
              <w:szCs w:val="20"/>
            </w:rPr>
          </w:rPrChange>
        </w:rPr>
      </w:pPr>
      <w:ins w:id="219" w:author="翁 安志" w:date="2019-12-24T17:18:00Z">
        <w:r>
          <w:rPr>
            <w:rFonts w:ascii="Times New Roman" w:hAnsi="Times New Roman" w:cs="Times New Roman"/>
            <w:sz w:val="18"/>
            <w:szCs w:val="18"/>
            <w:rPrChange w:id="220" w:author="sisleyzhou" w:date="2020-01-14T09:11:00Z">
              <w:rPr>
                <w:rFonts w:ascii="Times New Roman" w:hAnsi="Times New Roman" w:cs="Times New Roman"/>
                <w:sz w:val="24"/>
                <w:szCs w:val="24"/>
              </w:rPr>
            </w:rPrChange>
          </w:rPr>
          <w:t>Inspired by my childhood experience playing Pokémon, I’ve always been attracted to C</w:t>
        </w:r>
      </w:ins>
      <w:ins w:id="221" w:author="翁 安志" w:date="2020-01-13T20:22:00Z">
        <w:r>
          <w:rPr>
            <w:rFonts w:ascii="Times New Roman" w:hAnsi="Times New Roman" w:cs="Times New Roman"/>
            <w:sz w:val="18"/>
            <w:szCs w:val="18"/>
            <w:rPrChange w:id="222" w:author="sisleyzhou" w:date="2020-01-14T09:11:00Z">
              <w:rPr>
                <w:rFonts w:ascii="Times New Roman" w:hAnsi="Times New Roman" w:cs="Times New Roman"/>
                <w:sz w:val="24"/>
                <w:szCs w:val="24"/>
              </w:rPr>
            </w:rPrChange>
          </w:rPr>
          <w:t xml:space="preserve">omputer </w:t>
        </w:r>
      </w:ins>
      <w:ins w:id="223" w:author="翁 安志" w:date="2019-12-24T17:18:00Z">
        <w:r>
          <w:rPr>
            <w:rFonts w:ascii="Times New Roman" w:hAnsi="Times New Roman" w:cs="Times New Roman"/>
            <w:sz w:val="18"/>
            <w:szCs w:val="18"/>
            <w:rPrChange w:id="224" w:author="sisleyzhou" w:date="2020-01-14T09:11:00Z">
              <w:rPr>
                <w:rFonts w:ascii="Times New Roman" w:hAnsi="Times New Roman" w:cs="Times New Roman"/>
                <w:sz w:val="24"/>
                <w:szCs w:val="24"/>
              </w:rPr>
            </w:rPrChange>
          </w:rPr>
          <w:t>S</w:t>
        </w:r>
      </w:ins>
      <w:ins w:id="225" w:author="翁 安志" w:date="2020-01-13T20:22:00Z">
        <w:r>
          <w:rPr>
            <w:rFonts w:ascii="Times New Roman" w:hAnsi="Times New Roman" w:cs="Times New Roman"/>
            <w:sz w:val="18"/>
            <w:szCs w:val="18"/>
            <w:rPrChange w:id="226" w:author="sisleyzhou" w:date="2020-01-14T09:11:00Z">
              <w:rPr>
                <w:rFonts w:ascii="Times New Roman" w:hAnsi="Times New Roman" w:cs="Times New Roman"/>
                <w:sz w:val="24"/>
                <w:szCs w:val="24"/>
              </w:rPr>
            </w:rPrChange>
          </w:rPr>
          <w:t>cience</w:t>
        </w:r>
      </w:ins>
      <w:ins w:id="227" w:author="翁 安志" w:date="2019-12-24T17:18:00Z">
        <w:r>
          <w:rPr>
            <w:rFonts w:ascii="Times New Roman" w:hAnsi="Times New Roman" w:cs="Times New Roman"/>
            <w:sz w:val="18"/>
            <w:szCs w:val="18"/>
            <w:rPrChange w:id="228" w:author="sisleyzhou" w:date="2020-01-14T09:11:00Z">
              <w:rPr>
                <w:rFonts w:ascii="Times New Roman" w:hAnsi="Times New Roman" w:cs="Times New Roman"/>
                <w:sz w:val="24"/>
                <w:szCs w:val="24"/>
              </w:rPr>
            </w:rPrChange>
          </w:rPr>
          <w:t>. I became even more fascinated by the subject when I realized that I c</w:t>
        </w:r>
      </w:ins>
      <w:ins w:id="229" w:author="sisleyzhou" w:date="2020-01-14T09:09:00Z">
        <w:r>
          <w:rPr>
            <w:rFonts w:ascii="Times New Roman" w:hAnsi="Times New Roman" w:cs="Times New Roman"/>
            <w:sz w:val="18"/>
            <w:szCs w:val="18"/>
            <w:rPrChange w:id="230" w:author="sisleyzhou" w:date="2020-01-14T09:11:00Z">
              <w:rPr>
                <w:rFonts w:ascii="Times New Roman" w:hAnsi="Times New Roman" w:cs="Times New Roman"/>
                <w:sz w:val="20"/>
                <w:szCs w:val="20"/>
              </w:rPr>
            </w:rPrChange>
          </w:rPr>
          <w:t>ould</w:t>
        </w:r>
      </w:ins>
      <w:ins w:id="231" w:author="翁 安志" w:date="2019-12-24T17:18:00Z">
        <w:del w:id="232" w:author="sisleyzhou" w:date="2020-01-14T09:08:00Z">
          <w:r>
            <w:rPr>
              <w:rFonts w:ascii="Times New Roman" w:hAnsi="Times New Roman" w:cs="Times New Roman"/>
              <w:sz w:val="18"/>
              <w:szCs w:val="18"/>
              <w:rPrChange w:id="233" w:author="sisleyzhou" w:date="2020-01-14T09:11:00Z">
                <w:rPr>
                  <w:rFonts w:ascii="Times New Roman" w:hAnsi="Times New Roman" w:cs="Times New Roman"/>
                  <w:sz w:val="24"/>
                  <w:szCs w:val="24"/>
                </w:rPr>
              </w:rPrChange>
            </w:rPr>
            <w:delText>an</w:delText>
          </w:r>
        </w:del>
        <w:r>
          <w:rPr>
            <w:rFonts w:ascii="Times New Roman" w:hAnsi="Times New Roman" w:cs="Times New Roman"/>
            <w:sz w:val="18"/>
            <w:szCs w:val="18"/>
            <w:rPrChange w:id="234" w:author="sisleyzhou" w:date="2020-01-14T09:11:00Z">
              <w:rPr>
                <w:rFonts w:ascii="Times New Roman" w:hAnsi="Times New Roman" w:cs="Times New Roman"/>
                <w:sz w:val="24"/>
                <w:szCs w:val="24"/>
              </w:rPr>
            </w:rPrChange>
          </w:rPr>
          <w:t xml:space="preserve"> use CS to solve real-life problems.</w:t>
        </w:r>
      </w:ins>
    </w:p>
    <w:p w14:paraId="5B25F4D1" w14:textId="77777777" w:rsidR="004E0BAB" w:rsidRPr="004E0BAB" w:rsidRDefault="004E0BAB">
      <w:pPr>
        <w:spacing w:line="240" w:lineRule="exact"/>
        <w:ind w:firstLine="420"/>
        <w:rPr>
          <w:ins w:id="235" w:author="翁 安志" w:date="2019-12-24T17:18:00Z"/>
          <w:rFonts w:ascii="Times New Roman" w:hAnsi="Times New Roman" w:cs="Times New Roman"/>
          <w:sz w:val="18"/>
          <w:szCs w:val="18"/>
          <w:rPrChange w:id="236" w:author="sisleyzhou" w:date="2020-01-14T09:11:00Z">
            <w:rPr>
              <w:ins w:id="237" w:author="翁 安志" w:date="2019-12-24T17:18:00Z"/>
              <w:rFonts w:ascii="Times New Roman" w:hAnsi="Times New Roman" w:cs="Times New Roman"/>
              <w:sz w:val="24"/>
              <w:szCs w:val="24"/>
            </w:rPr>
          </w:rPrChange>
        </w:rPr>
        <w:pPrChange w:id="238" w:author="sisleyzhou" w:date="2020-01-14T08:51:00Z">
          <w:pPr>
            <w:spacing w:line="240" w:lineRule="exact"/>
          </w:pPr>
        </w:pPrChange>
      </w:pPr>
    </w:p>
    <w:p w14:paraId="5A2DDC47" w14:textId="77777777" w:rsidR="004E0BAB" w:rsidRPr="004E0BAB" w:rsidRDefault="00D11298">
      <w:pPr>
        <w:spacing w:line="240" w:lineRule="exact"/>
        <w:rPr>
          <w:ins w:id="239" w:author="sisleyzhou" w:date="2020-01-14T09:09:00Z"/>
          <w:rFonts w:ascii="Times New Roman" w:hAnsi="Times New Roman" w:cs="Times New Roman"/>
          <w:sz w:val="18"/>
          <w:szCs w:val="18"/>
          <w:rPrChange w:id="240" w:author="sisleyzhou" w:date="2020-01-14T09:11:00Z">
            <w:rPr>
              <w:ins w:id="241" w:author="sisleyzhou" w:date="2020-01-14T09:09:00Z"/>
              <w:rFonts w:ascii="Times New Roman" w:hAnsi="Times New Roman" w:cs="Times New Roman"/>
              <w:sz w:val="20"/>
              <w:szCs w:val="20"/>
            </w:rPr>
          </w:rPrChange>
        </w:rPr>
      </w:pPr>
      <w:ins w:id="242" w:author="翁 安志" w:date="2019-12-24T17:18:00Z">
        <w:r>
          <w:rPr>
            <w:rFonts w:ascii="Times New Roman" w:hAnsi="Times New Roman" w:cs="Times New Roman"/>
            <w:sz w:val="18"/>
            <w:szCs w:val="18"/>
            <w:rPrChange w:id="243" w:author="sisleyzhou" w:date="2020-01-14T09:11:00Z">
              <w:rPr>
                <w:rFonts w:ascii="Times New Roman" w:hAnsi="Times New Roman" w:cs="Times New Roman"/>
                <w:sz w:val="24"/>
                <w:szCs w:val="24"/>
              </w:rPr>
            </w:rPrChange>
          </w:rPr>
          <w:t>From developing a cafeteria delivery app to save students’ time, to creating a</w:t>
        </w:r>
      </w:ins>
      <w:ins w:id="244" w:author="翁 安志" w:date="2019-12-24T17:21:00Z">
        <w:r>
          <w:rPr>
            <w:rFonts w:ascii="Times New Roman" w:hAnsi="Times New Roman" w:cs="Times New Roman"/>
            <w:sz w:val="18"/>
            <w:szCs w:val="18"/>
            <w:rPrChange w:id="245" w:author="sisleyzhou" w:date="2020-01-14T09:11:00Z">
              <w:rPr>
                <w:rFonts w:ascii="Times New Roman" w:hAnsi="Times New Roman" w:cs="Times New Roman"/>
                <w:sz w:val="24"/>
                <w:szCs w:val="24"/>
              </w:rPr>
            </w:rPrChange>
          </w:rPr>
          <w:t xml:space="preserve"> </w:t>
        </w:r>
      </w:ins>
      <w:ins w:id="246" w:author="翁 安志" w:date="2019-12-24T17:22:00Z">
        <w:r>
          <w:rPr>
            <w:rFonts w:ascii="Times New Roman" w:hAnsi="Times New Roman" w:cs="Times New Roman"/>
            <w:sz w:val="18"/>
            <w:szCs w:val="18"/>
            <w:rPrChange w:id="247" w:author="sisleyzhou" w:date="2020-01-14T09:11:00Z">
              <w:rPr>
                <w:rFonts w:ascii="Times New Roman" w:hAnsi="Times New Roman" w:cs="Times New Roman"/>
                <w:sz w:val="24"/>
                <w:szCs w:val="24"/>
              </w:rPr>
            </w:rPrChange>
          </w:rPr>
          <w:t xml:space="preserve">notification app to remind students about </w:t>
        </w:r>
      </w:ins>
      <w:ins w:id="248" w:author="翁 安志" w:date="2019-12-24T17:23:00Z">
        <w:r>
          <w:rPr>
            <w:rFonts w:ascii="Times New Roman" w:hAnsi="Times New Roman" w:cs="Times New Roman"/>
            <w:sz w:val="18"/>
            <w:szCs w:val="18"/>
            <w:rPrChange w:id="249" w:author="sisleyzhou" w:date="2020-01-14T09:11:00Z">
              <w:rPr>
                <w:rFonts w:ascii="Times New Roman" w:hAnsi="Times New Roman" w:cs="Times New Roman"/>
                <w:sz w:val="24"/>
                <w:szCs w:val="24"/>
              </w:rPr>
            </w:rPrChange>
          </w:rPr>
          <w:t>college info sessions</w:t>
        </w:r>
      </w:ins>
      <w:ins w:id="250" w:author="翁 安志" w:date="2019-12-24T17:18:00Z">
        <w:r>
          <w:rPr>
            <w:rFonts w:ascii="Times New Roman" w:hAnsi="Times New Roman" w:cs="Times New Roman"/>
            <w:sz w:val="18"/>
            <w:szCs w:val="18"/>
            <w:rPrChange w:id="251" w:author="sisleyzhou" w:date="2020-01-14T09:11:00Z">
              <w:rPr>
                <w:rFonts w:ascii="Times New Roman" w:hAnsi="Times New Roman" w:cs="Times New Roman"/>
                <w:sz w:val="24"/>
                <w:szCs w:val="24"/>
              </w:rPr>
            </w:rPrChange>
          </w:rPr>
          <w:t>, I enjoy both the process of learning CS and applying it to bring convenience to others.</w:t>
        </w:r>
      </w:ins>
    </w:p>
    <w:p w14:paraId="2C686E47" w14:textId="77777777" w:rsidR="004E0BAB" w:rsidRPr="004E0BAB" w:rsidRDefault="004E0BAB">
      <w:pPr>
        <w:spacing w:line="240" w:lineRule="exact"/>
        <w:rPr>
          <w:ins w:id="252" w:author="翁 安志" w:date="2019-12-24T17:18:00Z"/>
          <w:rFonts w:ascii="Times New Roman" w:hAnsi="Times New Roman" w:cs="Times New Roman"/>
          <w:sz w:val="18"/>
          <w:szCs w:val="18"/>
          <w:rPrChange w:id="253" w:author="sisleyzhou" w:date="2020-01-14T09:11:00Z">
            <w:rPr>
              <w:ins w:id="254" w:author="翁 安志" w:date="2019-12-24T17:18:00Z"/>
              <w:rFonts w:ascii="Times New Roman" w:hAnsi="Times New Roman" w:cs="Times New Roman"/>
              <w:sz w:val="24"/>
              <w:szCs w:val="24"/>
            </w:rPr>
          </w:rPrChange>
        </w:rPr>
      </w:pPr>
    </w:p>
    <w:p w14:paraId="3D5B7581" w14:textId="38CDFC6F" w:rsidR="004E0BAB" w:rsidRDefault="00D11298">
      <w:pPr>
        <w:spacing w:line="240" w:lineRule="exact"/>
        <w:rPr>
          <w:ins w:id="255" w:author="sisleyzhou" w:date="2020-01-14T09:11:00Z"/>
          <w:rFonts w:ascii="Times New Roman" w:hAnsi="Times New Roman" w:cs="Times New Roman"/>
          <w:sz w:val="18"/>
          <w:szCs w:val="18"/>
        </w:rPr>
      </w:pPr>
      <w:ins w:id="256" w:author="翁 安志" w:date="2019-12-24T17:18:00Z">
        <w:r>
          <w:rPr>
            <w:rFonts w:ascii="Times New Roman" w:hAnsi="Times New Roman" w:cs="Times New Roman"/>
            <w:sz w:val="18"/>
            <w:szCs w:val="18"/>
            <w:rPrChange w:id="257" w:author="sisleyzhou" w:date="2020-01-14T09:11:00Z">
              <w:rPr>
                <w:rFonts w:ascii="Times New Roman" w:hAnsi="Times New Roman" w:cs="Times New Roman"/>
                <w:sz w:val="24"/>
                <w:szCs w:val="24"/>
              </w:rPr>
            </w:rPrChange>
          </w:rPr>
          <w:t xml:space="preserve">Furthermore, I see CS as a tool for expressing ideas. I am passionate </w:t>
        </w:r>
      </w:ins>
      <w:ins w:id="258" w:author="sisleyzhou" w:date="2020-01-14T09:09:00Z">
        <w:r>
          <w:rPr>
            <w:rFonts w:ascii="Times New Roman" w:hAnsi="Times New Roman" w:cs="Times New Roman"/>
            <w:sz w:val="18"/>
            <w:szCs w:val="18"/>
            <w:rPrChange w:id="259" w:author="sisleyzhou" w:date="2020-01-14T09:11:00Z">
              <w:rPr>
                <w:rFonts w:ascii="Times New Roman" w:hAnsi="Times New Roman" w:cs="Times New Roman"/>
                <w:sz w:val="20"/>
                <w:szCs w:val="20"/>
              </w:rPr>
            </w:rPrChange>
          </w:rPr>
          <w:t>about</w:t>
        </w:r>
      </w:ins>
      <w:ins w:id="260" w:author="翁 安志" w:date="2019-12-24T17:18:00Z">
        <w:del w:id="261" w:author="sisleyzhou" w:date="2020-01-14T09:09:00Z">
          <w:r>
            <w:rPr>
              <w:rFonts w:ascii="Times New Roman" w:hAnsi="Times New Roman" w:cs="Times New Roman"/>
              <w:sz w:val="18"/>
              <w:szCs w:val="18"/>
              <w:rPrChange w:id="262" w:author="sisleyzhou" w:date="2020-01-14T09:11:00Z">
                <w:rPr>
                  <w:rFonts w:ascii="Times New Roman" w:hAnsi="Times New Roman" w:cs="Times New Roman"/>
                  <w:sz w:val="24"/>
                  <w:szCs w:val="24"/>
                </w:rPr>
              </w:rPrChange>
            </w:rPr>
            <w:delText>for</w:delText>
          </w:r>
        </w:del>
        <w:r>
          <w:rPr>
            <w:rFonts w:ascii="Times New Roman" w:hAnsi="Times New Roman" w:cs="Times New Roman"/>
            <w:sz w:val="18"/>
            <w:szCs w:val="18"/>
            <w:rPrChange w:id="263" w:author="sisleyzhou" w:date="2020-01-14T09:11:00Z">
              <w:rPr>
                <w:rFonts w:ascii="Times New Roman" w:hAnsi="Times New Roman" w:cs="Times New Roman"/>
                <w:sz w:val="24"/>
                <w:szCs w:val="24"/>
              </w:rPr>
            </w:rPrChange>
          </w:rPr>
          <w:t xml:space="preserve"> the Computer</w:t>
        </w:r>
      </w:ins>
      <w:ins w:id="264" w:author="翁 安志" w:date="2020-01-13T20:24:00Z">
        <w:r>
          <w:rPr>
            <w:rFonts w:ascii="Times New Roman" w:hAnsi="Times New Roman" w:cs="Times New Roman"/>
            <w:sz w:val="18"/>
            <w:szCs w:val="18"/>
            <w:rPrChange w:id="265" w:author="sisleyzhou" w:date="2020-01-14T09:11:00Z">
              <w:rPr>
                <w:rFonts w:ascii="Times New Roman" w:hAnsi="Times New Roman" w:cs="Times New Roman"/>
                <w:sz w:val="24"/>
                <w:szCs w:val="24"/>
              </w:rPr>
            </w:rPrChange>
          </w:rPr>
          <w:t xml:space="preserve"> </w:t>
        </w:r>
      </w:ins>
      <w:ins w:id="266" w:author="翁 安志" w:date="2019-12-24T17:18:00Z">
        <w:r>
          <w:rPr>
            <w:rFonts w:ascii="Times New Roman" w:hAnsi="Times New Roman" w:cs="Times New Roman"/>
            <w:sz w:val="18"/>
            <w:szCs w:val="18"/>
            <w:rPrChange w:id="267" w:author="sisleyzhou" w:date="2020-01-14T09:11:00Z">
              <w:rPr>
                <w:rFonts w:ascii="Times New Roman" w:hAnsi="Times New Roman" w:cs="Times New Roman"/>
                <w:sz w:val="24"/>
                <w:szCs w:val="24"/>
              </w:rPr>
            </w:rPrChange>
          </w:rPr>
          <w:t>Science</w:t>
        </w:r>
      </w:ins>
      <w:ins w:id="268" w:author="翁 安志" w:date="2020-01-14T09:18:00Z">
        <w:r w:rsidR="00D03CB2">
          <w:rPr>
            <w:rFonts w:ascii="Times New Roman" w:hAnsi="Times New Roman" w:cs="Times New Roman"/>
            <w:sz w:val="18"/>
            <w:szCs w:val="18"/>
          </w:rPr>
          <w:t xml:space="preserve"> </w:t>
        </w:r>
      </w:ins>
      <w:ins w:id="269" w:author="翁 安志" w:date="2019-12-24T17:18:00Z">
        <w:r>
          <w:rPr>
            <w:rFonts w:ascii="Times New Roman" w:hAnsi="Times New Roman" w:cs="Times New Roman"/>
            <w:sz w:val="18"/>
            <w:szCs w:val="18"/>
            <w:rPrChange w:id="270" w:author="sisleyzhou" w:date="2020-01-14T09:11:00Z">
              <w:rPr>
                <w:rFonts w:ascii="Times New Roman" w:hAnsi="Times New Roman" w:cs="Times New Roman"/>
                <w:sz w:val="24"/>
                <w:szCs w:val="24"/>
              </w:rPr>
            </w:rPrChange>
          </w:rPr>
          <w:t>(Games) major because video game’s multi-dimensional interacti</w:t>
        </w:r>
      </w:ins>
      <w:ins w:id="271" w:author="sisleyzhou" w:date="2020-01-14T09:09:00Z">
        <w:r>
          <w:rPr>
            <w:rFonts w:ascii="Times New Roman" w:hAnsi="Times New Roman" w:cs="Times New Roman"/>
            <w:sz w:val="18"/>
            <w:szCs w:val="18"/>
            <w:rPrChange w:id="272" w:author="sisleyzhou" w:date="2020-01-14T09:11:00Z">
              <w:rPr>
                <w:rFonts w:ascii="Times New Roman" w:hAnsi="Times New Roman" w:cs="Times New Roman"/>
                <w:sz w:val="20"/>
                <w:szCs w:val="20"/>
              </w:rPr>
            </w:rPrChange>
          </w:rPr>
          <w:t>on</w:t>
        </w:r>
      </w:ins>
      <w:ins w:id="273" w:author="翁 安志" w:date="2019-12-24T17:18:00Z">
        <w:del w:id="274" w:author="sisleyzhou" w:date="2020-01-14T09:09:00Z">
          <w:r>
            <w:rPr>
              <w:rFonts w:ascii="Times New Roman" w:hAnsi="Times New Roman" w:cs="Times New Roman"/>
              <w:sz w:val="18"/>
              <w:szCs w:val="18"/>
              <w:rPrChange w:id="275" w:author="sisleyzhou" w:date="2020-01-14T09:11:00Z">
                <w:rPr>
                  <w:rFonts w:ascii="Times New Roman" w:hAnsi="Times New Roman" w:cs="Times New Roman"/>
                  <w:sz w:val="24"/>
                  <w:szCs w:val="24"/>
                </w:rPr>
              </w:rPrChange>
            </w:rPr>
            <w:delText>veness</w:delText>
          </w:r>
        </w:del>
        <w:r>
          <w:rPr>
            <w:rFonts w:ascii="Times New Roman" w:hAnsi="Times New Roman" w:cs="Times New Roman"/>
            <w:sz w:val="18"/>
            <w:szCs w:val="18"/>
            <w:rPrChange w:id="276" w:author="sisleyzhou" w:date="2020-01-14T09:11:00Z">
              <w:rPr>
                <w:rFonts w:ascii="Times New Roman" w:hAnsi="Times New Roman" w:cs="Times New Roman"/>
                <w:sz w:val="24"/>
                <w:szCs w:val="24"/>
              </w:rPr>
            </w:rPrChange>
          </w:rPr>
          <w:t xml:space="preserve"> makes it the prime medium to disseminate </w:t>
        </w:r>
      </w:ins>
      <w:ins w:id="277" w:author="翁 安志" w:date="2020-01-13T19:27:00Z">
        <w:r>
          <w:rPr>
            <w:rFonts w:ascii="Times New Roman" w:hAnsi="Times New Roman" w:cs="Times New Roman"/>
            <w:sz w:val="18"/>
            <w:szCs w:val="18"/>
            <w:rPrChange w:id="278" w:author="sisleyzhou" w:date="2020-01-14T09:11:00Z">
              <w:rPr>
                <w:rFonts w:ascii="Times New Roman" w:hAnsi="Times New Roman" w:cs="Times New Roman"/>
                <w:sz w:val="24"/>
                <w:szCs w:val="24"/>
              </w:rPr>
            </w:rPrChange>
          </w:rPr>
          <w:t>ideas</w:t>
        </w:r>
      </w:ins>
      <w:ins w:id="279" w:author="翁 安志" w:date="2019-12-24T17:18:00Z">
        <w:r>
          <w:rPr>
            <w:rFonts w:ascii="Times New Roman" w:hAnsi="Times New Roman" w:cs="Times New Roman"/>
            <w:sz w:val="18"/>
            <w:szCs w:val="18"/>
            <w:rPrChange w:id="280" w:author="sisleyzhou" w:date="2020-01-14T09:11:00Z">
              <w:rPr>
                <w:rFonts w:ascii="Times New Roman" w:hAnsi="Times New Roman" w:cs="Times New Roman"/>
                <w:sz w:val="24"/>
                <w:szCs w:val="24"/>
              </w:rPr>
            </w:rPrChange>
          </w:rPr>
          <w:t xml:space="preserve">. Shocked by China’s lack of sex-education, I made a sex-education game with friends, attempting to use CS to </w:t>
        </w:r>
      </w:ins>
      <w:ins w:id="281" w:author="翁 安志" w:date="2020-01-13T19:23:00Z">
        <w:r>
          <w:rPr>
            <w:rFonts w:ascii="Times New Roman" w:hAnsi="Times New Roman" w:cs="Times New Roman"/>
            <w:sz w:val="18"/>
            <w:szCs w:val="18"/>
            <w:rPrChange w:id="282" w:author="sisleyzhou" w:date="2020-01-14T09:11:00Z">
              <w:rPr>
                <w:rFonts w:ascii="Times New Roman" w:hAnsi="Times New Roman" w:cs="Times New Roman"/>
                <w:sz w:val="24"/>
                <w:szCs w:val="24"/>
              </w:rPr>
            </w:rPrChange>
          </w:rPr>
          <w:t>invoke social changes</w:t>
        </w:r>
      </w:ins>
      <w:ins w:id="283" w:author="翁 安志" w:date="2019-12-24T17:18:00Z">
        <w:r>
          <w:rPr>
            <w:rFonts w:ascii="Times New Roman" w:hAnsi="Times New Roman" w:cs="Times New Roman"/>
            <w:sz w:val="18"/>
            <w:szCs w:val="18"/>
            <w:rPrChange w:id="284" w:author="sisleyzhou" w:date="2020-01-14T09:11:00Z">
              <w:rPr>
                <w:rFonts w:ascii="Times New Roman" w:hAnsi="Times New Roman" w:cs="Times New Roman"/>
                <w:sz w:val="24"/>
                <w:szCs w:val="24"/>
              </w:rPr>
            </w:rPrChange>
          </w:rPr>
          <w:t xml:space="preserve">. Although this game has sparked wide social discussion, its development </w:t>
        </w:r>
      </w:ins>
      <w:ins w:id="285" w:author="sisleyzhou" w:date="2020-01-14T09:09:00Z">
        <w:r>
          <w:rPr>
            <w:rFonts w:ascii="Times New Roman" w:hAnsi="Times New Roman" w:cs="Times New Roman"/>
            <w:sz w:val="18"/>
            <w:szCs w:val="18"/>
            <w:rPrChange w:id="286" w:author="sisleyzhou" w:date="2020-01-14T09:11:00Z">
              <w:rPr>
                <w:rFonts w:ascii="Times New Roman" w:hAnsi="Times New Roman" w:cs="Times New Roman"/>
                <w:sz w:val="20"/>
                <w:szCs w:val="20"/>
              </w:rPr>
            </w:rPrChange>
          </w:rPr>
          <w:t>was</w:t>
        </w:r>
      </w:ins>
      <w:ins w:id="287" w:author="翁 安志" w:date="2019-12-24T17:18:00Z">
        <w:del w:id="288" w:author="sisleyzhou" w:date="2020-01-14T09:09:00Z">
          <w:r>
            <w:rPr>
              <w:rFonts w:ascii="Times New Roman" w:hAnsi="Times New Roman" w:cs="Times New Roman"/>
              <w:sz w:val="18"/>
              <w:szCs w:val="18"/>
              <w:rPrChange w:id="289" w:author="sisleyzhou" w:date="2020-01-14T09:11:00Z">
                <w:rPr>
                  <w:rFonts w:ascii="Times New Roman" w:hAnsi="Times New Roman" w:cs="Times New Roman"/>
                  <w:sz w:val="24"/>
                  <w:szCs w:val="24"/>
                </w:rPr>
              </w:rPrChange>
            </w:rPr>
            <w:delText>is</w:delText>
          </w:r>
        </w:del>
        <w:r>
          <w:rPr>
            <w:rFonts w:ascii="Times New Roman" w:hAnsi="Times New Roman" w:cs="Times New Roman"/>
            <w:sz w:val="18"/>
            <w:szCs w:val="18"/>
            <w:rPrChange w:id="290" w:author="sisleyzhou" w:date="2020-01-14T09:11:00Z">
              <w:rPr>
                <w:rFonts w:ascii="Times New Roman" w:hAnsi="Times New Roman" w:cs="Times New Roman"/>
                <w:sz w:val="24"/>
                <w:szCs w:val="24"/>
              </w:rPr>
            </w:rPrChange>
          </w:rPr>
          <w:t xml:space="preserve"> still limited by my technical </w:t>
        </w:r>
        <w:del w:id="291" w:author="sisleyzhou" w:date="2020-01-14T09:09:00Z">
          <w:r>
            <w:rPr>
              <w:rFonts w:ascii="Times New Roman" w:hAnsi="Times New Roman" w:cs="Times New Roman"/>
              <w:sz w:val="18"/>
              <w:szCs w:val="18"/>
              <w:rPrChange w:id="292" w:author="sisleyzhou" w:date="2020-01-14T09:11:00Z">
                <w:rPr>
                  <w:rFonts w:ascii="Times New Roman" w:hAnsi="Times New Roman" w:cs="Times New Roman"/>
                  <w:sz w:val="24"/>
                  <w:szCs w:val="24"/>
                </w:rPr>
              </w:rPrChange>
            </w:rPr>
            <w:delText>repertoire</w:delText>
          </w:r>
        </w:del>
      </w:ins>
      <w:ins w:id="293" w:author="sisleyzhou" w:date="2020-01-14T09:09:00Z">
        <w:r>
          <w:rPr>
            <w:rFonts w:ascii="Times New Roman" w:hAnsi="Times New Roman" w:cs="Times New Roman"/>
            <w:sz w:val="18"/>
            <w:szCs w:val="18"/>
            <w:rPrChange w:id="294" w:author="sisleyzhou" w:date="2020-01-14T09:11:00Z">
              <w:rPr>
                <w:rFonts w:ascii="Times New Roman" w:hAnsi="Times New Roman" w:cs="Times New Roman"/>
                <w:sz w:val="20"/>
                <w:szCs w:val="20"/>
              </w:rPr>
            </w:rPrChange>
          </w:rPr>
          <w:t>gaps</w:t>
        </w:r>
      </w:ins>
      <w:ins w:id="295" w:author="翁 安志" w:date="2019-12-24T17:18:00Z">
        <w:r>
          <w:rPr>
            <w:rFonts w:ascii="Times New Roman" w:hAnsi="Times New Roman" w:cs="Times New Roman"/>
            <w:sz w:val="18"/>
            <w:szCs w:val="18"/>
            <w:rPrChange w:id="296" w:author="sisleyzhou" w:date="2020-01-14T09:11:00Z">
              <w:rPr>
                <w:rFonts w:ascii="Times New Roman" w:hAnsi="Times New Roman" w:cs="Times New Roman"/>
                <w:sz w:val="24"/>
                <w:szCs w:val="24"/>
              </w:rPr>
            </w:rPrChange>
          </w:rPr>
          <w:t xml:space="preserve">. USC provides courses like “Programming Game Engines” that will enable me to break such limits. Its Advanced Game Project also gives me the opportunity to create world-changing games and </w:t>
        </w:r>
      </w:ins>
      <w:ins w:id="297" w:author="翁 安志" w:date="2019-12-24T17:23:00Z">
        <w:r>
          <w:rPr>
            <w:rFonts w:ascii="Times New Roman" w:hAnsi="Times New Roman" w:cs="Times New Roman"/>
            <w:sz w:val="18"/>
            <w:szCs w:val="18"/>
            <w:rPrChange w:id="298" w:author="sisleyzhou" w:date="2020-01-14T09:11:00Z">
              <w:rPr>
                <w:rFonts w:ascii="Times New Roman" w:hAnsi="Times New Roman" w:cs="Times New Roman"/>
                <w:sz w:val="24"/>
                <w:szCs w:val="24"/>
              </w:rPr>
            </w:rPrChange>
          </w:rPr>
          <w:t>showcase them</w:t>
        </w:r>
      </w:ins>
      <w:ins w:id="299" w:author="翁 安志" w:date="2019-12-24T17:18:00Z">
        <w:r>
          <w:rPr>
            <w:rFonts w:ascii="Times New Roman" w:hAnsi="Times New Roman" w:cs="Times New Roman"/>
            <w:sz w:val="18"/>
            <w:szCs w:val="18"/>
            <w:rPrChange w:id="300" w:author="sisleyzhou" w:date="2020-01-14T09:11:00Z">
              <w:rPr>
                <w:rFonts w:ascii="Times New Roman" w:hAnsi="Times New Roman" w:cs="Times New Roman"/>
                <w:sz w:val="24"/>
                <w:szCs w:val="24"/>
              </w:rPr>
            </w:rPrChange>
          </w:rPr>
          <w:t xml:space="preserve"> on USC’s Game Expo.</w:t>
        </w:r>
      </w:ins>
    </w:p>
    <w:p w14:paraId="78B7BC4A" w14:textId="77777777" w:rsidR="004E0BAB" w:rsidRDefault="004E0BAB">
      <w:pPr>
        <w:spacing w:line="240" w:lineRule="exact"/>
        <w:rPr>
          <w:ins w:id="301" w:author="sisleyzhou" w:date="2020-01-14T09:11:00Z"/>
          <w:rFonts w:ascii="Times New Roman" w:hAnsi="Times New Roman" w:cs="Times New Roman"/>
          <w:sz w:val="18"/>
          <w:szCs w:val="18"/>
        </w:rPr>
      </w:pPr>
    </w:p>
    <w:p w14:paraId="3BBF4856" w14:textId="77777777" w:rsidR="004E0BAB" w:rsidRPr="004E0BAB" w:rsidRDefault="004E0BAB">
      <w:pPr>
        <w:spacing w:line="240" w:lineRule="exact"/>
        <w:rPr>
          <w:ins w:id="302" w:author="翁 安志" w:date="2019-12-24T17:18:00Z"/>
          <w:del w:id="303" w:author="sisleyzhou" w:date="2020-01-14T09:11:00Z"/>
          <w:rFonts w:ascii="Times New Roman" w:hAnsi="Times New Roman" w:cs="Times New Roman"/>
          <w:sz w:val="18"/>
          <w:szCs w:val="18"/>
          <w:rPrChange w:id="304" w:author="sisleyzhou" w:date="2020-01-14T09:11:00Z">
            <w:rPr>
              <w:ins w:id="305" w:author="翁 安志" w:date="2019-12-24T17:18:00Z"/>
              <w:del w:id="306" w:author="sisleyzhou" w:date="2020-01-14T09:11:00Z"/>
              <w:rFonts w:ascii="Times New Roman" w:hAnsi="Times New Roman" w:cs="Times New Roman"/>
              <w:sz w:val="24"/>
              <w:szCs w:val="24"/>
            </w:rPr>
          </w:rPrChange>
        </w:rPr>
      </w:pPr>
    </w:p>
    <w:p w14:paraId="3446E2FC" w14:textId="31C72665" w:rsidR="004E0BAB" w:rsidDel="004F064A" w:rsidRDefault="00D11298">
      <w:pPr>
        <w:spacing w:line="240" w:lineRule="exact"/>
        <w:rPr>
          <w:del w:id="307" w:author="翁 安志" w:date="2019-12-24T17:08:00Z"/>
          <w:rFonts w:ascii="Times New Roman" w:hAnsi="Times New Roman" w:cs="Times New Roman"/>
          <w:sz w:val="18"/>
          <w:szCs w:val="18"/>
        </w:rPr>
      </w:pPr>
      <w:ins w:id="308" w:author="翁 安志" w:date="2020-01-13T20:16:00Z">
        <w:r>
          <w:rPr>
            <w:rFonts w:ascii="Times New Roman" w:hAnsi="Times New Roman" w:cs="Times New Roman"/>
            <w:sz w:val="18"/>
            <w:szCs w:val="18"/>
            <w:rPrChange w:id="309" w:author="sisleyzhou" w:date="2020-01-14T09:11:00Z">
              <w:rPr>
                <w:rFonts w:ascii="Times New Roman" w:hAnsi="Times New Roman" w:cs="Times New Roman"/>
                <w:sz w:val="24"/>
                <w:szCs w:val="24"/>
              </w:rPr>
            </w:rPrChange>
          </w:rPr>
          <w:t>Additionally, my experience working as a software engineer intern at Axiom Technology led me to see the importance of interdisciplinarity. Therefore, I</w:t>
        </w:r>
      </w:ins>
      <w:ins w:id="310" w:author="翁 安志" w:date="2020-01-13T20:25:00Z">
        <w:r>
          <w:rPr>
            <w:rFonts w:ascii="Times New Roman" w:hAnsi="Times New Roman" w:cs="Times New Roman"/>
            <w:sz w:val="18"/>
            <w:szCs w:val="18"/>
            <w:rPrChange w:id="311" w:author="sisleyzhou" w:date="2020-01-14T09:11:00Z">
              <w:rPr>
                <w:rFonts w:ascii="Times New Roman" w:hAnsi="Times New Roman" w:cs="Times New Roman"/>
                <w:sz w:val="24"/>
                <w:szCs w:val="24"/>
              </w:rPr>
            </w:rPrChange>
          </w:rPr>
          <w:t xml:space="preserve">’m also interested </w:t>
        </w:r>
      </w:ins>
      <w:ins w:id="312" w:author="翁 安志" w:date="2020-01-13T20:16:00Z">
        <w:r>
          <w:rPr>
            <w:rFonts w:ascii="Times New Roman" w:hAnsi="Times New Roman" w:cs="Times New Roman"/>
            <w:sz w:val="18"/>
            <w:szCs w:val="18"/>
            <w:rPrChange w:id="313" w:author="sisleyzhou" w:date="2020-01-14T09:11:00Z">
              <w:rPr>
                <w:rFonts w:ascii="Times New Roman" w:hAnsi="Times New Roman" w:cs="Times New Roman"/>
                <w:sz w:val="24"/>
                <w:szCs w:val="24"/>
              </w:rPr>
            </w:rPrChange>
          </w:rPr>
          <w:t xml:space="preserve">in the interdisciplinary program- </w:t>
        </w:r>
      </w:ins>
      <w:ins w:id="314" w:author="sisleyzhou" w:date="2020-01-14T09:10:00Z">
        <w:r>
          <w:rPr>
            <w:rFonts w:ascii="Times New Roman" w:hAnsi="Times New Roman" w:cs="Times New Roman"/>
            <w:sz w:val="18"/>
            <w:szCs w:val="18"/>
            <w:rPrChange w:id="315" w:author="sisleyzhou" w:date="2020-01-14T09:11:00Z">
              <w:rPr>
                <w:rFonts w:ascii="Times New Roman" w:hAnsi="Times New Roman" w:cs="Times New Roman"/>
                <w:sz w:val="20"/>
                <w:szCs w:val="20"/>
              </w:rPr>
            </w:rPrChange>
          </w:rPr>
          <w:t>“</w:t>
        </w:r>
      </w:ins>
      <w:ins w:id="316" w:author="翁 安志" w:date="2020-01-13T20:16:00Z">
        <w:r>
          <w:rPr>
            <w:rFonts w:ascii="Times New Roman" w:hAnsi="Times New Roman" w:cs="Times New Roman"/>
            <w:sz w:val="18"/>
            <w:szCs w:val="18"/>
            <w:rPrChange w:id="317" w:author="sisleyzhou" w:date="2020-01-14T09:11:00Z">
              <w:rPr>
                <w:rFonts w:ascii="Times New Roman" w:hAnsi="Times New Roman" w:cs="Times New Roman"/>
                <w:sz w:val="24"/>
                <w:szCs w:val="24"/>
              </w:rPr>
            </w:rPrChange>
          </w:rPr>
          <w:t>NGOs and Social Change</w:t>
        </w:r>
      </w:ins>
      <w:ins w:id="318" w:author="sisleyzhou" w:date="2020-01-14T09:10:00Z">
        <w:r>
          <w:rPr>
            <w:rFonts w:ascii="Times New Roman" w:hAnsi="Times New Roman" w:cs="Times New Roman"/>
            <w:sz w:val="18"/>
            <w:szCs w:val="18"/>
            <w:rPrChange w:id="319" w:author="sisleyzhou" w:date="2020-01-14T09:11:00Z">
              <w:rPr>
                <w:rFonts w:ascii="Times New Roman" w:hAnsi="Times New Roman" w:cs="Times New Roman"/>
                <w:sz w:val="20"/>
                <w:szCs w:val="20"/>
              </w:rPr>
            </w:rPrChange>
          </w:rPr>
          <w:t xml:space="preserve">” </w:t>
        </w:r>
      </w:ins>
      <w:ins w:id="320" w:author="翁 安志" w:date="2020-01-13T20:16:00Z">
        <w:del w:id="321" w:author="sisleyzhou" w:date="2020-01-14T09:10:00Z">
          <w:r>
            <w:rPr>
              <w:rFonts w:ascii="Times New Roman" w:hAnsi="Times New Roman" w:cs="Times New Roman"/>
              <w:sz w:val="18"/>
              <w:szCs w:val="18"/>
              <w:rPrChange w:id="322" w:author="sisleyzhou" w:date="2020-01-14T09:11:00Z">
                <w:rPr>
                  <w:rFonts w:ascii="Times New Roman" w:hAnsi="Times New Roman" w:cs="Times New Roman"/>
                  <w:sz w:val="24"/>
                  <w:szCs w:val="24"/>
                </w:rPr>
              </w:rPrChange>
            </w:rPr>
            <w:delText xml:space="preserve"> </w:delText>
          </w:r>
        </w:del>
        <w:r>
          <w:rPr>
            <w:rFonts w:ascii="Times New Roman" w:hAnsi="Times New Roman" w:cs="Times New Roman"/>
            <w:sz w:val="18"/>
            <w:szCs w:val="18"/>
            <w:rPrChange w:id="323" w:author="sisleyzhou" w:date="2020-01-14T09:11:00Z">
              <w:rPr>
                <w:rFonts w:ascii="Times New Roman" w:hAnsi="Times New Roman" w:cs="Times New Roman"/>
                <w:sz w:val="24"/>
                <w:szCs w:val="24"/>
              </w:rPr>
            </w:rPrChange>
          </w:rPr>
          <w:t>because</w:t>
        </w:r>
      </w:ins>
      <w:ins w:id="324" w:author="翁 安志" w:date="2020-01-13T20:20:00Z">
        <w:r>
          <w:rPr>
            <w:rFonts w:ascii="Times New Roman" w:hAnsi="Times New Roman" w:cs="Times New Roman"/>
            <w:sz w:val="18"/>
            <w:szCs w:val="18"/>
            <w:rPrChange w:id="325" w:author="sisleyzhou" w:date="2020-01-14T09:11:00Z">
              <w:rPr>
                <w:rFonts w:ascii="Times New Roman" w:hAnsi="Times New Roman" w:cs="Times New Roman"/>
                <w:sz w:val="24"/>
                <w:szCs w:val="24"/>
              </w:rPr>
            </w:rPrChange>
          </w:rPr>
          <w:t xml:space="preserve"> I need to employ CS </w:t>
        </w:r>
      </w:ins>
      <w:ins w:id="326" w:author="翁 安志" w:date="2020-01-13T20:21:00Z">
        <w:r>
          <w:rPr>
            <w:rFonts w:ascii="Times New Roman" w:hAnsi="Times New Roman" w:cs="Times New Roman"/>
            <w:sz w:val="18"/>
            <w:szCs w:val="18"/>
            <w:rPrChange w:id="327" w:author="sisleyzhou" w:date="2020-01-14T09:11:00Z">
              <w:rPr>
                <w:rFonts w:ascii="Times New Roman" w:hAnsi="Times New Roman" w:cs="Times New Roman"/>
                <w:sz w:val="24"/>
                <w:szCs w:val="24"/>
              </w:rPr>
            </w:rPrChange>
          </w:rPr>
          <w:t>in a societal context to solve social issues</w:t>
        </w:r>
      </w:ins>
      <w:ins w:id="328" w:author="翁 安志" w:date="2020-01-13T20:16:00Z">
        <w:r>
          <w:rPr>
            <w:rFonts w:ascii="Times New Roman" w:hAnsi="Times New Roman" w:cs="Times New Roman"/>
            <w:sz w:val="18"/>
            <w:szCs w:val="18"/>
            <w:rPrChange w:id="329" w:author="sisleyzhou" w:date="2020-01-14T09:11:00Z">
              <w:rPr>
                <w:rFonts w:ascii="Times New Roman" w:hAnsi="Times New Roman" w:cs="Times New Roman"/>
                <w:sz w:val="24"/>
                <w:szCs w:val="24"/>
              </w:rPr>
            </w:rPrChange>
          </w:rPr>
          <w:t>.</w:t>
        </w:r>
      </w:ins>
      <w:ins w:id="330" w:author="翁 安志" w:date="2020-01-13T20:17:00Z">
        <w:r>
          <w:rPr>
            <w:rFonts w:ascii="Times New Roman" w:hAnsi="Times New Roman" w:cs="Times New Roman"/>
            <w:sz w:val="18"/>
            <w:szCs w:val="18"/>
            <w:rPrChange w:id="331" w:author="sisleyzhou" w:date="2020-01-14T09:11:00Z">
              <w:rPr>
                <w:rFonts w:ascii="Times New Roman" w:hAnsi="Times New Roman" w:cs="Times New Roman"/>
                <w:sz w:val="24"/>
                <w:szCs w:val="24"/>
              </w:rPr>
            </w:rPrChange>
          </w:rPr>
          <w:t xml:space="preserve"> </w:t>
        </w:r>
      </w:ins>
      <w:ins w:id="332" w:author="翁 安志" w:date="2020-01-13T20:16:00Z">
        <w:r>
          <w:rPr>
            <w:rFonts w:ascii="Times New Roman" w:hAnsi="Times New Roman" w:cs="Times New Roman"/>
            <w:sz w:val="18"/>
            <w:szCs w:val="18"/>
            <w:rPrChange w:id="333" w:author="sisleyzhou" w:date="2020-01-14T09:11:00Z">
              <w:rPr>
                <w:rFonts w:ascii="Times New Roman" w:hAnsi="Times New Roman" w:cs="Times New Roman"/>
                <w:sz w:val="24"/>
                <w:szCs w:val="24"/>
              </w:rPr>
            </w:rPrChange>
          </w:rPr>
          <w:t xml:space="preserve">I </w:t>
        </w:r>
      </w:ins>
      <w:ins w:id="334" w:author="sisleyzhou" w:date="2020-01-14T09:10:00Z">
        <w:r>
          <w:rPr>
            <w:rFonts w:ascii="Times New Roman" w:hAnsi="Times New Roman" w:cs="Times New Roman"/>
            <w:sz w:val="18"/>
            <w:szCs w:val="18"/>
            <w:rPrChange w:id="335" w:author="sisleyzhou" w:date="2020-01-14T09:11:00Z">
              <w:rPr>
                <w:rFonts w:ascii="Times New Roman" w:hAnsi="Times New Roman" w:cs="Times New Roman"/>
                <w:sz w:val="20"/>
                <w:szCs w:val="20"/>
              </w:rPr>
            </w:rPrChange>
          </w:rPr>
          <w:t xml:space="preserve">also </w:t>
        </w:r>
      </w:ins>
      <w:ins w:id="336" w:author="翁 安志" w:date="2020-01-13T20:16:00Z">
        <w:r>
          <w:rPr>
            <w:rFonts w:ascii="Times New Roman" w:hAnsi="Times New Roman" w:cs="Times New Roman"/>
            <w:sz w:val="18"/>
            <w:szCs w:val="18"/>
            <w:rPrChange w:id="337" w:author="sisleyzhou" w:date="2020-01-14T09:11:00Z">
              <w:rPr>
                <w:rFonts w:ascii="Times New Roman" w:hAnsi="Times New Roman" w:cs="Times New Roman"/>
                <w:sz w:val="24"/>
                <w:szCs w:val="24"/>
              </w:rPr>
            </w:rPrChange>
          </w:rPr>
          <w:t xml:space="preserve">hope to discover how </w:t>
        </w:r>
        <w:del w:id="338" w:author="sisleyzhou" w:date="2020-01-14T09:10:00Z">
          <w:r>
            <w:rPr>
              <w:rFonts w:ascii="Times New Roman" w:hAnsi="Times New Roman" w:cs="Times New Roman"/>
              <w:sz w:val="18"/>
              <w:szCs w:val="18"/>
              <w:rPrChange w:id="339" w:author="sisleyzhou" w:date="2020-01-14T09:11:00Z">
                <w:rPr>
                  <w:rFonts w:ascii="Times New Roman" w:hAnsi="Times New Roman" w:cs="Times New Roman"/>
                  <w:sz w:val="24"/>
                  <w:szCs w:val="24"/>
                </w:rPr>
              </w:rPrChange>
            </w:rPr>
            <w:delText xml:space="preserve">the </w:delText>
          </w:r>
        </w:del>
        <w:r>
          <w:rPr>
            <w:rFonts w:ascii="Times New Roman" w:hAnsi="Times New Roman" w:cs="Times New Roman"/>
            <w:sz w:val="18"/>
            <w:szCs w:val="18"/>
            <w:rPrChange w:id="340" w:author="sisleyzhou" w:date="2020-01-14T09:11:00Z">
              <w:rPr>
                <w:rFonts w:ascii="Times New Roman" w:hAnsi="Times New Roman" w:cs="Times New Roman"/>
                <w:sz w:val="24"/>
                <w:szCs w:val="24"/>
              </w:rPr>
            </w:rPrChange>
          </w:rPr>
          <w:t>social problems emerge under the track</w:t>
        </w:r>
      </w:ins>
      <w:ins w:id="341" w:author="sisleyzhou" w:date="2020-01-14T09:10:00Z">
        <w:r>
          <w:rPr>
            <w:rFonts w:ascii="Times New Roman" w:hAnsi="Times New Roman" w:cs="Times New Roman"/>
            <w:sz w:val="18"/>
            <w:szCs w:val="18"/>
            <w:rPrChange w:id="342" w:author="sisleyzhou" w:date="2020-01-14T09:11:00Z">
              <w:rPr>
                <w:rFonts w:ascii="Times New Roman" w:hAnsi="Times New Roman" w:cs="Times New Roman"/>
                <w:sz w:val="20"/>
                <w:szCs w:val="20"/>
              </w:rPr>
            </w:rPrChange>
          </w:rPr>
          <w:t xml:space="preserve"> </w:t>
        </w:r>
      </w:ins>
      <w:ins w:id="343" w:author="翁 安志" w:date="2020-01-13T20:16:00Z">
        <w:del w:id="344" w:author="sisleyzhou" w:date="2020-01-14T09:10:00Z">
          <w:r>
            <w:rPr>
              <w:rFonts w:ascii="Times New Roman" w:hAnsi="Times New Roman" w:cs="Times New Roman"/>
              <w:sz w:val="18"/>
              <w:szCs w:val="18"/>
              <w:rPrChange w:id="345" w:author="sisleyzhou" w:date="2020-01-14T09:11:00Z">
                <w:rPr>
                  <w:rFonts w:ascii="Times New Roman" w:hAnsi="Times New Roman" w:cs="Times New Roman"/>
                  <w:sz w:val="24"/>
                  <w:szCs w:val="24"/>
                </w:rPr>
              </w:rPrChange>
            </w:rPr>
            <w:delText xml:space="preserve"> of </w:delText>
          </w:r>
        </w:del>
        <w:r>
          <w:rPr>
            <w:rFonts w:ascii="Times New Roman" w:hAnsi="Times New Roman" w:cs="Times New Roman"/>
            <w:sz w:val="18"/>
            <w:szCs w:val="18"/>
            <w:rPrChange w:id="346" w:author="sisleyzhou" w:date="2020-01-14T09:11:00Z">
              <w:rPr>
                <w:rFonts w:ascii="Times New Roman" w:hAnsi="Times New Roman" w:cs="Times New Roman"/>
                <w:sz w:val="24"/>
                <w:szCs w:val="24"/>
              </w:rPr>
            </w:rPrChange>
          </w:rPr>
          <w:t xml:space="preserve">“Analyzing and Identifying Roots of Social Conflict” to seek </w:t>
        </w:r>
        <w:del w:id="347" w:author="sisleyzhou" w:date="2020-01-14T09:10:00Z">
          <w:r>
            <w:rPr>
              <w:rFonts w:ascii="Times New Roman" w:hAnsi="Times New Roman" w:cs="Times New Roman"/>
              <w:sz w:val="18"/>
              <w:szCs w:val="18"/>
              <w:rPrChange w:id="348" w:author="sisleyzhou" w:date="2020-01-14T09:11:00Z">
                <w:rPr>
                  <w:rFonts w:ascii="Times New Roman" w:hAnsi="Times New Roman" w:cs="Times New Roman"/>
                  <w:sz w:val="24"/>
                  <w:szCs w:val="24"/>
                </w:rPr>
              </w:rPrChange>
            </w:rPr>
            <w:delText xml:space="preserve">for </w:delText>
          </w:r>
        </w:del>
        <w:r>
          <w:rPr>
            <w:rFonts w:ascii="Times New Roman" w:hAnsi="Times New Roman" w:cs="Times New Roman"/>
            <w:sz w:val="18"/>
            <w:szCs w:val="18"/>
            <w:rPrChange w:id="349" w:author="sisleyzhou" w:date="2020-01-14T09:11:00Z">
              <w:rPr>
                <w:rFonts w:ascii="Times New Roman" w:hAnsi="Times New Roman" w:cs="Times New Roman"/>
                <w:sz w:val="24"/>
                <w:szCs w:val="24"/>
              </w:rPr>
            </w:rPrChange>
          </w:rPr>
          <w:t>particular solutions to solve them.</w:t>
        </w:r>
      </w:ins>
      <w:del w:id="350" w:author="翁 安志" w:date="2019-12-24T17:08:00Z">
        <w:r>
          <w:rPr>
            <w:rFonts w:ascii="Times New Roman" w:hAnsi="Times New Roman" w:cs="Times New Roman"/>
            <w:sz w:val="18"/>
            <w:szCs w:val="18"/>
            <w:rPrChange w:id="351" w:author="sisleyzhou" w:date="2020-01-14T09:11:00Z">
              <w:rPr>
                <w:rFonts w:ascii="Times New Roman" w:hAnsi="Times New Roman" w:cs="Times New Roman"/>
                <w:sz w:val="24"/>
                <w:szCs w:val="24"/>
              </w:rPr>
            </w:rPrChange>
          </w:rPr>
          <w:delText xml:space="preserve">Inspired by my childhood experience playing Pokémon, I’ve always been attracted to CS. Growing up, I became even more fascinated by the subject when I realized that I can use CS to solve </w:delText>
        </w:r>
        <w:r>
          <w:rPr>
            <w:rStyle w:val="ng-star-inserted"/>
            <w:rFonts w:ascii="Times New Roman" w:hAnsi="Times New Roman" w:cs="Times New Roman"/>
            <w:color w:val="333333"/>
            <w:sz w:val="18"/>
            <w:szCs w:val="18"/>
            <w:shd w:val="clear" w:color="auto" w:fill="FFFFFF"/>
            <w:rPrChange w:id="352" w:author="sisleyzhou" w:date="2020-01-14T09:11:00Z">
              <w:rPr>
                <w:rStyle w:val="ng-star-inserted"/>
                <w:rFonts w:ascii="Times New Roman" w:hAnsi="Times New Roman" w:cs="Times New Roman"/>
                <w:color w:val="333333"/>
                <w:sz w:val="24"/>
                <w:szCs w:val="24"/>
                <w:shd w:val="clear" w:color="auto" w:fill="FFFFFF"/>
              </w:rPr>
            </w:rPrChange>
          </w:rPr>
          <w:delText>real-life issues</w:delText>
        </w:r>
        <w:r>
          <w:rPr>
            <w:rFonts w:ascii="Times New Roman" w:hAnsi="Times New Roman" w:cs="Times New Roman"/>
            <w:sz w:val="18"/>
            <w:szCs w:val="18"/>
            <w:rPrChange w:id="353" w:author="sisleyzhou" w:date="2020-01-14T09:11:00Z">
              <w:rPr>
                <w:rFonts w:ascii="Times New Roman" w:hAnsi="Times New Roman" w:cs="Times New Roman"/>
                <w:sz w:val="24"/>
                <w:szCs w:val="24"/>
              </w:rPr>
            </w:rPrChange>
          </w:rPr>
          <w:delText xml:space="preserve"> around.</w:delText>
        </w:r>
      </w:del>
    </w:p>
    <w:p w14:paraId="4018CFDA" w14:textId="77777777" w:rsidR="004F064A" w:rsidRDefault="004F064A">
      <w:pPr>
        <w:spacing w:line="240" w:lineRule="exact"/>
        <w:rPr>
          <w:ins w:id="354" w:author="翁 安志" w:date="2020-01-14T10:47:00Z"/>
          <w:rFonts w:ascii="Times New Roman" w:hAnsi="Times New Roman" w:cs="Times New Roman"/>
          <w:sz w:val="18"/>
          <w:szCs w:val="18"/>
        </w:rPr>
      </w:pPr>
    </w:p>
    <w:p w14:paraId="5D8C29C4" w14:textId="652B30EC" w:rsidR="004F064A" w:rsidRDefault="004F064A">
      <w:pPr>
        <w:spacing w:line="240" w:lineRule="exact"/>
        <w:rPr>
          <w:ins w:id="355" w:author="翁 安志" w:date="2020-01-14T10:47:00Z"/>
          <w:rFonts w:ascii="Times New Roman" w:hAnsi="Times New Roman" w:cs="Times New Roman"/>
          <w:sz w:val="18"/>
          <w:szCs w:val="18"/>
        </w:rPr>
      </w:pPr>
    </w:p>
    <w:p w14:paraId="4500BD14" w14:textId="7E5EFFF8" w:rsidR="004F064A" w:rsidRDefault="004F064A">
      <w:pPr>
        <w:spacing w:line="240" w:lineRule="exact"/>
        <w:rPr>
          <w:ins w:id="356" w:author="翁 安志" w:date="2020-01-14T10:54:00Z"/>
          <w:rStyle w:val="has-text-red"/>
          <w:rFonts w:ascii="Segoe UI" w:hAnsi="Segoe UI" w:cs="Segoe UI"/>
          <w:szCs w:val="21"/>
          <w:shd w:val="clear" w:color="auto" w:fill="FFFFFF"/>
        </w:rPr>
      </w:pPr>
      <w:ins w:id="357" w:author="翁 安志" w:date="2020-01-14T10:47:00Z">
        <w:r>
          <w:rPr>
            <w:rStyle w:val="ng-star-inserted"/>
            <w:rFonts w:ascii="Segoe UI" w:hAnsi="Segoe UI" w:cs="Segoe UI"/>
            <w:color w:val="333333"/>
            <w:szCs w:val="21"/>
            <w:shd w:val="clear" w:color="auto" w:fill="FFFFFF"/>
          </w:rPr>
          <w:t>What do you personally expect to get out of studying engineering or computer science in college? (250 word limit)</w:t>
        </w:r>
        <w:r>
          <w:rPr>
            <w:rStyle w:val="has-text-red"/>
            <w:rFonts w:ascii="Segoe UI" w:hAnsi="Segoe UI" w:cs="Segoe UI"/>
            <w:szCs w:val="21"/>
            <w:shd w:val="clear" w:color="auto" w:fill="FFFFFF"/>
          </w:rPr>
          <w:t>*</w:t>
        </w:r>
      </w:ins>
    </w:p>
    <w:p w14:paraId="1D8EB925" w14:textId="77777777" w:rsidR="00950835" w:rsidRDefault="00950835">
      <w:pPr>
        <w:spacing w:line="240" w:lineRule="exact"/>
        <w:rPr>
          <w:ins w:id="358" w:author="翁 安志" w:date="2020-01-14T10:47:00Z"/>
          <w:rStyle w:val="has-text-red"/>
          <w:rFonts w:ascii="Segoe UI" w:hAnsi="Segoe UI" w:cs="Segoe UI"/>
          <w:szCs w:val="21"/>
          <w:shd w:val="clear" w:color="auto" w:fill="FFFFFF"/>
        </w:rPr>
      </w:pPr>
    </w:p>
    <w:p w14:paraId="1E04D61F" w14:textId="552CEFE6" w:rsidR="009C5415" w:rsidRDefault="00607B00" w:rsidP="00CF6005">
      <w:pPr>
        <w:rPr>
          <w:ins w:id="359" w:author="翁 安志" w:date="2020-01-14T11:23:00Z"/>
          <w:rFonts w:ascii="Times New Roman" w:hAnsi="Times New Roman" w:cs="Times New Roman"/>
        </w:rPr>
      </w:pPr>
      <w:ins w:id="360" w:author="翁 安志" w:date="2020-01-14T10:52:00Z">
        <w:r>
          <w:rPr>
            <w:rFonts w:ascii="Times New Roman" w:hAnsi="Times New Roman" w:cs="Times New Roman"/>
          </w:rPr>
          <w:t>I always invest a great passion in Computer Science because it is a powerful tool that transforms tedious works of many into simple clicks.</w:t>
        </w:r>
      </w:ins>
      <w:ins w:id="361" w:author="翁 安志" w:date="2020-01-14T11:12:00Z">
        <w:r w:rsidR="0040641E">
          <w:rPr>
            <w:rFonts w:ascii="Times New Roman" w:hAnsi="Times New Roman" w:cs="Times New Roman"/>
          </w:rPr>
          <w:t xml:space="preserve"> </w:t>
        </w:r>
      </w:ins>
      <w:ins w:id="362" w:author="翁 安志" w:date="2020-01-14T11:13:00Z">
        <w:r w:rsidR="0040641E">
          <w:rPr>
            <w:rFonts w:ascii="Times New Roman" w:hAnsi="Times New Roman" w:cs="Times New Roman"/>
          </w:rPr>
          <w:t>Beyond solving real-life problems,</w:t>
        </w:r>
        <w:r w:rsidR="00B2559F">
          <w:rPr>
            <w:rFonts w:ascii="Times New Roman" w:hAnsi="Times New Roman" w:cs="Times New Roman"/>
          </w:rPr>
          <w:t xml:space="preserve"> </w:t>
        </w:r>
      </w:ins>
      <w:ins w:id="363" w:author="翁 安志" w:date="2020-01-14T11:14:00Z">
        <w:r w:rsidR="00B2559F">
          <w:rPr>
            <w:rFonts w:ascii="Times New Roman" w:hAnsi="Times New Roman" w:cs="Times New Roman"/>
          </w:rPr>
          <w:t xml:space="preserve">CS </w:t>
        </w:r>
        <w:r w:rsidR="00163772">
          <w:rPr>
            <w:rFonts w:ascii="Times New Roman" w:hAnsi="Times New Roman" w:cs="Times New Roman"/>
          </w:rPr>
          <w:t>could also be used to solve societal problems that could potentially benefit the whole world.</w:t>
        </w:r>
      </w:ins>
      <w:ins w:id="364" w:author="翁 安志" w:date="2020-01-14T11:15:00Z">
        <w:r w:rsidR="00BA6331">
          <w:rPr>
            <w:rFonts w:ascii="Times New Roman" w:hAnsi="Times New Roman" w:cs="Times New Roman"/>
          </w:rPr>
          <w:t xml:space="preserve"> I wish to discover how could I </w:t>
        </w:r>
        <w:r w:rsidR="002176F2">
          <w:rPr>
            <w:rFonts w:ascii="Times New Roman" w:hAnsi="Times New Roman" w:cs="Times New Roman"/>
          </w:rPr>
          <w:t>achi</w:t>
        </w:r>
        <w:r w:rsidR="003E5DEC">
          <w:rPr>
            <w:rFonts w:ascii="Times New Roman" w:hAnsi="Times New Roman" w:cs="Times New Roman"/>
          </w:rPr>
          <w:t>e</w:t>
        </w:r>
        <w:r w:rsidR="002176F2">
          <w:rPr>
            <w:rFonts w:ascii="Times New Roman" w:hAnsi="Times New Roman" w:cs="Times New Roman"/>
          </w:rPr>
          <w:t xml:space="preserve">ve this goal in the next four years of college. </w:t>
        </w:r>
      </w:ins>
    </w:p>
    <w:p w14:paraId="66B4531E" w14:textId="76D50842" w:rsidR="003E5DEC" w:rsidRDefault="003E5DEC" w:rsidP="00CF6005">
      <w:pPr>
        <w:rPr>
          <w:ins w:id="365" w:author="翁 安志" w:date="2020-01-14T10:57:00Z"/>
          <w:rFonts w:ascii="Times New Roman" w:hAnsi="Times New Roman" w:cs="Times New Roman"/>
        </w:rPr>
      </w:pPr>
    </w:p>
    <w:p w14:paraId="641EDBCD" w14:textId="6A78AD65" w:rsidR="00286E0B" w:rsidRDefault="003E5DEC" w:rsidP="000A0BC6">
      <w:pPr>
        <w:rPr>
          <w:ins w:id="366" w:author="翁 安志" w:date="2020-01-14T10:58:00Z"/>
          <w:rFonts w:ascii="Times New Roman" w:hAnsi="Times New Roman" w:cs="Times New Roman"/>
        </w:rPr>
      </w:pPr>
      <w:ins w:id="367" w:author="翁 安志" w:date="2020-01-14T11:17:00Z">
        <w:r>
          <w:rPr>
            <w:rFonts w:ascii="Times New Roman" w:hAnsi="Times New Roman" w:cs="Times New Roman"/>
          </w:rPr>
          <w:t>Noticing the high expenses of STEM education in the world, I am devel</w:t>
        </w:r>
      </w:ins>
      <w:ins w:id="368" w:author="翁 安志" w:date="2020-01-14T11:18:00Z">
        <w:r>
          <w:rPr>
            <w:rFonts w:ascii="Times New Roman" w:hAnsi="Times New Roman" w:cs="Times New Roman"/>
          </w:rPr>
          <w:t>oping a free code learning website to give everyone an opportunity to learn programming.</w:t>
        </w:r>
        <w:r w:rsidR="00D90BEE">
          <w:rPr>
            <w:rFonts w:ascii="Times New Roman" w:hAnsi="Times New Roman" w:cs="Times New Roman"/>
          </w:rPr>
          <w:t xml:space="preserve"> However, developing such a</w:t>
        </w:r>
      </w:ins>
      <w:ins w:id="369" w:author="翁 安志" w:date="2020-01-14T11:27:00Z">
        <w:r w:rsidR="00E553DB">
          <w:rPr>
            <w:rFonts w:ascii="Times New Roman" w:hAnsi="Times New Roman" w:cs="Times New Roman"/>
          </w:rPr>
          <w:t>n</w:t>
        </w:r>
      </w:ins>
      <w:ins w:id="370" w:author="翁 安志" w:date="2020-01-14T11:18:00Z">
        <w:r w:rsidR="00D90BEE">
          <w:rPr>
            <w:rFonts w:ascii="Times New Roman" w:hAnsi="Times New Roman" w:cs="Times New Roman"/>
          </w:rPr>
          <w:t xml:space="preserve"> international and complex website is </w:t>
        </w:r>
      </w:ins>
      <w:ins w:id="371" w:author="翁 安志" w:date="2020-01-14T11:19:00Z">
        <w:r w:rsidR="00D90BEE">
          <w:rPr>
            <w:rFonts w:ascii="Times New Roman" w:hAnsi="Times New Roman" w:cs="Times New Roman"/>
          </w:rPr>
          <w:t xml:space="preserve">challenging. I </w:t>
        </w:r>
      </w:ins>
      <w:ins w:id="372" w:author="翁 安志" w:date="2020-01-14T11:21:00Z">
        <w:r w:rsidR="00543CE3">
          <w:rPr>
            <w:rFonts w:ascii="Times New Roman" w:hAnsi="Times New Roman" w:cs="Times New Roman" w:hint="eastAsia"/>
          </w:rPr>
          <w:t>could</w:t>
        </w:r>
      </w:ins>
      <w:ins w:id="373" w:author="翁 安志" w:date="2020-01-14T11:19:00Z">
        <w:r w:rsidR="00D90BEE">
          <w:rPr>
            <w:rFonts w:ascii="Times New Roman" w:hAnsi="Times New Roman" w:cs="Times New Roman"/>
          </w:rPr>
          <w:t xml:space="preserve"> </w:t>
        </w:r>
      </w:ins>
      <w:ins w:id="374" w:author="翁 安志" w:date="2020-01-14T11:20:00Z">
        <w:r w:rsidR="00E27F25">
          <w:rPr>
            <w:rFonts w:ascii="Times New Roman" w:hAnsi="Times New Roman" w:cs="Times New Roman"/>
          </w:rPr>
          <w:t>enrich my CS skill</w:t>
        </w:r>
        <w:r w:rsidR="007945D8">
          <w:rPr>
            <w:rFonts w:ascii="Times New Roman" w:hAnsi="Times New Roman" w:cs="Times New Roman"/>
          </w:rPr>
          <w:t>s</w:t>
        </w:r>
      </w:ins>
      <w:ins w:id="375" w:author="翁 安志" w:date="2020-01-14T11:21:00Z">
        <w:r w:rsidR="00543CE3">
          <w:rPr>
            <w:rFonts w:ascii="Times New Roman" w:hAnsi="Times New Roman" w:cs="Times New Roman"/>
          </w:rPr>
          <w:t xml:space="preserve"> by studying areas of Artificial Intelligence and</w:t>
        </w:r>
        <w:r w:rsidR="007F213B">
          <w:rPr>
            <w:rFonts w:ascii="Times New Roman" w:hAnsi="Times New Roman" w:cs="Times New Roman"/>
          </w:rPr>
          <w:t xml:space="preserve"> </w:t>
        </w:r>
      </w:ins>
      <w:ins w:id="376" w:author="翁 安志" w:date="2020-01-14T11:22:00Z">
        <w:r w:rsidR="007F213B">
          <w:rPr>
            <w:rFonts w:ascii="Times New Roman" w:hAnsi="Times New Roman" w:cs="Times New Roman"/>
          </w:rPr>
          <w:t xml:space="preserve">Computing </w:t>
        </w:r>
      </w:ins>
      <w:ins w:id="377" w:author="翁 安志" w:date="2020-01-14T11:21:00Z">
        <w:r w:rsidR="007F213B">
          <w:rPr>
            <w:rFonts w:ascii="Times New Roman" w:hAnsi="Times New Roman" w:cs="Times New Roman"/>
          </w:rPr>
          <w:t xml:space="preserve">Algorithms </w:t>
        </w:r>
      </w:ins>
      <w:ins w:id="378" w:author="翁 安志" w:date="2020-01-14T11:22:00Z">
        <w:r w:rsidR="008C0C58">
          <w:rPr>
            <w:rFonts w:ascii="Times New Roman" w:hAnsi="Times New Roman" w:cs="Times New Roman"/>
          </w:rPr>
          <w:t>to write</w:t>
        </w:r>
      </w:ins>
      <w:ins w:id="379" w:author="翁 安志" w:date="2020-01-14T11:26:00Z">
        <w:r w:rsidR="009471DC">
          <w:rPr>
            <w:rFonts w:ascii="Times New Roman" w:hAnsi="Times New Roman" w:cs="Times New Roman"/>
          </w:rPr>
          <w:t xml:space="preserve"> an</w:t>
        </w:r>
      </w:ins>
      <w:ins w:id="380" w:author="翁 安志" w:date="2020-01-14T11:22:00Z">
        <w:r w:rsidR="008C0C58">
          <w:rPr>
            <w:rFonts w:ascii="Times New Roman" w:hAnsi="Times New Roman" w:cs="Times New Roman"/>
          </w:rPr>
          <w:t xml:space="preserve"> AI course recommendation system for my website. </w:t>
        </w:r>
      </w:ins>
      <w:ins w:id="381" w:author="翁 安志" w:date="2020-01-14T11:25:00Z">
        <w:r w:rsidR="00F073A3">
          <w:rPr>
            <w:rFonts w:ascii="Times New Roman" w:hAnsi="Times New Roman" w:cs="Times New Roman"/>
          </w:rPr>
          <w:t xml:space="preserve">Under the </w:t>
        </w:r>
      </w:ins>
      <w:ins w:id="382" w:author="翁 安志" w:date="2020-01-14T11:27:00Z">
        <w:r w:rsidR="008A76A1">
          <w:rPr>
            <w:rFonts w:ascii="Times New Roman" w:hAnsi="Times New Roman" w:cs="Times New Roman"/>
          </w:rPr>
          <w:t>CS Industry Affiliate</w:t>
        </w:r>
      </w:ins>
      <w:ins w:id="383" w:author="翁 安志" w:date="2020-01-14T11:25:00Z">
        <w:r w:rsidR="00F073A3">
          <w:rPr>
            <w:rFonts w:ascii="Times New Roman" w:hAnsi="Times New Roman" w:cs="Times New Roman"/>
          </w:rPr>
          <w:t xml:space="preserve"> program, I could </w:t>
        </w:r>
      </w:ins>
      <w:ins w:id="384" w:author="翁 安志" w:date="2020-01-14T11:46:00Z">
        <w:r w:rsidR="003836E2">
          <w:rPr>
            <w:rFonts w:ascii="Times New Roman" w:hAnsi="Times New Roman" w:cs="Times New Roman"/>
          </w:rPr>
          <w:t xml:space="preserve">engage in internships </w:t>
        </w:r>
      </w:ins>
      <w:ins w:id="385" w:author="翁 安志" w:date="2020-01-14T11:25:00Z">
        <w:r w:rsidR="00F073A3">
          <w:rPr>
            <w:rFonts w:ascii="Times New Roman" w:hAnsi="Times New Roman" w:cs="Times New Roman"/>
          </w:rPr>
          <w:t xml:space="preserve">to </w:t>
        </w:r>
      </w:ins>
      <w:ins w:id="386" w:author="翁 安志" w:date="2020-01-14T11:46:00Z">
        <w:r w:rsidR="003836E2">
          <w:rPr>
            <w:rFonts w:ascii="Times New Roman" w:hAnsi="Times New Roman" w:cs="Times New Roman"/>
          </w:rPr>
          <w:t>gain valuable experiences for my future CS projects</w:t>
        </w:r>
      </w:ins>
      <w:ins w:id="387" w:author="翁 安志" w:date="2020-01-14T11:26:00Z">
        <w:r w:rsidR="00015D4F">
          <w:rPr>
            <w:rFonts w:ascii="Times New Roman" w:hAnsi="Times New Roman" w:cs="Times New Roman"/>
          </w:rPr>
          <w:t>.</w:t>
        </w:r>
      </w:ins>
      <w:ins w:id="388" w:author="翁 安志" w:date="2020-01-14T11:27:00Z">
        <w:r w:rsidR="00FF4BFD">
          <w:rPr>
            <w:rFonts w:ascii="Times New Roman" w:hAnsi="Times New Roman" w:cs="Times New Roman"/>
          </w:rPr>
          <w:t xml:space="preserve"> </w:t>
        </w:r>
      </w:ins>
    </w:p>
    <w:p w14:paraId="1E7EABED" w14:textId="36E3A09D" w:rsidR="004E0BAB" w:rsidDel="00286E0B" w:rsidRDefault="00D11298">
      <w:pPr>
        <w:spacing w:line="240" w:lineRule="exact"/>
        <w:rPr>
          <w:del w:id="389" w:author="翁 安志" w:date="2019-12-24T17:08:00Z"/>
          <w:rStyle w:val="ng-star-inserted"/>
          <w:rFonts w:ascii="Times New Roman" w:hAnsi="Times New Roman" w:cs="Times New Roman"/>
          <w:color w:val="333333"/>
          <w:sz w:val="18"/>
          <w:szCs w:val="18"/>
          <w:shd w:val="clear" w:color="auto" w:fill="FFFFFF"/>
        </w:rPr>
      </w:pPr>
      <w:del w:id="390" w:author="翁 安志" w:date="2019-12-24T17:08:00Z">
        <w:r>
          <w:rPr>
            <w:rStyle w:val="ng-star-inserted"/>
            <w:rFonts w:ascii="Times New Roman" w:hAnsi="Times New Roman" w:cs="Times New Roman"/>
            <w:color w:val="333333"/>
            <w:sz w:val="18"/>
            <w:szCs w:val="18"/>
            <w:shd w:val="clear" w:color="auto" w:fill="FFFFFF"/>
            <w:rPrChange w:id="391" w:author="sisleyzhou" w:date="2020-01-14T09:11:00Z">
              <w:rPr>
                <w:rStyle w:val="ng-star-inserted"/>
                <w:rFonts w:ascii="Times New Roman" w:hAnsi="Times New Roman" w:cs="Times New Roman"/>
                <w:color w:val="333333"/>
                <w:sz w:val="24"/>
                <w:szCs w:val="24"/>
                <w:shd w:val="clear" w:color="auto" w:fill="FFFFFF"/>
              </w:rPr>
            </w:rPrChange>
          </w:rPr>
          <w:lastRenderedPageBreak/>
          <w:delText>I enjoy using CS to bring convenience to others. Noticing the long-time for walking to cafeteria, I developed a cafeteria food delivery app using knowledge from online and school courses.</w:delText>
        </w:r>
      </w:del>
    </w:p>
    <w:p w14:paraId="37DDAD08" w14:textId="20197735" w:rsidR="006054D9" w:rsidRDefault="00F073A3" w:rsidP="00F073A3">
      <w:pPr>
        <w:rPr>
          <w:ins w:id="392" w:author="翁 安志" w:date="2020-01-14T11:55:00Z"/>
          <w:rFonts w:ascii="Times New Roman" w:hAnsi="Times New Roman" w:cs="Times New Roman"/>
        </w:rPr>
      </w:pPr>
      <w:ins w:id="393" w:author="翁 安志" w:date="2020-01-14T11:25:00Z">
        <w:r>
          <w:rPr>
            <w:rFonts w:ascii="Times New Roman" w:hAnsi="Times New Roman" w:cs="Times New Roman"/>
          </w:rPr>
          <w:t xml:space="preserve">Learning a strong set of CS skill is not enough to use it for the good of the world. It is also important to identify why should I learn it and how could I apply it. </w:t>
        </w:r>
      </w:ins>
      <w:ins w:id="394" w:author="翁 安志" w:date="2020-01-14T11:51:00Z">
        <w:r w:rsidR="00584BB6">
          <w:rPr>
            <w:rFonts w:ascii="Times New Roman" w:hAnsi="Times New Roman" w:cs="Times New Roman"/>
          </w:rPr>
          <w:t>USC Center for Artificial Intelligence in Society pro</w:t>
        </w:r>
      </w:ins>
      <w:ins w:id="395" w:author="翁 安志" w:date="2020-01-14T11:52:00Z">
        <w:r w:rsidR="00584BB6">
          <w:rPr>
            <w:rFonts w:ascii="Times New Roman" w:hAnsi="Times New Roman" w:cs="Times New Roman"/>
          </w:rPr>
          <w:t>vides programs that enable me to</w:t>
        </w:r>
      </w:ins>
      <w:ins w:id="396" w:author="翁 安志" w:date="2020-01-14T11:51:00Z">
        <w:r w:rsidR="00584BB6">
          <w:rPr>
            <w:rFonts w:ascii="Times New Roman" w:hAnsi="Times New Roman" w:cs="Times New Roman"/>
          </w:rPr>
          <w:t xml:space="preserve"> discover how could I use CS to increase equality among us</w:t>
        </w:r>
      </w:ins>
      <w:ins w:id="397" w:author="翁 安志" w:date="2020-01-14T11:52:00Z">
        <w:r w:rsidR="00592AC6">
          <w:rPr>
            <w:rFonts w:ascii="Times New Roman" w:hAnsi="Times New Roman" w:cs="Times New Roman"/>
          </w:rPr>
          <w:t>.</w:t>
        </w:r>
        <w:r w:rsidR="007B1224">
          <w:rPr>
            <w:rFonts w:ascii="Times New Roman" w:hAnsi="Times New Roman" w:cs="Times New Roman"/>
          </w:rPr>
          <w:t xml:space="preserve"> In the center,</w:t>
        </w:r>
        <w:r w:rsidR="00592AC6">
          <w:rPr>
            <w:rFonts w:hint="eastAsia"/>
          </w:rPr>
          <w:t xml:space="preserve"> </w:t>
        </w:r>
      </w:ins>
      <w:ins w:id="398" w:author="翁 安志" w:date="2020-01-14T11:46:00Z">
        <w:r w:rsidR="00797F5A">
          <w:rPr>
            <w:rFonts w:ascii="Times New Roman" w:hAnsi="Times New Roman" w:cs="Times New Roman"/>
          </w:rPr>
          <w:t xml:space="preserve">I </w:t>
        </w:r>
      </w:ins>
      <w:ins w:id="399" w:author="翁 安志" w:date="2020-01-14T11:47:00Z">
        <w:r w:rsidR="004B2901">
          <w:rPr>
            <w:rFonts w:ascii="Times New Roman" w:hAnsi="Times New Roman" w:cs="Times New Roman"/>
          </w:rPr>
          <w:t xml:space="preserve">could </w:t>
        </w:r>
      </w:ins>
      <w:ins w:id="400" w:author="翁 安志" w:date="2020-01-14T11:54:00Z">
        <w:r w:rsidR="000C7F09">
          <w:rPr>
            <w:rFonts w:ascii="Times New Roman" w:hAnsi="Times New Roman" w:cs="Times New Roman"/>
          </w:rPr>
          <w:t xml:space="preserve">explore the ways of using CS for social good such as </w:t>
        </w:r>
      </w:ins>
      <w:ins w:id="401" w:author="翁 安志" w:date="2020-01-14T11:48:00Z">
        <w:r w:rsidR="009E5799">
          <w:rPr>
            <w:rFonts w:ascii="Times New Roman" w:hAnsi="Times New Roman" w:cs="Times New Roman"/>
          </w:rPr>
          <w:t>adjust</w:t>
        </w:r>
      </w:ins>
      <w:ins w:id="402" w:author="翁 安志" w:date="2020-01-14T11:54:00Z">
        <w:r w:rsidR="000C7F09">
          <w:rPr>
            <w:rFonts w:ascii="Times New Roman" w:hAnsi="Times New Roman" w:cs="Times New Roman"/>
          </w:rPr>
          <w:t>ing</w:t>
        </w:r>
      </w:ins>
      <w:ins w:id="403" w:author="翁 安志" w:date="2020-01-14T11:48:00Z">
        <w:r w:rsidR="009E5799">
          <w:rPr>
            <w:rFonts w:ascii="Times New Roman" w:hAnsi="Times New Roman" w:cs="Times New Roman"/>
          </w:rPr>
          <w:t xml:space="preserve"> city policies using AI </w:t>
        </w:r>
      </w:ins>
      <w:ins w:id="404" w:author="翁 安志" w:date="2020-01-14T11:47:00Z">
        <w:r w:rsidR="004B2901">
          <w:rPr>
            <w:rFonts w:ascii="Times New Roman" w:hAnsi="Times New Roman" w:cs="Times New Roman"/>
          </w:rPr>
          <w:t>under</w:t>
        </w:r>
      </w:ins>
      <w:ins w:id="405" w:author="翁 安志" w:date="2020-01-14T11:48:00Z">
        <w:r w:rsidR="009E5799">
          <w:rPr>
            <w:rFonts w:ascii="Times New Roman" w:hAnsi="Times New Roman" w:cs="Times New Roman"/>
          </w:rPr>
          <w:t xml:space="preserve"> to </w:t>
        </w:r>
        <w:r w:rsidR="0010275A">
          <w:rPr>
            <w:rFonts w:ascii="Times New Roman" w:hAnsi="Times New Roman" w:cs="Times New Roman"/>
          </w:rPr>
          <w:t xml:space="preserve">improve </w:t>
        </w:r>
      </w:ins>
      <w:ins w:id="406" w:author="翁 安志" w:date="2020-01-14T11:49:00Z">
        <w:r w:rsidR="0010275A">
          <w:rPr>
            <w:rFonts w:ascii="Times New Roman" w:hAnsi="Times New Roman" w:cs="Times New Roman"/>
          </w:rPr>
          <w:t>homeless situation</w:t>
        </w:r>
      </w:ins>
      <w:ins w:id="407" w:author="翁 安志" w:date="2020-01-14T11:55:00Z">
        <w:r w:rsidR="00AB1A74">
          <w:rPr>
            <w:rFonts w:ascii="Times New Roman" w:hAnsi="Times New Roman" w:cs="Times New Roman"/>
          </w:rPr>
          <w:t xml:space="preserve"> or </w:t>
        </w:r>
        <w:r w:rsidR="00F971A6">
          <w:rPr>
            <w:rFonts w:ascii="Times New Roman" w:hAnsi="Times New Roman" w:cs="Times New Roman"/>
          </w:rPr>
          <w:t>developing</w:t>
        </w:r>
      </w:ins>
      <w:ins w:id="408" w:author="翁 安志" w:date="2020-01-14T11:53:00Z">
        <w:r w:rsidR="002A7045">
          <w:rPr>
            <w:rFonts w:ascii="Times New Roman" w:hAnsi="Times New Roman" w:cs="Times New Roman"/>
          </w:rPr>
          <w:t xml:space="preserve"> video games that help veterans to recover from PTSD</w:t>
        </w:r>
      </w:ins>
      <w:ins w:id="409" w:author="翁 安志" w:date="2020-01-14T11:54:00Z">
        <w:r w:rsidR="00287CB0">
          <w:rPr>
            <w:rFonts w:ascii="Times New Roman" w:hAnsi="Times New Roman" w:cs="Times New Roman"/>
          </w:rPr>
          <w:t>.</w:t>
        </w:r>
      </w:ins>
    </w:p>
    <w:p w14:paraId="0BFEFDEE" w14:textId="530EC42E" w:rsidR="006054D9" w:rsidRPr="006054D9" w:rsidRDefault="006054D9" w:rsidP="00F073A3">
      <w:pPr>
        <w:rPr>
          <w:ins w:id="410" w:author="翁 安志" w:date="2020-01-14T11:25:00Z"/>
          <w:rFonts w:ascii="Times New Roman" w:hAnsi="Times New Roman" w:cs="Times New Roman"/>
          <w:rPrChange w:id="411" w:author="翁 安志" w:date="2020-01-14T11:55:00Z">
            <w:rPr>
              <w:ins w:id="412" w:author="翁 安志" w:date="2020-01-14T11:25:00Z"/>
            </w:rPr>
          </w:rPrChange>
        </w:rPr>
      </w:pPr>
      <w:ins w:id="413" w:author="翁 安志" w:date="2020-01-14T11:55:00Z">
        <w:r>
          <w:rPr>
            <w:rFonts w:ascii="Times New Roman" w:hAnsi="Times New Roman" w:cs="Times New Roman"/>
          </w:rPr>
          <w:tab/>
          <w:t>I wish not only to learn concrete CS skills in the college, but also how to use it for the good of the world.</w:t>
        </w:r>
      </w:ins>
    </w:p>
    <w:p w14:paraId="3146F82C" w14:textId="77777777" w:rsidR="000E6E9A" w:rsidRPr="00F073A3" w:rsidRDefault="000E6E9A">
      <w:pPr>
        <w:spacing w:line="240" w:lineRule="exact"/>
        <w:rPr>
          <w:ins w:id="414" w:author="翁 安志" w:date="2020-01-14T11:02:00Z"/>
          <w:rStyle w:val="ng-star-inserted"/>
          <w:rFonts w:ascii="Times New Roman" w:hAnsi="Times New Roman" w:cs="Times New Roman"/>
          <w:color w:val="333333"/>
          <w:sz w:val="18"/>
          <w:szCs w:val="18"/>
          <w:shd w:val="clear" w:color="auto" w:fill="FFFFFF"/>
        </w:rPr>
      </w:pPr>
    </w:p>
    <w:p w14:paraId="4FD157E4" w14:textId="77777777" w:rsidR="004F064A" w:rsidRPr="004E0BAB" w:rsidRDefault="004F064A">
      <w:pPr>
        <w:spacing w:line="240" w:lineRule="exact"/>
        <w:rPr>
          <w:ins w:id="415" w:author="翁 安志" w:date="2020-01-14T10:47:00Z"/>
          <w:rStyle w:val="ng-star-inserted"/>
          <w:rFonts w:ascii="Times New Roman" w:hAnsi="Times New Roman" w:cs="Times New Roman"/>
          <w:color w:val="333333"/>
          <w:sz w:val="18"/>
          <w:szCs w:val="18"/>
          <w:shd w:val="clear" w:color="auto" w:fill="FFFFFF"/>
          <w:rPrChange w:id="416" w:author="sisleyzhou" w:date="2020-01-14T09:11:00Z">
            <w:rPr>
              <w:ins w:id="417" w:author="翁 安志" w:date="2020-01-14T10:47:00Z"/>
              <w:rStyle w:val="ng-star-inserted"/>
              <w:rFonts w:ascii="Times New Roman" w:hAnsi="Times New Roman" w:cs="Times New Roman"/>
              <w:color w:val="333333"/>
              <w:sz w:val="24"/>
              <w:szCs w:val="24"/>
              <w:shd w:val="clear" w:color="auto" w:fill="FFFFFF"/>
            </w:rPr>
          </w:rPrChange>
        </w:rPr>
        <w:pPrChange w:id="418" w:author="sisleyzhou" w:date="2020-01-14T09:11:00Z">
          <w:pPr>
            <w:ind w:firstLine="315"/>
          </w:pPr>
        </w:pPrChange>
      </w:pPr>
    </w:p>
    <w:p w14:paraId="7C96566C" w14:textId="65E4BE43" w:rsidR="004E0BAB" w:rsidDel="00145DDD" w:rsidRDefault="004F064A">
      <w:pPr>
        <w:spacing w:line="240" w:lineRule="exact"/>
        <w:rPr>
          <w:del w:id="419" w:author="翁 安志" w:date="2019-12-24T17:08:00Z"/>
          <w:rStyle w:val="has-text-red"/>
          <w:rFonts w:ascii="Segoe UI" w:hAnsi="Segoe UI" w:cs="Segoe UI"/>
          <w:szCs w:val="21"/>
          <w:shd w:val="clear" w:color="auto" w:fill="FFFFFF"/>
        </w:rPr>
      </w:pPr>
      <w:ins w:id="420" w:author="翁 安志" w:date="2020-01-14T10:47:00Z">
        <w:r>
          <w:rPr>
            <w:rStyle w:val="ng-star-inserted"/>
            <w:rFonts w:ascii="Segoe UI" w:hAnsi="Segoe UI" w:cs="Segoe UI"/>
            <w:color w:val="333333"/>
            <w:szCs w:val="21"/>
            <w:shd w:val="clear" w:color="auto" w:fill="FFFFFF"/>
          </w:rPr>
          <w:t>While the world as a whole may be more technologically advanced than ever before, the National Academy of Engineering (NAE) has outlined 14 Grand Challenges that engineers should focus on to improve life on the planet. Learn about the Grand Challenges at </w:t>
        </w:r>
        <w:r>
          <w:rPr>
            <w:rStyle w:val="ng-star-inserted"/>
            <w:rFonts w:ascii="Segoe UI" w:hAnsi="Segoe UI" w:cs="Segoe UI"/>
            <w:color w:val="333333"/>
            <w:szCs w:val="21"/>
            <w:shd w:val="clear" w:color="auto" w:fill="FFFFFF"/>
          </w:rPr>
          <w:fldChar w:fldCharType="begin"/>
        </w:r>
        <w:r>
          <w:rPr>
            <w:rStyle w:val="ng-star-inserted"/>
            <w:rFonts w:ascii="Segoe UI" w:hAnsi="Segoe UI" w:cs="Segoe UI"/>
            <w:color w:val="333333"/>
            <w:szCs w:val="21"/>
            <w:shd w:val="clear" w:color="auto" w:fill="FFFFFF"/>
          </w:rPr>
          <w:instrText xml:space="preserve"> HYPERLINK "http://www.engineeringchallenges.org/" \t "_blank" </w:instrText>
        </w:r>
        <w:r>
          <w:rPr>
            <w:rStyle w:val="ng-star-inserted"/>
            <w:rFonts w:ascii="Segoe UI" w:hAnsi="Segoe UI" w:cs="Segoe UI"/>
            <w:color w:val="333333"/>
            <w:szCs w:val="21"/>
            <w:shd w:val="clear" w:color="auto" w:fill="FFFFFF"/>
          </w:rPr>
          <w:fldChar w:fldCharType="separate"/>
        </w:r>
        <w:r>
          <w:rPr>
            <w:rStyle w:val="ae"/>
            <w:rFonts w:ascii="Segoe UI" w:hAnsi="Segoe UI" w:cs="Segoe UI"/>
            <w:szCs w:val="21"/>
          </w:rPr>
          <w:t>www.engineeringchallenges.org</w:t>
        </w:r>
        <w:r>
          <w:rPr>
            <w:rStyle w:val="ng-star-inserted"/>
            <w:rFonts w:ascii="Segoe UI" w:hAnsi="Segoe UI" w:cs="Segoe UI"/>
            <w:color w:val="333333"/>
            <w:szCs w:val="21"/>
            <w:shd w:val="clear" w:color="auto" w:fill="FFFFFF"/>
          </w:rPr>
          <w:fldChar w:fldCharType="end"/>
        </w:r>
        <w:r>
          <w:rPr>
            <w:rStyle w:val="ng-star-inserted"/>
            <w:rFonts w:ascii="Segoe UI" w:hAnsi="Segoe UI" w:cs="Segoe UI"/>
            <w:color w:val="333333"/>
            <w:szCs w:val="21"/>
            <w:shd w:val="clear" w:color="auto" w:fill="FFFFFF"/>
          </w:rPr>
          <w:t> and tell us which challenge is most important, and why. (250 word limit)</w:t>
        </w:r>
        <w:r>
          <w:rPr>
            <w:rStyle w:val="has-text-red"/>
            <w:rFonts w:ascii="Segoe UI" w:hAnsi="Segoe UI" w:cs="Segoe UI"/>
            <w:szCs w:val="21"/>
            <w:shd w:val="clear" w:color="auto" w:fill="FFFFFF"/>
          </w:rPr>
          <w:t>*</w:t>
        </w:r>
      </w:ins>
      <w:del w:id="421" w:author="翁 安志" w:date="2019-12-24T17:08:00Z">
        <w:r w:rsidR="00D11298">
          <w:rPr>
            <w:rStyle w:val="ng-star-inserted"/>
            <w:rFonts w:ascii="Times New Roman" w:hAnsi="Times New Roman" w:cs="Times New Roman"/>
            <w:color w:val="333333"/>
            <w:sz w:val="18"/>
            <w:szCs w:val="18"/>
            <w:shd w:val="clear" w:color="auto" w:fill="FFFFFF"/>
            <w:rPrChange w:id="422" w:author="sisleyzhou" w:date="2020-01-14T09:11:00Z">
              <w:rPr>
                <w:rStyle w:val="ng-star-inserted"/>
                <w:rFonts w:ascii="Times New Roman" w:hAnsi="Times New Roman" w:cs="Times New Roman"/>
                <w:color w:val="333333"/>
                <w:sz w:val="24"/>
                <w:szCs w:val="24"/>
                <w:shd w:val="clear" w:color="auto" w:fill="FFFFFF"/>
              </w:rPr>
            </w:rPrChange>
          </w:rPr>
          <w:delText xml:space="preserve">Furthermore, I see CS as a tool for expressing ideas. I have a great passion in Computer Science (Games) major because video game’s multi-dimensional interactiveness makes it the prime medium to disseminate ideas. Shocked by China’s lack of sex-education, I made a sex-education game with my friends. This experience </w:delText>
        </w:r>
        <w:r w:rsidR="00D11298">
          <w:rPr>
            <w:rStyle w:val="ng-star-inserted"/>
            <w:rFonts w:ascii="Times New Roman" w:hAnsi="Times New Roman" w:cs="Times New Roman"/>
            <w:sz w:val="18"/>
            <w:szCs w:val="18"/>
            <w:shd w:val="clear" w:color="auto" w:fill="FFFFFF"/>
            <w:rPrChange w:id="423" w:author="sisleyzhou" w:date="2020-01-14T09:11:00Z">
              <w:rPr>
                <w:rStyle w:val="ng-star-inserted"/>
                <w:rFonts w:ascii="Times New Roman" w:hAnsi="Times New Roman" w:cs="Times New Roman"/>
                <w:sz w:val="24"/>
                <w:szCs w:val="24"/>
                <w:shd w:val="clear" w:color="auto" w:fill="FFFFFF"/>
              </w:rPr>
            </w:rPrChange>
          </w:rPr>
          <w:delText>gave me a chance to correct misunderstandings using CS</w:delText>
        </w:r>
        <w:r w:rsidR="00D11298">
          <w:rPr>
            <w:rStyle w:val="ng-star-inserted"/>
            <w:rFonts w:ascii="Times New Roman" w:hAnsi="Times New Roman" w:cs="Times New Roman"/>
            <w:color w:val="333333"/>
            <w:sz w:val="18"/>
            <w:szCs w:val="18"/>
            <w:shd w:val="clear" w:color="auto" w:fill="FFFFFF"/>
            <w:rPrChange w:id="424" w:author="sisleyzhou" w:date="2020-01-14T09:11:00Z">
              <w:rPr>
                <w:rStyle w:val="ng-star-inserted"/>
                <w:rFonts w:ascii="Times New Roman" w:hAnsi="Times New Roman" w:cs="Times New Roman"/>
                <w:color w:val="333333"/>
                <w:sz w:val="24"/>
                <w:szCs w:val="24"/>
                <w:shd w:val="clear" w:color="auto" w:fill="FFFFFF"/>
              </w:rPr>
            </w:rPrChange>
          </w:rPr>
          <w:delText>. Although this game has evoked phenomenal social discussion, I still realized technological limits. USC provides an education that enables me to break such limits through courses like “Programming Game Engines”, and its Advanced Game Project gives me the opportunity to create world-changing games and spark on USC’s Game Expo.</w:delText>
        </w:r>
      </w:del>
    </w:p>
    <w:p w14:paraId="13640335" w14:textId="7EDBCD2F" w:rsidR="00145DDD" w:rsidRDefault="00145DDD">
      <w:pPr>
        <w:spacing w:line="240" w:lineRule="exact"/>
        <w:rPr>
          <w:ins w:id="425" w:author="翁 安志" w:date="2020-01-14T19:06:00Z"/>
          <w:rStyle w:val="has-text-red"/>
          <w:rFonts w:ascii="Segoe UI" w:hAnsi="Segoe UI" w:cs="Segoe UI"/>
          <w:szCs w:val="21"/>
          <w:shd w:val="clear" w:color="auto" w:fill="FFFFFF"/>
        </w:rPr>
      </w:pPr>
    </w:p>
    <w:p w14:paraId="515B8879" w14:textId="77777777" w:rsidR="00145DDD" w:rsidRDefault="00145DDD">
      <w:pPr>
        <w:spacing w:line="240" w:lineRule="exact"/>
        <w:rPr>
          <w:ins w:id="426" w:author="翁 安志" w:date="2020-01-14T19:06:00Z"/>
          <w:rStyle w:val="has-text-red"/>
          <w:rFonts w:ascii="Segoe UI" w:hAnsi="Segoe UI" w:cs="Segoe UI" w:hint="eastAsia"/>
          <w:szCs w:val="21"/>
          <w:shd w:val="clear" w:color="auto" w:fill="FFFFFF"/>
        </w:rPr>
      </w:pPr>
    </w:p>
    <w:p w14:paraId="4246A234" w14:textId="394DE65B" w:rsidR="004F064A" w:rsidRDefault="00135FCE" w:rsidP="000E41FF">
      <w:pPr>
        <w:spacing w:line="240" w:lineRule="exact"/>
        <w:ind w:firstLine="420"/>
        <w:rPr>
          <w:ins w:id="427" w:author="翁 安志" w:date="2020-01-14T19:35:00Z"/>
          <w:rFonts w:ascii="Times New Roman" w:hAnsi="Times New Roman" w:cs="Times New Roman"/>
          <w:color w:val="333333"/>
          <w:sz w:val="18"/>
          <w:szCs w:val="18"/>
          <w:shd w:val="clear" w:color="auto" w:fill="FFFFFF"/>
        </w:rPr>
      </w:pPr>
      <w:ins w:id="428" w:author="翁 安志" w:date="2020-01-14T19:28:00Z">
        <w:r>
          <w:rPr>
            <w:rFonts w:ascii="Times New Roman" w:hAnsi="Times New Roman" w:cs="Times New Roman"/>
            <w:color w:val="333333"/>
            <w:sz w:val="18"/>
            <w:szCs w:val="18"/>
            <w:shd w:val="clear" w:color="auto" w:fill="FFFFFF"/>
          </w:rPr>
          <w:t>I believe that Advanced Personalized Learning is the most important challenge because it allows</w:t>
        </w:r>
      </w:ins>
      <w:ins w:id="429" w:author="翁 安志" w:date="2020-01-14T19:31:00Z">
        <w:r w:rsidR="002926E9">
          <w:rPr>
            <w:rFonts w:ascii="Times New Roman" w:hAnsi="Times New Roman" w:cs="Times New Roman"/>
            <w:color w:val="333333"/>
            <w:sz w:val="18"/>
            <w:szCs w:val="18"/>
            <w:shd w:val="clear" w:color="auto" w:fill="FFFFFF"/>
          </w:rPr>
          <w:t xml:space="preserve"> everyone to express their unique talent</w:t>
        </w:r>
      </w:ins>
      <w:ins w:id="430" w:author="翁 安志" w:date="2020-01-14T19:46:00Z">
        <w:r w:rsidR="00D247EA">
          <w:rPr>
            <w:rFonts w:ascii="Times New Roman" w:hAnsi="Times New Roman" w:cs="Times New Roman"/>
            <w:color w:val="333333"/>
            <w:sz w:val="18"/>
            <w:szCs w:val="18"/>
            <w:shd w:val="clear" w:color="auto" w:fill="FFFFFF"/>
          </w:rPr>
          <w:t>s</w:t>
        </w:r>
      </w:ins>
      <w:ins w:id="431" w:author="翁 安志" w:date="2020-01-14T19:28:00Z">
        <w:r>
          <w:rPr>
            <w:rFonts w:ascii="Times New Roman" w:hAnsi="Times New Roman" w:cs="Times New Roman"/>
            <w:color w:val="333333"/>
            <w:sz w:val="18"/>
            <w:szCs w:val="18"/>
            <w:shd w:val="clear" w:color="auto" w:fill="FFFFFF"/>
          </w:rPr>
          <w:t>.</w:t>
        </w:r>
      </w:ins>
      <w:ins w:id="432" w:author="翁 安志" w:date="2020-01-14T19:31:00Z">
        <w:r w:rsidR="00BA5712">
          <w:rPr>
            <w:rFonts w:ascii="Times New Roman" w:hAnsi="Times New Roman" w:cs="Times New Roman"/>
            <w:color w:val="333333"/>
            <w:sz w:val="18"/>
            <w:szCs w:val="18"/>
            <w:shd w:val="clear" w:color="auto" w:fill="FFFFFF"/>
          </w:rPr>
          <w:t xml:space="preserve"> A student might be bad</w:t>
        </w:r>
      </w:ins>
      <w:ins w:id="433" w:author="翁 安志" w:date="2020-01-14T19:32:00Z">
        <w:r w:rsidR="00BA5712">
          <w:rPr>
            <w:rFonts w:ascii="Times New Roman" w:hAnsi="Times New Roman" w:cs="Times New Roman"/>
            <w:color w:val="333333"/>
            <w:sz w:val="18"/>
            <w:szCs w:val="18"/>
            <w:shd w:val="clear" w:color="auto" w:fill="FFFFFF"/>
          </w:rPr>
          <w:t xml:space="preserve"> at Standardized tests and has a relatively low GPA</w:t>
        </w:r>
        <w:r w:rsidR="005A518F">
          <w:rPr>
            <w:rFonts w:ascii="Times New Roman" w:hAnsi="Times New Roman" w:cs="Times New Roman"/>
            <w:color w:val="333333"/>
            <w:sz w:val="18"/>
            <w:szCs w:val="18"/>
            <w:shd w:val="clear" w:color="auto" w:fill="FFFFFF"/>
          </w:rPr>
          <w:t>, but that doesn’t necessary mean he was less talented than the students with better academic performances</w:t>
        </w:r>
      </w:ins>
      <w:ins w:id="434" w:author="翁 安志" w:date="2020-01-14T19:46:00Z">
        <w:r w:rsidR="00CD5D95">
          <w:rPr>
            <w:rFonts w:ascii="Times New Roman" w:hAnsi="Times New Roman" w:cs="Times New Roman"/>
            <w:color w:val="333333"/>
            <w:sz w:val="18"/>
            <w:szCs w:val="18"/>
            <w:shd w:val="clear" w:color="auto" w:fill="FFFFFF"/>
          </w:rPr>
          <w:t>.</w:t>
        </w:r>
      </w:ins>
      <w:ins w:id="435" w:author="翁 安志" w:date="2020-01-14T19:32:00Z">
        <w:r w:rsidR="005A518F">
          <w:rPr>
            <w:rFonts w:ascii="Times New Roman" w:hAnsi="Times New Roman" w:cs="Times New Roman"/>
            <w:color w:val="333333"/>
            <w:sz w:val="18"/>
            <w:szCs w:val="18"/>
            <w:shd w:val="clear" w:color="auto" w:fill="FFFFFF"/>
          </w:rPr>
          <w:t xml:space="preserve"> </w:t>
        </w:r>
        <w:r w:rsidR="00E502D1">
          <w:rPr>
            <w:rFonts w:ascii="Times New Roman" w:hAnsi="Times New Roman" w:cs="Times New Roman"/>
            <w:color w:val="333333"/>
            <w:sz w:val="18"/>
            <w:szCs w:val="18"/>
            <w:shd w:val="clear" w:color="auto" w:fill="FFFFFF"/>
          </w:rPr>
          <w:t>This world has a set of rules to</w:t>
        </w:r>
      </w:ins>
      <w:ins w:id="436" w:author="翁 安志" w:date="2020-01-14T19:33:00Z">
        <w:r w:rsidR="00E502D1">
          <w:rPr>
            <w:rFonts w:ascii="Times New Roman" w:hAnsi="Times New Roman" w:cs="Times New Roman"/>
            <w:color w:val="333333"/>
            <w:sz w:val="18"/>
            <w:szCs w:val="18"/>
            <w:shd w:val="clear" w:color="auto" w:fill="FFFFFF"/>
          </w:rPr>
          <w:t xml:space="preserve"> evaluate people. It </w:t>
        </w:r>
      </w:ins>
      <w:ins w:id="437" w:author="翁 安志" w:date="2020-01-14T19:46:00Z">
        <w:r w:rsidR="00F92264">
          <w:rPr>
            <w:rFonts w:ascii="Times New Roman" w:hAnsi="Times New Roman" w:cs="Times New Roman"/>
            <w:color w:val="333333"/>
            <w:sz w:val="18"/>
            <w:szCs w:val="18"/>
            <w:shd w:val="clear" w:color="auto" w:fill="FFFFFF"/>
          </w:rPr>
          <w:t>might be e</w:t>
        </w:r>
      </w:ins>
      <w:ins w:id="438" w:author="翁 安志" w:date="2020-01-14T19:33:00Z">
        <w:r w:rsidR="00E502D1">
          <w:rPr>
            <w:rFonts w:ascii="Times New Roman" w:hAnsi="Times New Roman" w:cs="Times New Roman"/>
            <w:color w:val="333333"/>
            <w:sz w:val="18"/>
            <w:szCs w:val="18"/>
            <w:shd w:val="clear" w:color="auto" w:fill="FFFFFF"/>
          </w:rPr>
          <w:t>asy to implement, but it will also neglect the</w:t>
        </w:r>
        <w:r w:rsidR="00AF2FBE">
          <w:rPr>
            <w:rFonts w:ascii="Times New Roman" w:hAnsi="Times New Roman" w:cs="Times New Roman"/>
            <w:color w:val="333333"/>
            <w:sz w:val="18"/>
            <w:szCs w:val="18"/>
            <w:shd w:val="clear" w:color="auto" w:fill="FFFFFF"/>
          </w:rPr>
          <w:t xml:space="preserve"> </w:t>
        </w:r>
        <w:r w:rsidR="002878D5">
          <w:rPr>
            <w:rFonts w:ascii="Times New Roman" w:hAnsi="Times New Roman" w:cs="Times New Roman"/>
            <w:color w:val="333333"/>
            <w:sz w:val="18"/>
            <w:szCs w:val="18"/>
            <w:shd w:val="clear" w:color="auto" w:fill="FFFFFF"/>
          </w:rPr>
          <w:t>talented ones who don</w:t>
        </w:r>
      </w:ins>
      <w:ins w:id="439" w:author="翁 安志" w:date="2020-01-14T19:34:00Z">
        <w:r w:rsidR="002878D5">
          <w:rPr>
            <w:rFonts w:ascii="Times New Roman" w:hAnsi="Times New Roman" w:cs="Times New Roman"/>
            <w:color w:val="333333"/>
            <w:sz w:val="18"/>
            <w:szCs w:val="18"/>
            <w:shd w:val="clear" w:color="auto" w:fill="FFFFFF"/>
          </w:rPr>
          <w:t>’t fit th</w:t>
        </w:r>
      </w:ins>
      <w:ins w:id="440" w:author="翁 安志" w:date="2020-01-14T19:47:00Z">
        <w:r w:rsidR="00595D4F">
          <w:rPr>
            <w:rFonts w:ascii="Times New Roman" w:hAnsi="Times New Roman" w:cs="Times New Roman"/>
            <w:color w:val="333333"/>
            <w:sz w:val="18"/>
            <w:szCs w:val="18"/>
            <w:shd w:val="clear" w:color="auto" w:fill="FFFFFF"/>
          </w:rPr>
          <w:t>at set</w:t>
        </w:r>
      </w:ins>
      <w:ins w:id="441" w:author="翁 安志" w:date="2020-01-14T19:34:00Z">
        <w:r w:rsidR="002878D5">
          <w:rPr>
            <w:rFonts w:ascii="Times New Roman" w:hAnsi="Times New Roman" w:cs="Times New Roman"/>
            <w:color w:val="333333"/>
            <w:sz w:val="18"/>
            <w:szCs w:val="18"/>
            <w:shd w:val="clear" w:color="auto" w:fill="FFFFFF"/>
          </w:rPr>
          <w:t xml:space="preserve"> standard.</w:t>
        </w:r>
        <w:r w:rsidR="00514B63">
          <w:rPr>
            <w:rFonts w:ascii="Times New Roman" w:hAnsi="Times New Roman" w:cs="Times New Roman"/>
            <w:color w:val="333333"/>
            <w:sz w:val="18"/>
            <w:szCs w:val="18"/>
            <w:shd w:val="clear" w:color="auto" w:fill="FFFFFF"/>
          </w:rPr>
          <w:t xml:space="preserve"> Edison was a bad student when he was young, but he became the founder of General Electr</w:t>
        </w:r>
      </w:ins>
      <w:ins w:id="442" w:author="翁 安志" w:date="2020-01-14T19:35:00Z">
        <w:r w:rsidR="007A0122">
          <w:rPr>
            <w:rFonts w:ascii="Times New Roman" w:hAnsi="Times New Roman" w:cs="Times New Roman"/>
            <w:color w:val="333333"/>
            <w:sz w:val="18"/>
            <w:szCs w:val="18"/>
            <w:shd w:val="clear" w:color="auto" w:fill="FFFFFF"/>
          </w:rPr>
          <w:t>ic</w:t>
        </w:r>
      </w:ins>
      <w:ins w:id="443" w:author="翁 安志" w:date="2020-01-14T19:34:00Z">
        <w:r w:rsidR="00514B63">
          <w:rPr>
            <w:rFonts w:ascii="Times New Roman" w:hAnsi="Times New Roman" w:cs="Times New Roman"/>
            <w:color w:val="333333"/>
            <w:sz w:val="18"/>
            <w:szCs w:val="18"/>
            <w:shd w:val="clear" w:color="auto" w:fill="FFFFFF"/>
          </w:rPr>
          <w:t xml:space="preserve">. </w:t>
        </w:r>
      </w:ins>
    </w:p>
    <w:p w14:paraId="0766BB79" w14:textId="04033EFB" w:rsidR="009D177A" w:rsidRDefault="00CC3DCC" w:rsidP="000E41FF">
      <w:pPr>
        <w:spacing w:line="240" w:lineRule="exact"/>
        <w:ind w:firstLine="420"/>
        <w:rPr>
          <w:ins w:id="444" w:author="翁 安志" w:date="2020-01-14T19:42:00Z"/>
          <w:rFonts w:ascii="Times New Roman" w:hAnsi="Times New Roman" w:cs="Times New Roman"/>
          <w:color w:val="333333"/>
          <w:sz w:val="18"/>
          <w:szCs w:val="18"/>
          <w:shd w:val="clear" w:color="auto" w:fill="FFFFFF"/>
        </w:rPr>
      </w:pPr>
      <w:ins w:id="445" w:author="翁 安志" w:date="2020-01-14T19:39:00Z">
        <w:r>
          <w:rPr>
            <w:rFonts w:ascii="Times New Roman" w:hAnsi="Times New Roman" w:cs="Times New Roman"/>
            <w:color w:val="333333"/>
            <w:sz w:val="18"/>
            <w:szCs w:val="18"/>
            <w:shd w:val="clear" w:color="auto" w:fill="FFFFFF"/>
          </w:rPr>
          <w:t>I believe t</w:t>
        </w:r>
        <w:r w:rsidR="00016BF8">
          <w:rPr>
            <w:rFonts w:ascii="Times New Roman" w:hAnsi="Times New Roman" w:cs="Times New Roman"/>
            <w:color w:val="333333"/>
            <w:sz w:val="18"/>
            <w:szCs w:val="18"/>
            <w:shd w:val="clear" w:color="auto" w:fill="FFFFFF"/>
          </w:rPr>
          <w:t xml:space="preserve">he Advanced Personalized Learning could </w:t>
        </w:r>
        <w:r w:rsidR="00F118CB">
          <w:rPr>
            <w:rFonts w:ascii="Times New Roman" w:hAnsi="Times New Roman" w:cs="Times New Roman"/>
            <w:color w:val="333333"/>
            <w:sz w:val="18"/>
            <w:szCs w:val="18"/>
            <w:shd w:val="clear" w:color="auto" w:fill="FFFFFF"/>
          </w:rPr>
          <w:t>help everyone to learn under</w:t>
        </w:r>
      </w:ins>
      <w:ins w:id="446" w:author="翁 安志" w:date="2020-01-14T19:47:00Z">
        <w:r w:rsidR="00D55FD9">
          <w:rPr>
            <w:rFonts w:ascii="Times New Roman" w:hAnsi="Times New Roman" w:cs="Times New Roman"/>
            <w:color w:val="333333"/>
            <w:sz w:val="18"/>
            <w:szCs w:val="18"/>
            <w:shd w:val="clear" w:color="auto" w:fill="FFFFFF"/>
          </w:rPr>
          <w:t xml:space="preserve"> </w:t>
        </w:r>
      </w:ins>
      <w:ins w:id="447" w:author="翁 安志" w:date="2020-01-14T19:39:00Z">
        <w:r w:rsidR="00F118CB">
          <w:rPr>
            <w:rFonts w:ascii="Times New Roman" w:hAnsi="Times New Roman" w:cs="Times New Roman"/>
            <w:color w:val="333333"/>
            <w:sz w:val="18"/>
            <w:szCs w:val="18"/>
            <w:shd w:val="clear" w:color="auto" w:fill="FFFFFF"/>
          </w:rPr>
          <w:t>curriculum</w:t>
        </w:r>
      </w:ins>
      <w:ins w:id="448" w:author="翁 安志" w:date="2020-01-14T19:47:00Z">
        <w:r w:rsidR="00D55FD9">
          <w:rPr>
            <w:rFonts w:ascii="Times New Roman" w:hAnsi="Times New Roman" w:cs="Times New Roman"/>
            <w:color w:val="333333"/>
            <w:sz w:val="18"/>
            <w:szCs w:val="18"/>
            <w:shd w:val="clear" w:color="auto" w:fill="FFFFFF"/>
          </w:rPr>
          <w:t>s</w:t>
        </w:r>
      </w:ins>
      <w:ins w:id="449" w:author="翁 安志" w:date="2020-01-14T19:39:00Z">
        <w:r w:rsidR="00F118CB">
          <w:rPr>
            <w:rFonts w:ascii="Times New Roman" w:hAnsi="Times New Roman" w:cs="Times New Roman"/>
            <w:color w:val="333333"/>
            <w:sz w:val="18"/>
            <w:szCs w:val="18"/>
            <w:shd w:val="clear" w:color="auto" w:fill="FFFFFF"/>
          </w:rPr>
          <w:t xml:space="preserve"> fit</w:t>
        </w:r>
      </w:ins>
      <w:ins w:id="450" w:author="翁 安志" w:date="2020-01-14T19:47:00Z">
        <w:r w:rsidR="00E004AC">
          <w:rPr>
            <w:rFonts w:ascii="Times New Roman" w:hAnsi="Times New Roman" w:cs="Times New Roman"/>
            <w:color w:val="333333"/>
            <w:sz w:val="18"/>
            <w:szCs w:val="18"/>
            <w:shd w:val="clear" w:color="auto" w:fill="FFFFFF"/>
          </w:rPr>
          <w:t>ting</w:t>
        </w:r>
      </w:ins>
      <w:ins w:id="451" w:author="翁 安志" w:date="2020-01-14T19:39:00Z">
        <w:r w:rsidR="00F118CB">
          <w:rPr>
            <w:rFonts w:ascii="Times New Roman" w:hAnsi="Times New Roman" w:cs="Times New Roman"/>
            <w:color w:val="333333"/>
            <w:sz w:val="18"/>
            <w:szCs w:val="18"/>
            <w:shd w:val="clear" w:color="auto" w:fill="FFFFFF"/>
          </w:rPr>
          <w:t xml:space="preserve"> themse</w:t>
        </w:r>
      </w:ins>
      <w:ins w:id="452" w:author="翁 安志" w:date="2020-01-14T19:40:00Z">
        <w:r w:rsidR="00F118CB">
          <w:rPr>
            <w:rFonts w:ascii="Times New Roman" w:hAnsi="Times New Roman" w:cs="Times New Roman"/>
            <w:color w:val="333333"/>
            <w:sz w:val="18"/>
            <w:szCs w:val="18"/>
            <w:shd w:val="clear" w:color="auto" w:fill="FFFFFF"/>
          </w:rPr>
          <w:t>lves, allowing them to optimize their performances and to learn with greatest interests.</w:t>
        </w:r>
      </w:ins>
      <w:ins w:id="453" w:author="翁 安志" w:date="2020-01-14T19:48:00Z">
        <w:r w:rsidR="00A744F6">
          <w:rPr>
            <w:rFonts w:ascii="Times New Roman" w:hAnsi="Times New Roman" w:cs="Times New Roman"/>
            <w:color w:val="333333"/>
            <w:sz w:val="18"/>
            <w:szCs w:val="18"/>
            <w:shd w:val="clear" w:color="auto" w:fill="FFFFFF"/>
          </w:rPr>
          <w:t xml:space="preserve"> I am trying to</w:t>
        </w:r>
        <w:r w:rsidR="00EE6326">
          <w:rPr>
            <w:rFonts w:ascii="Times New Roman" w:hAnsi="Times New Roman" w:cs="Times New Roman"/>
            <w:color w:val="333333"/>
            <w:sz w:val="18"/>
            <w:szCs w:val="18"/>
            <w:shd w:val="clear" w:color="auto" w:fill="FFFFFF"/>
          </w:rPr>
          <w:t xml:space="preserve"> </w:t>
        </w:r>
      </w:ins>
      <w:ins w:id="454" w:author="翁 安志" w:date="2020-01-14T19:49:00Z">
        <w:r w:rsidR="00EE6326">
          <w:rPr>
            <w:rFonts w:ascii="Times New Roman" w:hAnsi="Times New Roman" w:cs="Times New Roman"/>
            <w:color w:val="333333"/>
            <w:sz w:val="18"/>
            <w:szCs w:val="18"/>
            <w:shd w:val="clear" w:color="auto" w:fill="FFFFFF"/>
          </w:rPr>
          <w:t xml:space="preserve">implement this idea in my </w:t>
        </w:r>
      </w:ins>
      <w:ins w:id="455" w:author="翁 安志" w:date="2020-01-14T19:48:00Z">
        <w:r w:rsidR="00092998">
          <w:rPr>
            <w:rFonts w:ascii="Times New Roman" w:hAnsi="Times New Roman" w:cs="Times New Roman"/>
            <w:color w:val="333333"/>
            <w:sz w:val="18"/>
            <w:szCs w:val="18"/>
            <w:shd w:val="clear" w:color="auto" w:fill="FFFFFF"/>
          </w:rPr>
          <w:t>free programming learning website</w:t>
        </w:r>
      </w:ins>
      <w:ins w:id="456" w:author="翁 安志" w:date="2020-01-14T19:49:00Z">
        <w:r w:rsidR="00CA1213">
          <w:rPr>
            <w:rFonts w:ascii="Times New Roman" w:hAnsi="Times New Roman" w:cs="Times New Roman"/>
            <w:color w:val="333333"/>
            <w:sz w:val="18"/>
            <w:szCs w:val="18"/>
            <w:shd w:val="clear" w:color="auto" w:fill="FFFFFF"/>
          </w:rPr>
          <w:t xml:space="preserve"> by</w:t>
        </w:r>
      </w:ins>
      <w:ins w:id="457" w:author="翁 安志" w:date="2020-01-14T19:48:00Z">
        <w:r w:rsidR="00092998">
          <w:rPr>
            <w:rFonts w:ascii="Times New Roman" w:hAnsi="Times New Roman" w:cs="Times New Roman"/>
            <w:color w:val="333333"/>
            <w:sz w:val="18"/>
            <w:szCs w:val="18"/>
            <w:shd w:val="clear" w:color="auto" w:fill="FFFFFF"/>
          </w:rPr>
          <w:t xml:space="preserve"> </w:t>
        </w:r>
      </w:ins>
      <w:ins w:id="458" w:author="翁 安志" w:date="2020-01-14T19:41:00Z">
        <w:r w:rsidR="00AA2ED8">
          <w:rPr>
            <w:rFonts w:ascii="Times New Roman" w:hAnsi="Times New Roman" w:cs="Times New Roman"/>
            <w:color w:val="333333"/>
            <w:sz w:val="18"/>
            <w:szCs w:val="18"/>
            <w:shd w:val="clear" w:color="auto" w:fill="FFFFFF"/>
          </w:rPr>
          <w:t>h</w:t>
        </w:r>
      </w:ins>
      <w:ins w:id="459" w:author="翁 安志" w:date="2020-01-14T19:49:00Z">
        <w:r w:rsidR="00CA1213">
          <w:rPr>
            <w:rFonts w:ascii="Times New Roman" w:hAnsi="Times New Roman" w:cs="Times New Roman"/>
            <w:color w:val="333333"/>
            <w:sz w:val="18"/>
            <w:szCs w:val="18"/>
            <w:shd w:val="clear" w:color="auto" w:fill="FFFFFF"/>
          </w:rPr>
          <w:t>aving</w:t>
        </w:r>
      </w:ins>
      <w:ins w:id="460" w:author="翁 安志" w:date="2020-01-14T19:41:00Z">
        <w:r w:rsidR="00AA2ED8">
          <w:rPr>
            <w:rFonts w:ascii="Times New Roman" w:hAnsi="Times New Roman" w:cs="Times New Roman"/>
            <w:color w:val="333333"/>
            <w:sz w:val="18"/>
            <w:szCs w:val="18"/>
            <w:shd w:val="clear" w:color="auto" w:fill="FFFFFF"/>
          </w:rPr>
          <w:t xml:space="preserve"> a </w:t>
        </w:r>
        <w:r w:rsidR="00AD026C">
          <w:rPr>
            <w:rFonts w:ascii="Times New Roman" w:hAnsi="Times New Roman" w:cs="Times New Roman"/>
            <w:color w:val="333333"/>
            <w:sz w:val="18"/>
            <w:szCs w:val="18"/>
            <w:shd w:val="clear" w:color="auto" w:fill="FFFFFF"/>
          </w:rPr>
          <w:t xml:space="preserve">personalized </w:t>
        </w:r>
      </w:ins>
      <w:ins w:id="461" w:author="翁 安志" w:date="2020-01-14T19:48:00Z">
        <w:r w:rsidR="005D6CDB">
          <w:rPr>
            <w:rFonts w:ascii="Times New Roman" w:hAnsi="Times New Roman" w:cs="Times New Roman"/>
            <w:color w:val="333333"/>
            <w:sz w:val="18"/>
            <w:szCs w:val="18"/>
            <w:shd w:val="clear" w:color="auto" w:fill="FFFFFF"/>
          </w:rPr>
          <w:t>curriculum</w:t>
        </w:r>
      </w:ins>
      <w:ins w:id="462" w:author="翁 安志" w:date="2020-01-14T19:41:00Z">
        <w:r w:rsidR="00AD026C">
          <w:rPr>
            <w:rFonts w:ascii="Times New Roman" w:hAnsi="Times New Roman" w:cs="Times New Roman"/>
            <w:color w:val="333333"/>
            <w:sz w:val="18"/>
            <w:szCs w:val="18"/>
            <w:shd w:val="clear" w:color="auto" w:fill="FFFFFF"/>
          </w:rPr>
          <w:t xml:space="preserve"> design system powered by AI, </w:t>
        </w:r>
      </w:ins>
      <w:ins w:id="463" w:author="翁 安志" w:date="2020-01-14T19:42:00Z">
        <w:r w:rsidR="00FE022A">
          <w:rPr>
            <w:rFonts w:ascii="Times New Roman" w:hAnsi="Times New Roman" w:cs="Times New Roman"/>
            <w:color w:val="333333"/>
            <w:sz w:val="18"/>
            <w:szCs w:val="18"/>
            <w:shd w:val="clear" w:color="auto" w:fill="FFFFFF"/>
          </w:rPr>
          <w:t>helping everyone to find the best approach to learn how to code.</w:t>
        </w:r>
      </w:ins>
    </w:p>
    <w:p w14:paraId="4DF9F664" w14:textId="10ECDF11" w:rsidR="009758C3" w:rsidRPr="004E0BAB" w:rsidRDefault="009758C3" w:rsidP="000E41FF">
      <w:pPr>
        <w:spacing w:line="240" w:lineRule="exact"/>
        <w:ind w:firstLine="420"/>
        <w:rPr>
          <w:ins w:id="464" w:author="翁 安志" w:date="2020-01-14T10:47:00Z"/>
          <w:rFonts w:ascii="Times New Roman" w:hAnsi="Times New Roman" w:cs="Times New Roman" w:hint="eastAsia"/>
          <w:color w:val="333333"/>
          <w:sz w:val="18"/>
          <w:szCs w:val="18"/>
          <w:shd w:val="clear" w:color="auto" w:fill="FFFFFF"/>
          <w:rPrChange w:id="465" w:author="sisleyzhou" w:date="2020-01-14T09:11:00Z">
            <w:rPr>
              <w:ins w:id="466" w:author="翁 安志" w:date="2020-01-14T10:47:00Z"/>
              <w:rFonts w:ascii="Times New Roman" w:hAnsi="Times New Roman" w:cs="Times New Roman"/>
              <w:color w:val="333333"/>
              <w:sz w:val="24"/>
              <w:szCs w:val="24"/>
              <w:shd w:val="clear" w:color="auto" w:fill="FFFFFF"/>
            </w:rPr>
          </w:rPrChange>
        </w:rPr>
        <w:pPrChange w:id="467" w:author="翁 安志" w:date="2020-01-14T19:35:00Z">
          <w:pPr>
            <w:ind w:firstLine="315"/>
          </w:pPr>
        </w:pPrChange>
      </w:pPr>
      <w:ins w:id="468" w:author="翁 安志" w:date="2020-01-14T19:42:00Z">
        <w:r>
          <w:rPr>
            <w:rFonts w:ascii="Times New Roman" w:hAnsi="Times New Roman" w:cs="Times New Roman"/>
            <w:color w:val="333333"/>
            <w:sz w:val="18"/>
            <w:szCs w:val="18"/>
            <w:shd w:val="clear" w:color="auto" w:fill="FFFFFF"/>
          </w:rPr>
          <w:t xml:space="preserve">It is important to </w:t>
        </w:r>
        <w:r w:rsidR="006179AC">
          <w:rPr>
            <w:rFonts w:ascii="Times New Roman" w:hAnsi="Times New Roman" w:cs="Times New Roman"/>
            <w:color w:val="333333"/>
            <w:sz w:val="18"/>
            <w:szCs w:val="18"/>
            <w:shd w:val="clear" w:color="auto" w:fill="FFFFFF"/>
          </w:rPr>
          <w:t xml:space="preserve">have </w:t>
        </w:r>
        <w:r w:rsidR="00343608">
          <w:rPr>
            <w:rFonts w:ascii="Times New Roman" w:hAnsi="Times New Roman" w:cs="Times New Roman"/>
            <w:color w:val="333333"/>
            <w:sz w:val="18"/>
            <w:szCs w:val="18"/>
            <w:shd w:val="clear" w:color="auto" w:fill="FFFFFF"/>
          </w:rPr>
          <w:t>advanced personalized learning because education is the most important thing in the world</w:t>
        </w:r>
      </w:ins>
      <w:ins w:id="469" w:author="翁 安志" w:date="2020-01-14T19:49:00Z">
        <w:r w:rsidR="000C73AB">
          <w:rPr>
            <w:rFonts w:ascii="Times New Roman" w:hAnsi="Times New Roman" w:cs="Times New Roman"/>
            <w:color w:val="333333"/>
            <w:sz w:val="18"/>
            <w:szCs w:val="18"/>
            <w:shd w:val="clear" w:color="auto" w:fill="FFFFFF"/>
          </w:rPr>
          <w:t xml:space="preserve">. Without education, we </w:t>
        </w:r>
        <w:r w:rsidR="00343610">
          <w:rPr>
            <w:rFonts w:ascii="Times New Roman" w:hAnsi="Times New Roman" w:cs="Times New Roman"/>
            <w:color w:val="333333"/>
            <w:sz w:val="18"/>
            <w:szCs w:val="18"/>
            <w:shd w:val="clear" w:color="auto" w:fill="FFFFFF"/>
          </w:rPr>
          <w:t xml:space="preserve">have no differences from </w:t>
        </w:r>
      </w:ins>
      <w:ins w:id="470" w:author="翁 安志" w:date="2020-01-14T19:50:00Z">
        <w:r w:rsidR="002468EF">
          <w:rPr>
            <w:rFonts w:ascii="Times New Roman" w:hAnsi="Times New Roman" w:cs="Times New Roman"/>
            <w:color w:val="333333"/>
            <w:sz w:val="18"/>
            <w:szCs w:val="18"/>
            <w:shd w:val="clear" w:color="auto" w:fill="FFFFFF"/>
          </w:rPr>
          <w:t>monkeys</w:t>
        </w:r>
      </w:ins>
      <w:ins w:id="471" w:author="翁 安志" w:date="2020-01-14T19:49:00Z">
        <w:r w:rsidR="00C8468D">
          <w:rPr>
            <w:rFonts w:ascii="Times New Roman" w:hAnsi="Times New Roman" w:cs="Times New Roman"/>
            <w:color w:val="333333"/>
            <w:sz w:val="18"/>
            <w:szCs w:val="18"/>
            <w:shd w:val="clear" w:color="auto" w:fill="FFFFFF"/>
          </w:rPr>
          <w:t>.</w:t>
        </w:r>
      </w:ins>
      <w:ins w:id="472" w:author="翁 安志" w:date="2020-01-14T19:42:00Z">
        <w:r w:rsidR="00343608">
          <w:rPr>
            <w:rFonts w:ascii="Times New Roman" w:hAnsi="Times New Roman" w:cs="Times New Roman"/>
            <w:color w:val="333333"/>
            <w:sz w:val="18"/>
            <w:szCs w:val="18"/>
            <w:shd w:val="clear" w:color="auto" w:fill="FFFFFF"/>
          </w:rPr>
          <w:t xml:space="preserve"> </w:t>
        </w:r>
      </w:ins>
      <w:ins w:id="473" w:author="翁 安志" w:date="2020-01-14T19:50:00Z">
        <w:r w:rsidR="007705E6">
          <w:rPr>
            <w:rFonts w:ascii="Times New Roman" w:hAnsi="Times New Roman" w:cs="Times New Roman"/>
            <w:color w:val="333333"/>
            <w:sz w:val="18"/>
            <w:szCs w:val="18"/>
            <w:shd w:val="clear" w:color="auto" w:fill="FFFFFF"/>
          </w:rPr>
          <w:t>T</w:t>
        </w:r>
      </w:ins>
      <w:ins w:id="474" w:author="翁 安志" w:date="2020-01-14T19:43:00Z">
        <w:r w:rsidR="00343608">
          <w:rPr>
            <w:rFonts w:ascii="Times New Roman" w:hAnsi="Times New Roman" w:cs="Times New Roman"/>
            <w:color w:val="333333"/>
            <w:sz w:val="18"/>
            <w:szCs w:val="18"/>
            <w:shd w:val="clear" w:color="auto" w:fill="FFFFFF"/>
          </w:rPr>
          <w:t>herefore</w:t>
        </w:r>
      </w:ins>
      <w:ins w:id="475" w:author="翁 安志" w:date="2020-01-14T19:50:00Z">
        <w:r w:rsidR="00A77FB5">
          <w:rPr>
            <w:rFonts w:ascii="Times New Roman" w:hAnsi="Times New Roman" w:cs="Times New Roman"/>
            <w:color w:val="333333"/>
            <w:sz w:val="18"/>
            <w:szCs w:val="18"/>
            <w:shd w:val="clear" w:color="auto" w:fill="FFFFFF"/>
          </w:rPr>
          <w:t>,</w:t>
        </w:r>
      </w:ins>
      <w:ins w:id="476" w:author="翁 安志" w:date="2020-01-14T19:43:00Z">
        <w:r w:rsidR="00343608">
          <w:rPr>
            <w:rFonts w:ascii="Times New Roman" w:hAnsi="Times New Roman" w:cs="Times New Roman"/>
            <w:color w:val="333333"/>
            <w:sz w:val="18"/>
            <w:szCs w:val="18"/>
            <w:shd w:val="clear" w:color="auto" w:fill="FFFFFF"/>
          </w:rPr>
          <w:t xml:space="preserve"> everyone should deserve the right t</w:t>
        </w:r>
        <w:r w:rsidR="00106B3E">
          <w:rPr>
            <w:rFonts w:ascii="Times New Roman" w:hAnsi="Times New Roman" w:cs="Times New Roman"/>
            <w:color w:val="333333"/>
            <w:sz w:val="18"/>
            <w:szCs w:val="18"/>
            <w:shd w:val="clear" w:color="auto" w:fill="FFFFFF"/>
          </w:rPr>
          <w:t>o study</w:t>
        </w:r>
        <w:r w:rsidR="00C24282">
          <w:rPr>
            <w:rFonts w:ascii="Times New Roman" w:hAnsi="Times New Roman" w:cs="Times New Roman"/>
            <w:color w:val="333333"/>
            <w:sz w:val="18"/>
            <w:szCs w:val="18"/>
            <w:shd w:val="clear" w:color="auto" w:fill="FFFFFF"/>
          </w:rPr>
          <w:t xml:space="preserve"> equally. </w:t>
        </w:r>
        <w:r w:rsidR="00C345EF">
          <w:rPr>
            <w:rFonts w:ascii="Times New Roman" w:hAnsi="Times New Roman" w:cs="Times New Roman"/>
            <w:color w:val="333333"/>
            <w:sz w:val="18"/>
            <w:szCs w:val="18"/>
            <w:shd w:val="clear" w:color="auto" w:fill="FFFFFF"/>
          </w:rPr>
          <w:t xml:space="preserve">The </w:t>
        </w:r>
      </w:ins>
      <w:ins w:id="477" w:author="翁 安志" w:date="2020-01-14T19:45:00Z">
        <w:r w:rsidR="008047EE">
          <w:rPr>
            <w:rFonts w:ascii="Times New Roman" w:hAnsi="Times New Roman" w:cs="Times New Roman"/>
            <w:color w:val="333333"/>
            <w:sz w:val="18"/>
            <w:szCs w:val="18"/>
            <w:shd w:val="clear" w:color="auto" w:fill="FFFFFF"/>
          </w:rPr>
          <w:t>right</w:t>
        </w:r>
      </w:ins>
      <w:ins w:id="478" w:author="翁 安志" w:date="2020-01-14T19:43:00Z">
        <w:r w:rsidR="00C345EF">
          <w:rPr>
            <w:rFonts w:ascii="Times New Roman" w:hAnsi="Times New Roman" w:cs="Times New Roman"/>
            <w:color w:val="333333"/>
            <w:sz w:val="18"/>
            <w:szCs w:val="18"/>
            <w:shd w:val="clear" w:color="auto" w:fill="FFFFFF"/>
          </w:rPr>
          <w:t xml:space="preserve"> way to achieve academic equality is not to set a </w:t>
        </w:r>
      </w:ins>
      <w:ins w:id="479" w:author="翁 安志" w:date="2020-01-14T19:45:00Z">
        <w:r w:rsidR="00E44125">
          <w:rPr>
            <w:rFonts w:ascii="Times New Roman" w:hAnsi="Times New Roman" w:cs="Times New Roman"/>
            <w:color w:val="333333"/>
            <w:sz w:val="18"/>
            <w:szCs w:val="18"/>
            <w:shd w:val="clear" w:color="auto" w:fill="FFFFFF"/>
          </w:rPr>
          <w:t>standardized</w:t>
        </w:r>
      </w:ins>
      <w:ins w:id="480" w:author="翁 安志" w:date="2020-01-14T19:43:00Z">
        <w:r w:rsidR="00C345EF">
          <w:rPr>
            <w:rFonts w:ascii="Times New Roman" w:hAnsi="Times New Roman" w:cs="Times New Roman"/>
            <w:color w:val="333333"/>
            <w:sz w:val="18"/>
            <w:szCs w:val="18"/>
            <w:shd w:val="clear" w:color="auto" w:fill="FFFFFF"/>
          </w:rPr>
          <w:t xml:space="preserve"> test</w:t>
        </w:r>
      </w:ins>
      <w:ins w:id="481" w:author="翁 安志" w:date="2020-01-14T19:50:00Z">
        <w:r w:rsidR="00AD4C52">
          <w:rPr>
            <w:rFonts w:ascii="Times New Roman" w:hAnsi="Times New Roman" w:cs="Times New Roman"/>
            <w:color w:val="333333"/>
            <w:sz w:val="18"/>
            <w:szCs w:val="18"/>
            <w:shd w:val="clear" w:color="auto" w:fill="FFFFFF"/>
          </w:rPr>
          <w:t xml:space="preserve"> for the globe</w:t>
        </w:r>
      </w:ins>
      <w:ins w:id="482" w:author="翁 安志" w:date="2020-01-14T19:43:00Z">
        <w:r w:rsidR="00C345EF">
          <w:rPr>
            <w:rFonts w:ascii="Times New Roman" w:hAnsi="Times New Roman" w:cs="Times New Roman"/>
            <w:color w:val="333333"/>
            <w:sz w:val="18"/>
            <w:szCs w:val="18"/>
            <w:shd w:val="clear" w:color="auto" w:fill="FFFFFF"/>
          </w:rPr>
          <w:t xml:space="preserve">. Instead, it is to </w:t>
        </w:r>
      </w:ins>
      <w:ins w:id="483" w:author="翁 安志" w:date="2020-01-14T19:44:00Z">
        <w:r w:rsidR="00C345EF">
          <w:rPr>
            <w:rFonts w:ascii="Times New Roman" w:hAnsi="Times New Roman" w:cs="Times New Roman"/>
            <w:color w:val="333333"/>
            <w:sz w:val="18"/>
            <w:szCs w:val="18"/>
            <w:shd w:val="clear" w:color="auto" w:fill="FFFFFF"/>
          </w:rPr>
          <w:t>allow everyone to learn what the</w:t>
        </w:r>
        <w:r w:rsidR="00C73C66">
          <w:rPr>
            <w:rFonts w:ascii="Times New Roman" w:hAnsi="Times New Roman" w:cs="Times New Roman"/>
            <w:color w:val="333333"/>
            <w:sz w:val="18"/>
            <w:szCs w:val="18"/>
            <w:shd w:val="clear" w:color="auto" w:fill="FFFFFF"/>
          </w:rPr>
          <w:t>y’re interested in</w:t>
        </w:r>
        <w:r w:rsidR="0005506F">
          <w:rPr>
            <w:rFonts w:ascii="Times New Roman" w:hAnsi="Times New Roman" w:cs="Times New Roman"/>
            <w:color w:val="333333"/>
            <w:sz w:val="18"/>
            <w:szCs w:val="18"/>
            <w:shd w:val="clear" w:color="auto" w:fill="FFFFFF"/>
          </w:rPr>
          <w:t xml:space="preserve"> and</w:t>
        </w:r>
        <w:r w:rsidR="00C345EF">
          <w:rPr>
            <w:rFonts w:ascii="Times New Roman" w:hAnsi="Times New Roman" w:cs="Times New Roman"/>
            <w:color w:val="333333"/>
            <w:sz w:val="18"/>
            <w:szCs w:val="18"/>
            <w:shd w:val="clear" w:color="auto" w:fill="FFFFFF"/>
          </w:rPr>
          <w:t xml:space="preserve"> </w:t>
        </w:r>
        <w:r w:rsidR="00850B80">
          <w:rPr>
            <w:rFonts w:ascii="Times New Roman" w:hAnsi="Times New Roman" w:cs="Times New Roman"/>
            <w:color w:val="333333"/>
            <w:sz w:val="18"/>
            <w:szCs w:val="18"/>
            <w:shd w:val="clear" w:color="auto" w:fill="FFFFFF"/>
          </w:rPr>
          <w:t>how they wish to learn</w:t>
        </w:r>
        <w:r w:rsidR="006A22BA">
          <w:rPr>
            <w:rFonts w:ascii="Times New Roman" w:hAnsi="Times New Roman" w:cs="Times New Roman"/>
            <w:color w:val="333333"/>
            <w:sz w:val="18"/>
            <w:szCs w:val="18"/>
            <w:shd w:val="clear" w:color="auto" w:fill="FFFFFF"/>
          </w:rPr>
          <w:t>.</w:t>
        </w:r>
      </w:ins>
      <w:ins w:id="484" w:author="翁 安志" w:date="2020-01-14T19:45:00Z">
        <w:r w:rsidR="00375AD9">
          <w:rPr>
            <w:rFonts w:ascii="Times New Roman" w:hAnsi="Times New Roman" w:cs="Times New Roman"/>
            <w:color w:val="333333"/>
            <w:sz w:val="18"/>
            <w:szCs w:val="18"/>
            <w:shd w:val="clear" w:color="auto" w:fill="FFFFFF"/>
          </w:rPr>
          <w:t xml:space="preserve"> Education could only be truly equal</w:t>
        </w:r>
        <w:r w:rsidR="007813EC">
          <w:rPr>
            <w:rFonts w:ascii="Times New Roman" w:hAnsi="Times New Roman" w:cs="Times New Roman"/>
            <w:color w:val="333333"/>
            <w:sz w:val="18"/>
            <w:szCs w:val="18"/>
            <w:shd w:val="clear" w:color="auto" w:fill="FFFFFF"/>
          </w:rPr>
          <w:t xml:space="preserve"> when </w:t>
        </w:r>
        <w:r w:rsidR="00D30EEC">
          <w:rPr>
            <w:rFonts w:ascii="Times New Roman" w:hAnsi="Times New Roman" w:cs="Times New Roman"/>
            <w:color w:val="333333"/>
            <w:sz w:val="18"/>
            <w:szCs w:val="18"/>
            <w:shd w:val="clear" w:color="auto" w:fill="FFFFFF"/>
          </w:rPr>
          <w:t xml:space="preserve">everyone </w:t>
        </w:r>
      </w:ins>
      <w:ins w:id="485" w:author="翁 安志" w:date="2020-01-14T19:51:00Z">
        <w:r w:rsidR="00045A38">
          <w:rPr>
            <w:rFonts w:ascii="Times New Roman" w:hAnsi="Times New Roman" w:cs="Times New Roman"/>
            <w:color w:val="333333"/>
            <w:sz w:val="18"/>
            <w:szCs w:val="18"/>
            <w:shd w:val="clear" w:color="auto" w:fill="FFFFFF"/>
          </w:rPr>
          <w:t>believes</w:t>
        </w:r>
        <w:r w:rsidR="002C00A4">
          <w:rPr>
            <w:rFonts w:ascii="Times New Roman" w:hAnsi="Times New Roman" w:cs="Times New Roman"/>
            <w:color w:val="333333"/>
            <w:sz w:val="18"/>
            <w:szCs w:val="18"/>
            <w:shd w:val="clear" w:color="auto" w:fill="FFFFFF"/>
          </w:rPr>
          <w:t xml:space="preserve"> what they’re learning is benefici</w:t>
        </w:r>
        <w:bookmarkStart w:id="486" w:name="_GoBack"/>
        <w:bookmarkEnd w:id="486"/>
        <w:r w:rsidR="002C00A4">
          <w:rPr>
            <w:rFonts w:ascii="Times New Roman" w:hAnsi="Times New Roman" w:cs="Times New Roman"/>
            <w:color w:val="333333"/>
            <w:sz w:val="18"/>
            <w:szCs w:val="18"/>
            <w:shd w:val="clear" w:color="auto" w:fill="FFFFFF"/>
          </w:rPr>
          <w:t>al</w:t>
        </w:r>
        <w:r w:rsidR="00A003D1">
          <w:rPr>
            <w:rFonts w:ascii="Times New Roman" w:hAnsi="Times New Roman" w:cs="Times New Roman"/>
            <w:color w:val="333333"/>
            <w:sz w:val="18"/>
            <w:szCs w:val="18"/>
            <w:shd w:val="clear" w:color="auto" w:fill="FFFFFF"/>
          </w:rPr>
          <w:t>.</w:t>
        </w:r>
      </w:ins>
    </w:p>
    <w:p w14:paraId="2E7E5756" w14:textId="464CAE2E" w:rsidR="004E0BAB" w:rsidRDefault="00D11298">
      <w:pPr>
        <w:spacing w:line="240" w:lineRule="exact"/>
        <w:rPr>
          <w:ins w:id="487" w:author="翁 安志" w:date="2020-01-14T11:57:00Z"/>
          <w:rFonts w:ascii="Times New Roman" w:hAnsi="Times New Roman" w:cs="Times New Roman"/>
          <w:color w:val="333333"/>
          <w:sz w:val="18"/>
          <w:szCs w:val="18"/>
          <w:shd w:val="clear" w:color="auto" w:fill="FFFFFF"/>
        </w:rPr>
      </w:pPr>
      <w:del w:id="488" w:author="翁 安志" w:date="2019-12-24T17:08:00Z">
        <w:r>
          <w:rPr>
            <w:rFonts w:ascii="Times New Roman" w:hAnsi="Times New Roman" w:cs="Times New Roman"/>
            <w:color w:val="333333"/>
            <w:sz w:val="18"/>
            <w:szCs w:val="18"/>
            <w:shd w:val="clear" w:color="auto" w:fill="FFFFFF"/>
            <w:rPrChange w:id="489" w:author="sisleyzhou" w:date="2020-01-14T09:11:00Z">
              <w:rPr>
                <w:rFonts w:ascii="Times New Roman" w:hAnsi="Times New Roman" w:cs="Times New Roman"/>
                <w:color w:val="333333"/>
                <w:sz w:val="24"/>
                <w:szCs w:val="24"/>
                <w:shd w:val="clear" w:color="auto" w:fill="FFFFFF"/>
              </w:rPr>
            </w:rPrChange>
          </w:rPr>
          <w:delText xml:space="preserve">CS projects are collaborative endeavors requiring me to learn CS in societal context. Leveraging the collaborative experience as a software engineer intern at Axiom, I plan to work across disciplines with aspiring scholars from USC: such as creating both mechanically innovative and graphically impressive games with students from School of Cinematic Arts. As a bonus, USC’s location, where the world’s most influential Gamescom holds annually, allows me to witness cutting-edge industrial technology, visioning the video game future. </w:delText>
        </w:r>
      </w:del>
    </w:p>
    <w:p w14:paraId="06C305F0" w14:textId="265358BF" w:rsidR="00843F29" w:rsidRPr="00566EA4" w:rsidRDefault="00843F29">
      <w:pPr>
        <w:spacing w:line="240" w:lineRule="exact"/>
        <w:rPr>
          <w:ins w:id="490" w:author="翁 安志" w:date="2020-01-14T11:57:00Z"/>
          <w:rFonts w:ascii="Times New Roman" w:hAnsi="Times New Roman" w:cs="Times New Roman"/>
          <w:color w:val="333333"/>
          <w:sz w:val="18"/>
          <w:szCs w:val="18"/>
          <w:highlight w:val="yellow"/>
          <w:shd w:val="clear" w:color="auto" w:fill="FFFFFF"/>
          <w:rPrChange w:id="491" w:author="翁 安志" w:date="2020-01-14T11:57:00Z">
            <w:rPr>
              <w:ins w:id="492" w:author="翁 安志" w:date="2020-01-14T11:57:00Z"/>
              <w:rFonts w:ascii="Times New Roman" w:hAnsi="Times New Roman" w:cs="Times New Roman"/>
              <w:color w:val="333333"/>
              <w:sz w:val="18"/>
              <w:szCs w:val="18"/>
              <w:shd w:val="clear" w:color="auto" w:fill="FFFFFF"/>
            </w:rPr>
          </w:rPrChange>
        </w:rPr>
      </w:pPr>
      <w:ins w:id="493" w:author="翁 安志" w:date="2020-01-14T11:57:00Z">
        <w:r w:rsidRPr="00566EA4">
          <w:rPr>
            <w:rFonts w:ascii="Times New Roman" w:hAnsi="Times New Roman" w:cs="Times New Roman"/>
            <w:color w:val="333333"/>
            <w:sz w:val="18"/>
            <w:szCs w:val="18"/>
            <w:highlight w:val="yellow"/>
            <w:shd w:val="clear" w:color="auto" w:fill="FFFFFF"/>
            <w:rPrChange w:id="494" w:author="翁 安志" w:date="2020-01-14T11:57:00Z">
              <w:rPr>
                <w:rFonts w:ascii="Times New Roman" w:hAnsi="Times New Roman" w:cs="Times New Roman"/>
                <w:color w:val="333333"/>
                <w:sz w:val="18"/>
                <w:szCs w:val="18"/>
                <w:shd w:val="clear" w:color="auto" w:fill="FFFFFF"/>
              </w:rPr>
            </w:rPrChange>
          </w:rPr>
          <w:t>Advanced Personalized Learning</w:t>
        </w:r>
      </w:ins>
    </w:p>
    <w:p w14:paraId="6680543A" w14:textId="0B1F04D8" w:rsidR="00843F29" w:rsidRPr="00566EA4" w:rsidRDefault="00843F29">
      <w:pPr>
        <w:spacing w:line="240" w:lineRule="exact"/>
        <w:rPr>
          <w:ins w:id="495" w:author="翁 安志" w:date="2020-01-14T11:57:00Z"/>
          <w:rFonts w:ascii="Times New Roman" w:hAnsi="Times New Roman" w:cs="Times New Roman"/>
          <w:color w:val="333333"/>
          <w:sz w:val="18"/>
          <w:szCs w:val="18"/>
          <w:highlight w:val="yellow"/>
          <w:shd w:val="clear" w:color="auto" w:fill="FFFFFF"/>
          <w:rPrChange w:id="496" w:author="翁 安志" w:date="2020-01-14T11:57:00Z">
            <w:rPr>
              <w:ins w:id="497" w:author="翁 安志" w:date="2020-01-14T11:57:00Z"/>
              <w:rFonts w:ascii="Times New Roman" w:hAnsi="Times New Roman" w:cs="Times New Roman"/>
              <w:color w:val="333333"/>
              <w:sz w:val="18"/>
              <w:szCs w:val="18"/>
              <w:shd w:val="clear" w:color="auto" w:fill="FFFFFF"/>
            </w:rPr>
          </w:rPrChange>
        </w:rPr>
      </w:pPr>
      <w:ins w:id="498" w:author="翁 安志" w:date="2020-01-14T11:57:00Z">
        <w:r w:rsidRPr="00566EA4">
          <w:rPr>
            <w:rFonts w:ascii="Times New Roman" w:hAnsi="Times New Roman" w:cs="Times New Roman" w:hint="eastAsia"/>
            <w:color w:val="333333"/>
            <w:sz w:val="18"/>
            <w:szCs w:val="18"/>
            <w:highlight w:val="yellow"/>
            <w:shd w:val="clear" w:color="auto" w:fill="FFFFFF"/>
            <w:rPrChange w:id="499" w:author="翁 安志" w:date="2020-01-14T11:57:00Z">
              <w:rPr>
                <w:rFonts w:ascii="Times New Roman" w:hAnsi="Times New Roman" w:cs="Times New Roman" w:hint="eastAsia"/>
                <w:color w:val="333333"/>
                <w:sz w:val="18"/>
                <w:szCs w:val="18"/>
                <w:shd w:val="clear" w:color="auto" w:fill="FFFFFF"/>
              </w:rPr>
            </w:rPrChange>
          </w:rPr>
          <w:t>因材施教</w:t>
        </w:r>
      </w:ins>
    </w:p>
    <w:p w14:paraId="40098D4A" w14:textId="4799E899" w:rsidR="00843F29" w:rsidRDefault="00843F29">
      <w:pPr>
        <w:spacing w:line="240" w:lineRule="exact"/>
        <w:rPr>
          <w:ins w:id="500" w:author="翁 安志" w:date="2020-01-14T11:57:00Z"/>
          <w:rFonts w:ascii="Times New Roman" w:hAnsi="Times New Roman" w:cs="Times New Roman"/>
          <w:color w:val="333333"/>
          <w:sz w:val="18"/>
          <w:szCs w:val="18"/>
          <w:shd w:val="clear" w:color="auto" w:fill="FFFFFF"/>
        </w:rPr>
      </w:pPr>
      <w:ins w:id="501" w:author="翁 安志" w:date="2020-01-14T11:57:00Z">
        <w:r w:rsidRPr="00566EA4">
          <w:rPr>
            <w:rFonts w:ascii="Times New Roman" w:hAnsi="Times New Roman" w:cs="Times New Roman" w:hint="eastAsia"/>
            <w:color w:val="333333"/>
            <w:sz w:val="18"/>
            <w:szCs w:val="18"/>
            <w:highlight w:val="yellow"/>
            <w:shd w:val="clear" w:color="auto" w:fill="FFFFFF"/>
            <w:rPrChange w:id="502" w:author="翁 安志" w:date="2020-01-14T11:57:00Z">
              <w:rPr>
                <w:rFonts w:ascii="Times New Roman" w:hAnsi="Times New Roman" w:cs="Times New Roman" w:hint="eastAsia"/>
                <w:color w:val="333333"/>
                <w:sz w:val="18"/>
                <w:szCs w:val="18"/>
                <w:shd w:val="clear" w:color="auto" w:fill="FFFFFF"/>
              </w:rPr>
            </w:rPrChange>
          </w:rPr>
          <w:t>不能因为一个人不擅长</w:t>
        </w:r>
        <w:r w:rsidRPr="00566EA4">
          <w:rPr>
            <w:rFonts w:ascii="Times New Roman" w:hAnsi="Times New Roman" w:cs="Times New Roman"/>
            <w:color w:val="333333"/>
            <w:sz w:val="18"/>
            <w:szCs w:val="18"/>
            <w:highlight w:val="yellow"/>
            <w:shd w:val="clear" w:color="auto" w:fill="FFFFFF"/>
            <w:rPrChange w:id="503" w:author="翁 安志" w:date="2020-01-14T11:57:00Z">
              <w:rPr>
                <w:rFonts w:ascii="Times New Roman" w:hAnsi="Times New Roman" w:cs="Times New Roman"/>
                <w:color w:val="333333"/>
                <w:sz w:val="18"/>
                <w:szCs w:val="18"/>
                <w:shd w:val="clear" w:color="auto" w:fill="FFFFFF"/>
              </w:rPr>
            </w:rPrChange>
          </w:rPr>
          <w:t>xxx</w:t>
        </w:r>
        <w:r w:rsidRPr="00566EA4">
          <w:rPr>
            <w:rFonts w:ascii="Times New Roman" w:hAnsi="Times New Roman" w:cs="Times New Roman" w:hint="eastAsia"/>
            <w:color w:val="333333"/>
            <w:sz w:val="18"/>
            <w:szCs w:val="18"/>
            <w:highlight w:val="yellow"/>
            <w:shd w:val="clear" w:color="auto" w:fill="FFFFFF"/>
            <w:rPrChange w:id="504" w:author="翁 安志" w:date="2020-01-14T11:57:00Z">
              <w:rPr>
                <w:rFonts w:ascii="Times New Roman" w:hAnsi="Times New Roman" w:cs="Times New Roman" w:hint="eastAsia"/>
                <w:color w:val="333333"/>
                <w:sz w:val="18"/>
                <w:szCs w:val="18"/>
                <w:shd w:val="clear" w:color="auto" w:fill="FFFFFF"/>
              </w:rPr>
            </w:rPrChange>
          </w:rPr>
          <w:t>就拒绝他</w:t>
        </w:r>
      </w:ins>
    </w:p>
    <w:p w14:paraId="767D20F4" w14:textId="1C592F17" w:rsidR="00843F29" w:rsidRPr="004E0BAB" w:rsidRDefault="00843F29">
      <w:pPr>
        <w:spacing w:line="240" w:lineRule="exact"/>
        <w:rPr>
          <w:rFonts w:ascii="Times New Roman" w:hAnsi="Times New Roman" w:cs="Times New Roman"/>
          <w:color w:val="333333"/>
          <w:sz w:val="18"/>
          <w:szCs w:val="18"/>
          <w:shd w:val="clear" w:color="auto" w:fill="FFFFFF"/>
          <w:rPrChange w:id="505" w:author="sisleyzhou" w:date="2020-01-14T09:11:00Z">
            <w:rPr>
              <w:rFonts w:ascii="Times New Roman" w:hAnsi="Times New Roman" w:cs="Times New Roman"/>
              <w:color w:val="333333"/>
              <w:sz w:val="24"/>
              <w:szCs w:val="24"/>
              <w:shd w:val="clear" w:color="auto" w:fill="FFFFFF"/>
            </w:rPr>
          </w:rPrChange>
        </w:rPr>
        <w:pPrChange w:id="506" w:author="sisleyzhou" w:date="2020-01-14T09:11:00Z">
          <w:pPr>
            <w:ind w:firstLine="315"/>
          </w:pPr>
        </w:pPrChange>
      </w:pPr>
    </w:p>
    <w:sectPr w:rsidR="00843F29" w:rsidRPr="004E0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BA2D6" w14:textId="77777777" w:rsidR="00D461A8" w:rsidRDefault="00D461A8" w:rsidP="00145DDD">
      <w:r>
        <w:separator/>
      </w:r>
    </w:p>
  </w:endnote>
  <w:endnote w:type="continuationSeparator" w:id="0">
    <w:p w14:paraId="25E9CC79" w14:textId="77777777" w:rsidR="00D461A8" w:rsidRDefault="00D461A8" w:rsidP="0014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AB03A" w14:textId="77777777" w:rsidR="00D461A8" w:rsidRDefault="00D461A8" w:rsidP="00145DDD">
      <w:r>
        <w:separator/>
      </w:r>
    </w:p>
  </w:footnote>
  <w:footnote w:type="continuationSeparator" w:id="0">
    <w:p w14:paraId="5BA87D30" w14:textId="77777777" w:rsidR="00D461A8" w:rsidRDefault="00D461A8" w:rsidP="00145D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4EA"/>
    <w:rsid w:val="BFCF65E1"/>
    <w:rsid w:val="00003857"/>
    <w:rsid w:val="00004D3F"/>
    <w:rsid w:val="00005DD4"/>
    <w:rsid w:val="00005E29"/>
    <w:rsid w:val="00012E4A"/>
    <w:rsid w:val="00015D4F"/>
    <w:rsid w:val="00016B15"/>
    <w:rsid w:val="00016BF8"/>
    <w:rsid w:val="00021C34"/>
    <w:rsid w:val="000224B3"/>
    <w:rsid w:val="00022D0B"/>
    <w:rsid w:val="000253FB"/>
    <w:rsid w:val="00032BA4"/>
    <w:rsid w:val="00034A24"/>
    <w:rsid w:val="00034D7F"/>
    <w:rsid w:val="00035D91"/>
    <w:rsid w:val="00036118"/>
    <w:rsid w:val="000426AD"/>
    <w:rsid w:val="00042B42"/>
    <w:rsid w:val="0004309F"/>
    <w:rsid w:val="00043A1A"/>
    <w:rsid w:val="0004432E"/>
    <w:rsid w:val="00045A38"/>
    <w:rsid w:val="00045D30"/>
    <w:rsid w:val="0004701C"/>
    <w:rsid w:val="00050700"/>
    <w:rsid w:val="000515E4"/>
    <w:rsid w:val="00053AD9"/>
    <w:rsid w:val="000540EE"/>
    <w:rsid w:val="00055058"/>
    <w:rsid w:val="0005506F"/>
    <w:rsid w:val="000553DA"/>
    <w:rsid w:val="00055748"/>
    <w:rsid w:val="0005689B"/>
    <w:rsid w:val="00057F31"/>
    <w:rsid w:val="000630C9"/>
    <w:rsid w:val="0006439B"/>
    <w:rsid w:val="00064B23"/>
    <w:rsid w:val="00065A49"/>
    <w:rsid w:val="00070587"/>
    <w:rsid w:val="0007392B"/>
    <w:rsid w:val="00074A33"/>
    <w:rsid w:val="00083C4A"/>
    <w:rsid w:val="00084D79"/>
    <w:rsid w:val="00085015"/>
    <w:rsid w:val="00086EAF"/>
    <w:rsid w:val="00086F5C"/>
    <w:rsid w:val="000877BB"/>
    <w:rsid w:val="00092998"/>
    <w:rsid w:val="00094719"/>
    <w:rsid w:val="000963A8"/>
    <w:rsid w:val="000966CB"/>
    <w:rsid w:val="000A06EA"/>
    <w:rsid w:val="000A0BC6"/>
    <w:rsid w:val="000A16E4"/>
    <w:rsid w:val="000A2B9F"/>
    <w:rsid w:val="000A71BC"/>
    <w:rsid w:val="000B071C"/>
    <w:rsid w:val="000B10D3"/>
    <w:rsid w:val="000B1101"/>
    <w:rsid w:val="000B24B1"/>
    <w:rsid w:val="000B287F"/>
    <w:rsid w:val="000B327D"/>
    <w:rsid w:val="000B743E"/>
    <w:rsid w:val="000C6219"/>
    <w:rsid w:val="000C6650"/>
    <w:rsid w:val="000C73AB"/>
    <w:rsid w:val="000C76DB"/>
    <w:rsid w:val="000C7F09"/>
    <w:rsid w:val="000D1E19"/>
    <w:rsid w:val="000D2B0C"/>
    <w:rsid w:val="000D3764"/>
    <w:rsid w:val="000D46E7"/>
    <w:rsid w:val="000D47D0"/>
    <w:rsid w:val="000D6A68"/>
    <w:rsid w:val="000E0EA1"/>
    <w:rsid w:val="000E24EA"/>
    <w:rsid w:val="000E2DE2"/>
    <w:rsid w:val="000E41FF"/>
    <w:rsid w:val="000E6E9A"/>
    <w:rsid w:val="000F040E"/>
    <w:rsid w:val="000F0B38"/>
    <w:rsid w:val="000F2F9B"/>
    <w:rsid w:val="000F536D"/>
    <w:rsid w:val="000F6893"/>
    <w:rsid w:val="000F7D41"/>
    <w:rsid w:val="000F7D86"/>
    <w:rsid w:val="000F7E61"/>
    <w:rsid w:val="001008F4"/>
    <w:rsid w:val="00102659"/>
    <w:rsid w:val="0010275A"/>
    <w:rsid w:val="001058C6"/>
    <w:rsid w:val="00105BCC"/>
    <w:rsid w:val="00106B3E"/>
    <w:rsid w:val="00110AA4"/>
    <w:rsid w:val="00112077"/>
    <w:rsid w:val="001126D2"/>
    <w:rsid w:val="00112B28"/>
    <w:rsid w:val="00114656"/>
    <w:rsid w:val="00115530"/>
    <w:rsid w:val="00116C0F"/>
    <w:rsid w:val="00117AB1"/>
    <w:rsid w:val="0012175C"/>
    <w:rsid w:val="0012618D"/>
    <w:rsid w:val="001276EE"/>
    <w:rsid w:val="00131450"/>
    <w:rsid w:val="00133581"/>
    <w:rsid w:val="00133679"/>
    <w:rsid w:val="00135121"/>
    <w:rsid w:val="00135FCE"/>
    <w:rsid w:val="0013685E"/>
    <w:rsid w:val="001410AA"/>
    <w:rsid w:val="00141A22"/>
    <w:rsid w:val="00145933"/>
    <w:rsid w:val="00145DDD"/>
    <w:rsid w:val="00147DBC"/>
    <w:rsid w:val="00154E44"/>
    <w:rsid w:val="0015519A"/>
    <w:rsid w:val="0016270E"/>
    <w:rsid w:val="00163219"/>
    <w:rsid w:val="00163772"/>
    <w:rsid w:val="00164843"/>
    <w:rsid w:val="0016516D"/>
    <w:rsid w:val="001679D4"/>
    <w:rsid w:val="00170558"/>
    <w:rsid w:val="001775BC"/>
    <w:rsid w:val="001804BD"/>
    <w:rsid w:val="001805B9"/>
    <w:rsid w:val="00187643"/>
    <w:rsid w:val="00187F25"/>
    <w:rsid w:val="00187FDD"/>
    <w:rsid w:val="001931E1"/>
    <w:rsid w:val="001947F3"/>
    <w:rsid w:val="00195179"/>
    <w:rsid w:val="00195CA2"/>
    <w:rsid w:val="00197246"/>
    <w:rsid w:val="00197695"/>
    <w:rsid w:val="001A4498"/>
    <w:rsid w:val="001A4A3C"/>
    <w:rsid w:val="001B36D0"/>
    <w:rsid w:val="001B6842"/>
    <w:rsid w:val="001B6BF3"/>
    <w:rsid w:val="001C103D"/>
    <w:rsid w:val="001C2641"/>
    <w:rsid w:val="001C714B"/>
    <w:rsid w:val="001D613B"/>
    <w:rsid w:val="001D6197"/>
    <w:rsid w:val="001D6C1D"/>
    <w:rsid w:val="001E122D"/>
    <w:rsid w:val="001E42C3"/>
    <w:rsid w:val="001E4576"/>
    <w:rsid w:val="001F090E"/>
    <w:rsid w:val="001F0C9D"/>
    <w:rsid w:val="001F14B1"/>
    <w:rsid w:val="001F28F6"/>
    <w:rsid w:val="001F3215"/>
    <w:rsid w:val="001F4DF8"/>
    <w:rsid w:val="001F61A3"/>
    <w:rsid w:val="001F6203"/>
    <w:rsid w:val="001F62C1"/>
    <w:rsid w:val="0020017C"/>
    <w:rsid w:val="00200CCF"/>
    <w:rsid w:val="00201B82"/>
    <w:rsid w:val="00202EB3"/>
    <w:rsid w:val="00204417"/>
    <w:rsid w:val="002047C0"/>
    <w:rsid w:val="0020508A"/>
    <w:rsid w:val="00211352"/>
    <w:rsid w:val="00212178"/>
    <w:rsid w:val="002124B6"/>
    <w:rsid w:val="00213BAF"/>
    <w:rsid w:val="00216EF3"/>
    <w:rsid w:val="002176F2"/>
    <w:rsid w:val="00217F76"/>
    <w:rsid w:val="00221DC2"/>
    <w:rsid w:val="00222357"/>
    <w:rsid w:val="0022342A"/>
    <w:rsid w:val="00224AEA"/>
    <w:rsid w:val="00225320"/>
    <w:rsid w:val="002261FB"/>
    <w:rsid w:val="002277A2"/>
    <w:rsid w:val="0023078B"/>
    <w:rsid w:val="00230E48"/>
    <w:rsid w:val="0023166A"/>
    <w:rsid w:val="0023240D"/>
    <w:rsid w:val="00232472"/>
    <w:rsid w:val="002324EA"/>
    <w:rsid w:val="002326C2"/>
    <w:rsid w:val="00232EF4"/>
    <w:rsid w:val="0023682E"/>
    <w:rsid w:val="00236946"/>
    <w:rsid w:val="00240CD1"/>
    <w:rsid w:val="002429C6"/>
    <w:rsid w:val="00242CD8"/>
    <w:rsid w:val="00243D4F"/>
    <w:rsid w:val="002460E5"/>
    <w:rsid w:val="002468EF"/>
    <w:rsid w:val="00250DAC"/>
    <w:rsid w:val="002531C9"/>
    <w:rsid w:val="002540FD"/>
    <w:rsid w:val="00261854"/>
    <w:rsid w:val="00262A3B"/>
    <w:rsid w:val="002639B8"/>
    <w:rsid w:val="0026410F"/>
    <w:rsid w:val="00266599"/>
    <w:rsid w:val="00267E90"/>
    <w:rsid w:val="002728CA"/>
    <w:rsid w:val="00275D2A"/>
    <w:rsid w:val="00276EF9"/>
    <w:rsid w:val="00277CB1"/>
    <w:rsid w:val="002807AC"/>
    <w:rsid w:val="00282687"/>
    <w:rsid w:val="00283451"/>
    <w:rsid w:val="002836D3"/>
    <w:rsid w:val="00285898"/>
    <w:rsid w:val="00286E0B"/>
    <w:rsid w:val="002878D5"/>
    <w:rsid w:val="00287CB0"/>
    <w:rsid w:val="00287CCB"/>
    <w:rsid w:val="002926E9"/>
    <w:rsid w:val="002A1835"/>
    <w:rsid w:val="002A4577"/>
    <w:rsid w:val="002A5E6F"/>
    <w:rsid w:val="002A7045"/>
    <w:rsid w:val="002A7E7C"/>
    <w:rsid w:val="002B0DE9"/>
    <w:rsid w:val="002B198B"/>
    <w:rsid w:val="002B1993"/>
    <w:rsid w:val="002C00A4"/>
    <w:rsid w:val="002C54AD"/>
    <w:rsid w:val="002C77C0"/>
    <w:rsid w:val="002D381E"/>
    <w:rsid w:val="002D6520"/>
    <w:rsid w:val="002E0EC3"/>
    <w:rsid w:val="002E2601"/>
    <w:rsid w:val="002E2767"/>
    <w:rsid w:val="002E3D41"/>
    <w:rsid w:val="002E6D5C"/>
    <w:rsid w:val="002E70F3"/>
    <w:rsid w:val="002E7453"/>
    <w:rsid w:val="002E7B67"/>
    <w:rsid w:val="002F064C"/>
    <w:rsid w:val="002F0BF6"/>
    <w:rsid w:val="002F1E64"/>
    <w:rsid w:val="002F2924"/>
    <w:rsid w:val="002F2CB8"/>
    <w:rsid w:val="002F33EA"/>
    <w:rsid w:val="002F5573"/>
    <w:rsid w:val="002F59A5"/>
    <w:rsid w:val="002F5D8D"/>
    <w:rsid w:val="002F6FFF"/>
    <w:rsid w:val="003024AF"/>
    <w:rsid w:val="00304C6D"/>
    <w:rsid w:val="003071F8"/>
    <w:rsid w:val="00307443"/>
    <w:rsid w:val="0031211D"/>
    <w:rsid w:val="0031262F"/>
    <w:rsid w:val="0031610B"/>
    <w:rsid w:val="00320BC9"/>
    <w:rsid w:val="00320C9D"/>
    <w:rsid w:val="0032481C"/>
    <w:rsid w:val="0032488A"/>
    <w:rsid w:val="00324C9A"/>
    <w:rsid w:val="00325F6C"/>
    <w:rsid w:val="00326270"/>
    <w:rsid w:val="00326AE0"/>
    <w:rsid w:val="00330739"/>
    <w:rsid w:val="003311CC"/>
    <w:rsid w:val="00332081"/>
    <w:rsid w:val="003321FE"/>
    <w:rsid w:val="00332263"/>
    <w:rsid w:val="00335843"/>
    <w:rsid w:val="00336AEB"/>
    <w:rsid w:val="00340344"/>
    <w:rsid w:val="00343608"/>
    <w:rsid w:val="00343610"/>
    <w:rsid w:val="00345B5B"/>
    <w:rsid w:val="00352962"/>
    <w:rsid w:val="003539D8"/>
    <w:rsid w:val="00353FD0"/>
    <w:rsid w:val="00356FB5"/>
    <w:rsid w:val="00357A16"/>
    <w:rsid w:val="003610E3"/>
    <w:rsid w:val="00361315"/>
    <w:rsid w:val="003628E0"/>
    <w:rsid w:val="003647BF"/>
    <w:rsid w:val="00364916"/>
    <w:rsid w:val="00364A1E"/>
    <w:rsid w:val="00366927"/>
    <w:rsid w:val="0037102A"/>
    <w:rsid w:val="00373C0C"/>
    <w:rsid w:val="00373CB9"/>
    <w:rsid w:val="003740BE"/>
    <w:rsid w:val="00374A98"/>
    <w:rsid w:val="00375AD9"/>
    <w:rsid w:val="00377874"/>
    <w:rsid w:val="00377A57"/>
    <w:rsid w:val="003828D0"/>
    <w:rsid w:val="003834FF"/>
    <w:rsid w:val="003836E2"/>
    <w:rsid w:val="00384740"/>
    <w:rsid w:val="00392046"/>
    <w:rsid w:val="00392F84"/>
    <w:rsid w:val="00396D64"/>
    <w:rsid w:val="003971CA"/>
    <w:rsid w:val="003A019D"/>
    <w:rsid w:val="003A3AA0"/>
    <w:rsid w:val="003A5E2F"/>
    <w:rsid w:val="003B05F6"/>
    <w:rsid w:val="003B5006"/>
    <w:rsid w:val="003B6575"/>
    <w:rsid w:val="003C1AB0"/>
    <w:rsid w:val="003C1FD0"/>
    <w:rsid w:val="003C232D"/>
    <w:rsid w:val="003C3062"/>
    <w:rsid w:val="003C31A1"/>
    <w:rsid w:val="003C5823"/>
    <w:rsid w:val="003C7D19"/>
    <w:rsid w:val="003D09A5"/>
    <w:rsid w:val="003D143D"/>
    <w:rsid w:val="003D2F60"/>
    <w:rsid w:val="003D7392"/>
    <w:rsid w:val="003E0702"/>
    <w:rsid w:val="003E0C5D"/>
    <w:rsid w:val="003E273E"/>
    <w:rsid w:val="003E2A80"/>
    <w:rsid w:val="003E2F61"/>
    <w:rsid w:val="003E3307"/>
    <w:rsid w:val="003E5DEC"/>
    <w:rsid w:val="003F0A53"/>
    <w:rsid w:val="003F360D"/>
    <w:rsid w:val="003F4C0C"/>
    <w:rsid w:val="003F6717"/>
    <w:rsid w:val="0040331D"/>
    <w:rsid w:val="00403918"/>
    <w:rsid w:val="0040491A"/>
    <w:rsid w:val="0040641E"/>
    <w:rsid w:val="0041033D"/>
    <w:rsid w:val="0041294F"/>
    <w:rsid w:val="0041390B"/>
    <w:rsid w:val="00413B86"/>
    <w:rsid w:val="004168B9"/>
    <w:rsid w:val="00417916"/>
    <w:rsid w:val="00420E62"/>
    <w:rsid w:val="004212B3"/>
    <w:rsid w:val="0042487D"/>
    <w:rsid w:val="00426470"/>
    <w:rsid w:val="00430631"/>
    <w:rsid w:val="00433B9F"/>
    <w:rsid w:val="0044376E"/>
    <w:rsid w:val="00443EDC"/>
    <w:rsid w:val="004444F7"/>
    <w:rsid w:val="00444AE4"/>
    <w:rsid w:val="0045242F"/>
    <w:rsid w:val="00453125"/>
    <w:rsid w:val="00453DF5"/>
    <w:rsid w:val="00455A7B"/>
    <w:rsid w:val="00461CAF"/>
    <w:rsid w:val="00463E62"/>
    <w:rsid w:val="0046683E"/>
    <w:rsid w:val="00467774"/>
    <w:rsid w:val="0047133A"/>
    <w:rsid w:val="00471FC0"/>
    <w:rsid w:val="00473B20"/>
    <w:rsid w:val="004740C8"/>
    <w:rsid w:val="00477D58"/>
    <w:rsid w:val="004808D5"/>
    <w:rsid w:val="00480BA3"/>
    <w:rsid w:val="0048200A"/>
    <w:rsid w:val="00482047"/>
    <w:rsid w:val="00482AC6"/>
    <w:rsid w:val="00482BB1"/>
    <w:rsid w:val="00486331"/>
    <w:rsid w:val="00486B7E"/>
    <w:rsid w:val="00486F36"/>
    <w:rsid w:val="00490F01"/>
    <w:rsid w:val="0049186A"/>
    <w:rsid w:val="00493CC2"/>
    <w:rsid w:val="004A11C6"/>
    <w:rsid w:val="004A484B"/>
    <w:rsid w:val="004A510E"/>
    <w:rsid w:val="004A5DC9"/>
    <w:rsid w:val="004A73E9"/>
    <w:rsid w:val="004B0C0E"/>
    <w:rsid w:val="004B2901"/>
    <w:rsid w:val="004B2A9F"/>
    <w:rsid w:val="004B31DF"/>
    <w:rsid w:val="004B438B"/>
    <w:rsid w:val="004B4529"/>
    <w:rsid w:val="004B5841"/>
    <w:rsid w:val="004C52B0"/>
    <w:rsid w:val="004C7FE1"/>
    <w:rsid w:val="004D0ABB"/>
    <w:rsid w:val="004D1759"/>
    <w:rsid w:val="004D1FAD"/>
    <w:rsid w:val="004D4841"/>
    <w:rsid w:val="004D4EF3"/>
    <w:rsid w:val="004D502A"/>
    <w:rsid w:val="004D7F1B"/>
    <w:rsid w:val="004E0BAB"/>
    <w:rsid w:val="004E0E1E"/>
    <w:rsid w:val="004E1818"/>
    <w:rsid w:val="004E2E3A"/>
    <w:rsid w:val="004E6723"/>
    <w:rsid w:val="004F064A"/>
    <w:rsid w:val="004F3A7D"/>
    <w:rsid w:val="00501104"/>
    <w:rsid w:val="005048D2"/>
    <w:rsid w:val="00504A78"/>
    <w:rsid w:val="00510546"/>
    <w:rsid w:val="00510EB7"/>
    <w:rsid w:val="00511DB0"/>
    <w:rsid w:val="00514B63"/>
    <w:rsid w:val="00515733"/>
    <w:rsid w:val="005163E9"/>
    <w:rsid w:val="00516E3F"/>
    <w:rsid w:val="0051755E"/>
    <w:rsid w:val="00520D44"/>
    <w:rsid w:val="0052120B"/>
    <w:rsid w:val="00521C4F"/>
    <w:rsid w:val="00522929"/>
    <w:rsid w:val="0052464C"/>
    <w:rsid w:val="00524B8D"/>
    <w:rsid w:val="00525C47"/>
    <w:rsid w:val="00526604"/>
    <w:rsid w:val="00526F7B"/>
    <w:rsid w:val="0052777F"/>
    <w:rsid w:val="00530E8E"/>
    <w:rsid w:val="00532989"/>
    <w:rsid w:val="0053600A"/>
    <w:rsid w:val="005420DB"/>
    <w:rsid w:val="005428CB"/>
    <w:rsid w:val="00543CE3"/>
    <w:rsid w:val="00544A2F"/>
    <w:rsid w:val="0054539D"/>
    <w:rsid w:val="0054585A"/>
    <w:rsid w:val="00546A2D"/>
    <w:rsid w:val="00552074"/>
    <w:rsid w:val="00552904"/>
    <w:rsid w:val="0055305A"/>
    <w:rsid w:val="0055501B"/>
    <w:rsid w:val="00556966"/>
    <w:rsid w:val="00557B80"/>
    <w:rsid w:val="00561A10"/>
    <w:rsid w:val="00562BA8"/>
    <w:rsid w:val="00564224"/>
    <w:rsid w:val="00566EA4"/>
    <w:rsid w:val="00570A48"/>
    <w:rsid w:val="005760C4"/>
    <w:rsid w:val="00580CC4"/>
    <w:rsid w:val="00580DA7"/>
    <w:rsid w:val="00580E4F"/>
    <w:rsid w:val="00584BB6"/>
    <w:rsid w:val="00584E53"/>
    <w:rsid w:val="00586542"/>
    <w:rsid w:val="005876D3"/>
    <w:rsid w:val="00590EB6"/>
    <w:rsid w:val="00592AC6"/>
    <w:rsid w:val="005946B6"/>
    <w:rsid w:val="00594B2F"/>
    <w:rsid w:val="00595D4F"/>
    <w:rsid w:val="00597240"/>
    <w:rsid w:val="005A3893"/>
    <w:rsid w:val="005A518F"/>
    <w:rsid w:val="005A62EA"/>
    <w:rsid w:val="005B2D8E"/>
    <w:rsid w:val="005B5087"/>
    <w:rsid w:val="005B5778"/>
    <w:rsid w:val="005B783B"/>
    <w:rsid w:val="005C0538"/>
    <w:rsid w:val="005C084D"/>
    <w:rsid w:val="005C1EBE"/>
    <w:rsid w:val="005C2B16"/>
    <w:rsid w:val="005C2B9F"/>
    <w:rsid w:val="005C388B"/>
    <w:rsid w:val="005C6371"/>
    <w:rsid w:val="005D48C9"/>
    <w:rsid w:val="005D4CB7"/>
    <w:rsid w:val="005D4EE0"/>
    <w:rsid w:val="005D4F4F"/>
    <w:rsid w:val="005D6CDB"/>
    <w:rsid w:val="005D780C"/>
    <w:rsid w:val="005E0E32"/>
    <w:rsid w:val="005E0FBB"/>
    <w:rsid w:val="005E4192"/>
    <w:rsid w:val="005F0845"/>
    <w:rsid w:val="005F3758"/>
    <w:rsid w:val="005F5C7D"/>
    <w:rsid w:val="0060045E"/>
    <w:rsid w:val="006004B9"/>
    <w:rsid w:val="00601683"/>
    <w:rsid w:val="006054D9"/>
    <w:rsid w:val="00606151"/>
    <w:rsid w:val="00607B00"/>
    <w:rsid w:val="006112A3"/>
    <w:rsid w:val="006145C7"/>
    <w:rsid w:val="006179AC"/>
    <w:rsid w:val="0062415A"/>
    <w:rsid w:val="006308A2"/>
    <w:rsid w:val="00631261"/>
    <w:rsid w:val="00631A99"/>
    <w:rsid w:val="00631C88"/>
    <w:rsid w:val="00632328"/>
    <w:rsid w:val="006344E9"/>
    <w:rsid w:val="0063602A"/>
    <w:rsid w:val="006415F0"/>
    <w:rsid w:val="00642E08"/>
    <w:rsid w:val="00643DB0"/>
    <w:rsid w:val="00644351"/>
    <w:rsid w:val="00644EF4"/>
    <w:rsid w:val="00652D9B"/>
    <w:rsid w:val="00653A84"/>
    <w:rsid w:val="006551F8"/>
    <w:rsid w:val="006562DD"/>
    <w:rsid w:val="006573BD"/>
    <w:rsid w:val="006645C9"/>
    <w:rsid w:val="00665692"/>
    <w:rsid w:val="00671580"/>
    <w:rsid w:val="0067318F"/>
    <w:rsid w:val="0068302A"/>
    <w:rsid w:val="00687D99"/>
    <w:rsid w:val="006924BE"/>
    <w:rsid w:val="00692691"/>
    <w:rsid w:val="00693604"/>
    <w:rsid w:val="0069403E"/>
    <w:rsid w:val="006956C0"/>
    <w:rsid w:val="00695BCF"/>
    <w:rsid w:val="0069642B"/>
    <w:rsid w:val="006A22BA"/>
    <w:rsid w:val="006A3F55"/>
    <w:rsid w:val="006A4140"/>
    <w:rsid w:val="006A7101"/>
    <w:rsid w:val="006A787B"/>
    <w:rsid w:val="006B0BF6"/>
    <w:rsid w:val="006B1F85"/>
    <w:rsid w:val="006B331F"/>
    <w:rsid w:val="006B4FDE"/>
    <w:rsid w:val="006B5904"/>
    <w:rsid w:val="006B59EE"/>
    <w:rsid w:val="006B6C40"/>
    <w:rsid w:val="006B7004"/>
    <w:rsid w:val="006B7A40"/>
    <w:rsid w:val="006C02EA"/>
    <w:rsid w:val="006C0571"/>
    <w:rsid w:val="006C093C"/>
    <w:rsid w:val="006C0DA8"/>
    <w:rsid w:val="006C26DC"/>
    <w:rsid w:val="006C35CC"/>
    <w:rsid w:val="006C50E3"/>
    <w:rsid w:val="006C5923"/>
    <w:rsid w:val="006D0822"/>
    <w:rsid w:val="006D2287"/>
    <w:rsid w:val="006D251F"/>
    <w:rsid w:val="006D6C0A"/>
    <w:rsid w:val="006E01B3"/>
    <w:rsid w:val="006E0C93"/>
    <w:rsid w:val="006E6DD7"/>
    <w:rsid w:val="006E78CC"/>
    <w:rsid w:val="006E7B98"/>
    <w:rsid w:val="006F2908"/>
    <w:rsid w:val="006F4394"/>
    <w:rsid w:val="006F7101"/>
    <w:rsid w:val="0070006A"/>
    <w:rsid w:val="0070008B"/>
    <w:rsid w:val="007076FE"/>
    <w:rsid w:val="00710E66"/>
    <w:rsid w:val="00714A32"/>
    <w:rsid w:val="00714FF0"/>
    <w:rsid w:val="00717948"/>
    <w:rsid w:val="007218B8"/>
    <w:rsid w:val="00724492"/>
    <w:rsid w:val="00724716"/>
    <w:rsid w:val="007248C0"/>
    <w:rsid w:val="0072504D"/>
    <w:rsid w:val="007276E3"/>
    <w:rsid w:val="0073093C"/>
    <w:rsid w:val="007318FC"/>
    <w:rsid w:val="007326A0"/>
    <w:rsid w:val="007340C5"/>
    <w:rsid w:val="007354FC"/>
    <w:rsid w:val="00735601"/>
    <w:rsid w:val="0073702E"/>
    <w:rsid w:val="00737998"/>
    <w:rsid w:val="007410D4"/>
    <w:rsid w:val="00741BA2"/>
    <w:rsid w:val="007426CA"/>
    <w:rsid w:val="00742FEC"/>
    <w:rsid w:val="0074569B"/>
    <w:rsid w:val="00747C36"/>
    <w:rsid w:val="00750A67"/>
    <w:rsid w:val="007549F5"/>
    <w:rsid w:val="007554C3"/>
    <w:rsid w:val="007603A8"/>
    <w:rsid w:val="007611BC"/>
    <w:rsid w:val="0076162F"/>
    <w:rsid w:val="00761699"/>
    <w:rsid w:val="007625C9"/>
    <w:rsid w:val="00765103"/>
    <w:rsid w:val="00766FF3"/>
    <w:rsid w:val="007705E6"/>
    <w:rsid w:val="007710CF"/>
    <w:rsid w:val="00771F79"/>
    <w:rsid w:val="007733DF"/>
    <w:rsid w:val="007804EA"/>
    <w:rsid w:val="00780840"/>
    <w:rsid w:val="0078117B"/>
    <w:rsid w:val="007813EC"/>
    <w:rsid w:val="00783510"/>
    <w:rsid w:val="007945D8"/>
    <w:rsid w:val="00794C5E"/>
    <w:rsid w:val="00797F5A"/>
    <w:rsid w:val="007A0122"/>
    <w:rsid w:val="007A2148"/>
    <w:rsid w:val="007A22D0"/>
    <w:rsid w:val="007A2E31"/>
    <w:rsid w:val="007A4071"/>
    <w:rsid w:val="007A67E7"/>
    <w:rsid w:val="007A7CA2"/>
    <w:rsid w:val="007B1224"/>
    <w:rsid w:val="007B3608"/>
    <w:rsid w:val="007C0A7E"/>
    <w:rsid w:val="007C0A8D"/>
    <w:rsid w:val="007C194B"/>
    <w:rsid w:val="007C5DEB"/>
    <w:rsid w:val="007D0504"/>
    <w:rsid w:val="007D1389"/>
    <w:rsid w:val="007D52FF"/>
    <w:rsid w:val="007D7141"/>
    <w:rsid w:val="007E0C12"/>
    <w:rsid w:val="007E1E80"/>
    <w:rsid w:val="007E4449"/>
    <w:rsid w:val="007E44E1"/>
    <w:rsid w:val="007E65E8"/>
    <w:rsid w:val="007E790B"/>
    <w:rsid w:val="007F0088"/>
    <w:rsid w:val="007F213B"/>
    <w:rsid w:val="007F2FF3"/>
    <w:rsid w:val="007F3BA0"/>
    <w:rsid w:val="007F5C50"/>
    <w:rsid w:val="007F6FEC"/>
    <w:rsid w:val="007F70AC"/>
    <w:rsid w:val="008004A5"/>
    <w:rsid w:val="00801C5C"/>
    <w:rsid w:val="008029D0"/>
    <w:rsid w:val="008034C2"/>
    <w:rsid w:val="0080479C"/>
    <w:rsid w:val="008047EE"/>
    <w:rsid w:val="00804DC1"/>
    <w:rsid w:val="00806C60"/>
    <w:rsid w:val="00821BE3"/>
    <w:rsid w:val="0082680C"/>
    <w:rsid w:val="00830597"/>
    <w:rsid w:val="008347BB"/>
    <w:rsid w:val="008367A0"/>
    <w:rsid w:val="00837AF3"/>
    <w:rsid w:val="00842C1A"/>
    <w:rsid w:val="00843343"/>
    <w:rsid w:val="00843F29"/>
    <w:rsid w:val="0084660E"/>
    <w:rsid w:val="00846C34"/>
    <w:rsid w:val="00846E21"/>
    <w:rsid w:val="008470D9"/>
    <w:rsid w:val="008475E7"/>
    <w:rsid w:val="00850B80"/>
    <w:rsid w:val="008528FC"/>
    <w:rsid w:val="00856B2B"/>
    <w:rsid w:val="00857ACA"/>
    <w:rsid w:val="008604F9"/>
    <w:rsid w:val="008638EE"/>
    <w:rsid w:val="00873878"/>
    <w:rsid w:val="00874B81"/>
    <w:rsid w:val="0087633F"/>
    <w:rsid w:val="0087669F"/>
    <w:rsid w:val="00876BDA"/>
    <w:rsid w:val="00876E03"/>
    <w:rsid w:val="00877F65"/>
    <w:rsid w:val="008804CC"/>
    <w:rsid w:val="008815EB"/>
    <w:rsid w:val="00883B3E"/>
    <w:rsid w:val="00883C43"/>
    <w:rsid w:val="00887F39"/>
    <w:rsid w:val="00890541"/>
    <w:rsid w:val="00891C0D"/>
    <w:rsid w:val="0089288A"/>
    <w:rsid w:val="00894856"/>
    <w:rsid w:val="00894D9B"/>
    <w:rsid w:val="00895578"/>
    <w:rsid w:val="008A0D9F"/>
    <w:rsid w:val="008A1415"/>
    <w:rsid w:val="008A1C40"/>
    <w:rsid w:val="008A1EB2"/>
    <w:rsid w:val="008A45E4"/>
    <w:rsid w:val="008A4BE8"/>
    <w:rsid w:val="008A76A1"/>
    <w:rsid w:val="008B0B1A"/>
    <w:rsid w:val="008B0B50"/>
    <w:rsid w:val="008B2DD4"/>
    <w:rsid w:val="008B3368"/>
    <w:rsid w:val="008B3B1E"/>
    <w:rsid w:val="008B4DB9"/>
    <w:rsid w:val="008B70DB"/>
    <w:rsid w:val="008B77B5"/>
    <w:rsid w:val="008C0C58"/>
    <w:rsid w:val="008C17A0"/>
    <w:rsid w:val="008C23FE"/>
    <w:rsid w:val="008C2698"/>
    <w:rsid w:val="008C2B49"/>
    <w:rsid w:val="008C2B5D"/>
    <w:rsid w:val="008C5151"/>
    <w:rsid w:val="008D41E8"/>
    <w:rsid w:val="008D502F"/>
    <w:rsid w:val="008D52E4"/>
    <w:rsid w:val="008D5DCE"/>
    <w:rsid w:val="008D707D"/>
    <w:rsid w:val="008E06FF"/>
    <w:rsid w:val="008E1F47"/>
    <w:rsid w:val="008E1FD1"/>
    <w:rsid w:val="008E5331"/>
    <w:rsid w:val="008F3B2A"/>
    <w:rsid w:val="008F41D6"/>
    <w:rsid w:val="008F5056"/>
    <w:rsid w:val="008F52C9"/>
    <w:rsid w:val="008F5EB4"/>
    <w:rsid w:val="008F755A"/>
    <w:rsid w:val="00902D28"/>
    <w:rsid w:val="00903667"/>
    <w:rsid w:val="009039AF"/>
    <w:rsid w:val="0090762B"/>
    <w:rsid w:val="00914A83"/>
    <w:rsid w:val="009150F6"/>
    <w:rsid w:val="00915EE7"/>
    <w:rsid w:val="009201BE"/>
    <w:rsid w:val="00922FA2"/>
    <w:rsid w:val="009232F5"/>
    <w:rsid w:val="00924B76"/>
    <w:rsid w:val="00925218"/>
    <w:rsid w:val="00925FD7"/>
    <w:rsid w:val="0092733E"/>
    <w:rsid w:val="009275FC"/>
    <w:rsid w:val="00927F26"/>
    <w:rsid w:val="009372DB"/>
    <w:rsid w:val="0094055D"/>
    <w:rsid w:val="009437B5"/>
    <w:rsid w:val="00944718"/>
    <w:rsid w:val="009471DC"/>
    <w:rsid w:val="00947538"/>
    <w:rsid w:val="0095033B"/>
    <w:rsid w:val="00950835"/>
    <w:rsid w:val="00952041"/>
    <w:rsid w:val="009545A3"/>
    <w:rsid w:val="00956AC8"/>
    <w:rsid w:val="009574A6"/>
    <w:rsid w:val="00962FAC"/>
    <w:rsid w:val="009643EC"/>
    <w:rsid w:val="009666F3"/>
    <w:rsid w:val="00970C03"/>
    <w:rsid w:val="00973064"/>
    <w:rsid w:val="009738E1"/>
    <w:rsid w:val="00974FAD"/>
    <w:rsid w:val="00975175"/>
    <w:rsid w:val="00975816"/>
    <w:rsid w:val="009758C3"/>
    <w:rsid w:val="00975A0C"/>
    <w:rsid w:val="009776B6"/>
    <w:rsid w:val="00980557"/>
    <w:rsid w:val="0098243B"/>
    <w:rsid w:val="00982A61"/>
    <w:rsid w:val="00983086"/>
    <w:rsid w:val="009851E9"/>
    <w:rsid w:val="00986F00"/>
    <w:rsid w:val="009959F7"/>
    <w:rsid w:val="009966CD"/>
    <w:rsid w:val="009A24CF"/>
    <w:rsid w:val="009A27A9"/>
    <w:rsid w:val="009A4BE6"/>
    <w:rsid w:val="009A5B68"/>
    <w:rsid w:val="009A6AD6"/>
    <w:rsid w:val="009B40B6"/>
    <w:rsid w:val="009B6DB5"/>
    <w:rsid w:val="009B725B"/>
    <w:rsid w:val="009C2578"/>
    <w:rsid w:val="009C2B8A"/>
    <w:rsid w:val="009C3241"/>
    <w:rsid w:val="009C3E3F"/>
    <w:rsid w:val="009C3FA3"/>
    <w:rsid w:val="009C5415"/>
    <w:rsid w:val="009D1595"/>
    <w:rsid w:val="009D177A"/>
    <w:rsid w:val="009D3ED3"/>
    <w:rsid w:val="009D58BC"/>
    <w:rsid w:val="009E1B0A"/>
    <w:rsid w:val="009E1B2F"/>
    <w:rsid w:val="009E2DC9"/>
    <w:rsid w:val="009E412B"/>
    <w:rsid w:val="009E5605"/>
    <w:rsid w:val="009E5799"/>
    <w:rsid w:val="009E6F92"/>
    <w:rsid w:val="009E71A1"/>
    <w:rsid w:val="009E780B"/>
    <w:rsid w:val="009E7BFF"/>
    <w:rsid w:val="009F06DB"/>
    <w:rsid w:val="009F2EB8"/>
    <w:rsid w:val="009F3F8F"/>
    <w:rsid w:val="009F5944"/>
    <w:rsid w:val="009F5DD8"/>
    <w:rsid w:val="009F72AD"/>
    <w:rsid w:val="00A003D1"/>
    <w:rsid w:val="00A01F51"/>
    <w:rsid w:val="00A03C23"/>
    <w:rsid w:val="00A0742A"/>
    <w:rsid w:val="00A078EC"/>
    <w:rsid w:val="00A15E56"/>
    <w:rsid w:val="00A165B7"/>
    <w:rsid w:val="00A1678A"/>
    <w:rsid w:val="00A167AA"/>
    <w:rsid w:val="00A236EA"/>
    <w:rsid w:val="00A237B6"/>
    <w:rsid w:val="00A2394D"/>
    <w:rsid w:val="00A2456C"/>
    <w:rsid w:val="00A2543A"/>
    <w:rsid w:val="00A26EA8"/>
    <w:rsid w:val="00A3090B"/>
    <w:rsid w:val="00A32517"/>
    <w:rsid w:val="00A32A11"/>
    <w:rsid w:val="00A32AE0"/>
    <w:rsid w:val="00A32F92"/>
    <w:rsid w:val="00A41512"/>
    <w:rsid w:val="00A425B4"/>
    <w:rsid w:val="00A4323E"/>
    <w:rsid w:val="00A45016"/>
    <w:rsid w:val="00A5042B"/>
    <w:rsid w:val="00A63C11"/>
    <w:rsid w:val="00A65175"/>
    <w:rsid w:val="00A677B1"/>
    <w:rsid w:val="00A71D6D"/>
    <w:rsid w:val="00A72B62"/>
    <w:rsid w:val="00A744F6"/>
    <w:rsid w:val="00A75D20"/>
    <w:rsid w:val="00A77FB5"/>
    <w:rsid w:val="00A84B8D"/>
    <w:rsid w:val="00A85734"/>
    <w:rsid w:val="00A91B33"/>
    <w:rsid w:val="00A9236F"/>
    <w:rsid w:val="00A92A57"/>
    <w:rsid w:val="00A92FB1"/>
    <w:rsid w:val="00A933D6"/>
    <w:rsid w:val="00A9369B"/>
    <w:rsid w:val="00A93D0A"/>
    <w:rsid w:val="00A94309"/>
    <w:rsid w:val="00A9792E"/>
    <w:rsid w:val="00A97FE1"/>
    <w:rsid w:val="00AA2CDD"/>
    <w:rsid w:val="00AA2ED8"/>
    <w:rsid w:val="00AA3F79"/>
    <w:rsid w:val="00AA4753"/>
    <w:rsid w:val="00AA4D6B"/>
    <w:rsid w:val="00AB1A74"/>
    <w:rsid w:val="00AB5428"/>
    <w:rsid w:val="00AB6477"/>
    <w:rsid w:val="00AB69B6"/>
    <w:rsid w:val="00AB6E42"/>
    <w:rsid w:val="00AB6F51"/>
    <w:rsid w:val="00AC3E8B"/>
    <w:rsid w:val="00AC3EAA"/>
    <w:rsid w:val="00AC5A0F"/>
    <w:rsid w:val="00AD026C"/>
    <w:rsid w:val="00AD0EB8"/>
    <w:rsid w:val="00AD1030"/>
    <w:rsid w:val="00AD2A32"/>
    <w:rsid w:val="00AD2E27"/>
    <w:rsid w:val="00AD3BFD"/>
    <w:rsid w:val="00AD4C52"/>
    <w:rsid w:val="00AD6764"/>
    <w:rsid w:val="00AD7B2B"/>
    <w:rsid w:val="00AE1D91"/>
    <w:rsid w:val="00AE2F3C"/>
    <w:rsid w:val="00AE3729"/>
    <w:rsid w:val="00AE44A0"/>
    <w:rsid w:val="00AE6468"/>
    <w:rsid w:val="00AF2DB5"/>
    <w:rsid w:val="00AF2FBE"/>
    <w:rsid w:val="00AF42DA"/>
    <w:rsid w:val="00AF6424"/>
    <w:rsid w:val="00B04FE2"/>
    <w:rsid w:val="00B051A1"/>
    <w:rsid w:val="00B057C4"/>
    <w:rsid w:val="00B05AA7"/>
    <w:rsid w:val="00B07EEC"/>
    <w:rsid w:val="00B12D40"/>
    <w:rsid w:val="00B12F87"/>
    <w:rsid w:val="00B133F1"/>
    <w:rsid w:val="00B134AD"/>
    <w:rsid w:val="00B137DE"/>
    <w:rsid w:val="00B1566B"/>
    <w:rsid w:val="00B16697"/>
    <w:rsid w:val="00B166B3"/>
    <w:rsid w:val="00B1764F"/>
    <w:rsid w:val="00B20B79"/>
    <w:rsid w:val="00B23F94"/>
    <w:rsid w:val="00B2559F"/>
    <w:rsid w:val="00B27298"/>
    <w:rsid w:val="00B30661"/>
    <w:rsid w:val="00B32822"/>
    <w:rsid w:val="00B32A4D"/>
    <w:rsid w:val="00B352F2"/>
    <w:rsid w:val="00B37382"/>
    <w:rsid w:val="00B41FFA"/>
    <w:rsid w:val="00B4204B"/>
    <w:rsid w:val="00B5412C"/>
    <w:rsid w:val="00B55E20"/>
    <w:rsid w:val="00B57A3F"/>
    <w:rsid w:val="00B57F2B"/>
    <w:rsid w:val="00B61E70"/>
    <w:rsid w:val="00B62458"/>
    <w:rsid w:val="00B644B6"/>
    <w:rsid w:val="00B65F6C"/>
    <w:rsid w:val="00B67657"/>
    <w:rsid w:val="00B714B5"/>
    <w:rsid w:val="00B71794"/>
    <w:rsid w:val="00B72C8D"/>
    <w:rsid w:val="00B75740"/>
    <w:rsid w:val="00B766D5"/>
    <w:rsid w:val="00B76C0E"/>
    <w:rsid w:val="00B76E9C"/>
    <w:rsid w:val="00B80631"/>
    <w:rsid w:val="00B84482"/>
    <w:rsid w:val="00B84698"/>
    <w:rsid w:val="00B85A25"/>
    <w:rsid w:val="00B85E97"/>
    <w:rsid w:val="00B917C8"/>
    <w:rsid w:val="00B92A7D"/>
    <w:rsid w:val="00BA11B2"/>
    <w:rsid w:val="00BA2E2F"/>
    <w:rsid w:val="00BA5712"/>
    <w:rsid w:val="00BA6331"/>
    <w:rsid w:val="00BA6F90"/>
    <w:rsid w:val="00BB1FF0"/>
    <w:rsid w:val="00BB5CF2"/>
    <w:rsid w:val="00BB6673"/>
    <w:rsid w:val="00BC0E51"/>
    <w:rsid w:val="00BC14A0"/>
    <w:rsid w:val="00BC2CDA"/>
    <w:rsid w:val="00BC727D"/>
    <w:rsid w:val="00BD00BD"/>
    <w:rsid w:val="00BD0AA2"/>
    <w:rsid w:val="00BD27DC"/>
    <w:rsid w:val="00BD364C"/>
    <w:rsid w:val="00BD4FE2"/>
    <w:rsid w:val="00BD54C3"/>
    <w:rsid w:val="00BD6EA6"/>
    <w:rsid w:val="00BE0266"/>
    <w:rsid w:val="00BE115C"/>
    <w:rsid w:val="00BE1568"/>
    <w:rsid w:val="00BE5C93"/>
    <w:rsid w:val="00BE701B"/>
    <w:rsid w:val="00BE7F86"/>
    <w:rsid w:val="00BF02FF"/>
    <w:rsid w:val="00BF3671"/>
    <w:rsid w:val="00BF55F6"/>
    <w:rsid w:val="00BF6361"/>
    <w:rsid w:val="00BF64B7"/>
    <w:rsid w:val="00C01EFA"/>
    <w:rsid w:val="00C102D3"/>
    <w:rsid w:val="00C12CD2"/>
    <w:rsid w:val="00C13122"/>
    <w:rsid w:val="00C16677"/>
    <w:rsid w:val="00C1694E"/>
    <w:rsid w:val="00C16D51"/>
    <w:rsid w:val="00C16EBB"/>
    <w:rsid w:val="00C17E4A"/>
    <w:rsid w:val="00C17F15"/>
    <w:rsid w:val="00C20A1A"/>
    <w:rsid w:val="00C23130"/>
    <w:rsid w:val="00C237D2"/>
    <w:rsid w:val="00C24282"/>
    <w:rsid w:val="00C24ADB"/>
    <w:rsid w:val="00C26774"/>
    <w:rsid w:val="00C3273E"/>
    <w:rsid w:val="00C34211"/>
    <w:rsid w:val="00C345EF"/>
    <w:rsid w:val="00C34ADB"/>
    <w:rsid w:val="00C3717F"/>
    <w:rsid w:val="00C377EE"/>
    <w:rsid w:val="00C423D6"/>
    <w:rsid w:val="00C426D2"/>
    <w:rsid w:val="00C4499B"/>
    <w:rsid w:val="00C46D22"/>
    <w:rsid w:val="00C46F39"/>
    <w:rsid w:val="00C5304B"/>
    <w:rsid w:val="00C55B20"/>
    <w:rsid w:val="00C607DD"/>
    <w:rsid w:val="00C60EC7"/>
    <w:rsid w:val="00C62104"/>
    <w:rsid w:val="00C6249D"/>
    <w:rsid w:val="00C635AF"/>
    <w:rsid w:val="00C66E7C"/>
    <w:rsid w:val="00C67AC1"/>
    <w:rsid w:val="00C7075A"/>
    <w:rsid w:val="00C7215E"/>
    <w:rsid w:val="00C72632"/>
    <w:rsid w:val="00C73C66"/>
    <w:rsid w:val="00C75E8C"/>
    <w:rsid w:val="00C76CFC"/>
    <w:rsid w:val="00C7742E"/>
    <w:rsid w:val="00C8063B"/>
    <w:rsid w:val="00C8079D"/>
    <w:rsid w:val="00C80A0D"/>
    <w:rsid w:val="00C8206F"/>
    <w:rsid w:val="00C821EA"/>
    <w:rsid w:val="00C8468D"/>
    <w:rsid w:val="00C862CD"/>
    <w:rsid w:val="00C87764"/>
    <w:rsid w:val="00C9073C"/>
    <w:rsid w:val="00C95664"/>
    <w:rsid w:val="00CA0073"/>
    <w:rsid w:val="00CA08C3"/>
    <w:rsid w:val="00CA1213"/>
    <w:rsid w:val="00CA12DB"/>
    <w:rsid w:val="00CA2D9E"/>
    <w:rsid w:val="00CA56D0"/>
    <w:rsid w:val="00CA7AC1"/>
    <w:rsid w:val="00CB071F"/>
    <w:rsid w:val="00CB1044"/>
    <w:rsid w:val="00CB4049"/>
    <w:rsid w:val="00CB5105"/>
    <w:rsid w:val="00CB513F"/>
    <w:rsid w:val="00CC2761"/>
    <w:rsid w:val="00CC3DCC"/>
    <w:rsid w:val="00CC4044"/>
    <w:rsid w:val="00CC5CBF"/>
    <w:rsid w:val="00CD1950"/>
    <w:rsid w:val="00CD28C2"/>
    <w:rsid w:val="00CD3B9F"/>
    <w:rsid w:val="00CD4499"/>
    <w:rsid w:val="00CD599A"/>
    <w:rsid w:val="00CD5D95"/>
    <w:rsid w:val="00CE1490"/>
    <w:rsid w:val="00CE3C53"/>
    <w:rsid w:val="00CE4A73"/>
    <w:rsid w:val="00CE545F"/>
    <w:rsid w:val="00CF6005"/>
    <w:rsid w:val="00CF657B"/>
    <w:rsid w:val="00D00481"/>
    <w:rsid w:val="00D013B7"/>
    <w:rsid w:val="00D01C79"/>
    <w:rsid w:val="00D02338"/>
    <w:rsid w:val="00D02DA2"/>
    <w:rsid w:val="00D03CB2"/>
    <w:rsid w:val="00D04087"/>
    <w:rsid w:val="00D0507F"/>
    <w:rsid w:val="00D050E1"/>
    <w:rsid w:val="00D0673A"/>
    <w:rsid w:val="00D11298"/>
    <w:rsid w:val="00D121DB"/>
    <w:rsid w:val="00D134BC"/>
    <w:rsid w:val="00D15EDA"/>
    <w:rsid w:val="00D1628F"/>
    <w:rsid w:val="00D17D2E"/>
    <w:rsid w:val="00D17D3A"/>
    <w:rsid w:val="00D247EA"/>
    <w:rsid w:val="00D260F8"/>
    <w:rsid w:val="00D30EEC"/>
    <w:rsid w:val="00D312BC"/>
    <w:rsid w:val="00D31CE9"/>
    <w:rsid w:val="00D31DBE"/>
    <w:rsid w:val="00D32F5D"/>
    <w:rsid w:val="00D32FCF"/>
    <w:rsid w:val="00D3301F"/>
    <w:rsid w:val="00D34FD3"/>
    <w:rsid w:val="00D35D98"/>
    <w:rsid w:val="00D37CFE"/>
    <w:rsid w:val="00D410B2"/>
    <w:rsid w:val="00D4176F"/>
    <w:rsid w:val="00D42227"/>
    <w:rsid w:val="00D444BF"/>
    <w:rsid w:val="00D44F36"/>
    <w:rsid w:val="00D461A8"/>
    <w:rsid w:val="00D52248"/>
    <w:rsid w:val="00D549CD"/>
    <w:rsid w:val="00D559B3"/>
    <w:rsid w:val="00D55B3F"/>
    <w:rsid w:val="00D55FD9"/>
    <w:rsid w:val="00D56B09"/>
    <w:rsid w:val="00D62812"/>
    <w:rsid w:val="00D62C50"/>
    <w:rsid w:val="00D630F4"/>
    <w:rsid w:val="00D650D7"/>
    <w:rsid w:val="00D65536"/>
    <w:rsid w:val="00D6612B"/>
    <w:rsid w:val="00D67E3B"/>
    <w:rsid w:val="00D70799"/>
    <w:rsid w:val="00D7353C"/>
    <w:rsid w:val="00D742B4"/>
    <w:rsid w:val="00D74A37"/>
    <w:rsid w:val="00D756EF"/>
    <w:rsid w:val="00D763F8"/>
    <w:rsid w:val="00D84555"/>
    <w:rsid w:val="00D8672C"/>
    <w:rsid w:val="00D90BEE"/>
    <w:rsid w:val="00D94809"/>
    <w:rsid w:val="00D94E9C"/>
    <w:rsid w:val="00D9566F"/>
    <w:rsid w:val="00DA4C3A"/>
    <w:rsid w:val="00DA4F01"/>
    <w:rsid w:val="00DA5809"/>
    <w:rsid w:val="00DA5FA0"/>
    <w:rsid w:val="00DA6C48"/>
    <w:rsid w:val="00DA7B60"/>
    <w:rsid w:val="00DB13E4"/>
    <w:rsid w:val="00DB1A59"/>
    <w:rsid w:val="00DC216C"/>
    <w:rsid w:val="00DC3664"/>
    <w:rsid w:val="00DC374D"/>
    <w:rsid w:val="00DC6402"/>
    <w:rsid w:val="00DC6967"/>
    <w:rsid w:val="00DC70E3"/>
    <w:rsid w:val="00DD22B4"/>
    <w:rsid w:val="00DD2B5B"/>
    <w:rsid w:val="00DD2D7C"/>
    <w:rsid w:val="00DD477A"/>
    <w:rsid w:val="00DD7BD6"/>
    <w:rsid w:val="00DE238A"/>
    <w:rsid w:val="00DE33A9"/>
    <w:rsid w:val="00DE3F63"/>
    <w:rsid w:val="00DE524B"/>
    <w:rsid w:val="00DE7EA4"/>
    <w:rsid w:val="00DF06C6"/>
    <w:rsid w:val="00DF467D"/>
    <w:rsid w:val="00E004AC"/>
    <w:rsid w:val="00E00AB7"/>
    <w:rsid w:val="00E01B15"/>
    <w:rsid w:val="00E02072"/>
    <w:rsid w:val="00E03FB1"/>
    <w:rsid w:val="00E07DAA"/>
    <w:rsid w:val="00E1243C"/>
    <w:rsid w:val="00E1285C"/>
    <w:rsid w:val="00E128C3"/>
    <w:rsid w:val="00E12D4B"/>
    <w:rsid w:val="00E1347A"/>
    <w:rsid w:val="00E13D76"/>
    <w:rsid w:val="00E14005"/>
    <w:rsid w:val="00E14A22"/>
    <w:rsid w:val="00E16FF8"/>
    <w:rsid w:val="00E17C98"/>
    <w:rsid w:val="00E17D52"/>
    <w:rsid w:val="00E20097"/>
    <w:rsid w:val="00E2232A"/>
    <w:rsid w:val="00E22A75"/>
    <w:rsid w:val="00E23C60"/>
    <w:rsid w:val="00E24E9E"/>
    <w:rsid w:val="00E2643F"/>
    <w:rsid w:val="00E278EB"/>
    <w:rsid w:val="00E27F25"/>
    <w:rsid w:val="00E3376F"/>
    <w:rsid w:val="00E35C1C"/>
    <w:rsid w:val="00E40BD6"/>
    <w:rsid w:val="00E44125"/>
    <w:rsid w:val="00E44924"/>
    <w:rsid w:val="00E455AC"/>
    <w:rsid w:val="00E45C7A"/>
    <w:rsid w:val="00E502D1"/>
    <w:rsid w:val="00E51E3F"/>
    <w:rsid w:val="00E5278A"/>
    <w:rsid w:val="00E52DF6"/>
    <w:rsid w:val="00E53EF8"/>
    <w:rsid w:val="00E54C0B"/>
    <w:rsid w:val="00E553DB"/>
    <w:rsid w:val="00E553E6"/>
    <w:rsid w:val="00E56C1A"/>
    <w:rsid w:val="00E60356"/>
    <w:rsid w:val="00E621F0"/>
    <w:rsid w:val="00E62CF7"/>
    <w:rsid w:val="00E63FEC"/>
    <w:rsid w:val="00E6528B"/>
    <w:rsid w:val="00E677AA"/>
    <w:rsid w:val="00E700A7"/>
    <w:rsid w:val="00E706B4"/>
    <w:rsid w:val="00E737D9"/>
    <w:rsid w:val="00E746F6"/>
    <w:rsid w:val="00E755F9"/>
    <w:rsid w:val="00E81655"/>
    <w:rsid w:val="00E81F1E"/>
    <w:rsid w:val="00E82F88"/>
    <w:rsid w:val="00E96999"/>
    <w:rsid w:val="00E96DB8"/>
    <w:rsid w:val="00E9781B"/>
    <w:rsid w:val="00E978F8"/>
    <w:rsid w:val="00EA28C6"/>
    <w:rsid w:val="00EA4980"/>
    <w:rsid w:val="00EA5F9F"/>
    <w:rsid w:val="00EA7C36"/>
    <w:rsid w:val="00EB06AC"/>
    <w:rsid w:val="00EB18DB"/>
    <w:rsid w:val="00EB18EB"/>
    <w:rsid w:val="00EB3162"/>
    <w:rsid w:val="00EB3C60"/>
    <w:rsid w:val="00EB63EE"/>
    <w:rsid w:val="00EC03EA"/>
    <w:rsid w:val="00EC1584"/>
    <w:rsid w:val="00EC5293"/>
    <w:rsid w:val="00EC5E69"/>
    <w:rsid w:val="00EC606E"/>
    <w:rsid w:val="00EC6C1E"/>
    <w:rsid w:val="00ED1664"/>
    <w:rsid w:val="00ED1708"/>
    <w:rsid w:val="00ED5CCE"/>
    <w:rsid w:val="00EE0D06"/>
    <w:rsid w:val="00EE0D82"/>
    <w:rsid w:val="00EE10F9"/>
    <w:rsid w:val="00EE179E"/>
    <w:rsid w:val="00EE5A16"/>
    <w:rsid w:val="00EE6326"/>
    <w:rsid w:val="00EE7386"/>
    <w:rsid w:val="00EF44B7"/>
    <w:rsid w:val="00EF74F2"/>
    <w:rsid w:val="00F00417"/>
    <w:rsid w:val="00F0157A"/>
    <w:rsid w:val="00F0452C"/>
    <w:rsid w:val="00F073A3"/>
    <w:rsid w:val="00F11362"/>
    <w:rsid w:val="00F118CB"/>
    <w:rsid w:val="00F11A40"/>
    <w:rsid w:val="00F21748"/>
    <w:rsid w:val="00F2384B"/>
    <w:rsid w:val="00F24860"/>
    <w:rsid w:val="00F2597D"/>
    <w:rsid w:val="00F259DF"/>
    <w:rsid w:val="00F276F6"/>
    <w:rsid w:val="00F31BCD"/>
    <w:rsid w:val="00F32822"/>
    <w:rsid w:val="00F34F92"/>
    <w:rsid w:val="00F37D2E"/>
    <w:rsid w:val="00F4180B"/>
    <w:rsid w:val="00F42620"/>
    <w:rsid w:val="00F42DEE"/>
    <w:rsid w:val="00F45749"/>
    <w:rsid w:val="00F468E9"/>
    <w:rsid w:val="00F51762"/>
    <w:rsid w:val="00F5491C"/>
    <w:rsid w:val="00F60156"/>
    <w:rsid w:val="00F60D09"/>
    <w:rsid w:val="00F6104D"/>
    <w:rsid w:val="00F6576A"/>
    <w:rsid w:val="00F71861"/>
    <w:rsid w:val="00F73955"/>
    <w:rsid w:val="00F744E4"/>
    <w:rsid w:val="00F762B3"/>
    <w:rsid w:val="00F772DC"/>
    <w:rsid w:val="00F77A9F"/>
    <w:rsid w:val="00F83C3B"/>
    <w:rsid w:val="00F92264"/>
    <w:rsid w:val="00F92972"/>
    <w:rsid w:val="00F95E4B"/>
    <w:rsid w:val="00F96696"/>
    <w:rsid w:val="00F971A6"/>
    <w:rsid w:val="00FA0E08"/>
    <w:rsid w:val="00FA1101"/>
    <w:rsid w:val="00FA199C"/>
    <w:rsid w:val="00FA1A41"/>
    <w:rsid w:val="00FA1FB3"/>
    <w:rsid w:val="00FA2E28"/>
    <w:rsid w:val="00FA35E8"/>
    <w:rsid w:val="00FB039D"/>
    <w:rsid w:val="00FC06E9"/>
    <w:rsid w:val="00FC272A"/>
    <w:rsid w:val="00FC3B79"/>
    <w:rsid w:val="00FC45AB"/>
    <w:rsid w:val="00FC564E"/>
    <w:rsid w:val="00FC6D01"/>
    <w:rsid w:val="00FC788E"/>
    <w:rsid w:val="00FD0022"/>
    <w:rsid w:val="00FD11F1"/>
    <w:rsid w:val="00FD42EE"/>
    <w:rsid w:val="00FD6B48"/>
    <w:rsid w:val="00FD70EE"/>
    <w:rsid w:val="00FD7162"/>
    <w:rsid w:val="00FE022A"/>
    <w:rsid w:val="00FE0A9D"/>
    <w:rsid w:val="00FE2E94"/>
    <w:rsid w:val="00FE5A49"/>
    <w:rsid w:val="00FE6201"/>
    <w:rsid w:val="00FE63A7"/>
    <w:rsid w:val="00FF0110"/>
    <w:rsid w:val="00FF1DF8"/>
    <w:rsid w:val="00FF1E1B"/>
    <w:rsid w:val="00FF2AE6"/>
    <w:rsid w:val="00FF4A2C"/>
    <w:rsid w:val="00FF4BFD"/>
    <w:rsid w:val="00FF6362"/>
    <w:rsid w:val="00FF6B42"/>
    <w:rsid w:val="00FF7228"/>
    <w:rsid w:val="00FF7FEB"/>
    <w:rsid w:val="7BFE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02410"/>
  <w15:docId w15:val="{1EC44DA1-D3F4-4D00-A615-A5FFD47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annotation text"/>
    <w:basedOn w:val="a"/>
    <w:link w:val="a6"/>
    <w:uiPriority w:val="99"/>
    <w:unhideWhenUsed/>
    <w:pPr>
      <w:jc w:val="left"/>
    </w:pPr>
  </w:style>
  <w:style w:type="paragraph" w:styleId="a7">
    <w:name w:val="annotation subject"/>
    <w:basedOn w:val="a5"/>
    <w:next w:val="a5"/>
    <w:link w:val="a8"/>
    <w:uiPriority w:val="99"/>
    <w:unhideWhenUsed/>
    <w:qFormat/>
    <w:rPr>
      <w:b/>
      <w:bCs/>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character" w:customStyle="1" w:styleId="ng-star-inserted">
    <w:name w:val="ng-star-inserted"/>
    <w:basedOn w:val="a0"/>
  </w:style>
  <w:style w:type="character" w:customStyle="1" w:styleId="has-text-red">
    <w:name w:val="has-text-red"/>
    <w:basedOn w:val="a0"/>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4">
    <w:name w:val="批注框文本 字符"/>
    <w:basedOn w:val="a0"/>
    <w:link w:val="a3"/>
    <w:uiPriority w:val="99"/>
    <w:semiHidden/>
    <w:rPr>
      <w:kern w:val="2"/>
      <w:sz w:val="18"/>
      <w:szCs w:val="18"/>
    </w:rPr>
  </w:style>
  <w:style w:type="character" w:customStyle="1" w:styleId="a6">
    <w:name w:val="批注文字 字符"/>
    <w:basedOn w:val="a0"/>
    <w:link w:val="a5"/>
    <w:uiPriority w:val="99"/>
    <w:rPr>
      <w:kern w:val="2"/>
      <w:sz w:val="21"/>
      <w:szCs w:val="22"/>
    </w:rPr>
  </w:style>
  <w:style w:type="character" w:customStyle="1" w:styleId="a8">
    <w:name w:val="批注主题 字符"/>
    <w:basedOn w:val="a6"/>
    <w:link w:val="a7"/>
    <w:uiPriority w:val="99"/>
    <w:semiHidden/>
    <w:qFormat/>
    <w:rPr>
      <w:b/>
      <w:bCs/>
      <w:kern w:val="2"/>
      <w:sz w:val="21"/>
      <w:szCs w:val="22"/>
    </w:rPr>
  </w:style>
  <w:style w:type="character" w:styleId="ae">
    <w:name w:val="Hyperlink"/>
    <w:basedOn w:val="a0"/>
    <w:uiPriority w:val="99"/>
    <w:semiHidden/>
    <w:unhideWhenUsed/>
    <w:rsid w:val="004F06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1353</Words>
  <Characters>7718</Characters>
  <Application>Microsoft Office Word</Application>
  <DocSecurity>0</DocSecurity>
  <Lines>64</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安志 翁</dc:creator>
  <cp:lastModifiedBy>翁 安志</cp:lastModifiedBy>
  <cp:revision>224</cp:revision>
  <dcterms:created xsi:type="dcterms:W3CDTF">2020-01-14T01:18:00Z</dcterms:created>
  <dcterms:modified xsi:type="dcterms:W3CDTF">2020-01-14T11:51:00Z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