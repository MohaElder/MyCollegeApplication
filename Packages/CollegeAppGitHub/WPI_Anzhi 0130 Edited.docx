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Style w:val="5"/>
          <w:rFonts w:hint="default" w:ascii="Chalkboard" w:hAnsi="Chalkboard" w:eastAsia="Arial Unicode MS" w:cs="Chalkboard"/>
          <w:sz w:val="20"/>
          <w:szCs w:val="20"/>
          <w:highlight w:val="cyan"/>
          <w:shd w:val="clear" w:color="auto" w:fill="FFFFFF"/>
          <w:rPrChange w:id="0" w:author="sisleyzhou" w:date="2020-01-30T20:21:10Z">
            <w:rPr>
              <w:rStyle w:val="5"/>
              <w:rFonts w:hint="default" w:ascii="Chalkboard" w:hAnsi="Chalkboard" w:eastAsia="Arial Unicode MS" w:cs="Chalkboard"/>
              <w:sz w:val="20"/>
              <w:szCs w:val="20"/>
              <w:shd w:val="clear" w:color="auto" w:fill="FFFFFF"/>
            </w:rPr>
          </w:rPrChange>
        </w:rPr>
      </w:pPr>
      <w:r>
        <w:rPr>
          <w:rStyle w:val="4"/>
          <w:rFonts w:hint="default" w:ascii="Chalkboard" w:hAnsi="Chalkboard" w:eastAsia="Arial Unicode MS" w:cs="Chalkboard"/>
          <w:color w:val="333333"/>
          <w:sz w:val="20"/>
          <w:szCs w:val="20"/>
          <w:highlight w:val="cyan"/>
          <w:shd w:val="clear" w:color="auto" w:fill="FFFFFF"/>
          <w:rPrChange w:id="1" w:author="sisleyzhou" w:date="2020-01-30T20:21:10Z">
            <w:rPr>
              <w:rStyle w:val="4"/>
              <w:rFonts w:hint="default" w:ascii="Chalkboard" w:hAnsi="Chalkboard" w:eastAsia="Arial Unicode MS" w:cs="Chalkboard"/>
              <w:color w:val="333333"/>
              <w:sz w:val="20"/>
              <w:szCs w:val="20"/>
              <w:shd w:val="clear" w:color="auto" w:fill="FFFFFF"/>
            </w:rPr>
          </w:rPrChange>
        </w:rPr>
        <w:t>Worcester Polytechnic Institute seeks students who are the right fit for its academic and campus community. In what ways are you the right fit for the distinctive educational and campus experience that Worcester Polytechnic Institute offers?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Style w:val="5"/>
          <w:rFonts w:hint="default" w:ascii="Chalkboard" w:hAnsi="Chalkboard" w:eastAsia="Arial Unicode MS" w:cs="Chalkboard"/>
          <w:sz w:val="20"/>
          <w:szCs w:val="20"/>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ins w:id="2" w:author="sisleyzhou" w:date="2020-01-30T19:59:47Z"/>
          <w:rFonts w:hint="default" w:ascii="Chalkboard" w:hAnsi="Chalkboard" w:eastAsia="Arial Unicode MS" w:cs="Chalkboard"/>
          <w:sz w:val="20"/>
          <w:szCs w:val="20"/>
        </w:rPr>
      </w:pPr>
      <w:r>
        <w:rPr>
          <w:rFonts w:hint="default" w:ascii="Chalkboard" w:hAnsi="Chalkboard" w:eastAsia="Arial Unicode MS" w:cs="Chalkboard"/>
          <w:sz w:val="20"/>
          <w:szCs w:val="20"/>
        </w:rPr>
        <w:t xml:space="preserve">Inspired by my childhood experience playing Pokémon, I’ve always been attracted to computer science. Growing up, I concern more about the problems around the society I reside in and feel excited to use computer science to solve real-life problems.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ins w:id="3" w:author="sisleyzhou" w:date="2020-01-30T19:59:47Z"/>
          <w:rFonts w:hint="default" w:ascii="Chalkboard" w:hAnsi="Chalkboard" w:eastAsia="Arial Unicode MS" w:cs="Chalkboard"/>
          <w:sz w:val="20"/>
          <w:szCs w:val="20"/>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ins w:id="4" w:author="sisleyzhou" w:date="2020-01-30T19:59:51Z"/>
          <w:rFonts w:hint="default" w:ascii="Chalkboard" w:hAnsi="Chalkboard" w:eastAsia="Arial Unicode MS" w:cs="Chalkboard"/>
          <w:sz w:val="20"/>
          <w:szCs w:val="20"/>
          <w:rPrChange w:id="5" w:author="sisleyzhou" w:date="2020-01-30T19:59:51Z">
            <w:rPr>
              <w:ins w:id="6" w:author="sisleyzhou" w:date="2020-01-30T19:59:51Z"/>
              <w:rFonts w:hint="default"/>
            </w:rPr>
          </w:rPrChange>
        </w:rPr>
      </w:pPr>
      <w:ins w:id="7" w:author="sisleyzhou" w:date="2020-01-30T19:59:51Z">
        <w:r>
          <w:rPr>
            <w:rFonts w:hint="default" w:ascii="Chalkboard" w:hAnsi="Chalkboard" w:eastAsia="Arial Unicode MS" w:cs="Chalkboard"/>
            <w:sz w:val="20"/>
            <w:szCs w:val="20"/>
            <w:rPrChange w:id="8" w:author="sisleyzhou" w:date="2020-01-30T19:59:51Z">
              <w:rPr>
                <w:rFonts w:hint="default"/>
              </w:rPr>
            </w:rPrChange>
          </w:rPr>
          <w:t>From developing a cafeteria delivery app to save students’ time, to creating a notification app to remind students about college info sessions, I enjoy both the process of learning CS and applying it to bring convenience to others.</w:t>
        </w:r>
      </w:ins>
      <w:ins w:id="10" w:author="sisleyzhou" w:date="2020-01-30T20:01:58Z">
        <w:r>
          <w:rPr>
            <w:rFonts w:hint="default" w:ascii="Chalkboard" w:hAnsi="Chalkboard" w:eastAsia="Arial Unicode MS" w:cs="Chalkboard"/>
            <w:sz w:val="20"/>
            <w:szCs w:val="20"/>
          </w:rPr>
          <w:t xml:space="preserve"> </w:t>
        </w:r>
      </w:ins>
      <w:ins w:id="11" w:author="sisleyzhou" w:date="2020-01-30T20:04:13Z">
        <w:r>
          <w:rPr>
            <w:rFonts w:hint="default" w:ascii="Chalkboard" w:hAnsi="Chalkboard" w:eastAsia="Arial Unicode MS" w:cs="Chalkboard"/>
            <w:sz w:val="20"/>
            <w:szCs w:val="20"/>
          </w:rPr>
          <w:t>F</w:t>
        </w:r>
      </w:ins>
      <w:ins w:id="12" w:author="sisleyzhou" w:date="2020-01-30T20:04:14Z">
        <w:r>
          <w:rPr>
            <w:rFonts w:hint="default" w:ascii="Chalkboard" w:hAnsi="Chalkboard" w:eastAsia="Arial Unicode MS" w:cs="Chalkboard"/>
            <w:sz w:val="20"/>
            <w:szCs w:val="20"/>
          </w:rPr>
          <w:t>urtherm</w:t>
        </w:r>
      </w:ins>
      <w:ins w:id="13" w:author="sisleyzhou" w:date="2020-01-30T20:04:15Z">
        <w:r>
          <w:rPr>
            <w:rFonts w:hint="default" w:ascii="Chalkboard" w:hAnsi="Chalkboard" w:eastAsia="Arial Unicode MS" w:cs="Chalkboard"/>
            <w:sz w:val="20"/>
            <w:szCs w:val="20"/>
          </w:rPr>
          <w:t>ore</w:t>
        </w:r>
      </w:ins>
      <w:ins w:id="14" w:author="sisleyzhou" w:date="2020-01-30T20:02:11Z">
        <w:r>
          <w:rPr>
            <w:rFonts w:hint="default" w:ascii="Chalkboard" w:hAnsi="Chalkboard" w:eastAsia="Arial Unicode MS" w:cs="Chalkboard"/>
            <w:sz w:val="20"/>
            <w:szCs w:val="20"/>
          </w:rPr>
          <w:t xml:space="preserve">, I </w:t>
        </w:r>
      </w:ins>
      <w:ins w:id="15" w:author="sisleyzhou" w:date="2020-01-30T20:02:13Z">
        <w:r>
          <w:rPr>
            <w:rFonts w:hint="default" w:ascii="Chalkboard" w:hAnsi="Chalkboard" w:eastAsia="Arial Unicode MS" w:cs="Chalkboard"/>
            <w:sz w:val="20"/>
            <w:szCs w:val="20"/>
          </w:rPr>
          <w:t>s</w:t>
        </w:r>
      </w:ins>
      <w:ins w:id="16" w:author="sisleyzhou" w:date="2020-01-30T20:02:14Z">
        <w:r>
          <w:rPr>
            <w:rFonts w:hint="default" w:ascii="Chalkboard" w:hAnsi="Chalkboard" w:eastAsia="Arial Unicode MS" w:cs="Chalkboard"/>
            <w:sz w:val="20"/>
            <w:szCs w:val="20"/>
          </w:rPr>
          <w:t xml:space="preserve">ee </w:t>
        </w:r>
      </w:ins>
      <w:ins w:id="17" w:author="sisleyzhou" w:date="2020-01-30T20:02:15Z">
        <w:r>
          <w:rPr>
            <w:rFonts w:hint="default" w:ascii="Chalkboard" w:hAnsi="Chalkboard" w:eastAsia="Arial Unicode MS" w:cs="Chalkboard"/>
            <w:sz w:val="20"/>
            <w:szCs w:val="20"/>
          </w:rPr>
          <w:t>C</w:t>
        </w:r>
      </w:ins>
      <w:ins w:id="18" w:author="sisleyzhou" w:date="2020-01-30T20:02:16Z">
        <w:r>
          <w:rPr>
            <w:rFonts w:hint="default" w:ascii="Chalkboard" w:hAnsi="Chalkboard" w:eastAsia="Arial Unicode MS" w:cs="Chalkboard"/>
            <w:sz w:val="20"/>
            <w:szCs w:val="20"/>
          </w:rPr>
          <w:t xml:space="preserve">S </w:t>
        </w:r>
      </w:ins>
      <w:ins w:id="19" w:author="sisleyzhou" w:date="2020-01-30T20:02:20Z">
        <w:r>
          <w:rPr>
            <w:rFonts w:hint="default" w:ascii="Chalkboard" w:hAnsi="Chalkboard" w:eastAsia="Arial Unicode MS" w:cs="Chalkboard"/>
            <w:sz w:val="20"/>
            <w:szCs w:val="20"/>
          </w:rPr>
          <w:t>as</w:t>
        </w:r>
      </w:ins>
      <w:ins w:id="20" w:author="sisleyzhou" w:date="2020-01-30T20:02:21Z">
        <w:r>
          <w:rPr>
            <w:rFonts w:hint="default" w:ascii="Chalkboard" w:hAnsi="Chalkboard" w:eastAsia="Arial Unicode MS" w:cs="Chalkboard"/>
            <w:sz w:val="20"/>
            <w:szCs w:val="20"/>
          </w:rPr>
          <w:t xml:space="preserve"> a</w:t>
        </w:r>
      </w:ins>
      <w:ins w:id="21" w:author="sisleyzhou" w:date="2020-01-30T20:03:30Z">
        <w:r>
          <w:rPr>
            <w:rFonts w:hint="default" w:ascii="Chalkboard" w:hAnsi="Chalkboard" w:eastAsia="Arial Unicode MS" w:cs="Chalkboard"/>
            <w:sz w:val="20"/>
            <w:szCs w:val="20"/>
          </w:rPr>
          <w:t xml:space="preserve"> </w:t>
        </w:r>
      </w:ins>
      <w:ins w:id="22" w:author="sisleyzhou" w:date="2020-01-30T20:02:21Z">
        <w:r>
          <w:rPr>
            <w:rFonts w:hint="default" w:ascii="Chalkboard" w:hAnsi="Chalkboard" w:eastAsia="Arial Unicode MS" w:cs="Chalkboard"/>
            <w:sz w:val="20"/>
            <w:szCs w:val="20"/>
          </w:rPr>
          <w:t>too</w:t>
        </w:r>
      </w:ins>
      <w:ins w:id="23" w:author="sisleyzhou" w:date="2020-01-30T20:02:22Z">
        <w:r>
          <w:rPr>
            <w:rFonts w:hint="default" w:ascii="Chalkboard" w:hAnsi="Chalkboard" w:eastAsia="Arial Unicode MS" w:cs="Chalkboard"/>
            <w:sz w:val="20"/>
            <w:szCs w:val="20"/>
          </w:rPr>
          <w:t xml:space="preserve">l for </w:t>
        </w:r>
      </w:ins>
      <w:ins w:id="24" w:author="sisleyzhou" w:date="2020-01-30T20:02:25Z">
        <w:r>
          <w:rPr>
            <w:rFonts w:hint="default" w:ascii="Chalkboard" w:hAnsi="Chalkboard" w:eastAsia="Arial Unicode MS" w:cs="Chalkboard"/>
            <w:sz w:val="20"/>
            <w:szCs w:val="20"/>
          </w:rPr>
          <w:t>ex</w:t>
        </w:r>
      </w:ins>
      <w:ins w:id="25" w:author="sisleyzhou" w:date="2020-01-30T20:02:26Z">
        <w:r>
          <w:rPr>
            <w:rFonts w:hint="default" w:ascii="Chalkboard" w:hAnsi="Chalkboard" w:eastAsia="Arial Unicode MS" w:cs="Chalkboard"/>
            <w:sz w:val="20"/>
            <w:szCs w:val="20"/>
          </w:rPr>
          <w:t>press</w:t>
        </w:r>
      </w:ins>
      <w:ins w:id="26" w:author="sisleyzhou" w:date="2020-01-30T20:02:27Z">
        <w:r>
          <w:rPr>
            <w:rFonts w:hint="default" w:ascii="Chalkboard" w:hAnsi="Chalkboard" w:eastAsia="Arial Unicode MS" w:cs="Chalkboard"/>
            <w:sz w:val="20"/>
            <w:szCs w:val="20"/>
          </w:rPr>
          <w:t xml:space="preserve">ing </w:t>
        </w:r>
      </w:ins>
      <w:ins w:id="27" w:author="sisleyzhou" w:date="2020-01-30T20:02:28Z">
        <w:r>
          <w:rPr>
            <w:rFonts w:hint="default" w:ascii="Chalkboard" w:hAnsi="Chalkboard" w:eastAsia="Arial Unicode MS" w:cs="Chalkboard"/>
            <w:sz w:val="20"/>
            <w:szCs w:val="20"/>
          </w:rPr>
          <w:t>ideas</w:t>
        </w:r>
      </w:ins>
      <w:ins w:id="28" w:author="sisleyzhou" w:date="2020-01-30T20:03:44Z">
        <w:r>
          <w:rPr>
            <w:rFonts w:hint="default" w:ascii="Chalkboard" w:hAnsi="Chalkboard" w:eastAsia="Arial Unicode MS" w:cs="Chalkboard"/>
            <w:sz w:val="20"/>
            <w:szCs w:val="20"/>
          </w:rPr>
          <w:t>.</w:t>
        </w:r>
      </w:ins>
      <w:ins w:id="29" w:author="sisleyzhou" w:date="2020-01-30T20:03:45Z">
        <w:r>
          <w:rPr>
            <w:rFonts w:hint="default" w:ascii="Chalkboard" w:hAnsi="Chalkboard" w:eastAsia="Arial Unicode MS" w:cs="Chalkboard"/>
            <w:sz w:val="20"/>
            <w:szCs w:val="20"/>
          </w:rPr>
          <w:t xml:space="preserve"> </w:t>
        </w:r>
      </w:ins>
      <w:ins w:id="30" w:author="sisleyzhou" w:date="2020-01-30T20:03:59Z">
        <w:r>
          <w:rPr>
            <w:rFonts w:hint="default" w:ascii="Chalkboard" w:hAnsi="Chalkboard" w:eastAsia="Arial Unicode MS" w:cs="Chalkboard"/>
            <w:sz w:val="20"/>
            <w:szCs w:val="20"/>
            <w:rPrChange w:id="31" w:author="sisleyzhou" w:date="2020-01-30T20:03:59Z">
              <w:rPr>
                <w:rFonts w:hint="default"/>
              </w:rPr>
            </w:rPrChange>
          </w:rPr>
          <w:t xml:space="preserve">Shocked by China’s lack of sex-education, I once made a sex-education game with friends, attempting to use CS to invoke social changes. </w:t>
        </w:r>
      </w:ins>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ins w:id="33" w:author="sisleyzhou" w:date="2020-01-30T20:01:10Z"/>
          <w:rFonts w:hint="default" w:ascii="Chalkboard" w:hAnsi="Chalkboard" w:eastAsia="Arial Unicode MS" w:cs="Chalkboard"/>
          <w:sz w:val="20"/>
          <w:szCs w:val="20"/>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ins w:id="34" w:author="sisleyzhou" w:date="2020-01-30T19:53:52Z"/>
          <w:rFonts w:hint="default" w:ascii="Chalkboard" w:hAnsi="Chalkboard" w:eastAsia="Arial Unicode MS" w:cs="Chalkboard"/>
          <w:sz w:val="20"/>
          <w:szCs w:val="20"/>
        </w:rPr>
      </w:pPr>
      <w:ins w:id="35" w:author="sisleyzhou" w:date="2020-01-30T19:59:51Z">
        <w:r>
          <w:rPr>
            <w:rFonts w:hint="default" w:ascii="Chalkboard" w:hAnsi="Chalkboard" w:eastAsia="Arial Unicode MS" w:cs="Chalkboard"/>
            <w:sz w:val="20"/>
            <w:szCs w:val="20"/>
            <w:rPrChange w:id="36" w:author="sisleyzhou" w:date="2020-01-30T19:59:51Z">
              <w:rPr>
                <w:rFonts w:hint="default"/>
              </w:rPr>
            </w:rPrChange>
          </w:rPr>
          <w:t xml:space="preserve">Although this game has sparked wide social discussion, its development was still limited by my technical gaps. </w:t>
        </w:r>
      </w:ins>
      <w:ins w:id="38" w:author="sisleyzhou" w:date="2020-01-30T20:04:39Z">
        <w:r>
          <w:rPr>
            <w:rFonts w:hint="default" w:ascii="Chalkboard" w:hAnsi="Chalkboard" w:eastAsia="Arial Unicode MS" w:cs="Chalkboard"/>
            <w:sz w:val="20"/>
            <w:szCs w:val="20"/>
          </w:rPr>
          <w:t>W</w:t>
        </w:r>
      </w:ins>
      <w:ins w:id="39" w:author="sisleyzhou" w:date="2020-01-30T20:04:40Z">
        <w:r>
          <w:rPr>
            <w:rFonts w:hint="default" w:ascii="Chalkboard" w:hAnsi="Chalkboard" w:eastAsia="Arial Unicode MS" w:cs="Chalkboard"/>
            <w:sz w:val="20"/>
            <w:szCs w:val="20"/>
          </w:rPr>
          <w:t>P</w:t>
        </w:r>
      </w:ins>
      <w:ins w:id="40" w:author="sisleyzhou" w:date="2020-01-30T20:04:41Z">
        <w:r>
          <w:rPr>
            <w:rFonts w:hint="default" w:ascii="Chalkboard" w:hAnsi="Chalkboard" w:eastAsia="Arial Unicode MS" w:cs="Chalkboard"/>
            <w:sz w:val="20"/>
            <w:szCs w:val="20"/>
          </w:rPr>
          <w:t>I</w:t>
        </w:r>
      </w:ins>
      <w:ins w:id="41" w:author="sisleyzhou" w:date="2020-01-30T19:59:51Z">
        <w:r>
          <w:rPr>
            <w:rFonts w:hint="default" w:ascii="Chalkboard" w:hAnsi="Chalkboard" w:eastAsia="Arial Unicode MS" w:cs="Chalkboard"/>
            <w:sz w:val="20"/>
            <w:szCs w:val="20"/>
            <w:rPrChange w:id="42" w:author="sisleyzhou" w:date="2020-01-30T19:59:51Z">
              <w:rPr>
                <w:rFonts w:hint="default"/>
              </w:rPr>
            </w:rPrChange>
          </w:rPr>
          <w:t xml:space="preserve"> provides courses like “</w:t>
        </w:r>
      </w:ins>
      <w:ins w:id="44" w:author="sisleyzhou" w:date="2020-01-30T20:05:04Z">
        <w:r>
          <w:rPr>
            <w:rFonts w:hint="default" w:ascii="Chalkboard" w:hAnsi="Chalkboard" w:eastAsia="Arial Unicode MS" w:cs="Chalkboard"/>
            <w:sz w:val="20"/>
            <w:szCs w:val="20"/>
            <w:rPrChange w:id="45" w:author="sisleyzhou" w:date="2020-01-30T20:05:04Z">
              <w:rPr>
                <w:rFonts w:hint="default"/>
              </w:rPr>
            </w:rPrChange>
          </w:rPr>
          <w:t>Technical Game Development</w:t>
        </w:r>
      </w:ins>
      <w:ins w:id="47" w:author="sisleyzhou" w:date="2020-01-30T19:59:51Z">
        <w:r>
          <w:rPr>
            <w:rFonts w:hint="default" w:ascii="Chalkboard" w:hAnsi="Chalkboard" w:eastAsia="Arial Unicode MS" w:cs="Chalkboard"/>
            <w:sz w:val="20"/>
            <w:szCs w:val="20"/>
            <w:rPrChange w:id="48" w:author="sisleyzhou" w:date="2020-01-30T19:59:51Z">
              <w:rPr>
                <w:rFonts w:hint="default"/>
              </w:rPr>
            </w:rPrChange>
          </w:rPr>
          <w:t xml:space="preserve">” that will enable me to </w:t>
        </w:r>
      </w:ins>
      <w:ins w:id="50" w:author="sisleyzhou" w:date="2020-01-30T20:05:29Z">
        <w:r>
          <w:rPr>
            <w:rFonts w:hint="default" w:ascii="Chalkboard" w:hAnsi="Chalkboard" w:eastAsia="Arial Unicode MS" w:cs="Chalkboard"/>
            <w:sz w:val="20"/>
            <w:szCs w:val="20"/>
          </w:rPr>
          <w:t>use</w:t>
        </w:r>
      </w:ins>
      <w:ins w:id="51" w:author="sisleyzhou" w:date="2020-01-30T20:05:30Z">
        <w:r>
          <w:rPr>
            <w:rFonts w:hint="default" w:ascii="Chalkboard" w:hAnsi="Chalkboard" w:eastAsia="Arial Unicode MS" w:cs="Chalkboard"/>
            <w:sz w:val="20"/>
            <w:szCs w:val="20"/>
          </w:rPr>
          <w:t xml:space="preserve"> AI,</w:t>
        </w:r>
      </w:ins>
      <w:ins w:id="52" w:author="sisleyzhou" w:date="2020-01-30T20:05:31Z">
        <w:r>
          <w:rPr>
            <w:rFonts w:hint="default" w:ascii="Chalkboard" w:hAnsi="Chalkboard" w:eastAsia="Arial Unicode MS" w:cs="Chalkboard"/>
            <w:sz w:val="20"/>
            <w:szCs w:val="20"/>
          </w:rPr>
          <w:t xml:space="preserve"> G</w:t>
        </w:r>
      </w:ins>
      <w:ins w:id="53" w:author="sisleyzhou" w:date="2020-01-30T20:05:32Z">
        <w:r>
          <w:rPr>
            <w:rFonts w:hint="default" w:ascii="Chalkboard" w:hAnsi="Chalkboard" w:eastAsia="Arial Unicode MS" w:cs="Chalkboard"/>
            <w:sz w:val="20"/>
            <w:szCs w:val="20"/>
          </w:rPr>
          <w:t>raphi</w:t>
        </w:r>
      </w:ins>
      <w:ins w:id="54" w:author="sisleyzhou" w:date="2020-01-30T20:05:33Z">
        <w:r>
          <w:rPr>
            <w:rFonts w:hint="default" w:ascii="Chalkboard" w:hAnsi="Chalkboard" w:eastAsia="Arial Unicode MS" w:cs="Chalkboard"/>
            <w:sz w:val="20"/>
            <w:szCs w:val="20"/>
          </w:rPr>
          <w:t>cs, a</w:t>
        </w:r>
      </w:ins>
      <w:ins w:id="55" w:author="sisleyzhou" w:date="2020-01-30T20:05:34Z">
        <w:r>
          <w:rPr>
            <w:rFonts w:hint="default" w:ascii="Chalkboard" w:hAnsi="Chalkboard" w:eastAsia="Arial Unicode MS" w:cs="Chalkboard"/>
            <w:sz w:val="20"/>
            <w:szCs w:val="20"/>
          </w:rPr>
          <w:t>nd Phys</w:t>
        </w:r>
      </w:ins>
      <w:ins w:id="56" w:author="sisleyzhou" w:date="2020-01-30T20:05:35Z">
        <w:r>
          <w:rPr>
            <w:rFonts w:hint="default" w:ascii="Chalkboard" w:hAnsi="Chalkboard" w:eastAsia="Arial Unicode MS" w:cs="Chalkboard"/>
            <w:sz w:val="20"/>
            <w:szCs w:val="20"/>
          </w:rPr>
          <w:t xml:space="preserve">ics </w:t>
        </w:r>
      </w:ins>
      <w:ins w:id="57" w:author="sisleyzhou" w:date="2020-01-30T20:05:45Z">
        <w:r>
          <w:rPr>
            <w:rFonts w:hint="default" w:ascii="Chalkboard" w:hAnsi="Chalkboard" w:eastAsia="Arial Unicode MS" w:cs="Chalkboard"/>
            <w:sz w:val="20"/>
            <w:szCs w:val="20"/>
          </w:rPr>
          <w:t>t</w:t>
        </w:r>
      </w:ins>
      <w:ins w:id="58" w:author="sisleyzhou" w:date="2020-01-30T20:05:46Z">
        <w:r>
          <w:rPr>
            <w:rFonts w:hint="default" w:ascii="Chalkboard" w:hAnsi="Chalkboard" w:eastAsia="Arial Unicode MS" w:cs="Chalkboard"/>
            <w:sz w:val="20"/>
            <w:szCs w:val="20"/>
          </w:rPr>
          <w:t>ech</w:t>
        </w:r>
      </w:ins>
      <w:ins w:id="59" w:author="sisleyzhou" w:date="2020-01-30T20:05:50Z">
        <w:r>
          <w:rPr>
            <w:rFonts w:hint="default" w:ascii="Chalkboard" w:hAnsi="Chalkboard" w:eastAsia="Arial Unicode MS" w:cs="Chalkboard"/>
            <w:sz w:val="20"/>
            <w:szCs w:val="20"/>
          </w:rPr>
          <w:t>niques</w:t>
        </w:r>
      </w:ins>
      <w:ins w:id="60" w:author="sisleyzhou" w:date="2020-01-30T20:05:51Z">
        <w:r>
          <w:rPr>
            <w:rFonts w:hint="default" w:ascii="Chalkboard" w:hAnsi="Chalkboard" w:eastAsia="Arial Unicode MS" w:cs="Chalkboard"/>
            <w:sz w:val="20"/>
            <w:szCs w:val="20"/>
          </w:rPr>
          <w:t xml:space="preserve"> </w:t>
        </w:r>
      </w:ins>
      <w:ins w:id="61" w:author="sisleyzhou" w:date="2020-01-30T20:05:36Z">
        <w:r>
          <w:rPr>
            <w:rFonts w:hint="default" w:ascii="Chalkboard" w:hAnsi="Chalkboard" w:eastAsia="Arial Unicode MS" w:cs="Chalkboard"/>
            <w:sz w:val="20"/>
            <w:szCs w:val="20"/>
          </w:rPr>
          <w:t>to</w:t>
        </w:r>
      </w:ins>
      <w:ins w:id="62" w:author="sisleyzhou" w:date="2020-01-30T20:05:37Z">
        <w:r>
          <w:rPr>
            <w:rFonts w:hint="default" w:ascii="Chalkboard" w:hAnsi="Chalkboard" w:eastAsia="Arial Unicode MS" w:cs="Chalkboard"/>
            <w:sz w:val="20"/>
            <w:szCs w:val="20"/>
          </w:rPr>
          <w:t xml:space="preserve"> </w:t>
        </w:r>
      </w:ins>
      <w:ins w:id="63" w:author="sisleyzhou" w:date="2020-01-30T19:59:51Z">
        <w:r>
          <w:rPr>
            <w:rFonts w:hint="default" w:ascii="Chalkboard" w:hAnsi="Chalkboard" w:eastAsia="Arial Unicode MS" w:cs="Chalkboard"/>
            <w:sz w:val="20"/>
            <w:szCs w:val="20"/>
            <w:rPrChange w:id="64" w:author="sisleyzhou" w:date="2020-01-30T19:59:51Z">
              <w:rPr>
                <w:rFonts w:hint="default"/>
              </w:rPr>
            </w:rPrChange>
          </w:rPr>
          <w:t xml:space="preserve">break such limits. </w:t>
        </w:r>
      </w:ins>
      <w:ins w:id="66" w:author="sisleyzhou" w:date="2020-01-30T20:14:58Z">
        <w:r>
          <w:rPr>
            <w:rFonts w:hint="default" w:ascii="Chalkboard" w:hAnsi="Chalkboard" w:eastAsia="Arial Unicode MS" w:cs="Chalkboard"/>
            <w:sz w:val="20"/>
            <w:szCs w:val="20"/>
          </w:rPr>
          <w:t>W</w:t>
        </w:r>
      </w:ins>
      <w:ins w:id="67" w:author="sisleyzhou" w:date="2020-01-30T20:15:00Z">
        <w:r>
          <w:rPr>
            <w:rFonts w:hint="default" w:ascii="Chalkboard" w:hAnsi="Chalkboard" w:eastAsia="Arial Unicode MS" w:cs="Chalkboard"/>
            <w:sz w:val="20"/>
            <w:szCs w:val="20"/>
          </w:rPr>
          <w:t>h</w:t>
        </w:r>
      </w:ins>
      <w:ins w:id="68" w:author="sisleyzhou" w:date="2020-01-30T20:15:01Z">
        <w:r>
          <w:rPr>
            <w:rFonts w:hint="default" w:ascii="Chalkboard" w:hAnsi="Chalkboard" w:eastAsia="Arial Unicode MS" w:cs="Chalkboard"/>
            <w:sz w:val="20"/>
            <w:szCs w:val="20"/>
          </w:rPr>
          <w:t>at exc</w:t>
        </w:r>
      </w:ins>
      <w:ins w:id="69" w:author="sisleyzhou" w:date="2020-01-30T20:15:02Z">
        <w:r>
          <w:rPr>
            <w:rFonts w:hint="default" w:ascii="Chalkboard" w:hAnsi="Chalkboard" w:eastAsia="Arial Unicode MS" w:cs="Chalkboard"/>
            <w:sz w:val="20"/>
            <w:szCs w:val="20"/>
          </w:rPr>
          <w:t>ite</w:t>
        </w:r>
      </w:ins>
      <w:ins w:id="70" w:author="sisleyzhou" w:date="2020-01-30T20:15:05Z">
        <w:r>
          <w:rPr>
            <w:rFonts w:hint="default" w:ascii="Chalkboard" w:hAnsi="Chalkboard" w:eastAsia="Arial Unicode MS" w:cs="Chalkboard"/>
            <w:sz w:val="20"/>
            <w:szCs w:val="20"/>
          </w:rPr>
          <w:t xml:space="preserve">s </w:t>
        </w:r>
      </w:ins>
      <w:ins w:id="71" w:author="sisleyzhou" w:date="2020-01-30T20:15:06Z">
        <w:r>
          <w:rPr>
            <w:rFonts w:hint="default" w:ascii="Chalkboard" w:hAnsi="Chalkboard" w:eastAsia="Arial Unicode MS" w:cs="Chalkboard"/>
            <w:sz w:val="20"/>
            <w:szCs w:val="20"/>
          </w:rPr>
          <w:t>me the mo</w:t>
        </w:r>
      </w:ins>
      <w:ins w:id="72" w:author="sisleyzhou" w:date="2020-01-30T20:15:07Z">
        <w:r>
          <w:rPr>
            <w:rFonts w:hint="default" w:ascii="Chalkboard" w:hAnsi="Chalkboard" w:eastAsia="Arial Unicode MS" w:cs="Chalkboard"/>
            <w:sz w:val="20"/>
            <w:szCs w:val="20"/>
          </w:rPr>
          <w:t>st is</w:t>
        </w:r>
      </w:ins>
      <w:ins w:id="73" w:author="sisleyzhou" w:date="2020-01-30T20:15:08Z">
        <w:r>
          <w:rPr>
            <w:rFonts w:hint="default" w:ascii="Chalkboard" w:hAnsi="Chalkboard" w:eastAsia="Arial Unicode MS" w:cs="Chalkboard"/>
            <w:sz w:val="20"/>
            <w:szCs w:val="20"/>
          </w:rPr>
          <w:t xml:space="preserve"> </w:t>
        </w:r>
      </w:ins>
      <w:ins w:id="74" w:author="sisleyzhou" w:date="2020-01-30T20:15:38Z">
        <w:r>
          <w:rPr>
            <w:rFonts w:hint="default" w:ascii="Chalkboard" w:hAnsi="Chalkboard" w:eastAsia="Arial Unicode MS" w:cs="Chalkboard"/>
            <w:sz w:val="20"/>
            <w:szCs w:val="20"/>
          </w:rPr>
          <w:t>that W</w:t>
        </w:r>
      </w:ins>
      <w:ins w:id="75" w:author="sisleyzhou" w:date="2020-01-30T20:15:39Z">
        <w:r>
          <w:rPr>
            <w:rFonts w:hint="default" w:ascii="Chalkboard" w:hAnsi="Chalkboard" w:eastAsia="Arial Unicode MS" w:cs="Chalkboard"/>
            <w:sz w:val="20"/>
            <w:szCs w:val="20"/>
          </w:rPr>
          <w:t>PI</w:t>
        </w:r>
      </w:ins>
      <w:ins w:id="76" w:author="sisleyzhou" w:date="2020-01-30T20:15:43Z">
        <w:r>
          <w:rPr>
            <w:rFonts w:hint="default" w:ascii="Chalkboard" w:hAnsi="Chalkboard" w:eastAsia="Arial Unicode MS" w:cs="Chalkboard"/>
            <w:sz w:val="20"/>
            <w:szCs w:val="20"/>
          </w:rPr>
          <w:t xml:space="preserve">’s </w:t>
        </w:r>
      </w:ins>
      <w:ins w:id="77" w:author="sisleyzhou" w:date="2020-01-30T20:15:47Z">
        <w:r>
          <w:rPr>
            <w:rFonts w:hint="default" w:ascii="Chalkboard" w:hAnsi="Chalkboard" w:eastAsia="Arial Unicode MS" w:cs="Chalkboard"/>
            <w:sz w:val="20"/>
            <w:szCs w:val="20"/>
            <w:rPrChange w:id="78" w:author="sisleyzhou" w:date="2020-01-30T20:15:47Z">
              <w:rPr>
                <w:rFonts w:hint="default"/>
              </w:rPr>
            </w:rPrChange>
          </w:rPr>
          <w:t>Major Qualifying Project</w:t>
        </w:r>
      </w:ins>
      <w:ins w:id="80" w:author="sisleyzhou" w:date="2020-01-30T20:15:49Z">
        <w:r>
          <w:rPr>
            <w:rFonts w:hint="default" w:ascii="Chalkboard" w:hAnsi="Chalkboard" w:eastAsia="Arial Unicode MS" w:cs="Chalkboard"/>
            <w:sz w:val="20"/>
            <w:szCs w:val="20"/>
          </w:rPr>
          <w:t xml:space="preserve"> </w:t>
        </w:r>
      </w:ins>
      <w:ins w:id="81" w:author="sisleyzhou" w:date="2020-01-30T20:16:00Z">
        <w:r>
          <w:rPr>
            <w:rFonts w:hint="default" w:ascii="Chalkboard" w:hAnsi="Chalkboard" w:eastAsia="Arial Unicode MS" w:cs="Chalkboard"/>
            <w:sz w:val="20"/>
            <w:szCs w:val="20"/>
          </w:rPr>
          <w:t>(M</w:t>
        </w:r>
      </w:ins>
      <w:ins w:id="82" w:author="sisleyzhou" w:date="2020-01-30T20:16:01Z">
        <w:r>
          <w:rPr>
            <w:rFonts w:hint="default" w:ascii="Chalkboard" w:hAnsi="Chalkboard" w:eastAsia="Arial Unicode MS" w:cs="Chalkboard"/>
            <w:sz w:val="20"/>
            <w:szCs w:val="20"/>
          </w:rPr>
          <w:t>Q</w:t>
        </w:r>
      </w:ins>
      <w:ins w:id="83" w:author="sisleyzhou" w:date="2020-01-30T20:16:02Z">
        <w:r>
          <w:rPr>
            <w:rFonts w:hint="default" w:ascii="Chalkboard" w:hAnsi="Chalkboard" w:eastAsia="Arial Unicode MS" w:cs="Chalkboard"/>
            <w:sz w:val="20"/>
            <w:szCs w:val="20"/>
          </w:rPr>
          <w:t>P)</w:t>
        </w:r>
      </w:ins>
      <w:ins w:id="84" w:author="sisleyzhou" w:date="2020-01-30T20:16:03Z">
        <w:r>
          <w:rPr>
            <w:rFonts w:hint="default" w:ascii="Chalkboard" w:hAnsi="Chalkboard" w:eastAsia="Arial Unicode MS" w:cs="Chalkboard"/>
            <w:sz w:val="20"/>
            <w:szCs w:val="20"/>
          </w:rPr>
          <w:t xml:space="preserve"> </w:t>
        </w:r>
      </w:ins>
      <w:ins w:id="85" w:author="sisleyzhou" w:date="2020-01-30T20:16:04Z">
        <w:r>
          <w:rPr>
            <w:rFonts w:hint="default" w:ascii="Chalkboard" w:hAnsi="Chalkboard" w:eastAsia="Arial Unicode MS" w:cs="Chalkboard"/>
            <w:sz w:val="20"/>
            <w:szCs w:val="20"/>
          </w:rPr>
          <w:t>wi</w:t>
        </w:r>
      </w:ins>
      <w:ins w:id="86" w:author="sisleyzhou" w:date="2020-01-30T20:16:05Z">
        <w:r>
          <w:rPr>
            <w:rFonts w:hint="default" w:ascii="Chalkboard" w:hAnsi="Chalkboard" w:eastAsia="Arial Unicode MS" w:cs="Chalkboard"/>
            <w:sz w:val="20"/>
            <w:szCs w:val="20"/>
          </w:rPr>
          <w:t xml:space="preserve">ll </w:t>
        </w:r>
      </w:ins>
      <w:ins w:id="87" w:author="sisleyzhou" w:date="2020-01-30T20:16:06Z">
        <w:r>
          <w:rPr>
            <w:rFonts w:hint="default" w:ascii="Chalkboard" w:hAnsi="Chalkboard" w:eastAsia="Arial Unicode MS" w:cs="Chalkboard"/>
            <w:sz w:val="20"/>
            <w:szCs w:val="20"/>
          </w:rPr>
          <w:t>gran</w:t>
        </w:r>
      </w:ins>
      <w:ins w:id="88" w:author="sisleyzhou" w:date="2020-01-30T20:16:07Z">
        <w:r>
          <w:rPr>
            <w:rFonts w:hint="default" w:ascii="Chalkboard" w:hAnsi="Chalkboard" w:eastAsia="Arial Unicode MS" w:cs="Chalkboard"/>
            <w:sz w:val="20"/>
            <w:szCs w:val="20"/>
          </w:rPr>
          <w:t xml:space="preserve">t me to </w:t>
        </w:r>
      </w:ins>
      <w:ins w:id="89" w:author="sisleyzhou" w:date="2020-01-30T20:18:53Z">
        <w:r>
          <w:rPr>
            <w:rFonts w:hint="default" w:ascii="Chalkboard" w:hAnsi="Chalkboard" w:eastAsia="Arial Unicode MS" w:cs="Chalkboard"/>
            <w:sz w:val="20"/>
            <w:szCs w:val="20"/>
          </w:rPr>
          <w:t xml:space="preserve">put </w:t>
        </w:r>
      </w:ins>
      <w:ins w:id="90" w:author="sisleyzhou" w:date="2020-01-30T20:18:54Z">
        <w:r>
          <w:rPr>
            <w:rFonts w:hint="default" w:ascii="Chalkboard" w:hAnsi="Chalkboard" w:eastAsia="Arial Unicode MS" w:cs="Chalkboard"/>
            <w:sz w:val="20"/>
            <w:szCs w:val="20"/>
          </w:rPr>
          <w:t xml:space="preserve">the </w:t>
        </w:r>
      </w:ins>
      <w:ins w:id="91" w:author="sisleyzhou" w:date="2020-01-30T20:18:55Z">
        <w:r>
          <w:rPr>
            <w:rFonts w:hint="default" w:ascii="Chalkboard" w:hAnsi="Chalkboard" w:eastAsia="Arial Unicode MS" w:cs="Chalkboard"/>
            <w:sz w:val="20"/>
            <w:szCs w:val="20"/>
          </w:rPr>
          <w:t>theor</w:t>
        </w:r>
      </w:ins>
      <w:ins w:id="92" w:author="sisleyzhou" w:date="2020-01-30T20:18:56Z">
        <w:r>
          <w:rPr>
            <w:rFonts w:hint="default" w:ascii="Chalkboard" w:hAnsi="Chalkboard" w:eastAsia="Arial Unicode MS" w:cs="Chalkboard"/>
            <w:sz w:val="20"/>
            <w:szCs w:val="20"/>
          </w:rPr>
          <w:t>y of</w:t>
        </w:r>
      </w:ins>
      <w:ins w:id="93" w:author="sisleyzhou" w:date="2020-01-30T20:18:57Z">
        <w:r>
          <w:rPr>
            <w:rFonts w:hint="default" w:ascii="Chalkboard" w:hAnsi="Chalkboard" w:eastAsia="Arial Unicode MS" w:cs="Chalkboard"/>
            <w:sz w:val="20"/>
            <w:szCs w:val="20"/>
          </w:rPr>
          <w:t xml:space="preserve"> what </w:t>
        </w:r>
      </w:ins>
      <w:ins w:id="94" w:author="sisleyzhou" w:date="2020-01-30T20:18:58Z">
        <w:r>
          <w:rPr>
            <w:rFonts w:hint="default" w:ascii="Chalkboard" w:hAnsi="Chalkboard" w:eastAsia="Arial Unicode MS" w:cs="Chalkboard"/>
            <w:sz w:val="20"/>
            <w:szCs w:val="20"/>
          </w:rPr>
          <w:t>I have le</w:t>
        </w:r>
      </w:ins>
      <w:ins w:id="95" w:author="sisleyzhou" w:date="2020-01-30T20:18:59Z">
        <w:r>
          <w:rPr>
            <w:rFonts w:hint="default" w:ascii="Chalkboard" w:hAnsi="Chalkboard" w:eastAsia="Arial Unicode MS" w:cs="Chalkboard"/>
            <w:sz w:val="20"/>
            <w:szCs w:val="20"/>
          </w:rPr>
          <w:t>arne</w:t>
        </w:r>
      </w:ins>
      <w:ins w:id="96" w:author="sisleyzhou" w:date="2020-01-30T20:19:00Z">
        <w:r>
          <w:rPr>
            <w:rFonts w:hint="default" w:ascii="Chalkboard" w:hAnsi="Chalkboard" w:eastAsia="Arial Unicode MS" w:cs="Chalkboard"/>
            <w:sz w:val="20"/>
            <w:szCs w:val="20"/>
          </w:rPr>
          <w:t>d into</w:t>
        </w:r>
      </w:ins>
      <w:ins w:id="97" w:author="sisleyzhou" w:date="2020-01-30T20:19:01Z">
        <w:r>
          <w:rPr>
            <w:rFonts w:hint="default" w:ascii="Chalkboard" w:hAnsi="Chalkboard" w:eastAsia="Arial Unicode MS" w:cs="Chalkboard"/>
            <w:sz w:val="20"/>
            <w:szCs w:val="20"/>
          </w:rPr>
          <w:t xml:space="preserve"> </w:t>
        </w:r>
      </w:ins>
      <w:ins w:id="98" w:author="sisleyzhou" w:date="2020-01-30T20:19:09Z">
        <w:r>
          <w:rPr>
            <w:rFonts w:hint="default" w:ascii="Chalkboard" w:hAnsi="Chalkboard" w:eastAsia="Arial Unicode MS" w:cs="Chalkboard"/>
            <w:sz w:val="20"/>
            <w:szCs w:val="20"/>
          </w:rPr>
          <w:t>practi</w:t>
        </w:r>
      </w:ins>
      <w:ins w:id="99" w:author="sisleyzhou" w:date="2020-01-30T20:20:57Z">
        <w:r>
          <w:rPr>
            <w:rFonts w:hint="default" w:ascii="Chalkboard" w:hAnsi="Chalkboard" w:eastAsia="Arial Unicode MS" w:cs="Chalkboard"/>
            <w:sz w:val="20"/>
            <w:szCs w:val="20"/>
          </w:rPr>
          <w:t>c</w:t>
        </w:r>
      </w:ins>
      <w:ins w:id="100" w:author="sisleyzhou" w:date="2020-01-30T20:19:10Z">
        <w:r>
          <w:rPr>
            <w:rFonts w:hint="default" w:ascii="Chalkboard" w:hAnsi="Chalkboard" w:eastAsia="Arial Unicode MS" w:cs="Chalkboard"/>
            <w:sz w:val="20"/>
            <w:szCs w:val="20"/>
          </w:rPr>
          <w:t xml:space="preserve">e to </w:t>
        </w:r>
      </w:ins>
      <w:ins w:id="101" w:author="sisleyzhou" w:date="2020-01-30T20:17:08Z">
        <w:r>
          <w:rPr>
            <w:rFonts w:hint="default" w:ascii="Chalkboard" w:hAnsi="Chalkboard" w:eastAsia="Arial Unicode MS" w:cs="Chalkboard"/>
            <w:sz w:val="20"/>
            <w:szCs w:val="20"/>
            <w:rPrChange w:id="102" w:author="sisleyzhou" w:date="2020-01-30T20:17:08Z">
              <w:rPr>
                <w:rFonts w:hint="default"/>
              </w:rPr>
            </w:rPrChange>
          </w:rPr>
          <w:t xml:space="preserve">real-world </w:t>
        </w:r>
      </w:ins>
      <w:ins w:id="104" w:author="sisleyzhou" w:date="2020-01-30T20:19:16Z">
        <w:r>
          <w:rPr>
            <w:rFonts w:hint="default" w:ascii="Chalkboard" w:hAnsi="Chalkboard" w:eastAsia="Arial Unicode MS" w:cs="Chalkboard"/>
            <w:sz w:val="20"/>
            <w:szCs w:val="20"/>
          </w:rPr>
          <w:t>i</w:t>
        </w:r>
      </w:ins>
      <w:ins w:id="105" w:author="sisleyzhou" w:date="2020-01-30T20:19:17Z">
        <w:r>
          <w:rPr>
            <w:rFonts w:hint="default" w:ascii="Chalkboard" w:hAnsi="Chalkboard" w:eastAsia="Arial Unicode MS" w:cs="Chalkboard"/>
            <w:sz w:val="20"/>
            <w:szCs w:val="20"/>
          </w:rPr>
          <w:t>ssues</w:t>
        </w:r>
      </w:ins>
      <w:ins w:id="106" w:author="sisleyzhou" w:date="2020-01-30T20:19:22Z">
        <w:r>
          <w:rPr>
            <w:rFonts w:hint="default" w:ascii="Chalkboard" w:hAnsi="Chalkboard" w:eastAsia="Arial Unicode MS" w:cs="Chalkboard"/>
            <w:sz w:val="20"/>
            <w:szCs w:val="20"/>
          </w:rPr>
          <w:t xml:space="preserve"> </w:t>
        </w:r>
      </w:ins>
      <w:ins w:id="107" w:author="sisleyzhou" w:date="2020-01-30T20:17:08Z">
        <w:r>
          <w:rPr>
            <w:rFonts w:hint="default" w:ascii="Chalkboard" w:hAnsi="Chalkboard" w:eastAsia="Arial Unicode MS" w:cs="Chalkboard"/>
            <w:sz w:val="20"/>
            <w:szCs w:val="20"/>
            <w:rPrChange w:id="108" w:author="sisleyzhou" w:date="2020-01-30T20:17:08Z">
              <w:rPr>
                <w:rFonts w:hint="default"/>
              </w:rPr>
            </w:rPrChange>
          </w:rPr>
          <w:t xml:space="preserve">that will soon characterize </w:t>
        </w:r>
      </w:ins>
      <w:ins w:id="110" w:author="sisleyzhou" w:date="2020-01-30T20:19:49Z">
        <w:r>
          <w:rPr>
            <w:rFonts w:hint="default" w:ascii="Chalkboard" w:hAnsi="Chalkboard" w:eastAsia="Arial Unicode MS" w:cs="Chalkboard"/>
            <w:sz w:val="20"/>
            <w:szCs w:val="20"/>
          </w:rPr>
          <w:t>my</w:t>
        </w:r>
      </w:ins>
      <w:ins w:id="111" w:author="sisleyzhou" w:date="2020-01-30T20:17:08Z">
        <w:r>
          <w:rPr>
            <w:rFonts w:hint="default" w:ascii="Chalkboard" w:hAnsi="Chalkboard" w:eastAsia="Arial Unicode MS" w:cs="Chalkboard"/>
            <w:sz w:val="20"/>
            <w:szCs w:val="20"/>
            <w:rPrChange w:id="112" w:author="sisleyzhou" w:date="2020-01-30T20:17:08Z">
              <w:rPr>
                <w:rFonts w:hint="default"/>
              </w:rPr>
            </w:rPrChange>
          </w:rPr>
          <w:t xml:space="preserve"> professional career. </w:t>
        </w:r>
      </w:ins>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ins w:id="114" w:author="sisleyzhou" w:date="2020-01-30T19:59:28Z"/>
          <w:rFonts w:hint="default" w:ascii="Chalkboard" w:hAnsi="Chalkboard" w:eastAsia="Arial Unicode MS" w:cs="Chalkboard"/>
          <w:sz w:val="20"/>
          <w:szCs w:val="20"/>
        </w:rPr>
      </w:pPr>
      <w:del w:id="115" w:author="sisleyzhou" w:date="2020-01-30T20:20:07Z">
        <w:r>
          <w:rPr>
            <w:rFonts w:hint="default" w:ascii="Chalkboard" w:hAnsi="Chalkboard" w:eastAsia="Arial Unicode MS" w:cs="Chalkboard"/>
            <w:sz w:val="20"/>
            <w:szCs w:val="20"/>
          </w:rPr>
          <w:delText xml:space="preserve">Shocked by China’s lack of sex-education, I made a sex-education game with my friends; Noticing that people were forgetting old industrial culture in Shanghai, I created a Virtual Reality art exhibition with my friends to showcase the industrial sites and remind people about the city’s legacy. The VR exhibition and the game have evoked phenomenal social discussion, which made me aware of the importance of humanity in the tech world. </w:delText>
        </w:r>
      </w:del>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halkboard" w:hAnsi="Chalkboard" w:eastAsia="Arial Unicode MS" w:cs="Chalkboard"/>
          <w:sz w:val="20"/>
          <w:szCs w:val="20"/>
          <w:shd w:val="clear" w:color="auto" w:fill="FFFFFF"/>
        </w:rPr>
      </w:pPr>
      <w:del w:id="116" w:author="sisleyzhou" w:date="2020-01-30T20:20:11Z">
        <w:r>
          <w:rPr>
            <w:rFonts w:hint="default" w:ascii="Chalkboard" w:hAnsi="Chalkboard" w:eastAsia="Arial Unicode MS" w:cs="Chalkboard"/>
            <w:sz w:val="20"/>
            <w:szCs w:val="20"/>
            <w:lang w:val="en-US"/>
          </w:rPr>
          <w:delText>While a</w:delText>
        </w:r>
      </w:del>
      <w:ins w:id="117" w:author="sisleyzhou" w:date="2020-01-30T20:20:11Z">
        <w:r>
          <w:rPr>
            <w:rFonts w:hint="default" w:ascii="Chalkboard" w:hAnsi="Chalkboard" w:eastAsia="Arial Unicode MS" w:cs="Chalkboard"/>
            <w:sz w:val="20"/>
            <w:szCs w:val="20"/>
          </w:rPr>
          <w:t>A</w:t>
        </w:r>
      </w:ins>
      <w:r>
        <w:rPr>
          <w:rFonts w:hint="default" w:ascii="Chalkboard" w:hAnsi="Chalkboard" w:eastAsia="Arial Unicode MS" w:cs="Chalkboard"/>
          <w:sz w:val="20"/>
          <w:szCs w:val="20"/>
        </w:rPr>
        <w:t xml:space="preserve">t </w:t>
      </w:r>
      <w:r>
        <w:rPr>
          <w:rFonts w:hint="default" w:ascii="Chalkboard" w:hAnsi="Chalkboard" w:eastAsia="Arial Unicode MS" w:cs="Chalkboard"/>
          <w:sz w:val="20"/>
          <w:szCs w:val="20"/>
        </w:rPr>
        <w:t>W</w:t>
      </w:r>
      <w:r>
        <w:rPr>
          <w:rFonts w:hint="default" w:ascii="Chalkboard" w:hAnsi="Chalkboard" w:eastAsia="Arial Unicode MS" w:cs="Chalkboard"/>
          <w:sz w:val="20"/>
          <w:szCs w:val="20"/>
        </w:rPr>
        <w:t>PI, I</w:t>
      </w:r>
      <w:ins w:id="118" w:author="sisleyzhou" w:date="2020-01-30T20:20:15Z">
        <w:r>
          <w:rPr>
            <w:rFonts w:hint="default" w:ascii="Chalkboard" w:hAnsi="Chalkboard" w:eastAsia="Arial Unicode MS" w:cs="Chalkboard"/>
            <w:sz w:val="20"/>
            <w:szCs w:val="20"/>
          </w:rPr>
          <w:t xml:space="preserve"> </w:t>
        </w:r>
      </w:ins>
      <w:ins w:id="119" w:author="sisleyzhou" w:date="2020-01-30T20:20:14Z">
        <w:r>
          <w:rPr>
            <w:rFonts w:hint="default" w:ascii="Chalkboard" w:hAnsi="Chalkboard" w:eastAsia="Arial Unicode MS" w:cs="Chalkboard"/>
            <w:sz w:val="20"/>
            <w:szCs w:val="20"/>
          </w:rPr>
          <w:t>also</w:t>
        </w:r>
      </w:ins>
      <w:ins w:id="120" w:author="sisleyzhou" w:date="2020-01-30T20:20:17Z">
        <w:r>
          <w:rPr>
            <w:rFonts w:hint="default" w:ascii="Chalkboard" w:hAnsi="Chalkboard" w:eastAsia="Arial Unicode MS" w:cs="Chalkboard"/>
            <w:sz w:val="20"/>
            <w:szCs w:val="20"/>
          </w:rPr>
          <w:t xml:space="preserve"> </w:t>
        </w:r>
      </w:ins>
      <w:del w:id="121" w:author="sisleyzhou" w:date="2020-01-30T20:20:16Z">
        <w:r>
          <w:rPr>
            <w:rFonts w:hint="default" w:ascii="Chalkboard" w:hAnsi="Chalkboard" w:eastAsia="Arial Unicode MS" w:cs="Chalkboard"/>
            <w:sz w:val="20"/>
            <w:szCs w:val="20"/>
          </w:rPr>
          <w:delText xml:space="preserve"> </w:delText>
        </w:r>
      </w:del>
      <w:r>
        <w:rPr>
          <w:rFonts w:hint="default" w:ascii="Chalkboard" w:hAnsi="Chalkboard" w:eastAsia="Arial Unicode MS" w:cs="Chalkboard"/>
          <w:sz w:val="20"/>
          <w:szCs w:val="20"/>
        </w:rPr>
        <w:t>hope to explore courses that combine humanity and computer science. The course “S</w:t>
      </w:r>
      <w:ins w:id="122" w:author="sisleyzhou" w:date="2020-01-30T19:58:08Z">
        <w:r>
          <w:rPr>
            <w:rFonts w:hint="default" w:ascii="Chalkboard" w:hAnsi="Chalkboard" w:eastAsia="Arial Unicode MS" w:cs="Chalkboard"/>
            <w:sz w:val="20"/>
            <w:szCs w:val="20"/>
          </w:rPr>
          <w:t>o</w:t>
        </w:r>
      </w:ins>
      <w:ins w:id="123" w:author="sisleyzhou" w:date="2020-01-30T19:58:09Z">
        <w:r>
          <w:rPr>
            <w:rFonts w:hint="default" w:ascii="Chalkboard" w:hAnsi="Chalkboard" w:eastAsia="Arial Unicode MS" w:cs="Chalkboard"/>
            <w:sz w:val="20"/>
            <w:szCs w:val="20"/>
          </w:rPr>
          <w:t xml:space="preserve">cial </w:t>
        </w:r>
      </w:ins>
      <w:ins w:id="124" w:author="sisleyzhou" w:date="2020-01-30T19:58:10Z">
        <w:r>
          <w:rPr>
            <w:rFonts w:hint="default" w:ascii="Chalkboard" w:hAnsi="Chalkboard" w:eastAsia="Arial Unicode MS" w:cs="Chalkboard"/>
            <w:sz w:val="20"/>
            <w:szCs w:val="20"/>
          </w:rPr>
          <w:t>Imp</w:t>
        </w:r>
      </w:ins>
      <w:ins w:id="125" w:author="sisleyzhou" w:date="2020-01-30T19:58:11Z">
        <w:r>
          <w:rPr>
            <w:rFonts w:hint="default" w:ascii="Chalkboard" w:hAnsi="Chalkboard" w:eastAsia="Arial Unicode MS" w:cs="Chalkboard"/>
            <w:sz w:val="20"/>
            <w:szCs w:val="20"/>
          </w:rPr>
          <w:t>licatio</w:t>
        </w:r>
      </w:ins>
      <w:ins w:id="126" w:author="sisleyzhou" w:date="2020-01-30T19:58:12Z">
        <w:r>
          <w:rPr>
            <w:rFonts w:hint="default" w:ascii="Chalkboard" w:hAnsi="Chalkboard" w:eastAsia="Arial Unicode MS" w:cs="Chalkboard"/>
            <w:sz w:val="20"/>
            <w:szCs w:val="20"/>
          </w:rPr>
          <w:t>ns of I</w:t>
        </w:r>
      </w:ins>
      <w:ins w:id="127" w:author="sisleyzhou" w:date="2020-01-30T19:58:13Z">
        <w:r>
          <w:rPr>
            <w:rFonts w:hint="default" w:ascii="Chalkboard" w:hAnsi="Chalkboard" w:eastAsia="Arial Unicode MS" w:cs="Chalkboard"/>
            <w:sz w:val="20"/>
            <w:szCs w:val="20"/>
          </w:rPr>
          <w:t>nform</w:t>
        </w:r>
      </w:ins>
      <w:ins w:id="128" w:author="sisleyzhou" w:date="2020-01-30T19:58:14Z">
        <w:r>
          <w:rPr>
            <w:rFonts w:hint="default" w:ascii="Chalkboard" w:hAnsi="Chalkboard" w:eastAsia="Arial Unicode MS" w:cs="Chalkboard"/>
            <w:sz w:val="20"/>
            <w:szCs w:val="20"/>
          </w:rPr>
          <w:t xml:space="preserve">ation </w:t>
        </w:r>
      </w:ins>
      <w:ins w:id="129" w:author="sisleyzhou" w:date="2020-01-30T19:58:15Z">
        <w:r>
          <w:rPr>
            <w:rFonts w:hint="default" w:ascii="Chalkboard" w:hAnsi="Chalkboard" w:eastAsia="Arial Unicode MS" w:cs="Chalkboard"/>
            <w:sz w:val="20"/>
            <w:szCs w:val="20"/>
          </w:rPr>
          <w:t>Proces</w:t>
        </w:r>
      </w:ins>
      <w:ins w:id="130" w:author="sisleyzhou" w:date="2020-01-30T19:58:16Z">
        <w:r>
          <w:rPr>
            <w:rFonts w:hint="default" w:ascii="Chalkboard" w:hAnsi="Chalkboard" w:eastAsia="Arial Unicode MS" w:cs="Chalkboard"/>
            <w:sz w:val="20"/>
            <w:szCs w:val="20"/>
          </w:rPr>
          <w:t>si</w:t>
        </w:r>
      </w:ins>
      <w:ins w:id="131" w:author="sisleyzhou" w:date="2020-01-30T19:58:17Z">
        <w:r>
          <w:rPr>
            <w:rFonts w:hint="default" w:ascii="Chalkboard" w:hAnsi="Chalkboard" w:eastAsia="Arial Unicode MS" w:cs="Chalkboard"/>
            <w:sz w:val="20"/>
            <w:szCs w:val="20"/>
          </w:rPr>
          <w:t>on</w:t>
        </w:r>
      </w:ins>
      <w:ins w:id="132" w:author="sisleyzhou" w:date="2020-01-30T19:58:18Z">
        <w:r>
          <w:rPr>
            <w:rFonts w:hint="default" w:ascii="Chalkboard" w:hAnsi="Chalkboard" w:eastAsia="Arial Unicode MS" w:cs="Chalkboard"/>
            <w:sz w:val="20"/>
            <w:szCs w:val="20"/>
          </w:rPr>
          <w:t>”</w:t>
        </w:r>
      </w:ins>
      <w:ins w:id="133" w:author="sisleyzhou" w:date="2020-01-30T20:22:19Z">
        <w:r>
          <w:rPr>
            <w:rFonts w:hint="default" w:ascii="Chalkboard" w:hAnsi="Chalkboard" w:eastAsia="Arial Unicode MS" w:cs="Chalkboard"/>
            <w:sz w:val="20"/>
            <w:szCs w:val="20"/>
          </w:rPr>
          <w:t xml:space="preserve"> </w:t>
        </w:r>
      </w:ins>
      <w:del w:id="134" w:author="sisleyzhou" w:date="2020-01-30T19:58:22Z">
        <w:bookmarkStart w:id="0" w:name="_GoBack"/>
        <w:bookmarkEnd w:id="0"/>
        <w:r>
          <w:rPr>
            <w:rFonts w:hint="default" w:ascii="Chalkboard" w:hAnsi="Chalkboard" w:eastAsia="Arial Unicode MS" w:cs="Chalkboard"/>
            <w:sz w:val="20"/>
            <w:szCs w:val="20"/>
          </w:rPr>
          <w:delText xml:space="preserve">OCIAL IMPLICATIONS OF INFORMATION PROCESSING” </w:delText>
        </w:r>
      </w:del>
      <w:r>
        <w:rPr>
          <w:rFonts w:hint="default" w:ascii="Chalkboard" w:hAnsi="Chalkboard" w:eastAsia="Arial Unicode MS" w:cs="Chalkboard"/>
          <w:sz w:val="20"/>
          <w:szCs w:val="20"/>
        </w:rPr>
        <w:t xml:space="preserve">discusses how computer science interact with people in the societal context, which enables me to explore how computer science could be expressed in a more intimate matter. </w:t>
      </w:r>
      <w:ins w:id="135" w:author="sisleyzhou" w:date="2020-01-30T19:58:48Z">
        <w:r>
          <w:rPr>
            <w:rFonts w:hint="default" w:ascii="Chalkboard" w:hAnsi="Chalkboard" w:eastAsia="Arial Unicode MS" w:cs="Chalkboard"/>
            <w:sz w:val="20"/>
            <w:szCs w:val="20"/>
          </w:rPr>
          <w:t xml:space="preserve">Taking </w:t>
        </w:r>
      </w:ins>
      <w:ins w:id="136" w:author="sisleyzhou" w:date="2020-01-30T19:58:50Z">
        <w:r>
          <w:rPr>
            <w:rFonts w:hint="default" w:ascii="Chalkboard" w:hAnsi="Chalkboard" w:eastAsia="Arial Unicode MS" w:cs="Chalkboard"/>
            <w:sz w:val="20"/>
            <w:szCs w:val="20"/>
          </w:rPr>
          <w:t>t</w:t>
        </w:r>
      </w:ins>
      <w:del w:id="137" w:author="sisleyzhou" w:date="2020-01-30T19:58:49Z">
        <w:r>
          <w:rPr>
            <w:rFonts w:hint="default" w:ascii="Chalkboard" w:hAnsi="Chalkboard" w:eastAsia="Arial Unicode MS" w:cs="Chalkboard"/>
            <w:sz w:val="20"/>
            <w:szCs w:val="20"/>
          </w:rPr>
          <w:delText>T</w:delText>
        </w:r>
      </w:del>
      <w:r>
        <w:rPr>
          <w:rFonts w:hint="default" w:ascii="Chalkboard" w:hAnsi="Chalkboard" w:eastAsia="Arial Unicode MS" w:cs="Chalkboard"/>
          <w:sz w:val="20"/>
          <w:szCs w:val="20"/>
        </w:rPr>
        <w:t>he course “D</w:t>
      </w:r>
      <w:ins w:id="138" w:author="sisleyzhou" w:date="2020-01-30T19:58:35Z">
        <w:r>
          <w:rPr>
            <w:rFonts w:hint="default" w:ascii="Chalkboard" w:hAnsi="Chalkboard" w:eastAsia="Arial Unicode MS" w:cs="Chalkboard"/>
            <w:sz w:val="20"/>
            <w:szCs w:val="20"/>
          </w:rPr>
          <w:t>ata</w:t>
        </w:r>
      </w:ins>
      <w:ins w:id="139" w:author="sisleyzhou" w:date="2020-01-30T19:58:36Z">
        <w:r>
          <w:rPr>
            <w:rFonts w:hint="default" w:ascii="Chalkboard" w:hAnsi="Chalkboard" w:eastAsia="Arial Unicode MS" w:cs="Chalkboard"/>
            <w:sz w:val="20"/>
            <w:szCs w:val="20"/>
          </w:rPr>
          <w:t xml:space="preserve"> Vi</w:t>
        </w:r>
      </w:ins>
      <w:ins w:id="140" w:author="sisleyzhou" w:date="2020-01-30T19:58:37Z">
        <w:r>
          <w:rPr>
            <w:rFonts w:hint="default" w:ascii="Chalkboard" w:hAnsi="Chalkboard" w:eastAsia="Arial Unicode MS" w:cs="Chalkboard"/>
            <w:sz w:val="20"/>
            <w:szCs w:val="20"/>
          </w:rPr>
          <w:t>sualiz</w:t>
        </w:r>
      </w:ins>
      <w:ins w:id="141" w:author="sisleyzhou" w:date="2020-01-30T19:58:38Z">
        <w:r>
          <w:rPr>
            <w:rFonts w:hint="default" w:ascii="Chalkboard" w:hAnsi="Chalkboard" w:eastAsia="Arial Unicode MS" w:cs="Chalkboard"/>
            <w:sz w:val="20"/>
            <w:szCs w:val="20"/>
          </w:rPr>
          <w:t>ation</w:t>
        </w:r>
      </w:ins>
      <w:ins w:id="142" w:author="sisleyzhou" w:date="2020-01-30T19:58:39Z">
        <w:r>
          <w:rPr>
            <w:rFonts w:hint="default" w:ascii="Chalkboard" w:hAnsi="Chalkboard" w:eastAsia="Arial Unicode MS" w:cs="Chalkboard"/>
            <w:sz w:val="20"/>
            <w:szCs w:val="20"/>
          </w:rPr>
          <w:t>”</w:t>
        </w:r>
      </w:ins>
      <w:ins w:id="143" w:author="sisleyzhou" w:date="2020-01-30T19:58:44Z">
        <w:r>
          <w:rPr>
            <w:rFonts w:hint="default" w:ascii="Chalkboard" w:hAnsi="Chalkboard" w:eastAsia="Arial Unicode MS" w:cs="Chalkboard"/>
            <w:sz w:val="20"/>
            <w:szCs w:val="20"/>
          </w:rPr>
          <w:t xml:space="preserve"> </w:t>
        </w:r>
      </w:ins>
      <w:ins w:id="144" w:author="sisleyzhou" w:date="2020-01-30T19:58:53Z">
        <w:r>
          <w:rPr>
            <w:rFonts w:hint="default" w:ascii="Chalkboard" w:hAnsi="Chalkboard" w:eastAsia="Arial Unicode MS" w:cs="Chalkboard"/>
            <w:sz w:val="20"/>
            <w:szCs w:val="20"/>
          </w:rPr>
          <w:t xml:space="preserve">will </w:t>
        </w:r>
      </w:ins>
      <w:del w:id="145" w:author="sisleyzhou" w:date="2020-01-30T19:58:44Z">
        <w:r>
          <w:rPr>
            <w:rFonts w:hint="default" w:ascii="Chalkboard" w:hAnsi="Chalkboard" w:eastAsia="Arial Unicode MS" w:cs="Chalkboard"/>
            <w:sz w:val="20"/>
            <w:szCs w:val="20"/>
          </w:rPr>
          <w:delText>ATA VISUALIZATION”</w:delText>
        </w:r>
      </w:del>
      <w:del w:id="146" w:author="sisleyzhou" w:date="2020-01-30T19:58:43Z">
        <w:r>
          <w:rPr>
            <w:rFonts w:hint="default" w:ascii="Chalkboard" w:hAnsi="Chalkboard" w:eastAsia="Arial Unicode MS" w:cs="Chalkboard"/>
            <w:sz w:val="20"/>
            <w:szCs w:val="20"/>
          </w:rPr>
          <w:delText xml:space="preserve"> </w:delText>
        </w:r>
      </w:del>
      <w:r>
        <w:rPr>
          <w:rFonts w:hint="default" w:ascii="Chalkboard" w:hAnsi="Chalkboard" w:eastAsia="Arial Unicode MS" w:cs="Chalkboard"/>
          <w:sz w:val="20"/>
          <w:szCs w:val="20"/>
        </w:rPr>
        <w:t>allow</w:t>
      </w:r>
      <w:del w:id="147" w:author="sisleyzhou" w:date="2020-01-30T19:58:54Z">
        <w:r>
          <w:rPr>
            <w:rFonts w:hint="default" w:ascii="Chalkboard" w:hAnsi="Chalkboard" w:eastAsia="Arial Unicode MS" w:cs="Chalkboard"/>
            <w:sz w:val="20"/>
            <w:szCs w:val="20"/>
          </w:rPr>
          <w:delText>s</w:delText>
        </w:r>
      </w:del>
      <w:r>
        <w:rPr>
          <w:rFonts w:hint="default" w:ascii="Chalkboard" w:hAnsi="Chalkboard" w:eastAsia="Arial Unicode MS" w:cs="Chalkboard"/>
          <w:sz w:val="20"/>
          <w:szCs w:val="20"/>
        </w:rPr>
        <w:t xml:space="preserve"> me to discover how numerical data could be presented in a more friendly matter, to analyze the enormous and still increasing data of the world more efficiently. Also, I want to work on creative projects such as creating AI firefighting systems under the Center for First Responder Technology to reduce both economic and manpower costs on emergency services. Computer science is a powerful tool that can be used for good or bad. Studying CS at WPI will allow me to use it as a force for good to change the world.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等线">
    <w:altName w:val="HYZhongDengXianKW"/>
    <w:panose1 w:val="02010600030101010101"/>
    <w:charset w:val="86"/>
    <w:family w:val="auto"/>
    <w:pitch w:val="default"/>
    <w:sig w:usb0="00000000" w:usb1="00000000" w:usb2="00000016" w:usb3="00000000" w:csb0="0004000F" w:csb1="00000000"/>
  </w:font>
  <w:font w:name="Roboto">
    <w:altName w:val="PingFang SC"/>
    <w:panose1 w:val="02000000000000000000"/>
    <w:charset w:val="00"/>
    <w:family w:val="auto"/>
    <w:pitch w:val="default"/>
    <w:sig w:usb0="00000000" w:usb1="00000000" w:usb2="00000021" w:usb3="00000000" w:csb0="0000019F" w:csb1="0000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halkboard">
    <w:panose1 w:val="03050602040202020205"/>
    <w:charset w:val="00"/>
    <w:family w:val="auto"/>
    <w:pitch w:val="default"/>
    <w:sig w:usb0="8000002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2E"/>
    <w:rsid w:val="00097E2E"/>
    <w:rsid w:val="001371AF"/>
    <w:rsid w:val="0025498B"/>
    <w:rsid w:val="00315CCA"/>
    <w:rsid w:val="00600C6F"/>
    <w:rsid w:val="008325D1"/>
    <w:rsid w:val="00A84568"/>
    <w:rsid w:val="00C16773"/>
    <w:rsid w:val="00C91675"/>
    <w:rsid w:val="00C9780D"/>
    <w:rsid w:val="00EB107E"/>
    <w:rsid w:val="EFB7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ng-star-inserted"/>
    <w:basedOn w:val="2"/>
    <w:uiPriority w:val="0"/>
  </w:style>
  <w:style w:type="character" w:customStyle="1" w:styleId="5">
    <w:name w:val="has-text-red"/>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267</Words>
  <Characters>1527</Characters>
  <Lines>12</Lines>
  <Paragraphs>3</Paragraphs>
  <TotalTime>0</TotalTime>
  <ScaleCrop>false</ScaleCrop>
  <LinksUpToDate>false</LinksUpToDate>
  <CharactersWithSpaces>1791</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2020-01-18T21:01:00Z</dcterms:created>
  <dc:creator>翁 安志</dc:creator>
  <cp:lastModifiedBy>sisleyzhou</cp:lastModifiedBy>
  <dcterms:modified xsi:type="dcterms:W3CDTF">2020-01-30T20:22:54Z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