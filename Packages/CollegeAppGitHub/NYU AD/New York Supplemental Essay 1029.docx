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D2255" w14:textId="0732B348" w:rsidR="00CB07B2" w:rsidRDefault="00CB07B2" w:rsidP="006D3658">
      <w:pPr>
        <w:framePr w:wrap="auto" w:yAlign="inline"/>
        <w:spacing w:line="240" w:lineRule="exact"/>
        <w:rPr>
          <w:ins w:id="0" w:author="翁 安志" w:date="2019-10-29T13:01:00Z"/>
          <w:rFonts w:ascii="Times New Roman" w:hAnsi="Times New Roman"/>
          <w:sz w:val="18"/>
          <w:szCs w:val="18"/>
        </w:rPr>
      </w:pPr>
      <w:ins w:id="1" w:author="翁 安志" w:date="2019-10-29T13:01:00Z">
        <w:r w:rsidRPr="00CB07B2">
          <w:rPr>
            <w:rFonts w:ascii="Times New Roman" w:hAnsi="Times New Roman"/>
            <w:sz w:val="18"/>
            <w:szCs w:val="18"/>
            <w:highlight w:val="yellow"/>
            <w:rPrChange w:id="2" w:author="翁 安志" w:date="2019-10-29T13:01:00Z">
              <w:rPr>
                <w:rFonts w:ascii="Times New Roman" w:hAnsi="Times New Roman"/>
                <w:sz w:val="18"/>
                <w:szCs w:val="18"/>
              </w:rPr>
            </w:rPrChange>
          </w:rPr>
          <w:t>Inspiration:</w:t>
        </w:r>
      </w:ins>
    </w:p>
    <w:p w14:paraId="66EB48AB" w14:textId="43E10A89" w:rsidR="006D56A0" w:rsidDel="006E7E39" w:rsidRDefault="003C703F">
      <w:pPr>
        <w:framePr w:wrap="auto" w:yAlign="inline"/>
        <w:spacing w:line="240" w:lineRule="exact"/>
        <w:rPr>
          <w:del w:id="3" w:author="翁 安志" w:date="2019-10-29T11:26:00Z"/>
          <w:rFonts w:ascii="Times New Roman" w:eastAsia="Times New Roman" w:hAnsi="Times New Roman" w:cs="Times New Roman"/>
          <w:sz w:val="18"/>
          <w:szCs w:val="18"/>
        </w:rPr>
      </w:pPr>
      <w:r>
        <w:rPr>
          <w:rFonts w:ascii="Times New Roman" w:hAnsi="Times New Roman"/>
          <w:sz w:val="18"/>
          <w:szCs w:val="18"/>
        </w:rPr>
        <w:t xml:space="preserve">Over the past several years, I have learned a lot outside </w:t>
      </w:r>
      <w:del w:id="4" w:author="安志 翁" w:date="2019-10-29T19:34:00Z">
        <w:r w:rsidDel="004B3277">
          <w:rPr>
            <w:rFonts w:ascii="Times New Roman" w:hAnsi="Times New Roman"/>
            <w:sz w:val="18"/>
            <w:szCs w:val="18"/>
          </w:rPr>
          <w:delText xml:space="preserve">of </w:delText>
        </w:r>
      </w:del>
      <w:r>
        <w:rPr>
          <w:rFonts w:ascii="Times New Roman" w:hAnsi="Times New Roman"/>
          <w:sz w:val="18"/>
          <w:szCs w:val="18"/>
        </w:rPr>
        <w:t xml:space="preserve">the classroom. </w:t>
      </w:r>
      <w:del w:id="5" w:author="翁 安志" w:date="2019-10-29T13:26:00Z">
        <w:r w:rsidDel="00A66904">
          <w:rPr>
            <w:rFonts w:ascii="Times New Roman" w:hAnsi="Times New Roman"/>
            <w:sz w:val="18"/>
            <w:szCs w:val="18"/>
          </w:rPr>
          <w:delText xml:space="preserve">My </w:delText>
        </w:r>
      </w:del>
      <w:ins w:id="6" w:author="翁 安志" w:date="2019-10-29T13:26:00Z">
        <w:r w:rsidR="00A66904">
          <w:rPr>
            <w:rFonts w:ascii="Times New Roman" w:hAnsi="Times New Roman"/>
            <w:sz w:val="18"/>
            <w:szCs w:val="18"/>
          </w:rPr>
          <w:t xml:space="preserve">I have a </w:t>
        </w:r>
      </w:ins>
      <w:ins w:id="7" w:author="sisleyzhou" w:date="2019-10-29T07:00:00Z">
        <w:r>
          <w:rPr>
            <w:rFonts w:ascii="Times New Roman" w:hAnsi="Times New Roman"/>
            <w:sz w:val="18"/>
            <w:szCs w:val="18"/>
          </w:rPr>
          <w:t xml:space="preserve">software engineer </w:t>
        </w:r>
      </w:ins>
      <w:r>
        <w:rPr>
          <w:rFonts w:ascii="Times New Roman" w:hAnsi="Times New Roman"/>
          <w:sz w:val="18"/>
          <w:szCs w:val="18"/>
        </w:rPr>
        <w:t xml:space="preserve">internship at </w:t>
      </w:r>
      <w:del w:id="8" w:author="sisleyzhou" w:date="2019-10-29T07:01:00Z">
        <w:r>
          <w:rPr>
            <w:rFonts w:ascii="Times New Roman" w:hAnsi="Times New Roman"/>
            <w:sz w:val="18"/>
            <w:szCs w:val="18"/>
          </w:rPr>
          <w:delText>an education &amp; tech company in</w:delText>
        </w:r>
      </w:del>
      <w:ins w:id="9" w:author="sisleyzhou" w:date="2019-10-29T07:01:00Z">
        <w:r>
          <w:rPr>
            <w:rFonts w:ascii="Times New Roman" w:hAnsi="Times New Roman"/>
            <w:sz w:val="18"/>
            <w:szCs w:val="18"/>
          </w:rPr>
          <w:t>Axiom Lab (</w:t>
        </w:r>
      </w:ins>
      <w:del w:id="10" w:author="sisleyzhou" w:date="2019-10-29T07:01:00Z">
        <w:r>
          <w:rPr>
            <w:rFonts w:ascii="Times New Roman" w:hAnsi="Times New Roman"/>
            <w:sz w:val="18"/>
            <w:szCs w:val="18"/>
          </w:rPr>
          <w:delText xml:space="preserve"> </w:delText>
        </w:r>
      </w:del>
      <w:r>
        <w:rPr>
          <w:rFonts w:ascii="Times New Roman" w:hAnsi="Times New Roman"/>
          <w:sz w:val="18"/>
          <w:szCs w:val="18"/>
        </w:rPr>
        <w:t>Shanghai</w:t>
      </w:r>
      <w:ins w:id="11" w:author="sisleyzhou" w:date="2019-10-29T07:01:00Z">
        <w:r>
          <w:rPr>
            <w:rFonts w:ascii="Times New Roman" w:hAnsi="Times New Roman"/>
            <w:sz w:val="18"/>
            <w:szCs w:val="18"/>
          </w:rPr>
          <w:t xml:space="preserve">) </w:t>
        </w:r>
      </w:ins>
      <w:ins w:id="12" w:author="翁 安志" w:date="2019-10-29T11:25:00Z">
        <w:r w:rsidR="00A21A55">
          <w:rPr>
            <w:rFonts w:ascii="Times New Roman" w:hAnsi="Times New Roman"/>
            <w:sz w:val="18"/>
            <w:szCs w:val="18"/>
          </w:rPr>
          <w:t xml:space="preserve">developing </w:t>
        </w:r>
      </w:ins>
      <w:ins w:id="13" w:author="翁 安志" w:date="2019-10-29T11:26:00Z">
        <w:r w:rsidR="003205E2">
          <w:rPr>
            <w:rFonts w:ascii="Times New Roman" w:hAnsi="Times New Roman"/>
            <w:sz w:val="18"/>
            <w:szCs w:val="18"/>
          </w:rPr>
          <w:t>education</w:t>
        </w:r>
      </w:ins>
      <w:ins w:id="14" w:author="翁 安志" w:date="2019-10-29T11:25:00Z">
        <w:r w:rsidR="00A21A55">
          <w:rPr>
            <w:rFonts w:ascii="Times New Roman" w:hAnsi="Times New Roman"/>
            <w:sz w:val="18"/>
            <w:szCs w:val="18"/>
          </w:rPr>
          <w:t xml:space="preserve"> apps for the kids.</w:t>
        </w:r>
      </w:ins>
      <w:ins w:id="15" w:author="翁 安志" w:date="2019-10-29T11:26:00Z">
        <w:r w:rsidR="006E7E39">
          <w:rPr>
            <w:rFonts w:ascii="Times New Roman" w:hAnsi="Times New Roman"/>
            <w:sz w:val="18"/>
            <w:szCs w:val="18"/>
          </w:rPr>
          <w:t xml:space="preserve"> </w:t>
        </w:r>
      </w:ins>
      <w:ins w:id="16" w:author="sisleyzhou" w:date="2019-10-29T07:01:00Z">
        <w:del w:id="17" w:author="翁 安志" w:date="2019-10-29T11:25:00Z">
          <w:r w:rsidDel="00A21A55">
            <w:rPr>
              <w:rFonts w:ascii="Times New Roman" w:hAnsi="Times New Roman"/>
              <w:sz w:val="18"/>
              <w:szCs w:val="18"/>
            </w:rPr>
            <w:delText>allowed me</w:delText>
          </w:r>
        </w:del>
      </w:ins>
      <w:del w:id="18" w:author="sisleyzhou" w:date="2019-10-29T07:01:00Z">
        <w:r>
          <w:rPr>
            <w:rFonts w:ascii="Times New Roman" w:hAnsi="Times New Roman"/>
            <w:sz w:val="18"/>
            <w:szCs w:val="18"/>
          </w:rPr>
          <w:delText xml:space="preserve"> has been an incubator for my ideas to expand and develop. As a software engineer intern, I get</w:delText>
        </w:r>
      </w:del>
      <w:del w:id="19" w:author="翁 安志" w:date="2019-10-29T11:25:00Z">
        <w:r w:rsidDel="00A21A55">
          <w:rPr>
            <w:rFonts w:ascii="Times New Roman" w:hAnsi="Times New Roman"/>
            <w:sz w:val="18"/>
            <w:szCs w:val="18"/>
          </w:rPr>
          <w:delText xml:space="preserve"> to design an augmented reality app and go on business trips to teach </w:delText>
        </w:r>
        <w:commentRangeStart w:id="20"/>
        <w:r w:rsidDel="00A21A55">
          <w:rPr>
            <w:rFonts w:ascii="Times New Roman" w:hAnsi="Times New Roman"/>
            <w:sz w:val="18"/>
            <w:szCs w:val="18"/>
          </w:rPr>
          <w:delText>kids</w:delText>
        </w:r>
        <w:commentRangeEnd w:id="20"/>
        <w:r w:rsidDel="00A21A55">
          <w:commentReference w:id="20"/>
        </w:r>
        <w:r w:rsidDel="00A21A55">
          <w:rPr>
            <w:rFonts w:ascii="Times New Roman" w:hAnsi="Times New Roman"/>
            <w:sz w:val="18"/>
            <w:szCs w:val="18"/>
          </w:rPr>
          <w:delText xml:space="preserve"> how to code. I have seen how the education concept of “Learn, Master, Hack” </w:delText>
        </w:r>
        <w:commentRangeStart w:id="21"/>
        <w:r w:rsidDel="00A21A55">
          <w:rPr>
            <w:rFonts w:ascii="Times New Roman" w:hAnsi="Times New Roman"/>
            <w:sz w:val="18"/>
            <w:szCs w:val="18"/>
          </w:rPr>
          <w:delText xml:space="preserve">has been demonstrated </w:delText>
        </w:r>
        <w:r w:rsidDel="00A21A55">
          <w:rPr>
            <w:rFonts w:ascii="Times New Roman" w:hAnsi="Times New Roman" w:hint="eastAsia"/>
            <w:sz w:val="18"/>
            <w:szCs w:val="18"/>
          </w:rPr>
          <w:delText>o</w:delText>
        </w:r>
        <w:r w:rsidDel="00A21A55">
          <w:rPr>
            <w:rFonts w:ascii="Times New Roman" w:hAnsi="Times New Roman"/>
            <w:sz w:val="18"/>
            <w:szCs w:val="18"/>
          </w:rPr>
          <w:delText>n these kids when they were playing, understanding, and trying to control the car model displaying in the real world through the camera of their iPads.</w:delText>
        </w:r>
      </w:del>
      <w:ins w:id="22" w:author="翁 安志" w:date="2019-10-29T11:26:00Z">
        <w:r w:rsidR="006E7E39">
          <w:rPr>
            <w:rFonts w:ascii="Times New Roman" w:hAnsi="Times New Roman"/>
            <w:sz w:val="18"/>
            <w:szCs w:val="18"/>
          </w:rPr>
          <w:t>M</w:t>
        </w:r>
      </w:ins>
    </w:p>
    <w:commentRangeEnd w:id="21"/>
    <w:p w14:paraId="6C2945E0" w14:textId="5E2EFE67" w:rsidR="006D56A0" w:rsidRPr="006E7E39" w:rsidDel="006E7E39" w:rsidRDefault="003C703F">
      <w:pPr>
        <w:framePr w:wrap="auto" w:yAlign="inline"/>
        <w:spacing w:line="240" w:lineRule="exact"/>
        <w:rPr>
          <w:del w:id="23" w:author="翁 安志" w:date="2019-10-29T11:26:00Z"/>
          <w:rFonts w:ascii="Times New Roman" w:eastAsiaTheme="minorEastAsia" w:hAnsi="Times New Roman" w:cs="Times New Roman"/>
          <w:sz w:val="18"/>
          <w:szCs w:val="18"/>
          <w:rPrChange w:id="24" w:author="翁 安志" w:date="2019-10-29T11:26:00Z">
            <w:rPr>
              <w:del w:id="25" w:author="翁 安志" w:date="2019-10-29T11:26:00Z"/>
              <w:rFonts w:ascii="Times New Roman" w:eastAsia="Times New Roman" w:hAnsi="Times New Roman" w:cs="Times New Roman"/>
              <w:sz w:val="18"/>
              <w:szCs w:val="18"/>
            </w:rPr>
          </w:rPrChange>
        </w:rPr>
      </w:pPr>
      <w:del w:id="26" w:author="翁 安志" w:date="2019-10-29T11:26:00Z">
        <w:r w:rsidDel="006E7E39">
          <w:commentReference w:id="21"/>
        </w:r>
      </w:del>
    </w:p>
    <w:p w14:paraId="066A91CC" w14:textId="6AF3775B" w:rsidR="006D56A0" w:rsidDel="00AD7201" w:rsidRDefault="003C703F">
      <w:pPr>
        <w:framePr w:wrap="auto" w:yAlign="inline"/>
        <w:spacing w:line="240" w:lineRule="exact"/>
        <w:rPr>
          <w:del w:id="27" w:author="翁 安志" w:date="2019-10-29T11:27:00Z"/>
          <w:rFonts w:ascii="Times New Roman" w:eastAsia="Times New Roman" w:hAnsi="Times New Roman" w:cs="Times New Roman"/>
          <w:sz w:val="18"/>
          <w:szCs w:val="18"/>
        </w:rPr>
      </w:pPr>
      <w:del w:id="28" w:author="翁 安志" w:date="2019-10-29T11:26:00Z">
        <w:r w:rsidDel="006E7E39">
          <w:rPr>
            <w:rFonts w:ascii="Times New Roman" w:hAnsi="Times New Roman"/>
            <w:sz w:val="18"/>
            <w:szCs w:val="18"/>
          </w:rPr>
          <w:delText>M</w:delText>
        </w:r>
      </w:del>
      <w:r>
        <w:rPr>
          <w:rFonts w:ascii="Times New Roman" w:hAnsi="Times New Roman"/>
          <w:sz w:val="18"/>
          <w:szCs w:val="18"/>
        </w:rPr>
        <w:t>y boss</w:t>
      </w:r>
      <w:ins w:id="29" w:author="翁 安志" w:date="2019-10-29T13:26:00Z">
        <w:r w:rsidR="00B20FE0">
          <w:rPr>
            <w:rFonts w:ascii="Times New Roman" w:hAnsi="Times New Roman"/>
            <w:sz w:val="18"/>
            <w:szCs w:val="18"/>
          </w:rPr>
          <w:t xml:space="preserve"> </w:t>
        </w:r>
        <w:del w:id="30" w:author="安志 翁" w:date="2019-10-29T19:34:00Z">
          <w:r w:rsidR="00B20FE0" w:rsidDel="004B3277">
            <w:rPr>
              <w:rFonts w:ascii="Times New Roman" w:hAnsi="Times New Roman"/>
              <w:sz w:val="18"/>
              <w:szCs w:val="18"/>
            </w:rPr>
            <w:delText xml:space="preserve">wants to </w:delText>
          </w:r>
          <w:r w:rsidR="00A810C2" w:rsidDel="004B3277">
            <w:rPr>
              <w:rFonts w:ascii="Times New Roman" w:hAnsi="Times New Roman"/>
              <w:sz w:val="18"/>
              <w:szCs w:val="18"/>
            </w:rPr>
            <w:delText>have</w:delText>
          </w:r>
        </w:del>
      </w:ins>
      <w:ins w:id="31" w:author="安志 翁" w:date="2019-10-29T19:34:00Z">
        <w:r w:rsidR="004B3277">
          <w:rPr>
            <w:rFonts w:ascii="Times New Roman" w:hAnsi="Times New Roman"/>
            <w:sz w:val="18"/>
            <w:szCs w:val="18"/>
          </w:rPr>
          <w:t>advocates</w:t>
        </w:r>
      </w:ins>
      <w:ins w:id="32" w:author="翁 安志" w:date="2019-10-29T13:26:00Z">
        <w:r w:rsidR="00A810C2">
          <w:rPr>
            <w:rFonts w:ascii="Times New Roman" w:hAnsi="Times New Roman"/>
            <w:sz w:val="18"/>
            <w:szCs w:val="18"/>
          </w:rPr>
          <w:t xml:space="preserve"> a</w:t>
        </w:r>
      </w:ins>
      <w:ins w:id="33" w:author="翁 安志" w:date="2019-10-29T13:53:00Z">
        <w:r w:rsidR="00BC7A45">
          <w:rPr>
            <w:rFonts w:ascii="Times New Roman" w:hAnsi="Times New Roman"/>
            <w:sz w:val="18"/>
            <w:szCs w:val="18"/>
          </w:rPr>
          <w:t>n</w:t>
        </w:r>
      </w:ins>
      <w:ins w:id="34" w:author="翁 安志" w:date="2019-10-29T13:26:00Z">
        <w:r w:rsidR="00A810C2">
          <w:rPr>
            <w:rFonts w:ascii="Times New Roman" w:hAnsi="Times New Roman"/>
            <w:sz w:val="18"/>
            <w:szCs w:val="18"/>
          </w:rPr>
          <w:t xml:space="preserve"> </w:t>
        </w:r>
        <w:r w:rsidR="0017146B">
          <w:rPr>
            <w:rFonts w:ascii="Times New Roman" w:hAnsi="Times New Roman"/>
            <w:sz w:val="18"/>
            <w:szCs w:val="18"/>
          </w:rPr>
          <w:t>equal working environment</w:t>
        </w:r>
      </w:ins>
      <w:del w:id="35" w:author="翁 安志" w:date="2019-10-29T13:26:00Z">
        <w:r w:rsidDel="00B20FE0">
          <w:rPr>
            <w:rFonts w:ascii="Times New Roman" w:hAnsi="Times New Roman"/>
            <w:sz w:val="18"/>
            <w:szCs w:val="18"/>
          </w:rPr>
          <w:delText xml:space="preserve"> believes that everyone in the company should be part of the decision-making</w:delText>
        </w:r>
      </w:del>
      <w:r>
        <w:rPr>
          <w:rFonts w:ascii="Times New Roman" w:hAnsi="Times New Roman"/>
          <w:sz w:val="18"/>
          <w:szCs w:val="18"/>
        </w:rPr>
        <w:t xml:space="preserve"> so even though</w:t>
      </w:r>
      <w:bookmarkStart w:id="36" w:name="_GoBack"/>
      <w:bookmarkEnd w:id="36"/>
      <w:r>
        <w:rPr>
          <w:rFonts w:ascii="Times New Roman" w:hAnsi="Times New Roman"/>
          <w:sz w:val="18"/>
          <w:szCs w:val="18"/>
        </w:rPr>
        <w:t xml:space="preserve"> I was only a high school student, I was always invited to online conferences and meet staff from around the globe.</w:t>
      </w:r>
      <w:commentRangeStart w:id="37"/>
      <w:r>
        <w:rPr>
          <w:rFonts w:ascii="Times New Roman" w:hAnsi="Times New Roman"/>
          <w:sz w:val="18"/>
          <w:szCs w:val="18"/>
        </w:rPr>
        <w:t xml:space="preserve"> </w:t>
      </w:r>
      <w:ins w:id="38" w:author="翁 安志" w:date="2019-10-29T11:26:00Z">
        <w:r w:rsidR="006E7E39">
          <w:rPr>
            <w:rFonts w:ascii="Times New Roman" w:hAnsi="Times New Roman"/>
            <w:sz w:val="18"/>
            <w:szCs w:val="18"/>
          </w:rPr>
          <w:t xml:space="preserve">I was greatly inspired by one of the </w:t>
        </w:r>
      </w:ins>
      <w:del w:id="39" w:author="翁 安志" w:date="2019-10-29T11:27:00Z">
        <w:r w:rsidDel="006E7E39">
          <w:rPr>
            <w:rFonts w:ascii="Times New Roman" w:hAnsi="Times New Roman"/>
            <w:sz w:val="18"/>
            <w:szCs w:val="18"/>
          </w:rPr>
          <w:delText>A meeting that greatly</w:delText>
        </w:r>
      </w:del>
      <w:del w:id="40" w:author="翁 安志" w:date="2019-10-29T11:26:00Z">
        <w:r w:rsidDel="006E7E39">
          <w:rPr>
            <w:rFonts w:ascii="Times New Roman" w:hAnsi="Times New Roman"/>
            <w:sz w:val="18"/>
            <w:szCs w:val="18"/>
          </w:rPr>
          <w:delText xml:space="preserve"> opened</w:delText>
        </w:r>
      </w:del>
      <w:del w:id="41" w:author="翁 安志" w:date="2019-10-29T11:27:00Z">
        <w:r w:rsidDel="006E7E39">
          <w:rPr>
            <w:rFonts w:ascii="Times New Roman" w:hAnsi="Times New Roman"/>
            <w:sz w:val="18"/>
            <w:szCs w:val="18"/>
          </w:rPr>
          <w:delText xml:space="preserve"> my mind</w:delText>
        </w:r>
      </w:del>
      <w:del w:id="42" w:author="翁 安志" w:date="2019-10-29T13:27:00Z">
        <w:r w:rsidDel="00EA62A0">
          <w:rPr>
            <w:rFonts w:ascii="Times New Roman" w:hAnsi="Times New Roman"/>
            <w:sz w:val="18"/>
            <w:szCs w:val="18"/>
          </w:rPr>
          <w:delText xml:space="preserve"> was a </w:delText>
        </w:r>
      </w:del>
      <w:ins w:id="43" w:author="翁 安志" w:date="2019-10-29T13:27:00Z">
        <w:r w:rsidR="00EA62A0">
          <w:rPr>
            <w:rFonts w:ascii="Times New Roman" w:hAnsi="Times New Roman"/>
            <w:sz w:val="18"/>
            <w:szCs w:val="18"/>
          </w:rPr>
          <w:t>conference</w:t>
        </w:r>
      </w:ins>
      <w:del w:id="44" w:author="翁 安志" w:date="2019-10-29T13:27:00Z">
        <w:r w:rsidDel="00EA62A0">
          <w:rPr>
            <w:rFonts w:ascii="Times New Roman" w:hAnsi="Times New Roman"/>
            <w:sz w:val="18"/>
            <w:szCs w:val="18"/>
          </w:rPr>
          <w:delText>brainstorm session</w:delText>
        </w:r>
      </w:del>
      <w:r>
        <w:rPr>
          <w:rFonts w:ascii="Times New Roman" w:hAnsi="Times New Roman"/>
          <w:sz w:val="18"/>
          <w:szCs w:val="18"/>
        </w:rPr>
        <w:t xml:space="preserve"> on </w:t>
      </w:r>
      <w:ins w:id="45" w:author="翁 安志" w:date="2019-10-29T13:27:00Z">
        <w:r w:rsidR="0037267A">
          <w:rPr>
            <w:rFonts w:ascii="Times New Roman" w:hAnsi="Times New Roman"/>
            <w:sz w:val="18"/>
            <w:szCs w:val="18"/>
          </w:rPr>
          <w:t>designing</w:t>
        </w:r>
      </w:ins>
      <w:del w:id="46" w:author="翁 安志" w:date="2019-10-29T13:27:00Z">
        <w:r w:rsidDel="0037267A">
          <w:rPr>
            <w:rFonts w:ascii="Times New Roman" w:hAnsi="Times New Roman"/>
            <w:sz w:val="18"/>
            <w:szCs w:val="18"/>
          </w:rPr>
          <w:delText>a</w:delText>
        </w:r>
      </w:del>
      <w:r>
        <w:rPr>
          <w:rFonts w:ascii="Times New Roman" w:hAnsi="Times New Roman"/>
          <w:sz w:val="18"/>
          <w:szCs w:val="18"/>
        </w:rPr>
        <w:t xml:space="preserve"> </w:t>
      </w:r>
      <w:ins w:id="47" w:author="安志 翁" w:date="2019-10-29T19:31:00Z">
        <w:r w:rsidR="00F761DA">
          <w:rPr>
            <w:rFonts w:ascii="Times New Roman" w:hAnsi="Times New Roman"/>
            <w:sz w:val="18"/>
            <w:szCs w:val="18"/>
          </w:rPr>
          <w:t>k</w:t>
        </w:r>
      </w:ins>
      <w:ins w:id="48" w:author="安志 翁" w:date="2019-10-29T19:32:00Z">
        <w:r w:rsidR="00F761DA">
          <w:rPr>
            <w:rFonts w:ascii="Times New Roman" w:hAnsi="Times New Roman"/>
            <w:sz w:val="18"/>
            <w:szCs w:val="18"/>
          </w:rPr>
          <w:t>ids’</w:t>
        </w:r>
      </w:ins>
      <w:ins w:id="49" w:author="翁 安志" w:date="2019-10-29T13:27:00Z">
        <w:r w:rsidR="00F0784A">
          <w:rPr>
            <w:rFonts w:ascii="Times New Roman" w:hAnsi="Times New Roman"/>
            <w:sz w:val="18"/>
            <w:szCs w:val="18"/>
          </w:rPr>
          <w:t xml:space="preserve"> </w:t>
        </w:r>
      </w:ins>
      <w:r>
        <w:rPr>
          <w:rFonts w:ascii="Times New Roman" w:hAnsi="Times New Roman"/>
          <w:sz w:val="18"/>
          <w:szCs w:val="18"/>
        </w:rPr>
        <w:t>programming course</w:t>
      </w:r>
      <w:ins w:id="50" w:author="翁 安志" w:date="2019-10-29T13:27:00Z">
        <w:r w:rsidR="00F0784A">
          <w:rPr>
            <w:rFonts w:ascii="Times New Roman" w:hAnsi="Times New Roman"/>
            <w:sz w:val="18"/>
            <w:szCs w:val="18"/>
          </w:rPr>
          <w:t>s</w:t>
        </w:r>
      </w:ins>
      <w:ins w:id="51" w:author="安志 翁" w:date="2019-10-29T19:36:00Z">
        <w:r w:rsidR="00D241FB">
          <w:rPr>
            <w:rFonts w:ascii="Times New Roman" w:hAnsi="Times New Roman"/>
            <w:sz w:val="18"/>
            <w:szCs w:val="18"/>
          </w:rPr>
          <w:t>.</w:t>
        </w:r>
      </w:ins>
      <w:del w:id="52" w:author="安志 翁" w:date="2019-10-29T19:32:00Z">
        <w:r w:rsidDel="00F761DA">
          <w:rPr>
            <w:rFonts w:ascii="Times New Roman" w:hAnsi="Times New Roman"/>
            <w:sz w:val="18"/>
            <w:szCs w:val="18"/>
          </w:rPr>
          <w:delText xml:space="preserve"> for kids</w:delText>
        </w:r>
      </w:del>
      <w:del w:id="53" w:author="安志 翁" w:date="2019-10-29T19:35:00Z">
        <w:r w:rsidDel="00423848">
          <w:rPr>
            <w:rFonts w:ascii="Times New Roman" w:hAnsi="Times New Roman"/>
            <w:sz w:val="18"/>
            <w:szCs w:val="18"/>
          </w:rPr>
          <w:delText>.</w:delText>
        </w:r>
      </w:del>
      <w:ins w:id="54" w:author="安志 翁" w:date="2019-10-29T19:35:00Z">
        <w:r w:rsidR="00423848">
          <w:rPr>
            <w:rFonts w:ascii="Times New Roman" w:hAnsi="Times New Roman"/>
            <w:sz w:val="18"/>
            <w:szCs w:val="18"/>
          </w:rPr>
          <w:t xml:space="preserve"> </w:t>
        </w:r>
      </w:ins>
      <w:ins w:id="55" w:author="安志 翁" w:date="2019-10-29T19:36:00Z">
        <w:r w:rsidR="00D241FB">
          <w:rPr>
            <w:rFonts w:ascii="Times New Roman" w:hAnsi="Times New Roman"/>
            <w:sz w:val="18"/>
            <w:szCs w:val="18"/>
          </w:rPr>
          <w:t>There, a</w:t>
        </w:r>
      </w:ins>
      <w:del w:id="56" w:author="安志 翁" w:date="2019-10-29T19:36:00Z">
        <w:r w:rsidDel="00D241FB">
          <w:rPr>
            <w:rFonts w:ascii="Times New Roman" w:hAnsi="Times New Roman"/>
            <w:sz w:val="18"/>
            <w:szCs w:val="18"/>
          </w:rPr>
          <w:delText xml:space="preserve"> </w:delText>
        </w:r>
      </w:del>
      <w:del w:id="57" w:author="安志 翁" w:date="2019-10-29T19:35:00Z">
        <w:r w:rsidDel="00423848">
          <w:rPr>
            <w:rFonts w:ascii="Times New Roman" w:hAnsi="Times New Roman"/>
            <w:sz w:val="18"/>
            <w:szCs w:val="18"/>
          </w:rPr>
          <w:delText>A</w:delText>
        </w:r>
      </w:del>
      <w:r>
        <w:rPr>
          <w:rFonts w:ascii="Times New Roman" w:hAnsi="Times New Roman"/>
          <w:sz w:val="18"/>
          <w:szCs w:val="18"/>
        </w:rPr>
        <w:t xml:space="preserve">n Indian </w:t>
      </w:r>
      <w:del w:id="58" w:author="翁 安志" w:date="2019-10-29T13:54:00Z">
        <w:r w:rsidDel="00B92E28">
          <w:rPr>
            <w:rFonts w:ascii="Times New Roman" w:hAnsi="Times New Roman"/>
            <w:sz w:val="18"/>
            <w:szCs w:val="18"/>
          </w:rPr>
          <w:delText xml:space="preserve">teacher </w:delText>
        </w:r>
      </w:del>
      <w:ins w:id="59" w:author="翁 安志" w:date="2019-10-29T13:54:00Z">
        <w:r w:rsidR="00B92E28">
          <w:rPr>
            <w:rFonts w:ascii="Times New Roman" w:hAnsi="Times New Roman"/>
            <w:sz w:val="18"/>
            <w:szCs w:val="18"/>
          </w:rPr>
          <w:t>colleague</w:t>
        </w:r>
        <w:r w:rsidR="004F079B">
          <w:rPr>
            <w:rFonts w:ascii="Times New Roman" w:hAnsi="Times New Roman"/>
            <w:sz w:val="18"/>
            <w:szCs w:val="18"/>
          </w:rPr>
          <w:t xml:space="preserve"> </w:t>
        </w:r>
      </w:ins>
      <w:del w:id="60" w:author="安志 翁" w:date="2019-10-29T19:35:00Z">
        <w:r w:rsidDel="00200A36">
          <w:rPr>
            <w:rFonts w:ascii="Times New Roman" w:hAnsi="Times New Roman"/>
            <w:sz w:val="18"/>
            <w:szCs w:val="18"/>
          </w:rPr>
          <w:delText xml:space="preserve">at the conference </w:delText>
        </w:r>
      </w:del>
      <w:r>
        <w:rPr>
          <w:rFonts w:ascii="Times New Roman" w:hAnsi="Times New Roman"/>
          <w:sz w:val="18"/>
          <w:szCs w:val="18"/>
        </w:rPr>
        <w:t xml:space="preserve">pointed out that few kids in India have access to computers. I was shocked </w:t>
      </w:r>
      <w:del w:id="61" w:author="安志 翁" w:date="2019-10-29T19:36:00Z">
        <w:r w:rsidDel="008E7813">
          <w:rPr>
            <w:rFonts w:ascii="Times New Roman" w:hAnsi="Times New Roman"/>
            <w:sz w:val="18"/>
            <w:szCs w:val="18"/>
          </w:rPr>
          <w:delText>to hear this.</w:delText>
        </w:r>
      </w:del>
      <w:ins w:id="62" w:author="安志 翁" w:date="2019-10-29T19:36:00Z">
        <w:r w:rsidR="008E7813">
          <w:rPr>
            <w:rFonts w:ascii="Times New Roman" w:hAnsi="Times New Roman"/>
            <w:sz w:val="18"/>
            <w:szCs w:val="18"/>
          </w:rPr>
          <w:t>because</w:t>
        </w:r>
      </w:ins>
      <w:r>
        <w:rPr>
          <w:rFonts w:ascii="Times New Roman" w:hAnsi="Times New Roman"/>
          <w:sz w:val="18"/>
          <w:szCs w:val="18"/>
        </w:rPr>
        <w:t xml:space="preserve"> I had this preconception that India provides excellent computer education for kids as the</w:t>
      </w:r>
      <w:ins w:id="63" w:author="翁 安志" w:date="2019-10-29T13:56:00Z">
        <w:r w:rsidR="00D42636">
          <w:rPr>
            <w:rFonts w:ascii="Times New Roman" w:hAnsi="Times New Roman"/>
            <w:sz w:val="18"/>
            <w:szCs w:val="18"/>
          </w:rPr>
          <w:t xml:space="preserve"> current</w:t>
        </w:r>
      </w:ins>
      <w:r>
        <w:rPr>
          <w:rFonts w:ascii="Times New Roman" w:hAnsi="Times New Roman"/>
          <w:sz w:val="18"/>
          <w:szCs w:val="18"/>
        </w:rPr>
        <w:t xml:space="preserve"> CEOs of Google, Microsoft, and Adobe were all from India.</w:t>
      </w:r>
      <w:ins w:id="64" w:author="翁 安志" w:date="2019-10-29T11:29:00Z">
        <w:r w:rsidR="00C1066F">
          <w:rPr>
            <w:rFonts w:ascii="Times New Roman" w:hAnsi="Times New Roman"/>
            <w:sz w:val="18"/>
            <w:szCs w:val="18"/>
          </w:rPr>
          <w:t xml:space="preserve"> This </w:t>
        </w:r>
      </w:ins>
      <w:ins w:id="65" w:author="翁 安志" w:date="2019-10-29T11:30:00Z">
        <w:r w:rsidR="00C1066F">
          <w:rPr>
            <w:rFonts w:ascii="Times New Roman" w:hAnsi="Times New Roman"/>
            <w:sz w:val="18"/>
            <w:szCs w:val="18"/>
          </w:rPr>
          <w:t>has</w:t>
        </w:r>
      </w:ins>
      <w:ins w:id="66" w:author="翁 安志" w:date="2019-10-29T14:00:00Z">
        <w:r w:rsidR="00482047">
          <w:rPr>
            <w:rFonts w:ascii="Times New Roman" w:hAnsi="Times New Roman"/>
            <w:sz w:val="18"/>
            <w:szCs w:val="18"/>
          </w:rPr>
          <w:t xml:space="preserve"> enlightened</w:t>
        </w:r>
      </w:ins>
      <w:ins w:id="67" w:author="翁 安志" w:date="2019-10-29T13:57:00Z">
        <w:r w:rsidR="0004579B">
          <w:rPr>
            <w:rFonts w:ascii="Times New Roman" w:hAnsi="Times New Roman"/>
            <w:sz w:val="18"/>
            <w:szCs w:val="18"/>
          </w:rPr>
          <w:t xml:space="preserve"> </w:t>
        </w:r>
      </w:ins>
      <w:ins w:id="68" w:author="翁 安志" w:date="2019-10-29T11:30:00Z">
        <w:r w:rsidR="00C1066F">
          <w:rPr>
            <w:rFonts w:ascii="Times New Roman" w:hAnsi="Times New Roman"/>
            <w:sz w:val="18"/>
            <w:szCs w:val="18"/>
          </w:rPr>
          <w:t>me to</w:t>
        </w:r>
      </w:ins>
      <w:ins w:id="69" w:author="翁 安志" w:date="2019-10-29T11:32:00Z">
        <w:r w:rsidR="003103A9">
          <w:rPr>
            <w:rFonts w:ascii="Times New Roman" w:hAnsi="Times New Roman"/>
            <w:sz w:val="18"/>
            <w:szCs w:val="18"/>
          </w:rPr>
          <w:t xml:space="preserve"> </w:t>
        </w:r>
        <w:r w:rsidR="0099478D">
          <w:rPr>
            <w:rFonts w:ascii="Times New Roman" w:hAnsi="Times New Roman"/>
            <w:sz w:val="18"/>
            <w:szCs w:val="18"/>
          </w:rPr>
          <w:t>start</w:t>
        </w:r>
      </w:ins>
      <w:ins w:id="70" w:author="翁 安志" w:date="2019-10-29T11:30:00Z">
        <w:r w:rsidR="00C1066F">
          <w:rPr>
            <w:rFonts w:ascii="Times New Roman" w:hAnsi="Times New Roman"/>
            <w:sz w:val="18"/>
            <w:szCs w:val="18"/>
          </w:rPr>
          <w:t xml:space="preserve"> a free programming</w:t>
        </w:r>
        <w:r w:rsidR="009D02EF">
          <w:rPr>
            <w:rFonts w:ascii="Times New Roman" w:hAnsi="Times New Roman"/>
            <w:sz w:val="18"/>
            <w:szCs w:val="18"/>
          </w:rPr>
          <w:t xml:space="preserve"> l</w:t>
        </w:r>
      </w:ins>
      <w:ins w:id="71" w:author="翁 安志" w:date="2019-10-29T11:31:00Z">
        <w:r w:rsidR="009D02EF">
          <w:rPr>
            <w:rFonts w:ascii="Times New Roman" w:hAnsi="Times New Roman"/>
            <w:sz w:val="18"/>
            <w:szCs w:val="18"/>
          </w:rPr>
          <w:t>earning website</w:t>
        </w:r>
        <w:r w:rsidR="00830439">
          <w:rPr>
            <w:rFonts w:ascii="Times New Roman" w:hAnsi="Times New Roman"/>
            <w:sz w:val="18"/>
            <w:szCs w:val="18"/>
          </w:rPr>
          <w:t xml:space="preserve"> because I wanted </w:t>
        </w:r>
      </w:ins>
      <w:ins w:id="72" w:author="翁 安志" w:date="2019-10-29T11:33:00Z">
        <w:r w:rsidR="00F05AE9">
          <w:rPr>
            <w:rFonts w:ascii="Times New Roman" w:hAnsi="Times New Roman"/>
            <w:sz w:val="18"/>
            <w:szCs w:val="18"/>
          </w:rPr>
          <w:t xml:space="preserve">to provide </w:t>
        </w:r>
      </w:ins>
      <w:ins w:id="73" w:author="翁 安志" w:date="2019-10-29T13:29:00Z">
        <w:r w:rsidR="003A1D56">
          <w:rPr>
            <w:rFonts w:ascii="Times New Roman" w:hAnsi="Times New Roman"/>
            <w:sz w:val="18"/>
            <w:szCs w:val="18"/>
          </w:rPr>
          <w:t xml:space="preserve">equal </w:t>
        </w:r>
      </w:ins>
      <w:ins w:id="74" w:author="翁 安志" w:date="2019-10-29T11:33:00Z">
        <w:r w:rsidR="00F05AE9">
          <w:rPr>
            <w:rFonts w:ascii="Times New Roman" w:hAnsi="Times New Roman"/>
            <w:sz w:val="18"/>
            <w:szCs w:val="18"/>
          </w:rPr>
          <w:t xml:space="preserve">chances for everyone to </w:t>
        </w:r>
      </w:ins>
      <w:ins w:id="75" w:author="安志 翁" w:date="2019-10-29T19:37:00Z">
        <w:r w:rsidR="00D14D67">
          <w:rPr>
            <w:rFonts w:ascii="Times New Roman" w:hAnsi="Times New Roman"/>
            <w:sz w:val="18"/>
            <w:szCs w:val="18"/>
          </w:rPr>
          <w:t>study</w:t>
        </w:r>
      </w:ins>
      <w:ins w:id="76" w:author="翁 安志" w:date="2019-10-29T11:33:00Z">
        <w:del w:id="77" w:author="安志 翁" w:date="2019-10-29T19:37:00Z">
          <w:r w:rsidR="00F05AE9" w:rsidDel="00D14D67">
            <w:rPr>
              <w:rFonts w:ascii="Times New Roman" w:hAnsi="Times New Roman"/>
              <w:sz w:val="18"/>
              <w:szCs w:val="18"/>
            </w:rPr>
            <w:delText>learn</w:delText>
          </w:r>
        </w:del>
        <w:r w:rsidR="00F05AE9">
          <w:rPr>
            <w:rFonts w:ascii="Times New Roman" w:hAnsi="Times New Roman"/>
            <w:sz w:val="18"/>
            <w:szCs w:val="18"/>
          </w:rPr>
          <w:t xml:space="preserve"> programmin</w:t>
        </w:r>
      </w:ins>
      <w:ins w:id="78" w:author="翁 安志" w:date="2019-10-29T13:28:00Z">
        <w:r w:rsidR="00DC7271">
          <w:rPr>
            <w:rFonts w:ascii="Times New Roman" w:hAnsi="Times New Roman"/>
            <w:sz w:val="18"/>
            <w:szCs w:val="18"/>
          </w:rPr>
          <w:t>g</w:t>
        </w:r>
      </w:ins>
      <w:ins w:id="79" w:author="翁 安志" w:date="2019-10-29T13:29:00Z">
        <w:r w:rsidR="00192DBB">
          <w:rPr>
            <w:rFonts w:ascii="Times New Roman" w:hAnsi="Times New Roman"/>
            <w:sz w:val="18"/>
            <w:szCs w:val="18"/>
          </w:rPr>
          <w:t>.</w:t>
        </w:r>
      </w:ins>
      <w:del w:id="80" w:author="翁 安志" w:date="2019-10-29T11:29:00Z">
        <w:r w:rsidDel="002C56C4">
          <w:rPr>
            <w:rFonts w:ascii="Times New Roman" w:hAnsi="Times New Roman"/>
            <w:sz w:val="18"/>
            <w:szCs w:val="18"/>
          </w:rPr>
          <w:delText xml:space="preserve"> </w:delText>
        </w:r>
      </w:del>
      <w:del w:id="81" w:author="翁 安志" w:date="2019-10-29T11:27:00Z">
        <w:r w:rsidDel="00AD7201">
          <w:rPr>
            <w:rFonts w:ascii="Times New Roman" w:hAnsi="Times New Roman"/>
            <w:sz w:val="18"/>
            <w:szCs w:val="18"/>
          </w:rPr>
          <w:delText>Realizing how wrong I was to assume that these Indian CEO</w:delText>
        </w:r>
        <w:r w:rsidDel="00AD7201">
          <w:rPr>
            <w:rFonts w:ascii="Times New Roman" w:hAnsi="Times New Roman" w:hint="eastAsia"/>
            <w:sz w:val="18"/>
            <w:szCs w:val="18"/>
          </w:rPr>
          <w:delText>s</w:delText>
        </w:r>
        <w:r w:rsidDel="00AD7201">
          <w:rPr>
            <w:rFonts w:ascii="Times New Roman" w:hAnsi="Times New Roman"/>
            <w:sz w:val="18"/>
            <w:szCs w:val="18"/>
          </w:rPr>
          <w:delText xml:space="preserve"> represented the mass of the country, I decided that I will make a free code learning website for everyone in the world. </w:delText>
        </w:r>
      </w:del>
    </w:p>
    <w:commentRangeEnd w:id="37"/>
    <w:p w14:paraId="63E22A66" w14:textId="5DB32785" w:rsidR="00AD7201" w:rsidRDefault="003C703F" w:rsidP="006D3658">
      <w:pPr>
        <w:framePr w:wrap="auto" w:yAlign="inline"/>
        <w:spacing w:line="240" w:lineRule="exact"/>
        <w:rPr>
          <w:ins w:id="82" w:author="翁 安志" w:date="2019-10-29T11:28:00Z"/>
          <w:rFonts w:ascii="Times New Roman" w:hAnsi="Times New Roman"/>
          <w:sz w:val="18"/>
          <w:szCs w:val="18"/>
        </w:rPr>
      </w:pPr>
      <w:del w:id="83" w:author="翁 安志" w:date="2019-10-29T11:27:00Z">
        <w:r w:rsidDel="00AD7201">
          <w:commentReference w:id="37"/>
        </w:r>
      </w:del>
    </w:p>
    <w:p w14:paraId="58188B57" w14:textId="378F68E4" w:rsidR="009D52A2" w:rsidRPr="0004579B" w:rsidRDefault="009D52A2" w:rsidP="00AD7201">
      <w:pPr>
        <w:framePr w:wrap="auto" w:yAlign="inline"/>
        <w:spacing w:line="240" w:lineRule="exact"/>
        <w:rPr>
          <w:ins w:id="84" w:author="翁 安志" w:date="2019-10-29T13:01:00Z"/>
          <w:rFonts w:ascii="Times New Roman" w:hAnsi="Times New Roman"/>
          <w:sz w:val="18"/>
          <w:szCs w:val="18"/>
        </w:rPr>
      </w:pPr>
    </w:p>
    <w:p w14:paraId="13B7B9CA" w14:textId="2CABF4BD" w:rsidR="00D44B6F" w:rsidRPr="00AD7201" w:rsidRDefault="00D44B6F" w:rsidP="00AD7201">
      <w:pPr>
        <w:framePr w:wrap="auto" w:yAlign="inline"/>
        <w:spacing w:line="240" w:lineRule="exact"/>
        <w:rPr>
          <w:rFonts w:ascii="Times New Roman" w:hAnsi="Times New Roman"/>
          <w:sz w:val="18"/>
          <w:szCs w:val="18"/>
          <w:rPrChange w:id="85" w:author="翁 安志" w:date="2019-10-29T11:28:00Z">
            <w:rPr>
              <w:rFonts w:ascii="Times New Roman" w:eastAsiaTheme="minorEastAsia" w:hAnsi="Times New Roman" w:cs="Times New Roman"/>
              <w:sz w:val="18"/>
              <w:szCs w:val="18"/>
            </w:rPr>
          </w:rPrChange>
        </w:rPr>
      </w:pPr>
      <w:ins w:id="86" w:author="翁 安志" w:date="2019-10-29T13:01:00Z">
        <w:r w:rsidRPr="00D44B6F">
          <w:rPr>
            <w:rFonts w:ascii="Times New Roman" w:hAnsi="Times New Roman"/>
            <w:sz w:val="18"/>
            <w:szCs w:val="18"/>
            <w:highlight w:val="yellow"/>
            <w:rPrChange w:id="87" w:author="翁 安志" w:date="2019-10-29T13:01:00Z">
              <w:rPr>
                <w:rFonts w:ascii="Times New Roman" w:hAnsi="Times New Roman"/>
                <w:sz w:val="18"/>
                <w:szCs w:val="18"/>
              </w:rPr>
            </w:rPrChange>
          </w:rPr>
          <w:t xml:space="preserve">Academic </w:t>
        </w:r>
      </w:ins>
      <w:ins w:id="88" w:author="翁 安志" w:date="2019-10-29T13:02:00Z">
        <w:r w:rsidR="001E4EB5">
          <w:rPr>
            <w:rFonts w:ascii="Times New Roman" w:hAnsi="Times New Roman"/>
            <w:sz w:val="18"/>
            <w:szCs w:val="18"/>
            <w:highlight w:val="yellow"/>
          </w:rPr>
          <w:t>R</w:t>
        </w:r>
      </w:ins>
      <w:ins w:id="89" w:author="翁 安志" w:date="2019-10-29T13:01:00Z">
        <w:r w:rsidRPr="00D44B6F">
          <w:rPr>
            <w:rFonts w:ascii="Times New Roman" w:hAnsi="Times New Roman"/>
            <w:sz w:val="18"/>
            <w:szCs w:val="18"/>
            <w:highlight w:val="yellow"/>
            <w:rPrChange w:id="90" w:author="翁 安志" w:date="2019-10-29T13:01:00Z">
              <w:rPr>
                <w:rFonts w:ascii="Times New Roman" w:hAnsi="Times New Roman"/>
                <w:sz w:val="18"/>
                <w:szCs w:val="18"/>
              </w:rPr>
            </w:rPrChange>
          </w:rPr>
          <w:t>esources:</w:t>
        </w:r>
      </w:ins>
    </w:p>
    <w:p w14:paraId="4C67AF70" w14:textId="538E0A53" w:rsidR="006D56A0" w:rsidRPr="00D856FE" w:rsidDel="00454EA1" w:rsidRDefault="003C703F">
      <w:pPr>
        <w:framePr w:wrap="auto" w:yAlign="inline"/>
        <w:spacing w:line="240" w:lineRule="exact"/>
        <w:rPr>
          <w:del w:id="91" w:author="翁 安志" w:date="2019-10-29T11:59:00Z"/>
          <w:rFonts w:ascii="Times New Roman" w:hAnsi="Times New Roman"/>
          <w:sz w:val="18"/>
          <w:szCs w:val="18"/>
          <w:rPrChange w:id="92" w:author="翁 安志" w:date="2019-10-29T11:57:00Z">
            <w:rPr>
              <w:del w:id="93" w:author="翁 安志" w:date="2019-10-29T11:59:00Z"/>
              <w:rFonts w:ascii="Times New Roman" w:eastAsia="Times New Roman" w:hAnsi="Times New Roman" w:cs="Times New Roman"/>
              <w:sz w:val="18"/>
              <w:szCs w:val="18"/>
            </w:rPr>
          </w:rPrChange>
        </w:rPr>
      </w:pPr>
      <w:r>
        <w:rPr>
          <w:rFonts w:ascii="Times New Roman" w:eastAsiaTheme="minorEastAsia" w:hAnsi="Times New Roman" w:cs="Times New Roman" w:hint="eastAsia"/>
          <w:sz w:val="18"/>
          <w:szCs w:val="18"/>
        </w:rPr>
        <w:t>W</w:t>
      </w:r>
      <w:r>
        <w:rPr>
          <w:rFonts w:ascii="Times New Roman" w:eastAsiaTheme="minorEastAsia" w:hAnsi="Times New Roman" w:cs="Times New Roman"/>
          <w:sz w:val="18"/>
          <w:szCs w:val="18"/>
        </w:rPr>
        <w:t xml:space="preserve">hile I was developing this </w:t>
      </w:r>
      <w:del w:id="94" w:author="翁 安志" w:date="2019-10-29T14:01:00Z">
        <w:r w:rsidDel="0030045E">
          <w:rPr>
            <w:rFonts w:ascii="Times New Roman" w:eastAsiaTheme="minorEastAsia" w:hAnsi="Times New Roman" w:cs="Times New Roman"/>
            <w:sz w:val="18"/>
            <w:szCs w:val="18"/>
          </w:rPr>
          <w:delText xml:space="preserve">code learning </w:delText>
        </w:r>
      </w:del>
      <w:r>
        <w:rPr>
          <w:rFonts w:ascii="Times New Roman" w:eastAsiaTheme="minorEastAsia" w:hAnsi="Times New Roman" w:cs="Times New Roman"/>
          <w:sz w:val="18"/>
          <w:szCs w:val="18"/>
        </w:rPr>
        <w:t>website, I found</w:t>
      </w:r>
      <w:ins w:id="95" w:author="翁 安志" w:date="2019-10-29T14:03:00Z">
        <w:r w:rsidR="00C83835">
          <w:rPr>
            <w:rFonts w:ascii="Times New Roman" w:eastAsiaTheme="minorEastAsia" w:hAnsi="Times New Roman" w:cs="Times New Roman"/>
            <w:sz w:val="18"/>
            <w:szCs w:val="18"/>
          </w:rPr>
          <w:t xml:space="preserve"> </w:t>
        </w:r>
      </w:ins>
      <w:ins w:id="96" w:author="翁 安志" w:date="2019-10-29T14:04:00Z">
        <w:r w:rsidR="00A25100">
          <w:rPr>
            <w:rFonts w:ascii="Times New Roman" w:eastAsiaTheme="minorEastAsia" w:hAnsi="Times New Roman" w:cs="Times New Roman"/>
            <w:sz w:val="18"/>
            <w:szCs w:val="18"/>
          </w:rPr>
          <w:t xml:space="preserve"> that </w:t>
        </w:r>
        <w:r w:rsidR="000555B9">
          <w:rPr>
            <w:rFonts w:ascii="Times New Roman" w:eastAsiaTheme="minorEastAsia" w:hAnsi="Times New Roman" w:cs="Times New Roman"/>
            <w:sz w:val="18"/>
            <w:szCs w:val="18"/>
          </w:rPr>
          <w:t>I</w:t>
        </w:r>
      </w:ins>
      <w:ins w:id="97" w:author="翁 安志" w:date="2019-10-29T14:03:00Z">
        <w:r w:rsidR="008F5A0D">
          <w:rPr>
            <w:rFonts w:ascii="Times New Roman" w:eastAsiaTheme="minorEastAsia" w:hAnsi="Times New Roman" w:cs="Times New Roman"/>
            <w:sz w:val="18"/>
            <w:szCs w:val="18"/>
          </w:rPr>
          <w:t xml:space="preserve"> have reached my limit </w:t>
        </w:r>
      </w:ins>
      <w:ins w:id="98" w:author="翁 安志" w:date="2019-10-29T14:04:00Z">
        <w:r w:rsidR="008F5A0D">
          <w:rPr>
            <w:rFonts w:ascii="Times New Roman" w:eastAsiaTheme="minorEastAsia" w:hAnsi="Times New Roman" w:cs="Times New Roman"/>
            <w:sz w:val="18"/>
            <w:szCs w:val="18"/>
          </w:rPr>
          <w:t>on</w:t>
        </w:r>
      </w:ins>
      <w:ins w:id="99" w:author="翁 安志" w:date="2019-10-29T14:03:00Z">
        <w:r w:rsidR="008F5A0D">
          <w:rPr>
            <w:rFonts w:ascii="Times New Roman" w:eastAsiaTheme="minorEastAsia" w:hAnsi="Times New Roman" w:cs="Times New Roman"/>
            <w:sz w:val="18"/>
            <w:szCs w:val="18"/>
          </w:rPr>
          <w:t xml:space="preserve"> computer science</w:t>
        </w:r>
      </w:ins>
      <w:ins w:id="100" w:author="安志 翁" w:date="2019-10-29T19:38:00Z">
        <w:r w:rsidR="003D33DC">
          <w:rPr>
            <w:rFonts w:ascii="Times New Roman" w:eastAsiaTheme="minorEastAsia" w:hAnsi="Times New Roman" w:cs="Times New Roman"/>
            <w:sz w:val="18"/>
            <w:szCs w:val="18"/>
          </w:rPr>
          <w:t xml:space="preserve"> knowledge</w:t>
        </w:r>
      </w:ins>
      <w:del w:id="101" w:author="翁 安志" w:date="2019-10-29T14:03:00Z">
        <w:r w:rsidDel="00C83835">
          <w:rPr>
            <w:rFonts w:ascii="Times New Roman" w:eastAsiaTheme="minorEastAsia" w:hAnsi="Times New Roman" w:cs="Times New Roman"/>
            <w:sz w:val="18"/>
            <w:szCs w:val="18"/>
          </w:rPr>
          <w:delText xml:space="preserve"> my</w:delText>
        </w:r>
      </w:del>
      <w:del w:id="102" w:author="翁 安志" w:date="2019-10-29T14:02:00Z">
        <w:r w:rsidDel="00607E9B">
          <w:rPr>
            <w:rFonts w:ascii="Times New Roman" w:eastAsiaTheme="minorEastAsia" w:hAnsi="Times New Roman" w:cs="Times New Roman"/>
            <w:sz w:val="18"/>
            <w:szCs w:val="18"/>
          </w:rPr>
          <w:delText>self lack</w:delText>
        </w:r>
      </w:del>
      <w:del w:id="103" w:author="翁 安志" w:date="2019-10-29T14:01:00Z">
        <w:r w:rsidDel="00FD4DD0">
          <w:rPr>
            <w:rFonts w:ascii="Times New Roman" w:eastAsiaTheme="minorEastAsia" w:hAnsi="Times New Roman" w:cs="Times New Roman"/>
            <w:sz w:val="18"/>
            <w:szCs w:val="18"/>
          </w:rPr>
          <w:delText xml:space="preserve"> relevant </w:delText>
        </w:r>
      </w:del>
      <w:del w:id="104" w:author="翁 安志" w:date="2019-10-29T14:02:00Z">
        <w:r w:rsidDel="00607E9B">
          <w:rPr>
            <w:rFonts w:ascii="Times New Roman" w:eastAsiaTheme="minorEastAsia" w:hAnsi="Times New Roman" w:cs="Times New Roman"/>
            <w:sz w:val="18"/>
            <w:szCs w:val="18"/>
          </w:rPr>
          <w:delText>knowledge</w:delText>
        </w:r>
      </w:del>
      <w:del w:id="105" w:author="翁 安志" w:date="2019-10-29T13:35:00Z">
        <w:r w:rsidDel="00360536">
          <w:rPr>
            <w:rFonts w:ascii="Times New Roman" w:eastAsiaTheme="minorEastAsia" w:hAnsi="Times New Roman" w:cs="Times New Roman"/>
            <w:sz w:val="18"/>
            <w:szCs w:val="18"/>
          </w:rPr>
          <w:delText xml:space="preserve"> such as Artificial Intelligence for course recommending system and International Education system for curriculum design</w:delText>
        </w:r>
      </w:del>
      <w:r>
        <w:rPr>
          <w:rFonts w:ascii="Times New Roman" w:eastAsiaTheme="minorEastAsia" w:hAnsi="Times New Roman" w:cs="Times New Roman"/>
          <w:sz w:val="18"/>
          <w:szCs w:val="18"/>
        </w:rPr>
        <w:t>.</w:t>
      </w:r>
      <w:r>
        <w:rPr>
          <w:rFonts w:ascii="Times New Roman" w:hAnsi="Times New Roman"/>
          <w:sz w:val="18"/>
          <w:szCs w:val="18"/>
        </w:rPr>
        <w:t xml:space="preserve"> I believe the place to best </w:t>
      </w:r>
      <w:del w:id="106" w:author="翁 安志" w:date="2019-10-29T14:04:00Z">
        <w:r w:rsidDel="00C208FE">
          <w:rPr>
            <w:rFonts w:ascii="Times New Roman" w:hAnsi="Times New Roman"/>
            <w:sz w:val="18"/>
            <w:szCs w:val="18"/>
          </w:rPr>
          <w:delText>attain this</w:delText>
        </w:r>
      </w:del>
      <w:ins w:id="107" w:author="翁 安志" w:date="2019-10-29T14:04:00Z">
        <w:r w:rsidR="00C208FE">
          <w:rPr>
            <w:rFonts w:ascii="Times New Roman" w:hAnsi="Times New Roman"/>
            <w:sz w:val="18"/>
            <w:szCs w:val="18"/>
          </w:rPr>
          <w:t>e</w:t>
        </w:r>
      </w:ins>
      <w:ins w:id="108" w:author="翁 安志" w:date="2019-10-29T14:05:00Z">
        <w:r w:rsidR="00C208FE">
          <w:rPr>
            <w:rFonts w:ascii="Times New Roman" w:hAnsi="Times New Roman"/>
            <w:sz w:val="18"/>
            <w:szCs w:val="18"/>
          </w:rPr>
          <w:t xml:space="preserve">xpand </w:t>
        </w:r>
        <w:del w:id="109" w:author="安志 翁" w:date="2019-10-29T19:37:00Z">
          <w:r w:rsidR="00C208FE" w:rsidDel="00112B66">
            <w:rPr>
              <w:rFonts w:ascii="Times New Roman" w:hAnsi="Times New Roman"/>
              <w:sz w:val="18"/>
              <w:szCs w:val="18"/>
            </w:rPr>
            <w:delText>my</w:delText>
          </w:r>
        </w:del>
      </w:ins>
      <w:ins w:id="110" w:author="安志 翁" w:date="2019-10-29T19:37:00Z">
        <w:r w:rsidR="00112B66">
          <w:rPr>
            <w:rFonts w:ascii="Times New Roman" w:hAnsi="Times New Roman"/>
            <w:sz w:val="18"/>
            <w:szCs w:val="18"/>
          </w:rPr>
          <w:t>thi</w:t>
        </w:r>
      </w:ins>
      <w:ins w:id="111" w:author="安志 翁" w:date="2019-10-29T19:38:00Z">
        <w:r w:rsidR="003D33DC">
          <w:rPr>
            <w:rFonts w:ascii="Times New Roman" w:hAnsi="Times New Roman"/>
            <w:sz w:val="18"/>
            <w:szCs w:val="18"/>
          </w:rPr>
          <w:t>s</w:t>
        </w:r>
      </w:ins>
      <w:r>
        <w:rPr>
          <w:rFonts w:ascii="Times New Roman" w:hAnsi="Times New Roman"/>
          <w:sz w:val="18"/>
          <w:szCs w:val="18"/>
        </w:rPr>
        <w:t xml:space="preserve"> knowledge is at </w:t>
      </w:r>
      <w:r w:rsidRPr="002647D9">
        <w:rPr>
          <w:rFonts w:ascii="Times New Roman" w:hAnsi="Times New Roman"/>
          <w:sz w:val="18"/>
          <w:szCs w:val="18"/>
          <w:highlight w:val="yellow"/>
          <w:rPrChange w:id="112" w:author="安志 翁" w:date="2019-10-29T19:40:00Z">
            <w:rPr>
              <w:rFonts w:ascii="Times New Roman" w:hAnsi="Times New Roman"/>
              <w:sz w:val="18"/>
              <w:szCs w:val="18"/>
            </w:rPr>
          </w:rPrChange>
        </w:rPr>
        <w:t>NYU</w:t>
      </w:r>
      <w:del w:id="113" w:author="翁 安志" w:date="2019-10-29T14:14:00Z">
        <w:r w:rsidRPr="002647D9" w:rsidDel="009F177D">
          <w:rPr>
            <w:rFonts w:ascii="Times New Roman" w:hAnsi="Times New Roman"/>
            <w:sz w:val="18"/>
            <w:szCs w:val="18"/>
            <w:highlight w:val="yellow"/>
            <w:rPrChange w:id="114" w:author="安志 翁" w:date="2019-10-29T19:40:00Z">
              <w:rPr>
                <w:rFonts w:ascii="Times New Roman" w:hAnsi="Times New Roman"/>
                <w:sz w:val="18"/>
                <w:szCs w:val="18"/>
              </w:rPr>
            </w:rPrChange>
          </w:rPr>
          <w:delText xml:space="preserve"> Abu Dhabi</w:delText>
        </w:r>
      </w:del>
      <w:ins w:id="115" w:author="翁 安志" w:date="2019-10-29T14:14:00Z">
        <w:r w:rsidR="009F177D" w:rsidRPr="002647D9">
          <w:rPr>
            <w:rFonts w:ascii="Times New Roman" w:hAnsi="Times New Roman"/>
            <w:sz w:val="18"/>
            <w:szCs w:val="18"/>
            <w:highlight w:val="yellow"/>
            <w:rPrChange w:id="116" w:author="安志 翁" w:date="2019-10-29T19:40:00Z">
              <w:rPr>
                <w:rFonts w:ascii="Times New Roman" w:hAnsi="Times New Roman"/>
                <w:sz w:val="18"/>
                <w:szCs w:val="18"/>
              </w:rPr>
            </w:rPrChange>
          </w:rPr>
          <w:t>AD</w:t>
        </w:r>
      </w:ins>
      <w:ins w:id="117" w:author="翁 安志" w:date="2019-10-29T13:35:00Z">
        <w:r w:rsidR="001E2B86" w:rsidRPr="002647D9">
          <w:rPr>
            <w:rFonts w:ascii="Times New Roman" w:hAnsi="Times New Roman"/>
            <w:sz w:val="18"/>
            <w:szCs w:val="18"/>
            <w:highlight w:val="yellow"/>
            <w:rPrChange w:id="118" w:author="安志 翁" w:date="2019-10-29T19:40:00Z">
              <w:rPr>
                <w:rFonts w:ascii="Times New Roman" w:hAnsi="Times New Roman"/>
                <w:sz w:val="18"/>
                <w:szCs w:val="18"/>
              </w:rPr>
            </w:rPrChange>
          </w:rPr>
          <w:t xml:space="preserve"> where it</w:t>
        </w:r>
      </w:ins>
      <w:ins w:id="119" w:author="安志 翁" w:date="2019-10-29T19:39:00Z">
        <w:r w:rsidR="000C382A" w:rsidRPr="002647D9">
          <w:rPr>
            <w:rFonts w:ascii="Times New Roman" w:hAnsi="Times New Roman"/>
            <w:sz w:val="18"/>
            <w:szCs w:val="18"/>
            <w:highlight w:val="yellow"/>
            <w:rPrChange w:id="120" w:author="安志 翁" w:date="2019-10-29T19:40:00Z">
              <w:rPr>
                <w:rFonts w:ascii="Times New Roman" w:hAnsi="Times New Roman"/>
                <w:sz w:val="18"/>
                <w:szCs w:val="18"/>
              </w:rPr>
            </w:rPrChange>
          </w:rPr>
          <w:t xml:space="preserve">s computer science major </w:t>
        </w:r>
      </w:ins>
      <w:ins w:id="121" w:author="翁 安志" w:date="2019-10-29T11:52:00Z">
        <w:del w:id="122" w:author="安志 翁" w:date="2019-10-29T19:39:00Z">
          <w:r w:rsidR="00636661" w:rsidRPr="002647D9" w:rsidDel="000C382A">
            <w:rPr>
              <w:rFonts w:ascii="Times New Roman" w:hAnsi="Times New Roman"/>
              <w:sz w:val="18"/>
              <w:szCs w:val="18"/>
              <w:highlight w:val="yellow"/>
              <w:rPrChange w:id="123" w:author="安志 翁" w:date="2019-10-29T19:40:00Z">
                <w:rPr>
                  <w:rFonts w:ascii="Times New Roman" w:hAnsi="Times New Roman"/>
                  <w:sz w:val="18"/>
                  <w:szCs w:val="18"/>
                </w:rPr>
              </w:rPrChange>
            </w:rPr>
            <w:delText xml:space="preserve"> </w:delText>
          </w:r>
        </w:del>
      </w:ins>
      <w:ins w:id="124" w:author="翁 安志" w:date="2019-10-29T11:38:00Z">
        <w:del w:id="125" w:author="安志 翁" w:date="2019-10-29T19:39:00Z">
          <w:r w:rsidR="00016C81" w:rsidRPr="002647D9" w:rsidDel="000C382A">
            <w:rPr>
              <w:rFonts w:ascii="Times New Roman" w:hAnsi="Times New Roman"/>
              <w:sz w:val="18"/>
              <w:szCs w:val="18"/>
              <w:highlight w:val="yellow"/>
              <w:rPrChange w:id="126" w:author="安志 翁" w:date="2019-10-29T19:40:00Z">
                <w:rPr>
                  <w:rFonts w:ascii="Times New Roman" w:hAnsi="Times New Roman"/>
                  <w:sz w:val="18"/>
                  <w:szCs w:val="18"/>
                </w:rPr>
              </w:rPrChange>
            </w:rPr>
            <w:delText xml:space="preserve">has </w:delText>
          </w:r>
        </w:del>
      </w:ins>
      <w:ins w:id="127" w:author="翁 安志" w:date="2019-10-29T11:52:00Z">
        <w:del w:id="128" w:author="安志 翁" w:date="2019-10-29T19:39:00Z">
          <w:r w:rsidR="00A4388B" w:rsidRPr="002647D9" w:rsidDel="000C382A">
            <w:rPr>
              <w:rFonts w:ascii="Times New Roman" w:hAnsi="Times New Roman"/>
              <w:sz w:val="18"/>
              <w:szCs w:val="18"/>
              <w:highlight w:val="yellow"/>
              <w:rPrChange w:id="129" w:author="安志 翁" w:date="2019-10-29T19:40:00Z">
                <w:rPr>
                  <w:rFonts w:ascii="Times New Roman" w:hAnsi="Times New Roman"/>
                  <w:sz w:val="18"/>
                  <w:szCs w:val="18"/>
                </w:rPr>
              </w:rPrChange>
            </w:rPr>
            <w:delText>courses</w:delText>
          </w:r>
        </w:del>
      </w:ins>
      <w:ins w:id="130" w:author="翁 安志" w:date="2019-10-29T14:05:00Z">
        <w:del w:id="131" w:author="安志 翁" w:date="2019-10-29T19:38:00Z">
          <w:r w:rsidR="00362F9C" w:rsidRPr="002647D9" w:rsidDel="0088100E">
            <w:rPr>
              <w:rFonts w:ascii="Times New Roman" w:hAnsi="Times New Roman"/>
              <w:sz w:val="18"/>
              <w:szCs w:val="18"/>
              <w:highlight w:val="yellow"/>
              <w:rPrChange w:id="132" w:author="安志 翁" w:date="2019-10-29T19:40:00Z">
                <w:rPr>
                  <w:rFonts w:ascii="Times New Roman" w:hAnsi="Times New Roman"/>
                  <w:sz w:val="18"/>
                  <w:szCs w:val="18"/>
                </w:rPr>
              </w:rPrChange>
            </w:rPr>
            <w:delText xml:space="preserve"> like Artificial</w:delText>
          </w:r>
        </w:del>
        <w:del w:id="133" w:author="安志 翁" w:date="2019-10-29T19:39:00Z">
          <w:r w:rsidR="00362F9C" w:rsidRPr="002647D9" w:rsidDel="000C382A">
            <w:rPr>
              <w:rFonts w:ascii="Times New Roman" w:hAnsi="Times New Roman"/>
              <w:sz w:val="18"/>
              <w:szCs w:val="18"/>
              <w:highlight w:val="yellow"/>
              <w:rPrChange w:id="134" w:author="安志 翁" w:date="2019-10-29T19:40:00Z">
                <w:rPr>
                  <w:rFonts w:ascii="Times New Roman" w:hAnsi="Times New Roman"/>
                  <w:sz w:val="18"/>
                  <w:szCs w:val="18"/>
                </w:rPr>
              </w:rPrChange>
            </w:rPr>
            <w:delText xml:space="preserve"> Intelligence</w:delText>
          </w:r>
        </w:del>
      </w:ins>
      <w:ins w:id="135" w:author="翁 安志" w:date="2019-10-29T11:52:00Z">
        <w:del w:id="136" w:author="安志 翁" w:date="2019-10-29T19:39:00Z">
          <w:r w:rsidR="00A4388B" w:rsidRPr="002647D9" w:rsidDel="000C382A">
            <w:rPr>
              <w:rFonts w:ascii="Times New Roman" w:hAnsi="Times New Roman"/>
              <w:sz w:val="18"/>
              <w:szCs w:val="18"/>
              <w:highlight w:val="yellow"/>
              <w:rPrChange w:id="137" w:author="安志 翁" w:date="2019-10-29T19:40:00Z">
                <w:rPr>
                  <w:rFonts w:ascii="Times New Roman" w:hAnsi="Times New Roman"/>
                  <w:sz w:val="18"/>
                  <w:szCs w:val="18"/>
                </w:rPr>
              </w:rPrChange>
            </w:rPr>
            <w:delText xml:space="preserve"> that </w:delText>
          </w:r>
        </w:del>
      </w:ins>
      <w:ins w:id="138" w:author="翁 安志" w:date="2019-10-29T11:53:00Z">
        <w:r w:rsidR="008D6459" w:rsidRPr="002647D9">
          <w:rPr>
            <w:rFonts w:ascii="Times New Roman" w:hAnsi="Times New Roman"/>
            <w:sz w:val="18"/>
            <w:szCs w:val="18"/>
            <w:highlight w:val="yellow"/>
            <w:rPrChange w:id="139" w:author="安志 翁" w:date="2019-10-29T19:40:00Z">
              <w:rPr>
                <w:rFonts w:ascii="Times New Roman" w:hAnsi="Times New Roman"/>
                <w:sz w:val="18"/>
                <w:szCs w:val="18"/>
              </w:rPr>
            </w:rPrChange>
          </w:rPr>
          <w:t>guarantee</w:t>
        </w:r>
      </w:ins>
      <w:ins w:id="140" w:author="翁 安志" w:date="2019-10-29T11:52:00Z">
        <w:r w:rsidR="00A4388B" w:rsidRPr="002647D9">
          <w:rPr>
            <w:rFonts w:ascii="Times New Roman" w:hAnsi="Times New Roman"/>
            <w:sz w:val="18"/>
            <w:szCs w:val="18"/>
            <w:highlight w:val="yellow"/>
            <w:rPrChange w:id="141" w:author="安志 翁" w:date="2019-10-29T19:40:00Z">
              <w:rPr>
                <w:rFonts w:ascii="Times New Roman" w:hAnsi="Times New Roman"/>
                <w:sz w:val="18"/>
                <w:szCs w:val="18"/>
              </w:rPr>
            </w:rPrChange>
          </w:rPr>
          <w:t xml:space="preserve"> my </w:t>
        </w:r>
      </w:ins>
      <w:ins w:id="142" w:author="翁 安志" w:date="2019-10-29T11:53:00Z">
        <w:r w:rsidR="00716BA1" w:rsidRPr="002647D9">
          <w:rPr>
            <w:rFonts w:ascii="Times New Roman" w:hAnsi="Times New Roman"/>
            <w:sz w:val="18"/>
            <w:szCs w:val="18"/>
            <w:highlight w:val="yellow"/>
            <w:rPrChange w:id="143" w:author="安志 翁" w:date="2019-10-29T19:40:00Z">
              <w:rPr>
                <w:rFonts w:ascii="Times New Roman" w:hAnsi="Times New Roman"/>
                <w:sz w:val="18"/>
                <w:szCs w:val="18"/>
              </w:rPr>
            </w:rPrChange>
          </w:rPr>
          <w:t>fundamental</w:t>
        </w:r>
      </w:ins>
      <w:ins w:id="144" w:author="翁 安志" w:date="2019-10-29T11:52:00Z">
        <w:r w:rsidR="00A4388B" w:rsidRPr="002647D9">
          <w:rPr>
            <w:rFonts w:ascii="Times New Roman" w:hAnsi="Times New Roman"/>
            <w:sz w:val="18"/>
            <w:szCs w:val="18"/>
            <w:highlight w:val="yellow"/>
            <w:rPrChange w:id="145" w:author="安志 翁" w:date="2019-10-29T19:40:00Z">
              <w:rPr>
                <w:rFonts w:ascii="Times New Roman" w:hAnsi="Times New Roman"/>
                <w:sz w:val="18"/>
                <w:szCs w:val="18"/>
              </w:rPr>
            </w:rPrChange>
          </w:rPr>
          <w:t xml:space="preserve"> knowledge</w:t>
        </w:r>
      </w:ins>
      <w:ins w:id="146" w:author="安志 翁" w:date="2019-10-29T19:39:00Z">
        <w:r w:rsidR="00875714" w:rsidRPr="002647D9">
          <w:rPr>
            <w:rFonts w:ascii="Times New Roman" w:hAnsi="Times New Roman"/>
            <w:sz w:val="18"/>
            <w:szCs w:val="18"/>
            <w:highlight w:val="yellow"/>
            <w:rPrChange w:id="147" w:author="安志 翁" w:date="2019-10-29T19:40:00Z">
              <w:rPr>
                <w:rFonts w:ascii="Times New Roman" w:hAnsi="Times New Roman"/>
                <w:sz w:val="18"/>
                <w:szCs w:val="18"/>
              </w:rPr>
            </w:rPrChange>
          </w:rPr>
          <w:t xml:space="preserve"> </w:t>
        </w:r>
        <w:r w:rsidR="005F6575" w:rsidRPr="002647D9">
          <w:rPr>
            <w:rFonts w:ascii="Times New Roman" w:hAnsi="Times New Roman"/>
            <w:sz w:val="18"/>
            <w:szCs w:val="18"/>
            <w:highlight w:val="yellow"/>
            <w:rPrChange w:id="148" w:author="安志 翁" w:date="2019-10-29T19:40:00Z">
              <w:rPr>
                <w:rFonts w:ascii="Times New Roman" w:hAnsi="Times New Roman"/>
                <w:sz w:val="18"/>
                <w:szCs w:val="18"/>
              </w:rPr>
            </w:rPrChange>
          </w:rPr>
          <w:t>o</w:t>
        </w:r>
      </w:ins>
      <w:ins w:id="149" w:author="安志 翁" w:date="2019-10-29T19:40:00Z">
        <w:r w:rsidR="005F6575" w:rsidRPr="002647D9">
          <w:rPr>
            <w:rFonts w:ascii="Times New Roman" w:hAnsi="Times New Roman"/>
            <w:sz w:val="18"/>
            <w:szCs w:val="18"/>
            <w:highlight w:val="yellow"/>
            <w:rPrChange w:id="150" w:author="安志 翁" w:date="2019-10-29T19:40:00Z">
              <w:rPr>
                <w:rFonts w:ascii="Times New Roman" w:hAnsi="Times New Roman"/>
                <w:sz w:val="18"/>
                <w:szCs w:val="18"/>
              </w:rPr>
            </w:rPrChange>
          </w:rPr>
          <w:t xml:space="preserve">n </w:t>
        </w:r>
        <w:r w:rsidR="0037688C" w:rsidRPr="002647D9">
          <w:rPr>
            <w:rFonts w:ascii="Times New Roman" w:hAnsi="Times New Roman"/>
            <w:sz w:val="18"/>
            <w:szCs w:val="18"/>
            <w:highlight w:val="yellow"/>
            <w:rPrChange w:id="151" w:author="安志 翁" w:date="2019-10-29T19:40:00Z">
              <w:rPr>
                <w:rFonts w:ascii="Times New Roman" w:hAnsi="Times New Roman"/>
                <w:sz w:val="18"/>
                <w:szCs w:val="18"/>
              </w:rPr>
            </w:rPrChange>
          </w:rPr>
          <w:t>computer science</w:t>
        </w:r>
      </w:ins>
      <w:ins w:id="152" w:author="翁 安志" w:date="2019-10-29T11:52:00Z">
        <w:del w:id="153" w:author="安志 翁" w:date="2019-10-29T19:39:00Z">
          <w:r w:rsidR="00A4388B" w:rsidRPr="002647D9" w:rsidDel="000C382A">
            <w:rPr>
              <w:rFonts w:ascii="Times New Roman" w:hAnsi="Times New Roman"/>
              <w:sz w:val="18"/>
              <w:szCs w:val="18"/>
              <w:highlight w:val="yellow"/>
              <w:rPrChange w:id="154" w:author="安志 翁" w:date="2019-10-29T19:40:00Z">
                <w:rPr>
                  <w:rFonts w:ascii="Times New Roman" w:hAnsi="Times New Roman"/>
                  <w:sz w:val="18"/>
                  <w:szCs w:val="18"/>
                </w:rPr>
              </w:rPrChange>
            </w:rPr>
            <w:delText xml:space="preserve"> on Computer Scienc</w:delText>
          </w:r>
        </w:del>
      </w:ins>
      <w:ins w:id="155" w:author="翁 安志" w:date="2019-10-29T11:53:00Z">
        <w:del w:id="156" w:author="安志 翁" w:date="2019-10-29T19:39:00Z">
          <w:r w:rsidR="00DA6D06" w:rsidRPr="002647D9" w:rsidDel="000C382A">
            <w:rPr>
              <w:rFonts w:ascii="Times New Roman" w:hAnsi="Times New Roman"/>
              <w:sz w:val="18"/>
              <w:szCs w:val="18"/>
              <w:highlight w:val="yellow"/>
              <w:rPrChange w:id="157" w:author="安志 翁" w:date="2019-10-29T19:40:00Z">
                <w:rPr>
                  <w:rFonts w:ascii="Times New Roman" w:hAnsi="Times New Roman"/>
                  <w:sz w:val="18"/>
                  <w:szCs w:val="18"/>
                </w:rPr>
              </w:rPrChange>
            </w:rPr>
            <w:delText>e</w:delText>
          </w:r>
        </w:del>
      </w:ins>
      <w:ins w:id="158" w:author="翁 安志" w:date="2019-10-29T11:52:00Z">
        <w:r w:rsidR="00716BA1" w:rsidRPr="002647D9">
          <w:rPr>
            <w:rFonts w:ascii="Times New Roman" w:hAnsi="Times New Roman"/>
            <w:sz w:val="18"/>
            <w:szCs w:val="18"/>
            <w:highlight w:val="yellow"/>
            <w:rPrChange w:id="159" w:author="安志 翁" w:date="2019-10-29T19:40:00Z">
              <w:rPr>
                <w:rFonts w:ascii="Times New Roman" w:hAnsi="Times New Roman"/>
                <w:sz w:val="18"/>
                <w:szCs w:val="18"/>
              </w:rPr>
            </w:rPrChange>
          </w:rPr>
          <w:t>.</w:t>
        </w:r>
        <w:r w:rsidR="00716BA1">
          <w:rPr>
            <w:rFonts w:ascii="Times New Roman" w:hAnsi="Times New Roman"/>
            <w:sz w:val="18"/>
            <w:szCs w:val="18"/>
          </w:rPr>
          <w:t xml:space="preserve"> </w:t>
        </w:r>
      </w:ins>
      <w:ins w:id="160" w:author="翁 安志" w:date="2019-10-29T11:53:00Z">
        <w:r w:rsidR="00CB67CF">
          <w:rPr>
            <w:rFonts w:ascii="Times New Roman" w:hAnsi="Times New Roman"/>
            <w:sz w:val="18"/>
            <w:szCs w:val="18"/>
          </w:rPr>
          <w:t>Beyond</w:t>
        </w:r>
        <w:del w:id="161" w:author="安志 翁" w:date="2019-10-29T19:47:00Z">
          <w:r w:rsidR="00CB67CF" w:rsidDel="002647D9">
            <w:rPr>
              <w:rFonts w:ascii="Times New Roman" w:hAnsi="Times New Roman"/>
              <w:sz w:val="18"/>
              <w:szCs w:val="18"/>
            </w:rPr>
            <w:delText xml:space="preserve"> </w:delText>
          </w:r>
        </w:del>
      </w:ins>
      <w:ins w:id="162" w:author="翁 安志" w:date="2019-10-29T11:54:00Z">
        <w:r w:rsidR="00CB67CF">
          <w:rPr>
            <w:rFonts w:ascii="Times New Roman" w:hAnsi="Times New Roman"/>
            <w:sz w:val="18"/>
            <w:szCs w:val="18"/>
          </w:rPr>
          <w:t xml:space="preserve"> the major itself, </w:t>
        </w:r>
      </w:ins>
      <w:ins w:id="163" w:author="翁 安志" w:date="2019-10-29T11:52:00Z">
        <w:r w:rsidR="00716BA1">
          <w:rPr>
            <w:rFonts w:ascii="Times New Roman" w:hAnsi="Times New Roman"/>
            <w:sz w:val="18"/>
            <w:szCs w:val="18"/>
          </w:rPr>
          <w:t>NYU</w:t>
        </w:r>
      </w:ins>
      <w:ins w:id="164" w:author="翁 安志" w:date="2019-10-29T14:14:00Z">
        <w:r w:rsidR="006D1EA7">
          <w:rPr>
            <w:rFonts w:ascii="Times New Roman" w:hAnsi="Times New Roman"/>
            <w:sz w:val="18"/>
            <w:szCs w:val="18"/>
          </w:rPr>
          <w:t>AD</w:t>
        </w:r>
      </w:ins>
      <w:ins w:id="165" w:author="翁 安志" w:date="2019-10-29T11:52:00Z">
        <w:r w:rsidR="00716BA1">
          <w:rPr>
            <w:rFonts w:ascii="Times New Roman" w:hAnsi="Times New Roman"/>
            <w:sz w:val="18"/>
            <w:szCs w:val="18"/>
          </w:rPr>
          <w:t xml:space="preserve"> a</w:t>
        </w:r>
      </w:ins>
      <w:ins w:id="166" w:author="翁 安志" w:date="2019-10-29T11:53:00Z">
        <w:r w:rsidR="00716BA1">
          <w:rPr>
            <w:rFonts w:ascii="Times New Roman" w:hAnsi="Times New Roman"/>
            <w:sz w:val="18"/>
            <w:szCs w:val="18"/>
          </w:rPr>
          <w:t>lso</w:t>
        </w:r>
      </w:ins>
      <w:ins w:id="167" w:author="翁 安志" w:date="2019-10-29T13:41:00Z">
        <w:r w:rsidR="00725751">
          <w:rPr>
            <w:rFonts w:ascii="Times New Roman" w:hAnsi="Times New Roman"/>
            <w:sz w:val="18"/>
            <w:szCs w:val="18"/>
          </w:rPr>
          <w:t xml:space="preserve"> allows me</w:t>
        </w:r>
      </w:ins>
      <w:ins w:id="168" w:author="翁 安志" w:date="2019-10-29T11:54:00Z">
        <w:r w:rsidR="00E166EE">
          <w:rPr>
            <w:rFonts w:ascii="Times New Roman" w:hAnsi="Times New Roman"/>
            <w:sz w:val="18"/>
            <w:szCs w:val="18"/>
          </w:rPr>
          <w:t xml:space="preserve"> to </w:t>
        </w:r>
        <w:r w:rsidR="00C006C8">
          <w:rPr>
            <w:rFonts w:ascii="Times New Roman" w:hAnsi="Times New Roman"/>
            <w:sz w:val="18"/>
            <w:szCs w:val="18"/>
          </w:rPr>
          <w:t xml:space="preserve">extend and supply my </w:t>
        </w:r>
      </w:ins>
      <w:ins w:id="169" w:author="翁 安志" w:date="2019-10-29T13:41:00Z">
        <w:del w:id="170" w:author="安志 翁" w:date="2019-10-29T19:47:00Z">
          <w:r w:rsidR="00B967FD" w:rsidDel="002647D9">
            <w:rPr>
              <w:rFonts w:ascii="Times New Roman" w:hAnsi="Times New Roman"/>
              <w:sz w:val="18"/>
              <w:szCs w:val="18"/>
            </w:rPr>
            <w:delText>computer science</w:delText>
          </w:r>
        </w:del>
      </w:ins>
      <w:ins w:id="171" w:author="翁 安志" w:date="2019-10-29T11:54:00Z">
        <w:del w:id="172" w:author="安志 翁" w:date="2019-10-29T19:47:00Z">
          <w:r w:rsidR="00C006C8" w:rsidDel="002647D9">
            <w:rPr>
              <w:rFonts w:ascii="Times New Roman" w:hAnsi="Times New Roman"/>
              <w:sz w:val="18"/>
              <w:szCs w:val="18"/>
            </w:rPr>
            <w:delText xml:space="preserve"> </w:delText>
          </w:r>
        </w:del>
        <w:r w:rsidR="00C006C8">
          <w:rPr>
            <w:rFonts w:ascii="Times New Roman" w:hAnsi="Times New Roman"/>
            <w:sz w:val="18"/>
            <w:szCs w:val="18"/>
          </w:rPr>
          <w:t>k</w:t>
        </w:r>
      </w:ins>
      <w:ins w:id="173" w:author="翁 安志" w:date="2019-10-29T11:55:00Z">
        <w:r w:rsidR="00C006C8">
          <w:rPr>
            <w:rFonts w:ascii="Times New Roman" w:hAnsi="Times New Roman"/>
            <w:sz w:val="18"/>
            <w:szCs w:val="18"/>
          </w:rPr>
          <w:t>nowledge</w:t>
        </w:r>
      </w:ins>
      <w:ins w:id="174" w:author="翁 安志" w:date="2019-10-29T13:41:00Z">
        <w:r w:rsidR="002277B9">
          <w:rPr>
            <w:rFonts w:ascii="Times New Roman" w:hAnsi="Times New Roman"/>
            <w:sz w:val="18"/>
            <w:szCs w:val="18"/>
          </w:rPr>
          <w:t xml:space="preserve"> through</w:t>
        </w:r>
      </w:ins>
      <w:ins w:id="175" w:author="翁 安志" w:date="2019-10-29T13:40:00Z">
        <w:r w:rsidR="0064491E">
          <w:rPr>
            <w:rFonts w:ascii="Times New Roman" w:hAnsi="Times New Roman"/>
            <w:sz w:val="18"/>
            <w:szCs w:val="18"/>
          </w:rPr>
          <w:t xml:space="preserve"> </w:t>
        </w:r>
      </w:ins>
      <w:ins w:id="176" w:author="翁 安志" w:date="2019-10-29T11:55:00Z">
        <w:r w:rsidR="00435BFC">
          <w:rPr>
            <w:rFonts w:ascii="Times New Roman" w:hAnsi="Times New Roman"/>
            <w:sz w:val="18"/>
            <w:szCs w:val="18"/>
          </w:rPr>
          <w:t xml:space="preserve">its </w:t>
        </w:r>
        <w:r w:rsidR="003D26AF">
          <w:rPr>
            <w:rFonts w:ascii="Times New Roman" w:hAnsi="Times New Roman"/>
            <w:sz w:val="18"/>
            <w:szCs w:val="18"/>
          </w:rPr>
          <w:t>unique courses</w:t>
        </w:r>
      </w:ins>
      <w:ins w:id="177" w:author="翁 安志" w:date="2019-10-29T11:56:00Z">
        <w:r w:rsidR="007650C3">
          <w:rPr>
            <w:rFonts w:ascii="Times New Roman" w:hAnsi="Times New Roman"/>
            <w:sz w:val="18"/>
            <w:szCs w:val="18"/>
          </w:rPr>
          <w:t xml:space="preserve"> that </w:t>
        </w:r>
        <w:r w:rsidR="00F854CD">
          <w:rPr>
            <w:rFonts w:ascii="Times New Roman" w:hAnsi="Times New Roman"/>
            <w:sz w:val="18"/>
            <w:szCs w:val="18"/>
          </w:rPr>
          <w:t xml:space="preserve">offer intriguing teaching techniques and </w:t>
        </w:r>
      </w:ins>
      <w:ins w:id="178" w:author="翁 安志" w:date="2019-10-29T11:57:00Z">
        <w:r w:rsidR="0054405A">
          <w:rPr>
            <w:rFonts w:ascii="Times New Roman" w:hAnsi="Times New Roman"/>
            <w:sz w:val="18"/>
            <w:szCs w:val="18"/>
          </w:rPr>
          <w:t>inspiring perspectives.</w:t>
        </w:r>
      </w:ins>
      <w:del w:id="179" w:author="翁 安志" w:date="2019-10-29T11:38:00Z">
        <w:r w:rsidDel="00016C81">
          <w:rPr>
            <w:rFonts w:ascii="Times New Roman" w:hAnsi="Times New Roman"/>
            <w:sz w:val="18"/>
            <w:szCs w:val="18"/>
          </w:rPr>
          <w:delText>.</w:delText>
        </w:r>
      </w:del>
      <w:ins w:id="180" w:author="sisleyzhou" w:date="2019-10-29T07:05:00Z">
        <w:del w:id="181" w:author="翁 安志" w:date="2019-10-29T11:38:00Z">
          <w:r w:rsidDel="00016C81">
            <w:rPr>
              <w:rFonts w:ascii="Times New Roman" w:hAnsi="Times New Roman"/>
              <w:sz w:val="18"/>
              <w:szCs w:val="18"/>
            </w:rPr>
            <w:delText xml:space="preserve"> </w:delText>
          </w:r>
        </w:del>
      </w:ins>
      <w:ins w:id="182" w:author="翁 安志" w:date="2019-10-29T11:57:00Z">
        <w:r w:rsidR="00D856FE">
          <w:rPr>
            <w:rFonts w:ascii="Times New Roman" w:hAnsi="Times New Roman"/>
            <w:sz w:val="18"/>
            <w:szCs w:val="18"/>
          </w:rPr>
          <w:t xml:space="preserve"> </w:t>
        </w:r>
      </w:ins>
      <w:del w:id="183" w:author="sisleyzhou" w:date="2019-10-29T07:05:00Z">
        <w:r>
          <w:rPr>
            <w:rFonts w:ascii="Times New Roman" w:hAnsi="Times New Roman"/>
            <w:sz w:val="18"/>
            <w:szCs w:val="18"/>
          </w:rPr>
          <w:delText xml:space="preserve"> </w:delText>
        </w:r>
        <w:r>
          <w:rPr>
            <w:rFonts w:ascii="Times New Roman" w:hAnsi="Times New Roman" w:hint="eastAsia"/>
            <w:sz w:val="18"/>
            <w:szCs w:val="18"/>
          </w:rPr>
          <w:delText>Like</w:delText>
        </w:r>
        <w:r>
          <w:rPr>
            <w:rFonts w:ascii="Times New Roman" w:hAnsi="Times New Roman"/>
            <w:sz w:val="18"/>
            <w:szCs w:val="18"/>
          </w:rPr>
          <w:delText xml:space="preserve"> the House of Wisdom built in the Old Arabic World which stored books from all around the world, NYU Abu Dhabi offer unique courses provided by researchers from different countries besides the curriculum required knowledge. </w:delText>
        </w:r>
      </w:del>
      <w:r>
        <w:rPr>
          <w:rFonts w:ascii="Times New Roman" w:hAnsi="Times New Roman"/>
          <w:sz w:val="18"/>
          <w:szCs w:val="18"/>
        </w:rPr>
        <w:t xml:space="preserve">In </w:t>
      </w:r>
      <w:ins w:id="184" w:author="安志 翁" w:date="2019-10-29T19:48:00Z">
        <w:r w:rsidR="00C216D9">
          <w:rPr>
            <w:rFonts w:ascii="Times New Roman" w:hAnsi="Times New Roman"/>
            <w:sz w:val="18"/>
            <w:szCs w:val="18"/>
          </w:rPr>
          <w:t>“</w:t>
        </w:r>
      </w:ins>
      <w:del w:id="185" w:author="安志 翁" w:date="2019-10-29T19:47:00Z">
        <w:r w:rsidDel="002647D9">
          <w:rPr>
            <w:rFonts w:ascii="Times New Roman" w:hAnsi="Times New Roman"/>
            <w:sz w:val="18"/>
            <w:szCs w:val="18"/>
          </w:rPr>
          <w:delText xml:space="preserve">the class </w:delText>
        </w:r>
      </w:del>
      <w:ins w:id="186" w:author="翁 安志" w:date="2019-10-29T11:57:00Z">
        <w:del w:id="187" w:author="安志 翁" w:date="2019-10-29T19:47:00Z">
          <w:r w:rsidR="008F6E26" w:rsidDel="002647D9">
            <w:rPr>
              <w:rFonts w:ascii="Times New Roman" w:hAnsi="Times New Roman"/>
              <w:sz w:val="18"/>
              <w:szCs w:val="18"/>
            </w:rPr>
            <w:delText>o</w:delText>
          </w:r>
        </w:del>
      </w:ins>
      <w:del w:id="188" w:author="翁 安志" w:date="2019-10-29T11:57:00Z">
        <w:r w:rsidDel="008F6E26">
          <w:rPr>
            <w:rFonts w:ascii="Times New Roman" w:hAnsi="Times New Roman"/>
            <w:sz w:val="18"/>
            <w:szCs w:val="18"/>
          </w:rPr>
          <w:delText>o</w:delText>
        </w:r>
      </w:del>
      <w:del w:id="189" w:author="安志 翁" w:date="2019-10-29T19:47:00Z">
        <w:r w:rsidDel="002647D9">
          <w:rPr>
            <w:rFonts w:ascii="Times New Roman" w:hAnsi="Times New Roman"/>
            <w:sz w:val="18"/>
            <w:szCs w:val="18"/>
          </w:rPr>
          <w:delText xml:space="preserve">f </w:delText>
        </w:r>
      </w:del>
      <w:r>
        <w:rPr>
          <w:rFonts w:ascii="Times New Roman" w:hAnsi="Times New Roman"/>
          <w:sz w:val="18"/>
          <w:szCs w:val="18"/>
        </w:rPr>
        <w:t>Politics of Code</w:t>
      </w:r>
      <w:ins w:id="190" w:author="安志 翁" w:date="2019-10-29T19:48:00Z">
        <w:r w:rsidR="00C216D9">
          <w:rPr>
            <w:rFonts w:ascii="Times New Roman" w:hAnsi="Times New Roman"/>
            <w:sz w:val="18"/>
            <w:szCs w:val="18"/>
          </w:rPr>
          <w:t>”</w:t>
        </w:r>
      </w:ins>
      <w:ins w:id="191" w:author="安志 翁" w:date="2019-10-29T19:47:00Z">
        <w:r w:rsidR="002647D9">
          <w:rPr>
            <w:rFonts w:ascii="Times New Roman" w:hAnsi="Times New Roman"/>
            <w:sz w:val="18"/>
            <w:szCs w:val="18"/>
          </w:rPr>
          <w:t xml:space="preserve">, </w:t>
        </w:r>
      </w:ins>
      <w:ins w:id="192" w:author="安志 翁" w:date="2019-10-29T19:48:00Z">
        <w:r w:rsidR="002647D9">
          <w:rPr>
            <w:rFonts w:ascii="Times New Roman" w:hAnsi="Times New Roman"/>
            <w:sz w:val="18"/>
            <w:szCs w:val="18"/>
          </w:rPr>
          <w:t>a class</w:t>
        </w:r>
      </w:ins>
      <w:r>
        <w:rPr>
          <w:rFonts w:ascii="Times New Roman" w:hAnsi="Times New Roman"/>
          <w:sz w:val="18"/>
          <w:szCs w:val="18"/>
        </w:rPr>
        <w:t xml:space="preserve"> taught by lecturer Pierre </w:t>
      </w:r>
      <w:proofErr w:type="spellStart"/>
      <w:r>
        <w:rPr>
          <w:rFonts w:ascii="Times New Roman" w:hAnsi="Times New Roman"/>
          <w:sz w:val="18"/>
          <w:szCs w:val="18"/>
        </w:rPr>
        <w:t>Depaz</w:t>
      </w:r>
      <w:proofErr w:type="spellEnd"/>
      <w:r>
        <w:rPr>
          <w:rFonts w:ascii="Times New Roman" w:hAnsi="Times New Roman"/>
          <w:sz w:val="18"/>
          <w:szCs w:val="18"/>
        </w:rPr>
        <w:t xml:space="preserve">, I get to explore </w:t>
      </w:r>
      <w:ins w:id="193" w:author="翁 安志" w:date="2019-10-29T13:43:00Z">
        <w:r w:rsidR="000E5812">
          <w:rPr>
            <w:rFonts w:ascii="Times New Roman" w:hAnsi="Times New Roman"/>
            <w:sz w:val="18"/>
            <w:szCs w:val="18"/>
          </w:rPr>
          <w:t xml:space="preserve">the </w:t>
        </w:r>
      </w:ins>
      <w:del w:id="194" w:author="翁 安志" w:date="2019-10-29T13:43:00Z">
        <w:r w:rsidDel="000A2E5A">
          <w:rPr>
            <w:rFonts w:ascii="Times New Roman" w:hAnsi="Times New Roman"/>
            <w:sz w:val="18"/>
            <w:szCs w:val="18"/>
          </w:rPr>
          <w:delText xml:space="preserve">the </w:delText>
        </w:r>
      </w:del>
      <w:r>
        <w:rPr>
          <w:rFonts w:ascii="Times New Roman" w:hAnsi="Times New Roman"/>
          <w:sz w:val="18"/>
          <w:szCs w:val="18"/>
        </w:rPr>
        <w:t xml:space="preserve">computer science beyond coding and discover how </w:t>
      </w:r>
      <w:ins w:id="195" w:author="安志 翁" w:date="2019-10-29T19:48:00Z">
        <w:r w:rsidR="00CD3F7B">
          <w:rPr>
            <w:rFonts w:ascii="Times New Roman" w:hAnsi="Times New Roman"/>
            <w:sz w:val="18"/>
            <w:szCs w:val="18"/>
          </w:rPr>
          <w:t xml:space="preserve">do </w:t>
        </w:r>
      </w:ins>
      <w:del w:id="196" w:author="安志 翁" w:date="2019-10-29T19:48:00Z">
        <w:r w:rsidDel="00CD3F7B">
          <w:rPr>
            <w:rFonts w:ascii="Times New Roman" w:hAnsi="Times New Roman"/>
            <w:sz w:val="18"/>
            <w:szCs w:val="18"/>
          </w:rPr>
          <w:delText>do we</w:delText>
        </w:r>
      </w:del>
      <w:ins w:id="197" w:author="翁 安志" w:date="2019-10-29T13:45:00Z">
        <w:del w:id="198" w:author="安志 翁" w:date="2019-10-29T19:48:00Z">
          <w:r w:rsidR="00EB6F6F" w:rsidDel="00CD3F7B">
            <w:rPr>
              <w:rFonts w:ascii="Times New Roman" w:hAnsi="Times New Roman"/>
              <w:sz w:val="18"/>
              <w:szCs w:val="18"/>
            </w:rPr>
            <w:delText xml:space="preserve"> </w:delText>
          </w:r>
        </w:del>
        <w:r w:rsidR="00EB6F6F">
          <w:rPr>
            <w:rFonts w:ascii="Times New Roman" w:hAnsi="Times New Roman"/>
            <w:sz w:val="18"/>
            <w:szCs w:val="18"/>
          </w:rPr>
          <w:t>we</w:t>
        </w:r>
      </w:ins>
      <w:r>
        <w:rPr>
          <w:rFonts w:ascii="Times New Roman" w:hAnsi="Times New Roman"/>
          <w:sz w:val="18"/>
          <w:szCs w:val="18"/>
        </w:rPr>
        <w:t xml:space="preserve"> affect the </w:t>
      </w:r>
      <w:del w:id="199" w:author="安志 翁" w:date="2019-10-29T19:48:00Z">
        <w:r w:rsidDel="007E4075">
          <w:rPr>
            <w:rFonts w:ascii="Times New Roman" w:hAnsi="Times New Roman"/>
            <w:sz w:val="18"/>
            <w:szCs w:val="18"/>
          </w:rPr>
          <w:delText>neutrality of software</w:delText>
        </w:r>
      </w:del>
      <w:ins w:id="200" w:author="安志 翁" w:date="2019-10-29T19:48:00Z">
        <w:r w:rsidR="007E4075">
          <w:rPr>
            <w:rFonts w:ascii="Times New Roman" w:hAnsi="Times New Roman"/>
            <w:sz w:val="18"/>
            <w:szCs w:val="18"/>
          </w:rPr>
          <w:t xml:space="preserve">machine </w:t>
        </w:r>
        <w:r w:rsidR="007E4075">
          <w:rPr>
            <w:rFonts w:ascii="Times New Roman" w:hAnsi="Times New Roman"/>
            <w:sz w:val="18"/>
            <w:szCs w:val="18"/>
          </w:rPr>
          <w:t>neutrality</w:t>
        </w:r>
      </w:ins>
      <w:r>
        <w:rPr>
          <w:rFonts w:ascii="Times New Roman" w:hAnsi="Times New Roman"/>
          <w:sz w:val="18"/>
          <w:szCs w:val="18"/>
        </w:rPr>
        <w:t xml:space="preserve"> </w:t>
      </w:r>
      <w:del w:id="201" w:author="翁 安志" w:date="2019-10-29T13:43:00Z">
        <w:r w:rsidDel="00D011AE">
          <w:rPr>
            <w:rFonts w:ascii="Times New Roman" w:hAnsi="Times New Roman"/>
            <w:sz w:val="18"/>
            <w:szCs w:val="18"/>
          </w:rPr>
          <w:delText>caused by</w:delText>
        </w:r>
      </w:del>
      <w:ins w:id="202" w:author="翁 安志" w:date="2019-10-29T13:43:00Z">
        <w:r w:rsidR="00D011AE">
          <w:rPr>
            <w:rFonts w:ascii="Times New Roman" w:hAnsi="Times New Roman"/>
            <w:sz w:val="18"/>
            <w:szCs w:val="18"/>
          </w:rPr>
          <w:t>through</w:t>
        </w:r>
      </w:ins>
      <w:ins w:id="203" w:author="翁 安志" w:date="2019-10-29T13:45:00Z">
        <w:r w:rsidR="00B12781">
          <w:rPr>
            <w:rFonts w:ascii="Times New Roman" w:hAnsi="Times New Roman"/>
            <w:sz w:val="18"/>
            <w:szCs w:val="18"/>
          </w:rPr>
          <w:t xml:space="preserve"> </w:t>
        </w:r>
        <w:r w:rsidR="009C7621">
          <w:rPr>
            <w:rFonts w:ascii="Times New Roman" w:hAnsi="Times New Roman"/>
            <w:sz w:val="18"/>
            <w:szCs w:val="18"/>
          </w:rPr>
          <w:t>human</w:t>
        </w:r>
      </w:ins>
      <w:r>
        <w:rPr>
          <w:rFonts w:ascii="Times New Roman" w:hAnsi="Times New Roman"/>
          <w:sz w:val="18"/>
          <w:szCs w:val="18"/>
        </w:rPr>
        <w:t xml:space="preserve"> </w:t>
      </w:r>
      <w:del w:id="204" w:author="翁 安志" w:date="2019-10-29T13:44:00Z">
        <w:r w:rsidDel="00B12781">
          <w:rPr>
            <w:rFonts w:ascii="Times New Roman" w:hAnsi="Times New Roman"/>
            <w:sz w:val="18"/>
            <w:szCs w:val="18"/>
          </w:rPr>
          <w:delText xml:space="preserve">human </w:delText>
        </w:r>
      </w:del>
      <w:r>
        <w:rPr>
          <w:rFonts w:ascii="Times New Roman" w:hAnsi="Times New Roman"/>
          <w:sz w:val="18"/>
          <w:szCs w:val="18"/>
        </w:rPr>
        <w:t xml:space="preserve">biases from variables like race or politic lean. </w:t>
      </w:r>
      <w:r w:rsidRPr="00DC6704">
        <w:rPr>
          <w:rFonts w:ascii="Times New Roman" w:hAnsi="Times New Roman"/>
          <w:sz w:val="18"/>
          <w:szCs w:val="18"/>
          <w:highlight w:val="yellow"/>
          <w:rPrChange w:id="205" w:author="安志 翁" w:date="2019-10-29T20:00:00Z">
            <w:rPr>
              <w:rFonts w:ascii="Times New Roman" w:hAnsi="Times New Roman"/>
              <w:sz w:val="18"/>
              <w:szCs w:val="18"/>
            </w:rPr>
          </w:rPrChange>
        </w:rPr>
        <w:t xml:space="preserve">Such courses help me to become a well-rounded </w:t>
      </w:r>
      <w:del w:id="206" w:author="翁 安志" w:date="2019-10-29T11:57:00Z">
        <w:r w:rsidRPr="00DC6704" w:rsidDel="004B2960">
          <w:rPr>
            <w:rFonts w:ascii="Times New Roman" w:hAnsi="Times New Roman"/>
            <w:sz w:val="18"/>
            <w:szCs w:val="18"/>
            <w:highlight w:val="yellow"/>
            <w:rPrChange w:id="207" w:author="安志 翁" w:date="2019-10-29T20:00:00Z">
              <w:rPr>
                <w:rFonts w:ascii="Times New Roman" w:hAnsi="Times New Roman"/>
                <w:sz w:val="18"/>
                <w:szCs w:val="18"/>
              </w:rPr>
            </w:rPrChange>
          </w:rPr>
          <w:delText xml:space="preserve">_____, </w:delText>
        </w:r>
      </w:del>
      <w:ins w:id="208" w:author="翁 安志" w:date="2019-10-29T11:57:00Z">
        <w:r w:rsidR="004B2960" w:rsidRPr="00DC6704">
          <w:rPr>
            <w:rFonts w:ascii="Times New Roman" w:hAnsi="Times New Roman"/>
            <w:sz w:val="18"/>
            <w:szCs w:val="18"/>
            <w:highlight w:val="yellow"/>
            <w:rPrChange w:id="209" w:author="安志 翁" w:date="2019-10-29T20:00:00Z">
              <w:rPr>
                <w:rFonts w:ascii="Times New Roman" w:hAnsi="Times New Roman"/>
                <w:sz w:val="18"/>
                <w:szCs w:val="18"/>
              </w:rPr>
            </w:rPrChange>
          </w:rPr>
          <w:t>indiv</w:t>
        </w:r>
      </w:ins>
      <w:ins w:id="210" w:author="翁 安志" w:date="2019-10-29T11:58:00Z">
        <w:r w:rsidR="004B2960" w:rsidRPr="00DC6704">
          <w:rPr>
            <w:rFonts w:ascii="Times New Roman" w:hAnsi="Times New Roman"/>
            <w:sz w:val="18"/>
            <w:szCs w:val="18"/>
            <w:highlight w:val="yellow"/>
            <w:rPrChange w:id="211" w:author="安志 翁" w:date="2019-10-29T20:00:00Z">
              <w:rPr>
                <w:rFonts w:ascii="Times New Roman" w:hAnsi="Times New Roman"/>
                <w:sz w:val="18"/>
                <w:szCs w:val="18"/>
              </w:rPr>
            </w:rPrChange>
          </w:rPr>
          <w:t>idual</w:t>
        </w:r>
      </w:ins>
      <w:ins w:id="212" w:author="安志 翁" w:date="2019-10-29T20:00:00Z">
        <w:r w:rsidR="00896431">
          <w:rPr>
            <w:rFonts w:ascii="Times New Roman" w:hAnsi="Times New Roman"/>
            <w:sz w:val="18"/>
            <w:szCs w:val="18"/>
            <w:highlight w:val="yellow"/>
          </w:rPr>
          <w:t>.</w:t>
        </w:r>
      </w:ins>
      <w:ins w:id="213" w:author="翁 安志" w:date="2019-10-29T11:58:00Z">
        <w:r w:rsidR="002E33B3" w:rsidRPr="00DC6704">
          <w:rPr>
            <w:rFonts w:ascii="Times New Roman" w:hAnsi="Times New Roman"/>
            <w:sz w:val="18"/>
            <w:szCs w:val="18"/>
            <w:highlight w:val="yellow"/>
            <w:rPrChange w:id="214" w:author="安志 翁" w:date="2019-10-29T20:00:00Z">
              <w:rPr>
                <w:rFonts w:ascii="Times New Roman" w:hAnsi="Times New Roman"/>
                <w:sz w:val="18"/>
                <w:szCs w:val="18"/>
              </w:rPr>
            </w:rPrChange>
          </w:rPr>
          <w:t xml:space="preserve"> </w:t>
        </w:r>
      </w:ins>
      <w:ins w:id="215" w:author="安志 翁" w:date="2019-10-29T20:00:00Z">
        <w:r w:rsidR="00896431">
          <w:rPr>
            <w:rFonts w:ascii="Times New Roman" w:hAnsi="Times New Roman"/>
            <w:sz w:val="18"/>
            <w:szCs w:val="18"/>
            <w:highlight w:val="yellow"/>
          </w:rPr>
          <w:t>It</w:t>
        </w:r>
      </w:ins>
      <w:ins w:id="216" w:author="翁 安志" w:date="2019-10-29T11:58:00Z">
        <w:del w:id="217" w:author="安志 翁" w:date="2019-10-29T20:00:00Z">
          <w:r w:rsidR="002E33B3" w:rsidRPr="00DC6704" w:rsidDel="00896431">
            <w:rPr>
              <w:rFonts w:ascii="Times New Roman" w:hAnsi="Times New Roman"/>
              <w:sz w:val="18"/>
              <w:szCs w:val="18"/>
              <w:highlight w:val="yellow"/>
              <w:rPrChange w:id="218" w:author="安志 翁" w:date="2019-10-29T20:00:00Z">
                <w:rPr>
                  <w:rFonts w:ascii="Times New Roman" w:hAnsi="Times New Roman"/>
                  <w:sz w:val="18"/>
                  <w:szCs w:val="18"/>
                </w:rPr>
              </w:rPrChange>
            </w:rPr>
            <w:delText>by</w:delText>
          </w:r>
        </w:del>
        <w:r w:rsidR="002E33B3" w:rsidRPr="00DC6704">
          <w:rPr>
            <w:rFonts w:ascii="Times New Roman" w:hAnsi="Times New Roman"/>
            <w:sz w:val="18"/>
            <w:szCs w:val="18"/>
            <w:highlight w:val="yellow"/>
            <w:rPrChange w:id="219" w:author="安志 翁" w:date="2019-10-29T20:00:00Z">
              <w:rPr>
                <w:rFonts w:ascii="Times New Roman" w:hAnsi="Times New Roman"/>
                <w:sz w:val="18"/>
                <w:szCs w:val="18"/>
              </w:rPr>
            </w:rPrChange>
          </w:rPr>
          <w:t xml:space="preserve"> giv</w:t>
        </w:r>
      </w:ins>
      <w:ins w:id="220" w:author="安志 翁" w:date="2019-10-29T20:00:00Z">
        <w:r w:rsidR="00896431">
          <w:rPr>
            <w:rFonts w:ascii="Times New Roman" w:hAnsi="Times New Roman"/>
            <w:sz w:val="18"/>
            <w:szCs w:val="18"/>
            <w:highlight w:val="yellow"/>
          </w:rPr>
          <w:t>es</w:t>
        </w:r>
      </w:ins>
      <w:ins w:id="221" w:author="翁 安志" w:date="2019-10-29T11:58:00Z">
        <w:del w:id="222" w:author="安志 翁" w:date="2019-10-29T20:00:00Z">
          <w:r w:rsidR="002E33B3" w:rsidRPr="00DC6704" w:rsidDel="00896431">
            <w:rPr>
              <w:rFonts w:ascii="Times New Roman" w:hAnsi="Times New Roman"/>
              <w:sz w:val="18"/>
              <w:szCs w:val="18"/>
              <w:highlight w:val="yellow"/>
              <w:rPrChange w:id="223" w:author="安志 翁" w:date="2019-10-29T20:00:00Z">
                <w:rPr>
                  <w:rFonts w:ascii="Times New Roman" w:hAnsi="Times New Roman"/>
                  <w:sz w:val="18"/>
                  <w:szCs w:val="18"/>
                </w:rPr>
              </w:rPrChange>
            </w:rPr>
            <w:delText>ing</w:delText>
          </w:r>
        </w:del>
        <w:r w:rsidR="002E33B3" w:rsidRPr="00DC6704">
          <w:rPr>
            <w:rFonts w:ascii="Times New Roman" w:hAnsi="Times New Roman"/>
            <w:sz w:val="18"/>
            <w:szCs w:val="18"/>
            <w:highlight w:val="yellow"/>
            <w:rPrChange w:id="224" w:author="安志 翁" w:date="2019-10-29T20:00:00Z">
              <w:rPr>
                <w:rFonts w:ascii="Times New Roman" w:hAnsi="Times New Roman"/>
                <w:sz w:val="18"/>
                <w:szCs w:val="18"/>
              </w:rPr>
            </w:rPrChange>
          </w:rPr>
          <w:t xml:space="preserve"> me</w:t>
        </w:r>
      </w:ins>
      <w:del w:id="225" w:author="翁 安志" w:date="2019-10-29T11:58:00Z">
        <w:r w:rsidRPr="00DC6704" w:rsidDel="002E33B3">
          <w:rPr>
            <w:rFonts w:ascii="Times New Roman" w:hAnsi="Times New Roman"/>
            <w:sz w:val="18"/>
            <w:szCs w:val="18"/>
            <w:highlight w:val="yellow"/>
            <w:rPrChange w:id="226" w:author="安志 翁" w:date="2019-10-29T20:00:00Z">
              <w:rPr>
                <w:rFonts w:ascii="Times New Roman" w:hAnsi="Times New Roman"/>
                <w:sz w:val="18"/>
                <w:szCs w:val="18"/>
              </w:rPr>
            </w:rPrChange>
          </w:rPr>
          <w:delText>these</w:delText>
        </w:r>
      </w:del>
      <w:r w:rsidRPr="00DC6704">
        <w:rPr>
          <w:rFonts w:ascii="Times New Roman" w:hAnsi="Times New Roman"/>
          <w:sz w:val="18"/>
          <w:szCs w:val="18"/>
          <w:highlight w:val="yellow"/>
          <w:rPrChange w:id="227" w:author="安志 翁" w:date="2019-10-29T20:00:00Z">
            <w:rPr>
              <w:rFonts w:ascii="Times New Roman" w:hAnsi="Times New Roman"/>
              <w:sz w:val="18"/>
              <w:szCs w:val="18"/>
            </w:rPr>
          </w:rPrChange>
        </w:rPr>
        <w:t xml:space="preserve"> humanitarian visions </w:t>
      </w:r>
      <w:ins w:id="228" w:author="翁 安志" w:date="2019-10-29T11:59:00Z">
        <w:r w:rsidR="00134DBE" w:rsidRPr="00DC6704">
          <w:rPr>
            <w:rFonts w:ascii="Times New Roman" w:hAnsi="Times New Roman"/>
            <w:sz w:val="18"/>
            <w:szCs w:val="18"/>
            <w:highlight w:val="yellow"/>
            <w:rPrChange w:id="229" w:author="安志 翁" w:date="2019-10-29T20:00:00Z">
              <w:rPr>
                <w:rFonts w:ascii="Times New Roman" w:hAnsi="Times New Roman"/>
                <w:sz w:val="18"/>
                <w:szCs w:val="18"/>
              </w:rPr>
            </w:rPrChange>
          </w:rPr>
          <w:t>that</w:t>
        </w:r>
      </w:ins>
      <w:del w:id="230" w:author="翁 安志" w:date="2019-10-29T11:59:00Z">
        <w:r w:rsidRPr="00DC6704" w:rsidDel="00134DBE">
          <w:rPr>
            <w:rFonts w:ascii="Times New Roman" w:hAnsi="Times New Roman"/>
            <w:sz w:val="18"/>
            <w:szCs w:val="18"/>
            <w:highlight w:val="yellow"/>
            <w:rPrChange w:id="231" w:author="安志 翁" w:date="2019-10-29T20:00:00Z">
              <w:rPr>
                <w:rFonts w:ascii="Times New Roman" w:hAnsi="Times New Roman"/>
                <w:sz w:val="18"/>
                <w:szCs w:val="18"/>
              </w:rPr>
            </w:rPrChange>
          </w:rPr>
          <w:delText>could</w:delText>
        </w:r>
      </w:del>
      <w:r w:rsidRPr="00DC6704">
        <w:rPr>
          <w:rFonts w:ascii="Times New Roman" w:hAnsi="Times New Roman"/>
          <w:sz w:val="18"/>
          <w:szCs w:val="18"/>
          <w:highlight w:val="yellow"/>
          <w:rPrChange w:id="232" w:author="安志 翁" w:date="2019-10-29T20:00:00Z">
            <w:rPr>
              <w:rFonts w:ascii="Times New Roman" w:hAnsi="Times New Roman"/>
              <w:sz w:val="18"/>
              <w:szCs w:val="18"/>
            </w:rPr>
          </w:rPrChange>
        </w:rPr>
        <w:t xml:space="preserve"> </w:t>
      </w:r>
      <w:del w:id="233" w:author="安志 翁" w:date="2019-10-29T19:49:00Z">
        <w:r w:rsidRPr="00DC6704" w:rsidDel="00B775EA">
          <w:rPr>
            <w:rFonts w:ascii="Times New Roman" w:hAnsi="Times New Roman"/>
            <w:sz w:val="18"/>
            <w:szCs w:val="18"/>
            <w:highlight w:val="yellow"/>
            <w:rPrChange w:id="234" w:author="安志 翁" w:date="2019-10-29T20:00:00Z">
              <w:rPr>
                <w:rFonts w:ascii="Times New Roman" w:hAnsi="Times New Roman"/>
                <w:sz w:val="18"/>
                <w:szCs w:val="18"/>
              </w:rPr>
            </w:rPrChange>
          </w:rPr>
          <w:delText xml:space="preserve">guide and </w:delText>
        </w:r>
      </w:del>
      <w:r w:rsidRPr="00DC6704">
        <w:rPr>
          <w:rFonts w:ascii="Times New Roman" w:hAnsi="Times New Roman"/>
          <w:sz w:val="18"/>
          <w:szCs w:val="18"/>
          <w:highlight w:val="yellow"/>
          <w:rPrChange w:id="235" w:author="安志 翁" w:date="2019-10-29T20:00:00Z">
            <w:rPr>
              <w:rFonts w:ascii="Times New Roman" w:hAnsi="Times New Roman"/>
              <w:sz w:val="18"/>
              <w:szCs w:val="18"/>
            </w:rPr>
          </w:rPrChange>
        </w:rPr>
        <w:t xml:space="preserve">shape my </w:t>
      </w:r>
      <w:del w:id="236" w:author="安志 翁" w:date="2019-10-29T19:49:00Z">
        <w:r w:rsidRPr="00DC6704" w:rsidDel="00B775EA">
          <w:rPr>
            <w:rFonts w:ascii="Times New Roman" w:hAnsi="Times New Roman"/>
            <w:sz w:val="18"/>
            <w:szCs w:val="18"/>
            <w:highlight w:val="yellow"/>
            <w:rPrChange w:id="237" w:author="安志 翁" w:date="2019-10-29T20:00:00Z">
              <w:rPr>
                <w:rFonts w:ascii="Times New Roman" w:hAnsi="Times New Roman"/>
                <w:sz w:val="18"/>
                <w:szCs w:val="18"/>
              </w:rPr>
            </w:rPrChange>
          </w:rPr>
          <w:delText>ideas</w:delText>
        </w:r>
      </w:del>
      <w:ins w:id="238" w:author="安志 翁" w:date="2019-10-29T19:49:00Z">
        <w:r w:rsidR="00B775EA" w:rsidRPr="00DC6704">
          <w:rPr>
            <w:rFonts w:ascii="Times New Roman" w:hAnsi="Times New Roman"/>
            <w:sz w:val="18"/>
            <w:szCs w:val="18"/>
            <w:highlight w:val="yellow"/>
            <w:rPrChange w:id="239" w:author="安志 翁" w:date="2019-10-29T20:00:00Z">
              <w:rPr>
                <w:rFonts w:ascii="Times New Roman" w:hAnsi="Times New Roman"/>
                <w:sz w:val="18"/>
                <w:szCs w:val="18"/>
              </w:rPr>
            </w:rPrChange>
          </w:rPr>
          <w:t>perception</w:t>
        </w:r>
      </w:ins>
      <w:del w:id="240" w:author="翁 安志" w:date="2019-10-29T11:58:00Z">
        <w:r w:rsidRPr="00DC6704" w:rsidDel="00864D11">
          <w:rPr>
            <w:rFonts w:ascii="Times New Roman" w:hAnsi="Times New Roman"/>
            <w:sz w:val="18"/>
            <w:szCs w:val="18"/>
            <w:highlight w:val="yellow"/>
            <w:rPrChange w:id="241" w:author="安志 翁" w:date="2019-10-29T20:00:00Z">
              <w:rPr>
                <w:rFonts w:ascii="Times New Roman" w:hAnsi="Times New Roman"/>
                <w:sz w:val="18"/>
                <w:szCs w:val="18"/>
              </w:rPr>
            </w:rPrChange>
          </w:rPr>
          <w:delText xml:space="preserve"> in addition to learning concrete computer science skills</w:delText>
        </w:r>
      </w:del>
      <w:ins w:id="242" w:author="翁 安志" w:date="2019-10-29T11:59:00Z">
        <w:r w:rsidR="00E45B09" w:rsidRPr="00DC6704">
          <w:rPr>
            <w:rFonts w:ascii="Times New Roman" w:hAnsi="Times New Roman"/>
            <w:sz w:val="18"/>
            <w:szCs w:val="18"/>
            <w:highlight w:val="yellow"/>
            <w:rPrChange w:id="243" w:author="安志 翁" w:date="2019-10-29T20:00:00Z">
              <w:rPr>
                <w:rFonts w:ascii="Times New Roman" w:hAnsi="Times New Roman"/>
                <w:sz w:val="18"/>
                <w:szCs w:val="18"/>
              </w:rPr>
            </w:rPrChange>
          </w:rPr>
          <w:t xml:space="preserve"> in addition to</w:t>
        </w:r>
      </w:ins>
      <w:ins w:id="244" w:author="安志 翁" w:date="2019-10-29T19:49:00Z">
        <w:r w:rsidR="008815D9" w:rsidRPr="00DC6704">
          <w:rPr>
            <w:rFonts w:ascii="Times New Roman" w:hAnsi="Times New Roman"/>
            <w:sz w:val="18"/>
            <w:szCs w:val="18"/>
            <w:highlight w:val="yellow"/>
            <w:rPrChange w:id="245" w:author="安志 翁" w:date="2019-10-29T20:00:00Z">
              <w:rPr>
                <w:rFonts w:ascii="Times New Roman" w:hAnsi="Times New Roman"/>
                <w:sz w:val="18"/>
                <w:szCs w:val="18"/>
              </w:rPr>
            </w:rPrChange>
          </w:rPr>
          <w:t xml:space="preserve"> </w:t>
        </w:r>
        <w:r w:rsidR="00F32846" w:rsidRPr="00DC6704">
          <w:rPr>
            <w:rFonts w:ascii="Times New Roman" w:hAnsi="Times New Roman"/>
            <w:sz w:val="18"/>
            <w:szCs w:val="18"/>
            <w:highlight w:val="yellow"/>
            <w:rPrChange w:id="246" w:author="安志 翁" w:date="2019-10-29T20:00:00Z">
              <w:rPr>
                <w:rFonts w:ascii="Times New Roman" w:hAnsi="Times New Roman"/>
                <w:sz w:val="18"/>
                <w:szCs w:val="18"/>
              </w:rPr>
            </w:rPrChange>
          </w:rPr>
          <w:t xml:space="preserve">firm </w:t>
        </w:r>
      </w:ins>
      <w:ins w:id="247" w:author="翁 安志" w:date="2019-10-29T11:59:00Z">
        <w:del w:id="248" w:author="安志 翁" w:date="2019-10-29T19:49:00Z">
          <w:r w:rsidR="00E45B09" w:rsidRPr="00DC6704" w:rsidDel="008815D9">
            <w:rPr>
              <w:rFonts w:ascii="Times New Roman" w:hAnsi="Times New Roman"/>
              <w:sz w:val="18"/>
              <w:szCs w:val="18"/>
              <w:highlight w:val="yellow"/>
              <w:rPrChange w:id="249" w:author="安志 翁" w:date="2019-10-29T20:00:00Z">
                <w:rPr>
                  <w:rFonts w:ascii="Times New Roman" w:hAnsi="Times New Roman"/>
                  <w:sz w:val="18"/>
                  <w:szCs w:val="18"/>
                </w:rPr>
              </w:rPrChange>
            </w:rPr>
            <w:delText xml:space="preserve"> learning concrete </w:delText>
          </w:r>
        </w:del>
        <w:r w:rsidR="00E45B09" w:rsidRPr="00DC6704">
          <w:rPr>
            <w:rFonts w:ascii="Times New Roman" w:hAnsi="Times New Roman"/>
            <w:sz w:val="18"/>
            <w:szCs w:val="18"/>
            <w:highlight w:val="yellow"/>
            <w:rPrChange w:id="250" w:author="安志 翁" w:date="2019-10-29T20:00:00Z">
              <w:rPr>
                <w:rFonts w:ascii="Times New Roman" w:hAnsi="Times New Roman"/>
                <w:sz w:val="18"/>
                <w:szCs w:val="18"/>
              </w:rPr>
            </w:rPrChange>
          </w:rPr>
          <w:t>computer science skills</w:t>
        </w:r>
      </w:ins>
      <w:ins w:id="251" w:author="安志 翁" w:date="2019-10-29T20:00:00Z">
        <w:r w:rsidR="00480FD3" w:rsidRPr="00DC6704">
          <w:rPr>
            <w:rFonts w:ascii="Times New Roman" w:hAnsi="Times New Roman"/>
            <w:sz w:val="18"/>
            <w:szCs w:val="18"/>
            <w:highlight w:val="yellow"/>
            <w:rPrChange w:id="252" w:author="安志 翁" w:date="2019-10-29T20:00:00Z">
              <w:rPr>
                <w:rFonts w:ascii="Times New Roman" w:hAnsi="Times New Roman"/>
                <w:sz w:val="18"/>
                <w:szCs w:val="18"/>
              </w:rPr>
            </w:rPrChange>
          </w:rPr>
          <w:t>, allowing</w:t>
        </w:r>
      </w:ins>
      <w:ins w:id="253" w:author="翁 安志" w:date="2019-10-29T11:59:00Z">
        <w:del w:id="254" w:author="安志 翁" w:date="2019-10-29T20:00:00Z">
          <w:r w:rsidR="00E45B09" w:rsidRPr="00DC6704" w:rsidDel="00480FD3">
            <w:rPr>
              <w:rFonts w:ascii="Times New Roman" w:hAnsi="Times New Roman"/>
              <w:sz w:val="18"/>
              <w:szCs w:val="18"/>
              <w:highlight w:val="yellow"/>
              <w:rPrChange w:id="255" w:author="安志 翁" w:date="2019-10-29T20:00:00Z">
                <w:rPr>
                  <w:rFonts w:ascii="Times New Roman" w:hAnsi="Times New Roman"/>
                  <w:sz w:val="18"/>
                  <w:szCs w:val="18"/>
                </w:rPr>
              </w:rPrChange>
            </w:rPr>
            <w:delText>.</w:delText>
          </w:r>
        </w:del>
      </w:ins>
      <w:del w:id="256" w:author="翁 安志" w:date="2019-10-29T11:59:00Z">
        <w:r w:rsidRPr="00DC6704" w:rsidDel="00E45B09">
          <w:rPr>
            <w:rFonts w:ascii="Times New Roman" w:hAnsi="Times New Roman"/>
            <w:sz w:val="18"/>
            <w:szCs w:val="18"/>
            <w:highlight w:val="yellow"/>
            <w:rPrChange w:id="257" w:author="安志 翁" w:date="2019-10-29T20:00:00Z">
              <w:rPr>
                <w:rFonts w:ascii="Times New Roman" w:hAnsi="Times New Roman"/>
                <w:sz w:val="18"/>
                <w:szCs w:val="18"/>
              </w:rPr>
            </w:rPrChange>
          </w:rPr>
          <w:delText>.</w:delText>
        </w:r>
      </w:del>
      <w:del w:id="258" w:author="安志 翁" w:date="2019-10-29T20:00:00Z">
        <w:r w:rsidRPr="00DC6704" w:rsidDel="00480FD3">
          <w:rPr>
            <w:rFonts w:ascii="Times New Roman" w:hAnsi="Times New Roman"/>
            <w:sz w:val="18"/>
            <w:szCs w:val="18"/>
            <w:highlight w:val="yellow"/>
            <w:rPrChange w:id="259" w:author="安志 翁" w:date="2019-10-29T20:00:00Z">
              <w:rPr>
                <w:rFonts w:ascii="Times New Roman" w:hAnsi="Times New Roman"/>
                <w:sz w:val="18"/>
                <w:szCs w:val="18"/>
              </w:rPr>
            </w:rPrChange>
          </w:rPr>
          <w:delText xml:space="preserve"> This allows</w:delText>
        </w:r>
      </w:del>
      <w:r w:rsidRPr="00DC6704">
        <w:rPr>
          <w:rFonts w:ascii="Times New Roman" w:hAnsi="Times New Roman"/>
          <w:sz w:val="18"/>
          <w:szCs w:val="18"/>
          <w:highlight w:val="yellow"/>
          <w:rPrChange w:id="260" w:author="安志 翁" w:date="2019-10-29T20:00:00Z">
            <w:rPr>
              <w:rFonts w:ascii="Times New Roman" w:hAnsi="Times New Roman"/>
              <w:sz w:val="18"/>
              <w:szCs w:val="18"/>
            </w:rPr>
          </w:rPrChange>
        </w:rPr>
        <w:t xml:space="preserve"> me to discover the needs of the world from a more sentimental perspective.</w:t>
      </w:r>
    </w:p>
    <w:p w14:paraId="008BA616" w14:textId="086F460E" w:rsidR="00CA1AE9" w:rsidRDefault="00CA1AE9">
      <w:pPr>
        <w:framePr w:wrap="auto" w:yAlign="inline"/>
        <w:spacing w:line="240" w:lineRule="exact"/>
        <w:rPr>
          <w:ins w:id="261" w:author="翁 安志" w:date="2019-10-29T11:51:00Z"/>
          <w:rFonts w:ascii="Times New Roman" w:eastAsiaTheme="minorEastAsia" w:hAnsi="Times New Roman" w:cs="Times New Roman"/>
          <w:sz w:val="18"/>
          <w:szCs w:val="18"/>
        </w:rPr>
      </w:pPr>
    </w:p>
    <w:p w14:paraId="2F1B99F5" w14:textId="77777777" w:rsidR="00360536" w:rsidRDefault="00360536">
      <w:pPr>
        <w:framePr w:wrap="auto" w:yAlign="inline"/>
        <w:spacing w:line="240" w:lineRule="exact"/>
        <w:rPr>
          <w:ins w:id="262" w:author="翁 安志" w:date="2019-10-29T13:02:00Z"/>
          <w:rFonts w:ascii="Times New Roman" w:eastAsiaTheme="minorEastAsia" w:hAnsi="Times New Roman" w:cs="Times New Roman"/>
          <w:sz w:val="18"/>
          <w:szCs w:val="18"/>
        </w:rPr>
      </w:pPr>
    </w:p>
    <w:p w14:paraId="52D75E1A" w14:textId="1C353828" w:rsidR="00301F7C" w:rsidRPr="00CA1AE9" w:rsidRDefault="00301F7C">
      <w:pPr>
        <w:framePr w:wrap="auto" w:yAlign="inline"/>
        <w:spacing w:line="240" w:lineRule="exact"/>
        <w:rPr>
          <w:rFonts w:ascii="Times New Roman" w:eastAsiaTheme="minorEastAsia" w:hAnsi="Times New Roman" w:cs="Times New Roman"/>
          <w:sz w:val="18"/>
          <w:szCs w:val="18"/>
          <w:rPrChange w:id="263" w:author="翁 安志" w:date="2019-10-29T11:51:00Z">
            <w:rPr>
              <w:rFonts w:ascii="Times New Roman" w:eastAsia="Times New Roman" w:hAnsi="Times New Roman" w:cs="Times New Roman"/>
              <w:sz w:val="18"/>
              <w:szCs w:val="18"/>
            </w:rPr>
          </w:rPrChange>
        </w:rPr>
      </w:pPr>
      <w:ins w:id="264" w:author="翁 安志" w:date="2019-10-29T13:02:00Z">
        <w:r w:rsidRPr="001E4EB5">
          <w:rPr>
            <w:rFonts w:ascii="Times New Roman" w:eastAsiaTheme="minorEastAsia" w:hAnsi="Times New Roman" w:cs="Times New Roman"/>
            <w:sz w:val="18"/>
            <w:szCs w:val="18"/>
            <w:highlight w:val="yellow"/>
            <w:rPrChange w:id="265" w:author="翁 安志" w:date="2019-10-29T13:02:00Z">
              <w:rPr>
                <w:rFonts w:ascii="Times New Roman" w:eastAsiaTheme="minorEastAsia" w:hAnsi="Times New Roman" w:cs="Times New Roman"/>
                <w:sz w:val="18"/>
                <w:szCs w:val="18"/>
              </w:rPr>
            </w:rPrChange>
          </w:rPr>
          <w:t xml:space="preserve">Investment </w:t>
        </w:r>
        <w:r w:rsidR="001E4EB5" w:rsidRPr="001E4EB5">
          <w:rPr>
            <w:rFonts w:ascii="Times New Roman" w:eastAsiaTheme="minorEastAsia" w:hAnsi="Times New Roman" w:cs="Times New Roman"/>
            <w:sz w:val="18"/>
            <w:szCs w:val="18"/>
            <w:highlight w:val="yellow"/>
          </w:rPr>
          <w:t>Opportunities</w:t>
        </w:r>
        <w:r w:rsidRPr="001E4EB5">
          <w:rPr>
            <w:rFonts w:ascii="Times New Roman" w:eastAsiaTheme="minorEastAsia" w:hAnsi="Times New Roman" w:cs="Times New Roman"/>
            <w:sz w:val="18"/>
            <w:szCs w:val="18"/>
            <w:highlight w:val="yellow"/>
            <w:rPrChange w:id="266" w:author="翁 安志" w:date="2019-10-29T13:02:00Z">
              <w:rPr>
                <w:rFonts w:ascii="Times New Roman" w:eastAsiaTheme="minorEastAsia" w:hAnsi="Times New Roman" w:cs="Times New Roman"/>
                <w:sz w:val="18"/>
                <w:szCs w:val="18"/>
              </w:rPr>
            </w:rPrChange>
          </w:rPr>
          <w:t>:</w:t>
        </w:r>
      </w:ins>
    </w:p>
    <w:p w14:paraId="77DC7312" w14:textId="2D78A45D" w:rsidR="006D56A0" w:rsidRDefault="003C703F">
      <w:pPr>
        <w:framePr w:wrap="auto" w:yAlign="inline"/>
        <w:spacing w:line="240" w:lineRule="exact"/>
        <w:rPr>
          <w:rFonts w:ascii="Times New Roman" w:eastAsia="Times New Roman" w:hAnsi="Times New Roman" w:cs="Times New Roman"/>
          <w:sz w:val="18"/>
          <w:szCs w:val="18"/>
        </w:rPr>
      </w:pPr>
      <w:r>
        <w:rPr>
          <w:rFonts w:ascii="Times New Roman" w:hAnsi="Times New Roman"/>
          <w:sz w:val="18"/>
          <w:szCs w:val="18"/>
        </w:rPr>
        <w:t>By communicating with an alumnus from NYU</w:t>
      </w:r>
      <w:del w:id="267" w:author="翁 安志" w:date="2019-10-29T14:14:00Z">
        <w:r w:rsidDel="00A864B7">
          <w:rPr>
            <w:rFonts w:ascii="Times New Roman" w:hAnsi="Times New Roman"/>
            <w:sz w:val="18"/>
            <w:szCs w:val="18"/>
          </w:rPr>
          <w:delText xml:space="preserve"> Abu Dhabi</w:delText>
        </w:r>
      </w:del>
      <w:ins w:id="268" w:author="翁 安志" w:date="2019-10-29T14:14:00Z">
        <w:r w:rsidR="00A864B7">
          <w:rPr>
            <w:rFonts w:ascii="Times New Roman" w:hAnsi="Times New Roman"/>
            <w:sz w:val="18"/>
            <w:szCs w:val="18"/>
          </w:rPr>
          <w:t>AD</w:t>
        </w:r>
      </w:ins>
      <w:r>
        <w:rPr>
          <w:rFonts w:ascii="Times New Roman" w:hAnsi="Times New Roman"/>
          <w:sz w:val="18"/>
          <w:szCs w:val="18"/>
        </w:rPr>
        <w:t>, I found that the university is a special incubator for those who want to make a real, positive impact in the world.</w:t>
      </w:r>
      <w:commentRangeStart w:id="269"/>
      <w:r>
        <w:rPr>
          <w:rFonts w:ascii="Times New Roman" w:hAnsi="Times New Roman"/>
          <w:sz w:val="18"/>
          <w:szCs w:val="18"/>
        </w:rPr>
        <w:t xml:space="preserve"> I could cooperate with </w:t>
      </w:r>
      <w:del w:id="270" w:author="翁 安志" w:date="2019-10-29T12:56:00Z">
        <w:r w:rsidDel="00ED0F99">
          <w:rPr>
            <w:rFonts w:ascii="Times New Roman" w:hAnsi="Times New Roman"/>
            <w:sz w:val="18"/>
            <w:szCs w:val="18"/>
          </w:rPr>
          <w:delText>educators, computer scientists, and engineers</w:delText>
        </w:r>
      </w:del>
      <w:ins w:id="271" w:author="翁 安志" w:date="2019-10-29T12:56:00Z">
        <w:r w:rsidR="00ED0F99">
          <w:rPr>
            <w:rFonts w:ascii="Times New Roman" w:hAnsi="Times New Roman"/>
            <w:sz w:val="18"/>
            <w:szCs w:val="18"/>
          </w:rPr>
          <w:t>in</w:t>
        </w:r>
      </w:ins>
      <w:ins w:id="272" w:author="翁 安志" w:date="2019-10-29T12:57:00Z">
        <w:r w:rsidR="00ED0F99">
          <w:rPr>
            <w:rFonts w:ascii="Times New Roman" w:hAnsi="Times New Roman"/>
            <w:sz w:val="18"/>
            <w:szCs w:val="18"/>
          </w:rPr>
          <w:t>dustrial leader</w:t>
        </w:r>
      </w:ins>
      <w:r>
        <w:rPr>
          <w:rFonts w:ascii="Times New Roman" w:hAnsi="Times New Roman"/>
          <w:sz w:val="18"/>
          <w:szCs w:val="18"/>
        </w:rPr>
        <w:t xml:space="preserve"> </w:t>
      </w:r>
      <w:del w:id="273" w:author="翁 安志" w:date="2019-10-29T12:51:00Z">
        <w:r w:rsidDel="00CB26BB">
          <w:rPr>
            <w:rFonts w:ascii="Times New Roman" w:hAnsi="Times New Roman"/>
            <w:sz w:val="18"/>
            <w:szCs w:val="18"/>
          </w:rPr>
          <w:delText>at StartAD</w:delText>
        </w:r>
      </w:del>
      <w:del w:id="274" w:author="翁 安志" w:date="2019-10-29T12:04:00Z">
        <w:r w:rsidDel="00225E55">
          <w:rPr>
            <w:rFonts w:ascii="Times New Roman" w:hAnsi="Times New Roman"/>
            <w:sz w:val="18"/>
            <w:szCs w:val="18"/>
          </w:rPr>
          <w:delText xml:space="preserve"> and use microcontrollers and 3D printers to build</w:delText>
        </w:r>
        <w:r w:rsidDel="00541300">
          <w:rPr>
            <w:rFonts w:ascii="Times New Roman" w:hAnsi="Times New Roman"/>
            <w:sz w:val="18"/>
            <w:szCs w:val="18"/>
          </w:rPr>
          <w:delText xml:space="preserve"> prototypes for my</w:delText>
        </w:r>
      </w:del>
      <w:del w:id="275" w:author="翁 安志" w:date="2019-10-29T12:01:00Z">
        <w:r w:rsidDel="00175D97">
          <w:rPr>
            <w:rFonts w:ascii="Times New Roman" w:hAnsi="Times New Roman"/>
            <w:sz w:val="18"/>
            <w:szCs w:val="18"/>
          </w:rPr>
          <w:delText xml:space="preserve"> </w:delText>
        </w:r>
        <w:r w:rsidDel="006244D3">
          <w:rPr>
            <w:rFonts w:ascii="Times New Roman" w:hAnsi="Times New Roman"/>
            <w:sz w:val="18"/>
            <w:szCs w:val="18"/>
          </w:rPr>
          <w:delText xml:space="preserve">computer </w:delText>
        </w:r>
      </w:del>
      <w:del w:id="276" w:author="翁 安志" w:date="2019-10-29T12:51:00Z">
        <w:r w:rsidDel="00CB26BB">
          <w:rPr>
            <w:rFonts w:ascii="Times New Roman" w:hAnsi="Times New Roman"/>
            <w:sz w:val="18"/>
            <w:szCs w:val="18"/>
          </w:rPr>
          <w:delText>in Al Warsha</w:delText>
        </w:r>
      </w:del>
      <w:ins w:id="277" w:author="翁 安志" w:date="2019-10-29T12:51:00Z">
        <w:r w:rsidR="00CB26BB">
          <w:rPr>
            <w:rFonts w:ascii="Times New Roman" w:hAnsi="Times New Roman"/>
            <w:sz w:val="18"/>
            <w:szCs w:val="18"/>
          </w:rPr>
          <w:t xml:space="preserve">under </w:t>
        </w:r>
        <w:r w:rsidR="00CB26BB" w:rsidRPr="00CB26BB">
          <w:rPr>
            <w:rFonts w:ascii="Times New Roman" w:hAnsi="Times New Roman"/>
            <w:sz w:val="18"/>
            <w:szCs w:val="18"/>
          </w:rPr>
          <w:t>Venture Launchpad</w:t>
        </w:r>
        <w:r w:rsidR="00CB26BB">
          <w:rPr>
            <w:rFonts w:ascii="Times New Roman" w:hAnsi="Times New Roman"/>
            <w:sz w:val="18"/>
            <w:szCs w:val="18"/>
          </w:rPr>
          <w:t xml:space="preserve"> to</w:t>
        </w:r>
      </w:ins>
      <w:ins w:id="278" w:author="翁 安志" w:date="2019-10-29T12:57:00Z">
        <w:r w:rsidR="00BD60B9">
          <w:rPr>
            <w:rFonts w:ascii="Times New Roman" w:hAnsi="Times New Roman"/>
            <w:sz w:val="18"/>
            <w:szCs w:val="18"/>
          </w:rPr>
          <w:t xml:space="preserve"> </w:t>
        </w:r>
      </w:ins>
      <w:ins w:id="279" w:author="翁 安志" w:date="2019-10-29T12:58:00Z">
        <w:r w:rsidR="000B0599">
          <w:rPr>
            <w:rFonts w:ascii="Times New Roman" w:hAnsi="Times New Roman"/>
            <w:sz w:val="18"/>
            <w:szCs w:val="18"/>
          </w:rPr>
          <w:t>improve</w:t>
        </w:r>
      </w:ins>
      <w:ins w:id="280" w:author="翁 安志" w:date="2019-10-29T12:57:00Z">
        <w:r w:rsidR="00EE66DE">
          <w:rPr>
            <w:rFonts w:ascii="Times New Roman" w:hAnsi="Times New Roman"/>
            <w:sz w:val="18"/>
            <w:szCs w:val="18"/>
          </w:rPr>
          <w:t xml:space="preserve"> my free programming learning web</w:t>
        </w:r>
        <w:r w:rsidR="00E91931">
          <w:rPr>
            <w:rFonts w:ascii="Times New Roman" w:hAnsi="Times New Roman"/>
            <w:sz w:val="18"/>
            <w:szCs w:val="18"/>
          </w:rPr>
          <w:t>s</w:t>
        </w:r>
        <w:r w:rsidR="007C61B1">
          <w:rPr>
            <w:rFonts w:ascii="Times New Roman" w:hAnsi="Times New Roman"/>
            <w:sz w:val="18"/>
            <w:szCs w:val="18"/>
          </w:rPr>
          <w:t xml:space="preserve">ite </w:t>
        </w:r>
      </w:ins>
      <w:ins w:id="281" w:author="翁 安志" w:date="2019-10-29T12:58:00Z">
        <w:r w:rsidR="00C66CF8">
          <w:rPr>
            <w:rFonts w:ascii="Times New Roman" w:hAnsi="Times New Roman"/>
            <w:sz w:val="18"/>
            <w:szCs w:val="18"/>
          </w:rPr>
          <w:t>and make it investment ready</w:t>
        </w:r>
      </w:ins>
      <w:r>
        <w:rPr>
          <w:rFonts w:ascii="Times New Roman" w:hAnsi="Times New Roman"/>
          <w:sz w:val="18"/>
          <w:szCs w:val="18"/>
        </w:rPr>
        <w:t xml:space="preserve">. Under </w:t>
      </w:r>
      <w:proofErr w:type="spellStart"/>
      <w:r>
        <w:rPr>
          <w:rFonts w:ascii="Times New Roman" w:hAnsi="Times New Roman"/>
          <w:sz w:val="18"/>
          <w:szCs w:val="18"/>
        </w:rPr>
        <w:t>startInvest</w:t>
      </w:r>
      <w:proofErr w:type="spellEnd"/>
      <w:r>
        <w:rPr>
          <w:rFonts w:ascii="Times New Roman" w:hAnsi="Times New Roman"/>
          <w:sz w:val="18"/>
          <w:szCs w:val="18"/>
        </w:rPr>
        <w:t xml:space="preserve"> and Beyond the Pitch programs, I </w:t>
      </w:r>
      <w:del w:id="282" w:author="翁 安志" w:date="2019-10-29T14:12:00Z">
        <w:r w:rsidDel="005646C6">
          <w:rPr>
            <w:rFonts w:ascii="Times New Roman" w:hAnsi="Times New Roman"/>
            <w:sz w:val="18"/>
            <w:szCs w:val="18"/>
          </w:rPr>
          <w:delText xml:space="preserve">could </w:delText>
        </w:r>
      </w:del>
      <w:del w:id="283" w:author="翁 安志" w:date="2019-10-29T12:59:00Z">
        <w:r w:rsidDel="00F22657">
          <w:rPr>
            <w:rFonts w:ascii="Times New Roman" w:hAnsi="Times New Roman"/>
            <w:sz w:val="18"/>
            <w:szCs w:val="18"/>
          </w:rPr>
          <w:delText xml:space="preserve">create </w:delText>
        </w:r>
      </w:del>
      <w:ins w:id="284" w:author="翁 安志" w:date="2019-10-29T14:12:00Z">
        <w:r w:rsidR="005646C6">
          <w:rPr>
            <w:rFonts w:ascii="Times New Roman" w:hAnsi="Times New Roman"/>
            <w:sz w:val="18"/>
            <w:szCs w:val="18"/>
          </w:rPr>
          <w:t xml:space="preserve">take </w:t>
        </w:r>
      </w:ins>
      <w:ins w:id="285" w:author="翁 安志" w:date="2019-10-29T12:58:00Z">
        <w:r w:rsidR="000D708E">
          <w:rPr>
            <w:rFonts w:ascii="Times New Roman" w:hAnsi="Times New Roman"/>
            <w:sz w:val="18"/>
            <w:szCs w:val="18"/>
          </w:rPr>
          <w:t>entrepreneur</w:t>
        </w:r>
      </w:ins>
      <w:ins w:id="286" w:author="翁 安志" w:date="2019-10-29T14:13:00Z">
        <w:r w:rsidR="005646C6">
          <w:rPr>
            <w:rFonts w:ascii="Times New Roman" w:hAnsi="Times New Roman"/>
            <w:sz w:val="18"/>
            <w:szCs w:val="18"/>
          </w:rPr>
          <w:t>ship lessons</w:t>
        </w:r>
      </w:ins>
      <w:ins w:id="287" w:author="翁 安志" w:date="2019-10-29T12:58:00Z">
        <w:r w:rsidR="000D708E">
          <w:rPr>
            <w:rFonts w:ascii="Times New Roman" w:hAnsi="Times New Roman"/>
            <w:sz w:val="18"/>
            <w:szCs w:val="18"/>
          </w:rPr>
          <w:t>,</w:t>
        </w:r>
      </w:ins>
      <w:ins w:id="288" w:author="翁 安志" w:date="2019-10-29T12:59:00Z">
        <w:r w:rsidR="00CE3AB7">
          <w:rPr>
            <w:rFonts w:ascii="Times New Roman" w:hAnsi="Times New Roman"/>
            <w:sz w:val="18"/>
            <w:szCs w:val="18"/>
          </w:rPr>
          <w:t xml:space="preserve"> </w:t>
        </w:r>
      </w:ins>
      <w:ins w:id="289" w:author="翁 安志" w:date="2019-10-29T14:13:00Z">
        <w:r w:rsidR="00AA13B9">
          <w:rPr>
            <w:rFonts w:ascii="Times New Roman" w:hAnsi="Times New Roman"/>
            <w:sz w:val="18"/>
            <w:szCs w:val="18"/>
          </w:rPr>
          <w:t>cooperate</w:t>
        </w:r>
        <w:r w:rsidR="005C0054">
          <w:rPr>
            <w:rFonts w:ascii="Times New Roman" w:hAnsi="Times New Roman"/>
            <w:sz w:val="18"/>
            <w:szCs w:val="18"/>
          </w:rPr>
          <w:t xml:space="preserve"> with</w:t>
        </w:r>
      </w:ins>
      <w:del w:id="290" w:author="翁 安志" w:date="2019-10-29T14:13:00Z">
        <w:r w:rsidDel="005C0054">
          <w:rPr>
            <w:rFonts w:ascii="Times New Roman" w:hAnsi="Times New Roman"/>
            <w:sz w:val="18"/>
            <w:szCs w:val="18"/>
          </w:rPr>
          <w:delText>partnerships with</w:delText>
        </w:r>
      </w:del>
      <w:r>
        <w:rPr>
          <w:rFonts w:ascii="Times New Roman" w:hAnsi="Times New Roman"/>
          <w:sz w:val="18"/>
          <w:szCs w:val="18"/>
        </w:rPr>
        <w:t xml:space="preserve"> local industries and seek out local angel investors to support my</w:t>
      </w:r>
      <w:ins w:id="291" w:author="翁 安志" w:date="2019-10-29T12:59:00Z">
        <w:r w:rsidR="008D5667">
          <w:rPr>
            <w:rFonts w:ascii="Times New Roman" w:hAnsi="Times New Roman"/>
            <w:sz w:val="18"/>
            <w:szCs w:val="18"/>
          </w:rPr>
          <w:t xml:space="preserve"> free programming learning website</w:t>
        </w:r>
      </w:ins>
      <w:ins w:id="292" w:author="翁 安志" w:date="2019-10-29T13:00:00Z">
        <w:r w:rsidR="00961B8B">
          <w:rPr>
            <w:rFonts w:ascii="Times New Roman" w:hAnsi="Times New Roman"/>
            <w:sz w:val="18"/>
            <w:szCs w:val="18"/>
          </w:rPr>
          <w:t xml:space="preserve"> and other ideas in the future</w:t>
        </w:r>
        <w:r w:rsidR="00631591">
          <w:rPr>
            <w:rFonts w:ascii="Times New Roman" w:hAnsi="Times New Roman"/>
            <w:sz w:val="18"/>
            <w:szCs w:val="18"/>
          </w:rPr>
          <w:t>,</w:t>
        </w:r>
        <w:r w:rsidR="001C663B">
          <w:rPr>
            <w:rFonts w:ascii="Times New Roman" w:hAnsi="Times New Roman"/>
            <w:sz w:val="18"/>
            <w:szCs w:val="18"/>
          </w:rPr>
          <w:t xml:space="preserve"> </w:t>
        </w:r>
        <w:r w:rsidR="004B6016">
          <w:rPr>
            <w:rFonts w:ascii="Times New Roman" w:hAnsi="Times New Roman"/>
            <w:sz w:val="18"/>
            <w:szCs w:val="18"/>
          </w:rPr>
          <w:t>presenting them</w:t>
        </w:r>
      </w:ins>
      <w:ins w:id="293" w:author="翁 安志" w:date="2019-10-29T13:01:00Z">
        <w:r w:rsidR="004B6016">
          <w:rPr>
            <w:rFonts w:ascii="Times New Roman" w:hAnsi="Times New Roman"/>
            <w:sz w:val="18"/>
            <w:szCs w:val="18"/>
          </w:rPr>
          <w:t xml:space="preserve"> to the world.</w:t>
        </w:r>
      </w:ins>
      <w:del w:id="294" w:author="翁 安志" w:date="2019-10-29T12:59:00Z">
        <w:r w:rsidDel="008D5667">
          <w:rPr>
            <w:rFonts w:ascii="Times New Roman" w:hAnsi="Times New Roman"/>
            <w:sz w:val="18"/>
            <w:szCs w:val="18"/>
          </w:rPr>
          <w:delText xml:space="preserve"> idea</w:delText>
        </w:r>
      </w:del>
      <w:del w:id="295" w:author="翁 安志" w:date="2019-10-29T12:58:00Z">
        <w:r w:rsidDel="000D708E">
          <w:rPr>
            <w:rFonts w:ascii="Times New Roman" w:hAnsi="Times New Roman"/>
            <w:sz w:val="18"/>
            <w:szCs w:val="18"/>
          </w:rPr>
          <w:delText>.</w:delText>
        </w:r>
        <w:commentRangeEnd w:id="269"/>
        <w:r w:rsidDel="000D708E">
          <w:commentReference w:id="269"/>
        </w:r>
      </w:del>
    </w:p>
    <w:p w14:paraId="51751446" w14:textId="5B77683D" w:rsidR="00C56D44" w:rsidRDefault="00C56D44">
      <w:pPr>
        <w:framePr w:wrap="auto" w:yAlign="inline"/>
        <w:spacing w:line="240" w:lineRule="exact"/>
        <w:rPr>
          <w:ins w:id="296" w:author="翁 安志" w:date="2019-10-29T13:23:00Z"/>
          <w:rFonts w:ascii="Times New Roman" w:eastAsiaTheme="minorEastAsia" w:hAnsi="Times New Roman" w:cs="Times New Roman"/>
          <w:sz w:val="18"/>
          <w:szCs w:val="18"/>
        </w:rPr>
      </w:pPr>
    </w:p>
    <w:p w14:paraId="0EE6DEF4" w14:textId="42FD5125" w:rsidR="006A12F8" w:rsidRPr="00C56D44" w:rsidRDefault="006A12F8">
      <w:pPr>
        <w:framePr w:wrap="auto" w:yAlign="inline"/>
        <w:spacing w:line="240" w:lineRule="exact"/>
        <w:rPr>
          <w:rFonts w:ascii="Times New Roman" w:eastAsiaTheme="minorEastAsia" w:hAnsi="Times New Roman" w:cs="Times New Roman"/>
          <w:sz w:val="18"/>
          <w:szCs w:val="18"/>
          <w:rPrChange w:id="297" w:author="翁 安志" w:date="2019-10-29T13:02:00Z">
            <w:rPr>
              <w:rFonts w:ascii="Times New Roman" w:eastAsia="Times New Roman" w:hAnsi="Times New Roman" w:cs="Times New Roman"/>
              <w:sz w:val="18"/>
              <w:szCs w:val="18"/>
            </w:rPr>
          </w:rPrChange>
        </w:rPr>
      </w:pPr>
      <w:ins w:id="298" w:author="翁 安志" w:date="2019-10-29T13:23:00Z">
        <w:r w:rsidRPr="006A12F8">
          <w:rPr>
            <w:rFonts w:ascii="Times New Roman" w:eastAsiaTheme="minorEastAsia" w:hAnsi="Times New Roman" w:cs="Times New Roman"/>
            <w:sz w:val="18"/>
            <w:szCs w:val="18"/>
            <w:highlight w:val="yellow"/>
            <w:rPrChange w:id="299" w:author="翁 安志" w:date="2019-10-29T13:23:00Z">
              <w:rPr>
                <w:rFonts w:ascii="Times New Roman" w:eastAsiaTheme="minorEastAsia" w:hAnsi="Times New Roman" w:cs="Times New Roman"/>
                <w:sz w:val="18"/>
                <w:szCs w:val="18"/>
              </w:rPr>
            </w:rPrChange>
          </w:rPr>
          <w:t>Diversity and Innovation:</w:t>
        </w:r>
      </w:ins>
    </w:p>
    <w:p w14:paraId="6B4FBE35" w14:textId="167AEF9F" w:rsidR="006D56A0" w:rsidDel="005C7B0C" w:rsidRDefault="00D018BB">
      <w:pPr>
        <w:framePr w:wrap="auto" w:yAlign="inline"/>
        <w:spacing w:line="240" w:lineRule="exact"/>
        <w:rPr>
          <w:del w:id="300" w:author="翁 安志" w:date="2019-10-27T17:10:00Z"/>
          <w:rFonts w:ascii="Times New Roman" w:hAnsi="Times New Roman"/>
          <w:sz w:val="18"/>
          <w:szCs w:val="18"/>
        </w:rPr>
      </w:pPr>
      <w:ins w:id="301" w:author="翁 安志" w:date="2019-10-29T13:13:00Z">
        <w:r>
          <w:rPr>
            <w:rFonts w:ascii="Times New Roman" w:hAnsi="Times New Roman"/>
            <w:sz w:val="18"/>
            <w:szCs w:val="18"/>
          </w:rPr>
          <w:t>More than the resources NYU</w:t>
        </w:r>
      </w:ins>
      <w:ins w:id="302" w:author="翁 安志" w:date="2019-10-29T14:13:00Z">
        <w:r w:rsidR="00A933E5">
          <w:rPr>
            <w:rFonts w:ascii="Times New Roman" w:hAnsi="Times New Roman"/>
            <w:sz w:val="18"/>
            <w:szCs w:val="18"/>
          </w:rPr>
          <w:t>A</w:t>
        </w:r>
      </w:ins>
      <w:ins w:id="303" w:author="翁 安志" w:date="2019-10-29T14:14:00Z">
        <w:r w:rsidR="00A864B7">
          <w:rPr>
            <w:rFonts w:ascii="Times New Roman" w:hAnsi="Times New Roman"/>
            <w:sz w:val="18"/>
            <w:szCs w:val="18"/>
          </w:rPr>
          <w:t>D</w:t>
        </w:r>
      </w:ins>
      <w:ins w:id="304" w:author="翁 安志" w:date="2019-10-29T13:13:00Z">
        <w:r>
          <w:rPr>
            <w:rFonts w:ascii="Times New Roman" w:hAnsi="Times New Roman"/>
            <w:sz w:val="18"/>
            <w:szCs w:val="18"/>
          </w:rPr>
          <w:t xml:space="preserve"> provides, </w:t>
        </w:r>
        <w:r w:rsidR="00945E63">
          <w:rPr>
            <w:rFonts w:ascii="Times New Roman" w:hAnsi="Times New Roman"/>
            <w:sz w:val="18"/>
            <w:szCs w:val="18"/>
          </w:rPr>
          <w:t xml:space="preserve">I feel </w:t>
        </w:r>
      </w:ins>
      <w:ins w:id="305" w:author="翁 安志" w:date="2019-10-29T13:14:00Z">
        <w:r w:rsidR="00945E63">
          <w:rPr>
            <w:rFonts w:ascii="Times New Roman" w:hAnsi="Times New Roman"/>
            <w:sz w:val="18"/>
            <w:szCs w:val="18"/>
          </w:rPr>
          <w:t>NYU</w:t>
        </w:r>
      </w:ins>
      <w:ins w:id="306" w:author="翁 安志" w:date="2019-10-29T14:13:00Z">
        <w:r w:rsidR="00A933E5">
          <w:rPr>
            <w:rFonts w:ascii="Times New Roman" w:hAnsi="Times New Roman"/>
            <w:sz w:val="18"/>
            <w:szCs w:val="18"/>
          </w:rPr>
          <w:t>A</w:t>
        </w:r>
      </w:ins>
      <w:ins w:id="307" w:author="翁 安志" w:date="2019-10-29T14:14:00Z">
        <w:r w:rsidR="00A864B7">
          <w:rPr>
            <w:rFonts w:ascii="Times New Roman" w:hAnsi="Times New Roman"/>
            <w:sz w:val="18"/>
            <w:szCs w:val="18"/>
          </w:rPr>
          <w:t>D</w:t>
        </w:r>
      </w:ins>
      <w:ins w:id="308" w:author="翁 安志" w:date="2019-10-29T13:14:00Z">
        <w:r w:rsidR="00945E63">
          <w:rPr>
            <w:rFonts w:ascii="Times New Roman" w:hAnsi="Times New Roman"/>
            <w:sz w:val="18"/>
            <w:szCs w:val="18"/>
          </w:rPr>
          <w:t xml:space="preserve"> </w:t>
        </w:r>
      </w:ins>
      <w:ins w:id="309" w:author="安志 翁" w:date="2019-10-29T19:29:00Z">
        <w:r w:rsidR="00AE4537">
          <w:rPr>
            <w:rFonts w:ascii="Times New Roman" w:hAnsi="Times New Roman"/>
            <w:sz w:val="18"/>
            <w:szCs w:val="18"/>
          </w:rPr>
          <w:t xml:space="preserve">as </w:t>
        </w:r>
      </w:ins>
      <w:ins w:id="310" w:author="翁 安志" w:date="2019-10-29T13:14:00Z">
        <w:r w:rsidR="00945E63">
          <w:rPr>
            <w:rFonts w:ascii="Times New Roman" w:hAnsi="Times New Roman"/>
            <w:sz w:val="18"/>
            <w:szCs w:val="18"/>
          </w:rPr>
          <w:t xml:space="preserve">another womb to </w:t>
        </w:r>
        <w:r w:rsidR="00FA12A3">
          <w:rPr>
            <w:rFonts w:ascii="Times New Roman" w:hAnsi="Times New Roman"/>
            <w:sz w:val="18"/>
            <w:szCs w:val="18"/>
          </w:rPr>
          <w:t xml:space="preserve">breed my ideas. </w:t>
        </w:r>
      </w:ins>
      <w:moveFromRangeStart w:id="311" w:author="翁 安志" w:date="2019-10-29T13:13:00Z" w:name="move23247217"/>
      <w:moveFrom w:id="312" w:author="翁 安志" w:date="2019-10-29T13:13:00Z">
        <w:r w:rsidR="003C703F" w:rsidDel="002B38EF">
          <w:rPr>
            <w:rFonts w:ascii="Times New Roman" w:hAnsi="Times New Roman"/>
            <w:sz w:val="18"/>
            <w:szCs w:val="18"/>
          </w:rPr>
          <w:t>More importantly, NYU Abu Dhabi is a university that shares a similar value of mine - making meaningful contributions to the lives of others by challenging the traditional concepts and dismantling misunderstanding</w:t>
        </w:r>
      </w:moveFrom>
      <w:ins w:id="313" w:author="翁 安志" w:date="2019-10-29T13:16:00Z">
        <w:r w:rsidR="00475708">
          <w:rPr>
            <w:rFonts w:ascii="Times New Roman" w:hAnsi="Times New Roman"/>
            <w:sz w:val="18"/>
            <w:szCs w:val="18"/>
          </w:rPr>
          <w:t>It</w:t>
        </w:r>
      </w:ins>
      <w:moveFrom w:id="314" w:author="翁 安志" w:date="2019-10-29T13:13:00Z">
        <w:del w:id="315" w:author="翁 安志" w:date="2019-10-29T13:16:00Z">
          <w:r w:rsidR="003C703F" w:rsidDel="00475708">
            <w:rPr>
              <w:rFonts w:ascii="Times New Roman" w:hAnsi="Times New Roman"/>
              <w:sz w:val="18"/>
              <w:szCs w:val="18"/>
            </w:rPr>
            <w:delText xml:space="preserve">. </w:delText>
          </w:r>
        </w:del>
      </w:moveFrom>
      <w:moveFromRangeEnd w:id="311"/>
      <w:del w:id="316" w:author="翁 安志" w:date="2019-10-29T13:16:00Z">
        <w:r w:rsidR="003C703F" w:rsidDel="00475708">
          <w:rPr>
            <w:rFonts w:ascii="Times New Roman" w:hAnsi="Times New Roman"/>
            <w:sz w:val="18"/>
            <w:szCs w:val="18"/>
          </w:rPr>
          <w:delText>NYU Abu Dhabi</w:delText>
        </w:r>
      </w:del>
      <w:r w:rsidR="003C703F">
        <w:rPr>
          <w:rFonts w:ascii="Times New Roman" w:hAnsi="Times New Roman"/>
          <w:sz w:val="18"/>
          <w:szCs w:val="18"/>
        </w:rPr>
        <w:t xml:space="preserve"> is a relatively </w:t>
      </w:r>
      <w:del w:id="317" w:author="安志 翁" w:date="2019-10-29T19:27:00Z">
        <w:r w:rsidR="003C703F" w:rsidDel="008B428F">
          <w:rPr>
            <w:rFonts w:ascii="Times New Roman" w:hAnsi="Times New Roman"/>
            <w:sz w:val="18"/>
            <w:szCs w:val="18"/>
          </w:rPr>
          <w:delText xml:space="preserve">new </w:delText>
        </w:r>
      </w:del>
      <w:ins w:id="318" w:author="安志 翁" w:date="2019-10-29T19:27:00Z">
        <w:r w:rsidR="008B428F">
          <w:rPr>
            <w:rFonts w:ascii="Times New Roman" w:hAnsi="Times New Roman"/>
            <w:sz w:val="18"/>
            <w:szCs w:val="18"/>
          </w:rPr>
          <w:t>young</w:t>
        </w:r>
        <w:r w:rsidR="008B428F">
          <w:rPr>
            <w:rFonts w:ascii="Times New Roman" w:hAnsi="Times New Roman"/>
            <w:sz w:val="18"/>
            <w:szCs w:val="18"/>
          </w:rPr>
          <w:t xml:space="preserve"> </w:t>
        </w:r>
      </w:ins>
      <w:r w:rsidR="003C703F">
        <w:rPr>
          <w:rFonts w:ascii="Times New Roman" w:hAnsi="Times New Roman"/>
          <w:sz w:val="18"/>
          <w:szCs w:val="18"/>
        </w:rPr>
        <w:t xml:space="preserve">school </w:t>
      </w:r>
      <w:r w:rsidR="003C703F">
        <w:rPr>
          <w:rFonts w:ascii="Times New Roman" w:hAnsi="Times New Roman" w:hint="eastAsia"/>
          <w:sz w:val="18"/>
          <w:szCs w:val="18"/>
        </w:rPr>
        <w:t>se</w:t>
      </w:r>
      <w:r w:rsidR="003C703F">
        <w:rPr>
          <w:rFonts w:ascii="Times New Roman" w:hAnsi="Times New Roman"/>
          <w:sz w:val="18"/>
          <w:szCs w:val="18"/>
        </w:rPr>
        <w:t xml:space="preserve">ttled on this also relatively young </w:t>
      </w:r>
      <w:del w:id="319" w:author="翁 安志" w:date="2019-10-29T13:08:00Z">
        <w:r w:rsidR="003C703F" w:rsidDel="00A9237C">
          <w:rPr>
            <w:rFonts w:ascii="Times New Roman" w:hAnsi="Times New Roman"/>
            <w:sz w:val="18"/>
            <w:szCs w:val="18"/>
          </w:rPr>
          <w:delText>country</w:delText>
        </w:r>
      </w:del>
      <w:ins w:id="320" w:author="翁 安志" w:date="2019-10-29T13:08:00Z">
        <w:r w:rsidR="00A9237C">
          <w:rPr>
            <w:rFonts w:ascii="Times New Roman" w:hAnsi="Times New Roman"/>
            <w:sz w:val="18"/>
            <w:szCs w:val="18"/>
          </w:rPr>
          <w:t>city</w:t>
        </w:r>
      </w:ins>
      <w:ins w:id="321" w:author="安志 翁" w:date="2019-10-29T19:29:00Z">
        <w:r w:rsidR="006437FB">
          <w:rPr>
            <w:rFonts w:ascii="Times New Roman" w:hAnsi="Times New Roman"/>
            <w:sz w:val="18"/>
            <w:szCs w:val="18"/>
          </w:rPr>
          <w:t>, and b</w:t>
        </w:r>
      </w:ins>
      <w:del w:id="322" w:author="安志 翁" w:date="2019-10-29T19:29:00Z">
        <w:r w:rsidR="003C703F" w:rsidDel="006437FB">
          <w:rPr>
            <w:rFonts w:ascii="Times New Roman" w:hAnsi="Times New Roman"/>
            <w:sz w:val="18"/>
            <w:szCs w:val="18"/>
          </w:rPr>
          <w:delText>. B</w:delText>
        </w:r>
      </w:del>
      <w:r w:rsidR="003C703F">
        <w:rPr>
          <w:rFonts w:ascii="Times New Roman" w:hAnsi="Times New Roman"/>
          <w:sz w:val="18"/>
          <w:szCs w:val="18"/>
        </w:rPr>
        <w:t>ecause of its youngness, NYU</w:t>
      </w:r>
      <w:del w:id="323" w:author="翁 安志" w:date="2019-10-29T14:13:00Z">
        <w:r w:rsidR="003C703F" w:rsidDel="00A933E5">
          <w:rPr>
            <w:rFonts w:ascii="Times New Roman" w:hAnsi="Times New Roman"/>
            <w:sz w:val="18"/>
            <w:szCs w:val="18"/>
          </w:rPr>
          <w:delText xml:space="preserve"> Abu Dhabi</w:delText>
        </w:r>
      </w:del>
      <w:ins w:id="324" w:author="翁 安志" w:date="2019-10-29T14:13:00Z">
        <w:r w:rsidR="00A933E5">
          <w:rPr>
            <w:rFonts w:ascii="Times New Roman" w:hAnsi="Times New Roman"/>
            <w:sz w:val="18"/>
            <w:szCs w:val="18"/>
          </w:rPr>
          <w:t>A</w:t>
        </w:r>
      </w:ins>
      <w:ins w:id="325" w:author="翁 安志" w:date="2019-10-29T14:14:00Z">
        <w:r w:rsidR="00A864B7">
          <w:rPr>
            <w:rFonts w:ascii="Times New Roman" w:hAnsi="Times New Roman"/>
            <w:sz w:val="18"/>
            <w:szCs w:val="18"/>
          </w:rPr>
          <w:t>D</w:t>
        </w:r>
      </w:ins>
      <w:r w:rsidR="003C703F">
        <w:rPr>
          <w:rFonts w:ascii="Times New Roman" w:hAnsi="Times New Roman"/>
          <w:sz w:val="18"/>
          <w:szCs w:val="18"/>
        </w:rPr>
        <w:t xml:space="preserve"> embraces </w:t>
      </w:r>
      <w:del w:id="326" w:author="安志 翁" w:date="2019-10-29T19:29:00Z">
        <w:r w:rsidR="003C703F" w:rsidDel="007033EA">
          <w:rPr>
            <w:rFonts w:ascii="Times New Roman" w:hAnsi="Times New Roman"/>
            <w:sz w:val="18"/>
            <w:szCs w:val="18"/>
          </w:rPr>
          <w:delText>its students’</w:delText>
        </w:r>
      </w:del>
      <w:ins w:id="327" w:author="安志 翁" w:date="2019-10-29T19:29:00Z">
        <w:r w:rsidR="007033EA">
          <w:rPr>
            <w:rFonts w:ascii="Times New Roman" w:hAnsi="Times New Roman"/>
            <w:sz w:val="18"/>
            <w:szCs w:val="18"/>
          </w:rPr>
          <w:t>some of my</w:t>
        </w:r>
      </w:ins>
      <w:r w:rsidR="003C703F">
        <w:rPr>
          <w:rFonts w:ascii="Times New Roman" w:hAnsi="Times New Roman"/>
          <w:sz w:val="18"/>
          <w:szCs w:val="18"/>
        </w:rPr>
        <w:t xml:space="preserve"> </w:t>
      </w:r>
      <w:ins w:id="328" w:author="安志 翁" w:date="2019-10-29T19:27:00Z">
        <w:r w:rsidR="00D416E7">
          <w:rPr>
            <w:rFonts w:ascii="Times New Roman" w:hAnsi="Times New Roman"/>
            <w:sz w:val="18"/>
            <w:szCs w:val="18"/>
          </w:rPr>
          <w:t>ideas that are challenging to traditional concepts</w:t>
        </w:r>
      </w:ins>
      <w:del w:id="329" w:author="安志 翁" w:date="2019-10-29T19:27:00Z">
        <w:r w:rsidR="003C703F" w:rsidDel="00D416E7">
          <w:rPr>
            <w:rFonts w:ascii="Times New Roman" w:hAnsi="Times New Roman"/>
            <w:sz w:val="18"/>
            <w:szCs w:val="18"/>
          </w:rPr>
          <w:delText>progressi</w:delText>
        </w:r>
      </w:del>
      <w:ins w:id="330" w:author="翁 安志" w:date="2019-10-29T14:19:00Z">
        <w:del w:id="331" w:author="安志 翁" w:date="2019-10-29T19:27:00Z">
          <w:r w:rsidR="00841220" w:rsidDel="00D416E7">
            <w:rPr>
              <w:rFonts w:ascii="Times New Roman" w:hAnsi="Times New Roman"/>
              <w:sz w:val="18"/>
              <w:szCs w:val="18"/>
            </w:rPr>
            <w:delText>ve</w:delText>
          </w:r>
        </w:del>
      </w:ins>
      <w:del w:id="332" w:author="安志 翁" w:date="2019-10-29T19:27:00Z">
        <w:r w:rsidR="003C703F" w:rsidDel="00D416E7">
          <w:rPr>
            <w:rFonts w:ascii="Times New Roman" w:hAnsi="Times New Roman"/>
            <w:sz w:val="18"/>
            <w:szCs w:val="18"/>
          </w:rPr>
          <w:delText>ng ideas</w:delText>
        </w:r>
      </w:del>
      <w:r w:rsidR="003C703F">
        <w:rPr>
          <w:rFonts w:ascii="Times New Roman" w:hAnsi="Times New Roman"/>
          <w:sz w:val="18"/>
          <w:szCs w:val="18"/>
        </w:rPr>
        <w:t xml:space="preserve">. </w:t>
      </w:r>
      <w:del w:id="333" w:author="安志 翁" w:date="2019-10-29T19:28:00Z">
        <w:r w:rsidR="003C703F" w:rsidDel="00D17452">
          <w:rPr>
            <w:rFonts w:ascii="Times New Roman" w:hAnsi="Times New Roman"/>
            <w:sz w:val="18"/>
            <w:szCs w:val="18"/>
          </w:rPr>
          <w:delText xml:space="preserve">Some of my </w:delText>
        </w:r>
      </w:del>
      <w:del w:id="334" w:author="安志 翁" w:date="2019-10-29T19:27:00Z">
        <w:r w:rsidR="003C703F" w:rsidDel="00D416E7">
          <w:rPr>
            <w:rFonts w:ascii="Times New Roman" w:hAnsi="Times New Roman"/>
            <w:sz w:val="18"/>
            <w:szCs w:val="18"/>
          </w:rPr>
          <w:delText xml:space="preserve">ideas that seem crazy and </w:delText>
        </w:r>
      </w:del>
      <w:ins w:id="335" w:author="翁 安志" w:date="2019-10-29T13:17:00Z">
        <w:del w:id="336" w:author="安志 翁" w:date="2019-10-29T19:27:00Z">
          <w:r w:rsidR="00E0410B" w:rsidDel="00D416E7">
            <w:rPr>
              <w:rFonts w:ascii="Times New Roman" w:hAnsi="Times New Roman"/>
              <w:sz w:val="18"/>
              <w:szCs w:val="18"/>
            </w:rPr>
            <w:delText>are</w:delText>
          </w:r>
          <w:r w:rsidR="008F41A1" w:rsidDel="00D416E7">
            <w:rPr>
              <w:rFonts w:ascii="Times New Roman" w:hAnsi="Times New Roman"/>
              <w:sz w:val="18"/>
              <w:szCs w:val="18"/>
            </w:rPr>
            <w:delText xml:space="preserve"> </w:delText>
          </w:r>
        </w:del>
      </w:ins>
      <w:del w:id="337" w:author="安志 翁" w:date="2019-10-29T19:27:00Z">
        <w:r w:rsidR="003C703F" w:rsidDel="00D416E7">
          <w:rPr>
            <w:rFonts w:ascii="Times New Roman" w:hAnsi="Times New Roman"/>
            <w:sz w:val="18"/>
            <w:szCs w:val="18"/>
          </w:rPr>
          <w:delText xml:space="preserve">challenging to </w:delText>
        </w:r>
      </w:del>
      <w:ins w:id="338" w:author="翁 安志" w:date="2019-10-29T13:17:00Z">
        <w:del w:id="339" w:author="安志 翁" w:date="2019-10-29T19:27:00Z">
          <w:r w:rsidR="00425E21" w:rsidDel="00D416E7">
            <w:rPr>
              <w:rFonts w:ascii="Times New Roman" w:hAnsi="Times New Roman"/>
              <w:sz w:val="18"/>
              <w:szCs w:val="18"/>
            </w:rPr>
            <w:delText xml:space="preserve">traditional concepts </w:delText>
          </w:r>
        </w:del>
      </w:ins>
      <w:del w:id="340" w:author="安志 翁" w:date="2019-10-29T19:28:00Z">
        <w:r w:rsidR="003C703F" w:rsidDel="00D17452">
          <w:rPr>
            <w:rFonts w:ascii="Times New Roman" w:hAnsi="Times New Roman"/>
            <w:sz w:val="18"/>
            <w:szCs w:val="18"/>
          </w:rPr>
          <w:delText>the social norms in more traditional and old schools could be supported by NYU Abu Dhabi</w:delText>
        </w:r>
      </w:del>
      <w:ins w:id="341" w:author="翁 安志" w:date="2019-10-29T14:14:00Z">
        <w:del w:id="342" w:author="安志 翁" w:date="2019-10-29T19:28:00Z">
          <w:r w:rsidR="00A933E5" w:rsidDel="00D17452">
            <w:rPr>
              <w:rFonts w:ascii="Times New Roman" w:hAnsi="Times New Roman"/>
              <w:sz w:val="18"/>
              <w:szCs w:val="18"/>
            </w:rPr>
            <w:delText>A</w:delText>
          </w:r>
          <w:r w:rsidR="00A864B7" w:rsidDel="00D17452">
            <w:rPr>
              <w:rFonts w:ascii="Times New Roman" w:hAnsi="Times New Roman"/>
              <w:sz w:val="18"/>
              <w:szCs w:val="18"/>
            </w:rPr>
            <w:delText>D</w:delText>
          </w:r>
        </w:del>
      </w:ins>
      <w:del w:id="343" w:author="安志 翁" w:date="2019-10-29T19:28:00Z">
        <w:r w:rsidR="003C703F" w:rsidDel="00D17452">
          <w:rPr>
            <w:rFonts w:ascii="Times New Roman" w:hAnsi="Times New Roman"/>
            <w:sz w:val="18"/>
            <w:szCs w:val="18"/>
          </w:rPr>
          <w:delText xml:space="preserve">. </w:delText>
        </w:r>
      </w:del>
      <w:r w:rsidR="003C703F">
        <w:rPr>
          <w:rFonts w:ascii="Times New Roman" w:hAnsi="Times New Roman"/>
          <w:sz w:val="18"/>
          <w:szCs w:val="18"/>
        </w:rPr>
        <w:t xml:space="preserve">I am looking forward to </w:t>
      </w:r>
      <w:del w:id="344" w:author="翁 安志" w:date="2019-10-29T13:08:00Z">
        <w:r w:rsidR="003C703F" w:rsidDel="00A83B08">
          <w:rPr>
            <w:rFonts w:ascii="Times New Roman" w:hAnsi="Times New Roman"/>
            <w:sz w:val="18"/>
            <w:szCs w:val="18"/>
          </w:rPr>
          <w:delText>meet</w:delText>
        </w:r>
      </w:del>
      <w:ins w:id="345" w:author="翁 安志" w:date="2019-10-29T13:08:00Z">
        <w:r w:rsidR="00A83B08">
          <w:rPr>
            <w:rFonts w:ascii="Times New Roman" w:hAnsi="Times New Roman"/>
            <w:sz w:val="18"/>
            <w:szCs w:val="18"/>
          </w:rPr>
          <w:t>meeting</w:t>
        </w:r>
      </w:ins>
      <w:r w:rsidR="003C703F">
        <w:rPr>
          <w:rFonts w:ascii="Times New Roman" w:hAnsi="Times New Roman"/>
          <w:sz w:val="18"/>
          <w:szCs w:val="18"/>
        </w:rPr>
        <w:t xml:space="preserve"> classmates from NYU</w:t>
      </w:r>
      <w:ins w:id="346" w:author="翁 安志" w:date="2019-10-29T14:14:00Z">
        <w:r w:rsidR="0025396C">
          <w:rPr>
            <w:rFonts w:ascii="Times New Roman" w:hAnsi="Times New Roman"/>
            <w:sz w:val="18"/>
            <w:szCs w:val="18"/>
          </w:rPr>
          <w:t>A</w:t>
        </w:r>
        <w:r w:rsidR="00A864B7">
          <w:rPr>
            <w:rFonts w:ascii="Times New Roman" w:hAnsi="Times New Roman"/>
            <w:sz w:val="18"/>
            <w:szCs w:val="18"/>
          </w:rPr>
          <w:t>D</w:t>
        </w:r>
      </w:ins>
      <w:del w:id="347" w:author="翁 安志" w:date="2019-10-29T13:18:00Z">
        <w:r w:rsidR="003C703F" w:rsidDel="002D74CB">
          <w:rPr>
            <w:rFonts w:ascii="Times New Roman" w:hAnsi="Times New Roman"/>
            <w:sz w:val="18"/>
            <w:szCs w:val="18"/>
          </w:rPr>
          <w:delText>AD</w:delText>
        </w:r>
      </w:del>
      <w:r w:rsidR="003C703F">
        <w:rPr>
          <w:rFonts w:ascii="Times New Roman" w:hAnsi="Times New Roman"/>
          <w:sz w:val="18"/>
          <w:szCs w:val="18"/>
        </w:rPr>
        <w:t xml:space="preserve"> who have their own sets of beliefs and languages. Together with them as the young bloods of Abu Dhabi, we would work together to </w:t>
      </w:r>
      <w:del w:id="348" w:author="翁 安志" w:date="2019-10-29T13:19:00Z">
        <w:r w:rsidR="003C703F" w:rsidDel="00E50645">
          <w:rPr>
            <w:rFonts w:ascii="Times New Roman" w:hAnsi="Times New Roman"/>
            <w:sz w:val="18"/>
            <w:szCs w:val="18"/>
          </w:rPr>
          <w:delText xml:space="preserve">generate new ideas to </w:delText>
        </w:r>
      </w:del>
      <w:ins w:id="349" w:author="翁 安志" w:date="2019-10-29T13:18:00Z">
        <w:r w:rsidR="00CE3581">
          <w:rPr>
            <w:rFonts w:ascii="Times New Roman" w:hAnsi="Times New Roman"/>
            <w:sz w:val="18"/>
            <w:szCs w:val="18"/>
          </w:rPr>
          <w:t>dismantle misunderstandings</w:t>
        </w:r>
      </w:ins>
      <w:ins w:id="350" w:author="翁 安志" w:date="2019-10-29T13:19:00Z">
        <w:r w:rsidR="009511A9">
          <w:rPr>
            <w:rFonts w:ascii="Times New Roman" w:hAnsi="Times New Roman"/>
            <w:sz w:val="18"/>
            <w:szCs w:val="18"/>
          </w:rPr>
          <w:t>,</w:t>
        </w:r>
        <w:r w:rsidR="002675F8">
          <w:rPr>
            <w:rFonts w:ascii="Times New Roman" w:hAnsi="Times New Roman"/>
            <w:sz w:val="18"/>
            <w:szCs w:val="18"/>
          </w:rPr>
          <w:t xml:space="preserve"> </w:t>
        </w:r>
      </w:ins>
      <w:ins w:id="351" w:author="翁 安志" w:date="2019-10-29T13:22:00Z">
        <w:r w:rsidR="00AE521E">
          <w:rPr>
            <w:rFonts w:ascii="Times New Roman" w:hAnsi="Times New Roman"/>
            <w:sz w:val="18"/>
            <w:szCs w:val="18"/>
          </w:rPr>
          <w:t xml:space="preserve">infuse </w:t>
        </w:r>
        <w:r w:rsidR="000741AB">
          <w:rPr>
            <w:rFonts w:ascii="Times New Roman" w:hAnsi="Times New Roman"/>
            <w:sz w:val="18"/>
            <w:szCs w:val="18"/>
          </w:rPr>
          <w:t xml:space="preserve">innovative ideas into the zeitgeist </w:t>
        </w:r>
      </w:ins>
      <w:ins w:id="352" w:author="翁 安志" w:date="2019-10-29T13:23:00Z">
        <w:r w:rsidR="000741AB">
          <w:rPr>
            <w:rFonts w:ascii="Times New Roman" w:hAnsi="Times New Roman"/>
            <w:sz w:val="18"/>
            <w:szCs w:val="18"/>
          </w:rPr>
          <w:t xml:space="preserve">of the </w:t>
        </w:r>
        <w:r w:rsidR="00300FBF">
          <w:rPr>
            <w:rFonts w:ascii="Times New Roman" w:hAnsi="Times New Roman"/>
            <w:sz w:val="18"/>
            <w:szCs w:val="18"/>
          </w:rPr>
          <w:t>21</w:t>
        </w:r>
        <w:r w:rsidR="00300FBF" w:rsidRPr="00300FBF">
          <w:rPr>
            <w:rFonts w:ascii="Times New Roman" w:hAnsi="Times New Roman"/>
            <w:sz w:val="18"/>
            <w:szCs w:val="18"/>
            <w:vertAlign w:val="superscript"/>
            <w:rPrChange w:id="353" w:author="翁 安志" w:date="2019-10-29T13:23:00Z">
              <w:rPr>
                <w:rFonts w:ascii="Times New Roman" w:hAnsi="Times New Roman"/>
                <w:sz w:val="18"/>
                <w:szCs w:val="18"/>
              </w:rPr>
            </w:rPrChange>
          </w:rPr>
          <w:t>st</w:t>
        </w:r>
        <w:r w:rsidR="00300FBF">
          <w:rPr>
            <w:rFonts w:ascii="Times New Roman" w:hAnsi="Times New Roman"/>
            <w:sz w:val="18"/>
            <w:szCs w:val="18"/>
          </w:rPr>
          <w:t xml:space="preserve"> century</w:t>
        </w:r>
        <w:r w:rsidR="00AC77BB">
          <w:rPr>
            <w:rFonts w:ascii="Times New Roman" w:hAnsi="Times New Roman"/>
            <w:sz w:val="18"/>
            <w:szCs w:val="18"/>
          </w:rPr>
          <w:t>,</w:t>
        </w:r>
      </w:ins>
      <w:del w:id="354" w:author="翁 安志" w:date="2019-10-29T13:21:00Z">
        <w:r w:rsidR="003C703F" w:rsidDel="00AE521E">
          <w:rPr>
            <w:rFonts w:ascii="Times New Roman" w:hAnsi="Times New Roman"/>
            <w:sz w:val="18"/>
            <w:szCs w:val="18"/>
          </w:rPr>
          <w:delText>understand</w:delText>
        </w:r>
      </w:del>
      <w:r w:rsidR="003C703F">
        <w:rPr>
          <w:rFonts w:ascii="Times New Roman" w:hAnsi="Times New Roman"/>
          <w:sz w:val="18"/>
          <w:szCs w:val="18"/>
        </w:rPr>
        <w:t xml:space="preserve"> and solve the growing complexities of the world.</w:t>
      </w:r>
      <w:del w:id="355" w:author="翁 安志" w:date="2019-10-27T17:09:00Z">
        <w:r w:rsidR="003C703F">
          <w:rPr>
            <w:rFonts w:ascii="Times New Roman" w:hAnsi="Times New Roman"/>
            <w:sz w:val="18"/>
            <w:szCs w:val="18"/>
          </w:rPr>
          <w:delText xml:space="preserve">. </w:delText>
        </w:r>
      </w:del>
    </w:p>
    <w:p w14:paraId="09F7B506" w14:textId="7EE85DE0" w:rsidR="005C7B0C" w:rsidRDefault="005C7B0C">
      <w:pPr>
        <w:framePr w:wrap="auto" w:yAlign="inline"/>
        <w:spacing w:line="240" w:lineRule="exact"/>
        <w:rPr>
          <w:ins w:id="356" w:author="翁 安志" w:date="2019-10-29T13:32:00Z"/>
          <w:rFonts w:ascii="Times New Roman" w:hAnsi="Times New Roman"/>
          <w:sz w:val="18"/>
          <w:szCs w:val="18"/>
        </w:rPr>
      </w:pPr>
    </w:p>
    <w:p w14:paraId="33664B25" w14:textId="2CCA809D" w:rsidR="005C7B0C" w:rsidRDefault="005C7B0C">
      <w:pPr>
        <w:framePr w:wrap="auto" w:yAlign="inline"/>
        <w:spacing w:line="240" w:lineRule="exact"/>
        <w:rPr>
          <w:ins w:id="357" w:author="翁 安志" w:date="2019-10-29T13:32:00Z"/>
          <w:rFonts w:ascii="Times New Roman" w:hAnsi="Times New Roman"/>
          <w:sz w:val="18"/>
          <w:szCs w:val="18"/>
        </w:rPr>
      </w:pPr>
    </w:p>
    <w:p w14:paraId="6FB4CFCA" w14:textId="4C576714" w:rsidR="005C7B0C" w:rsidRDefault="005C7B0C">
      <w:pPr>
        <w:framePr w:wrap="auto" w:yAlign="inline"/>
        <w:spacing w:line="240" w:lineRule="exact"/>
        <w:rPr>
          <w:ins w:id="358" w:author="安志 翁" w:date="2019-10-29T20:01:00Z"/>
          <w:rFonts w:ascii="Times New Roman" w:hAnsi="Times New Roman"/>
          <w:sz w:val="18"/>
          <w:szCs w:val="18"/>
        </w:rPr>
      </w:pPr>
      <w:ins w:id="359" w:author="翁 安志" w:date="2019-10-29T13:32:00Z">
        <w:r>
          <w:rPr>
            <w:rFonts w:ascii="Times New Roman" w:hAnsi="Times New Roman" w:hint="eastAsia"/>
            <w:sz w:val="18"/>
            <w:szCs w:val="18"/>
          </w:rPr>
          <w:t>为公司做的贡献：高中生编程情况</w:t>
        </w:r>
      </w:ins>
      <w:ins w:id="360" w:author="翁 安志" w:date="2019-10-29T13:34:00Z">
        <w:r w:rsidR="00B84EA1">
          <w:rPr>
            <w:rFonts w:ascii="Times New Roman" w:hAnsi="Times New Roman" w:hint="eastAsia"/>
            <w:sz w:val="18"/>
            <w:szCs w:val="18"/>
          </w:rPr>
          <w:t xml:space="preserve">, </w:t>
        </w:r>
        <w:r w:rsidR="00B84EA1">
          <w:rPr>
            <w:rFonts w:ascii="Times New Roman" w:hAnsi="Times New Roman" w:hint="eastAsia"/>
            <w:sz w:val="18"/>
            <w:szCs w:val="18"/>
          </w:rPr>
          <w:t>中文</w:t>
        </w:r>
      </w:ins>
    </w:p>
    <w:p w14:paraId="26C37AD9" w14:textId="6CBFB3F8" w:rsidR="0056540D" w:rsidRPr="00CE3581" w:rsidRDefault="0056540D">
      <w:pPr>
        <w:framePr w:wrap="auto" w:yAlign="inline"/>
        <w:spacing w:line="240" w:lineRule="exact"/>
        <w:rPr>
          <w:ins w:id="361" w:author="翁 安志" w:date="2019-10-29T13:32:00Z"/>
          <w:rFonts w:hint="eastAsia"/>
          <w:rPrChange w:id="362" w:author="翁 安志" w:date="2019-10-29T13:18:00Z">
            <w:rPr>
              <w:ins w:id="363" w:author="翁 安志" w:date="2019-10-29T13:32:00Z"/>
              <w:rFonts w:ascii="Times New Roman" w:hAnsi="Times New Roman"/>
              <w:sz w:val="18"/>
              <w:szCs w:val="18"/>
            </w:rPr>
          </w:rPrChange>
        </w:rPr>
      </w:pPr>
    </w:p>
    <w:p w14:paraId="3D64D310" w14:textId="432D9F00" w:rsidR="006D56A0" w:rsidRPr="0031283C" w:rsidRDefault="002B38EF">
      <w:pPr>
        <w:framePr w:wrap="auto" w:yAlign="inline"/>
        <w:spacing w:line="240" w:lineRule="exact"/>
        <w:rPr>
          <w:del w:id="364" w:author="翁 安志" w:date="2019-10-27T17:10:00Z"/>
          <w:rFonts w:ascii="Times New Roman" w:hAnsi="Times New Roman"/>
          <w:sz w:val="18"/>
          <w:szCs w:val="18"/>
          <w:rPrChange w:id="365" w:author="翁 安志" w:date="2019-10-29T13:21:00Z">
            <w:rPr>
              <w:del w:id="366" w:author="翁 安志" w:date="2019-10-27T17:10:00Z"/>
              <w:rFonts w:ascii="Times New Roman" w:eastAsia="Times New Roman" w:hAnsi="Times New Roman" w:cs="Times New Roman"/>
              <w:sz w:val="18"/>
              <w:szCs w:val="18"/>
            </w:rPr>
          </w:rPrChange>
        </w:rPr>
      </w:pPr>
      <w:moveToRangeStart w:id="367" w:author="翁 安志" w:date="2019-10-29T13:13:00Z" w:name="move23247217"/>
      <w:moveTo w:id="368" w:author="翁 安志" w:date="2019-10-29T13:13:00Z">
        <w:del w:id="369" w:author="翁 安志" w:date="2019-10-29T13:21:00Z">
          <w:r w:rsidDel="0031283C">
            <w:rPr>
              <w:rFonts w:ascii="Times New Roman" w:hAnsi="Times New Roman"/>
              <w:sz w:val="18"/>
              <w:szCs w:val="18"/>
            </w:rPr>
            <w:delText>More importantly, NYU Abu Dhabi is a university that shares a similar value of mine - making meaningful contributions to the lives of others by challenging the</w:delText>
          </w:r>
        </w:del>
        <w:del w:id="370" w:author="翁 安志" w:date="2019-10-29T13:17:00Z">
          <w:r w:rsidDel="00425E21">
            <w:rPr>
              <w:rFonts w:ascii="Times New Roman" w:hAnsi="Times New Roman"/>
              <w:sz w:val="18"/>
              <w:szCs w:val="18"/>
            </w:rPr>
            <w:delText xml:space="preserve"> traditional concepts and dismantling misunderstanding</w:delText>
          </w:r>
        </w:del>
        <w:del w:id="371" w:author="翁 安志" w:date="2019-10-29T13:21:00Z">
          <w:r w:rsidDel="0031283C">
            <w:rPr>
              <w:rFonts w:ascii="Times New Roman" w:hAnsi="Times New Roman"/>
              <w:sz w:val="18"/>
              <w:szCs w:val="18"/>
            </w:rPr>
            <w:delText>.</w:delText>
          </w:r>
        </w:del>
      </w:moveTo>
      <w:moveToRangeEnd w:id="367"/>
    </w:p>
    <w:p w14:paraId="6001F496" w14:textId="77777777" w:rsidR="006D56A0" w:rsidRPr="006D56A0" w:rsidRDefault="006D56A0">
      <w:pPr>
        <w:framePr w:wrap="auto" w:yAlign="inline"/>
        <w:spacing w:line="240" w:lineRule="exact"/>
        <w:rPr>
          <w:del w:id="372" w:author="翁 安志" w:date="2019-10-27T17:10:00Z"/>
          <w:rFonts w:ascii="Times New Roman" w:eastAsiaTheme="minorEastAsia" w:hAnsi="Times New Roman" w:cs="Times New Roman"/>
          <w:sz w:val="18"/>
          <w:szCs w:val="18"/>
          <w:rPrChange w:id="373" w:author="翁 安志" w:date="2019-10-27T17:10:00Z">
            <w:rPr>
              <w:del w:id="374" w:author="翁 安志" w:date="2019-10-27T17:10:00Z"/>
              <w:rFonts w:ascii="Times New Roman" w:eastAsia="Times New Roman" w:hAnsi="Times New Roman" w:cs="Times New Roman"/>
              <w:sz w:val="18"/>
              <w:szCs w:val="18"/>
            </w:rPr>
          </w:rPrChange>
        </w:rPr>
      </w:pPr>
    </w:p>
    <w:p w14:paraId="46110E49" w14:textId="77777777" w:rsidR="006D56A0" w:rsidRPr="006D56A0" w:rsidRDefault="006D56A0">
      <w:pPr>
        <w:framePr w:wrap="auto" w:yAlign="inline"/>
        <w:spacing w:line="240" w:lineRule="exact"/>
        <w:rPr>
          <w:del w:id="375" w:author="翁 安志" w:date="2019-10-27T17:10:00Z"/>
          <w:rFonts w:ascii="Times New Roman" w:eastAsiaTheme="minorEastAsia" w:hAnsi="Times New Roman" w:cs="Times New Roman"/>
          <w:sz w:val="18"/>
          <w:szCs w:val="18"/>
          <w:rPrChange w:id="376" w:author="翁 安志" w:date="2019-10-27T17:10:00Z">
            <w:rPr>
              <w:del w:id="377" w:author="翁 安志" w:date="2019-10-27T17:10:00Z"/>
              <w:rFonts w:ascii="Times New Roman" w:eastAsia="Times New Roman" w:hAnsi="Times New Roman" w:cs="Times New Roman"/>
              <w:sz w:val="18"/>
              <w:szCs w:val="18"/>
            </w:rPr>
          </w:rPrChange>
        </w:rPr>
      </w:pPr>
    </w:p>
    <w:p w14:paraId="175DE0A9" w14:textId="77777777" w:rsidR="006D56A0" w:rsidRPr="006D56A0" w:rsidRDefault="006D56A0">
      <w:pPr>
        <w:framePr w:wrap="auto" w:yAlign="inline"/>
        <w:spacing w:line="240" w:lineRule="exact"/>
        <w:rPr>
          <w:del w:id="378" w:author="翁 安志" w:date="2019-10-27T17:10:00Z"/>
          <w:rFonts w:ascii="Times New Roman" w:eastAsiaTheme="minorEastAsia" w:hAnsi="Times New Roman" w:cs="Times New Roman"/>
          <w:sz w:val="18"/>
          <w:szCs w:val="18"/>
          <w:rPrChange w:id="379" w:author="翁 安志" w:date="2019-10-27T17:10:00Z">
            <w:rPr>
              <w:del w:id="380" w:author="翁 安志" w:date="2019-10-27T17:10:00Z"/>
              <w:rFonts w:ascii="Times New Roman" w:eastAsia="Times New Roman" w:hAnsi="Times New Roman" w:cs="Times New Roman"/>
              <w:sz w:val="18"/>
              <w:szCs w:val="18"/>
            </w:rPr>
          </w:rPrChange>
        </w:rPr>
      </w:pPr>
    </w:p>
    <w:p w14:paraId="07807A95" w14:textId="77777777" w:rsidR="006D56A0" w:rsidRDefault="006D56A0">
      <w:pPr>
        <w:framePr w:wrap="auto" w:yAlign="inline"/>
        <w:spacing w:line="240" w:lineRule="exact"/>
      </w:pPr>
    </w:p>
    <w:sectPr w:rsidR="006D56A0">
      <w:headerReference w:type="default" r:id="rId10"/>
      <w:footerReference w:type="default" r:id="rId11"/>
      <w:pgSz w:w="11900" w:h="16840"/>
      <w:pgMar w:top="1440" w:right="1800" w:bottom="1440" w:left="1800" w:header="851" w:footer="9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sisleyzhou" w:date="2019-10-29T07:02:00Z" w:initials="s">
    <w:p w14:paraId="3F34DA75" w14:textId="77777777" w:rsidR="006D56A0" w:rsidRDefault="003C703F">
      <w:pPr>
        <w:pStyle w:val="a5"/>
      </w:pPr>
      <w:r>
        <w:t>What kinds of kids?</w:t>
      </w:r>
    </w:p>
  </w:comment>
  <w:comment w:id="21" w:author="sisleyzhou" w:date="2019-10-29T07:03:00Z" w:initials="s">
    <w:p w14:paraId="434903D5" w14:textId="77777777" w:rsidR="006D56A0" w:rsidRDefault="003C703F">
      <w:pPr>
        <w:pStyle w:val="a5"/>
      </w:pPr>
      <w:r>
        <w:t>You need more critical thinking here. How was it illustrated exactly…more specifically, what was the impact of this concept on the kids’ learning or lifestyle or something in that vein?</w:t>
      </w:r>
    </w:p>
  </w:comment>
  <w:comment w:id="37" w:author="sisleyzhou" w:date="2019-10-29T07:04:00Z" w:initials="s">
    <w:p w14:paraId="6324C86F" w14:textId="77777777" w:rsidR="006D56A0" w:rsidRDefault="003C703F">
      <w:pPr>
        <w:pStyle w:val="a5"/>
      </w:pPr>
      <w:r>
        <w:t>Can we change something more here: What decision you made and how it related to the business or how you were perceived or how you felt making suggestions.</w:t>
      </w:r>
    </w:p>
  </w:comment>
  <w:comment w:id="269" w:author="sisleyzhou" w:date="2019-10-29T07:06:00Z" w:initials="s">
    <w:p w14:paraId="152A4429" w14:textId="77777777" w:rsidR="006D56A0" w:rsidRDefault="003C703F">
      <w:pPr>
        <w:pStyle w:val="a5"/>
      </w:pPr>
      <w:r>
        <w:t>Here, be specific. What dream do you want to make a reality? What impact do you want to make?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4DA75" w15:done="0"/>
  <w15:commentEx w15:paraId="434903D5" w15:done="0"/>
  <w15:commentEx w15:paraId="6324C86F" w15:done="0"/>
  <w15:commentEx w15:paraId="152A44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4DA75" w16cid:durableId="21629EC9"/>
  <w16cid:commentId w16cid:paraId="434903D5" w16cid:durableId="21629ECA"/>
  <w16cid:commentId w16cid:paraId="6324C86F" w16cid:durableId="21629ECB"/>
  <w16cid:commentId w16cid:paraId="152A4429" w16cid:durableId="21629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361DE" w14:textId="77777777" w:rsidR="00E676ED" w:rsidRDefault="00E676ED">
      <w:pPr>
        <w:framePr w:wrap="around"/>
      </w:pPr>
      <w:r>
        <w:separator/>
      </w:r>
    </w:p>
  </w:endnote>
  <w:endnote w:type="continuationSeparator" w:id="0">
    <w:p w14:paraId="7FC2C788" w14:textId="77777777" w:rsidR="00E676ED" w:rsidRDefault="00E676ED">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DEC31" w14:textId="77777777" w:rsidR="006D56A0" w:rsidRDefault="006D56A0">
    <w:pPr>
      <w:pStyle w:val="HeaderFooter"/>
      <w:framePr w:wrap="auto" w:yAlign="inlin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7CBC9" w14:textId="77777777" w:rsidR="00E676ED" w:rsidRDefault="00E676ED">
      <w:pPr>
        <w:framePr w:wrap="around"/>
      </w:pPr>
      <w:r>
        <w:separator/>
      </w:r>
    </w:p>
  </w:footnote>
  <w:footnote w:type="continuationSeparator" w:id="0">
    <w:p w14:paraId="2ED5CF75" w14:textId="77777777" w:rsidR="00E676ED" w:rsidRDefault="00E676ED">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E63EB" w14:textId="77777777" w:rsidR="006D56A0" w:rsidRDefault="006D56A0">
    <w:pPr>
      <w:pStyle w:val="HeaderFooter"/>
      <w:framePr w:wrap="auto" w:yAlign="inline"/>
      <w:rPr>
        <w:rFonts w:hint="eastAsia"/>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rson w15:author="安志 翁">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trackRevisions/>
  <w:defaultTabStop w:val="420"/>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21"/>
    <w:rsid w:val="00013B13"/>
    <w:rsid w:val="00016C81"/>
    <w:rsid w:val="000276E6"/>
    <w:rsid w:val="000312A5"/>
    <w:rsid w:val="000406DD"/>
    <w:rsid w:val="00040F18"/>
    <w:rsid w:val="000426DD"/>
    <w:rsid w:val="00042A8C"/>
    <w:rsid w:val="0004579B"/>
    <w:rsid w:val="000541B8"/>
    <w:rsid w:val="000555B9"/>
    <w:rsid w:val="000741AB"/>
    <w:rsid w:val="00076756"/>
    <w:rsid w:val="00080A5C"/>
    <w:rsid w:val="00090152"/>
    <w:rsid w:val="00096600"/>
    <w:rsid w:val="000A2E5A"/>
    <w:rsid w:val="000B0599"/>
    <w:rsid w:val="000C382A"/>
    <w:rsid w:val="000D708E"/>
    <w:rsid w:val="000E176B"/>
    <w:rsid w:val="000E5812"/>
    <w:rsid w:val="00102454"/>
    <w:rsid w:val="00106845"/>
    <w:rsid w:val="00110D2E"/>
    <w:rsid w:val="00111031"/>
    <w:rsid w:val="00112B66"/>
    <w:rsid w:val="00116321"/>
    <w:rsid w:val="00116676"/>
    <w:rsid w:val="00121E91"/>
    <w:rsid w:val="00134DBE"/>
    <w:rsid w:val="001442F6"/>
    <w:rsid w:val="00152E4D"/>
    <w:rsid w:val="00154ED6"/>
    <w:rsid w:val="00162D61"/>
    <w:rsid w:val="0017146B"/>
    <w:rsid w:val="00175C10"/>
    <w:rsid w:val="00175D97"/>
    <w:rsid w:val="00192DBB"/>
    <w:rsid w:val="001A16E7"/>
    <w:rsid w:val="001A4C9B"/>
    <w:rsid w:val="001B2CBB"/>
    <w:rsid w:val="001B2F1E"/>
    <w:rsid w:val="001B680C"/>
    <w:rsid w:val="001C663B"/>
    <w:rsid w:val="001D73F7"/>
    <w:rsid w:val="001E2B86"/>
    <w:rsid w:val="001E4EB5"/>
    <w:rsid w:val="001F1921"/>
    <w:rsid w:val="001F3D80"/>
    <w:rsid w:val="00200A36"/>
    <w:rsid w:val="00207723"/>
    <w:rsid w:val="0022477E"/>
    <w:rsid w:val="00225E55"/>
    <w:rsid w:val="002277B9"/>
    <w:rsid w:val="0023109F"/>
    <w:rsid w:val="0023212C"/>
    <w:rsid w:val="002358B2"/>
    <w:rsid w:val="0024274D"/>
    <w:rsid w:val="0025396C"/>
    <w:rsid w:val="002647D9"/>
    <w:rsid w:val="002665EF"/>
    <w:rsid w:val="002675F8"/>
    <w:rsid w:val="002767DE"/>
    <w:rsid w:val="002A25D9"/>
    <w:rsid w:val="002B1BED"/>
    <w:rsid w:val="002B38EF"/>
    <w:rsid w:val="002C56C4"/>
    <w:rsid w:val="002C5741"/>
    <w:rsid w:val="002D3951"/>
    <w:rsid w:val="002D4D65"/>
    <w:rsid w:val="002D74CB"/>
    <w:rsid w:val="002E33B3"/>
    <w:rsid w:val="0030045E"/>
    <w:rsid w:val="00300FBF"/>
    <w:rsid w:val="00301F7C"/>
    <w:rsid w:val="00305666"/>
    <w:rsid w:val="003103A9"/>
    <w:rsid w:val="0031283C"/>
    <w:rsid w:val="0031299C"/>
    <w:rsid w:val="00317C04"/>
    <w:rsid w:val="003205E2"/>
    <w:rsid w:val="00330964"/>
    <w:rsid w:val="00360536"/>
    <w:rsid w:val="003621D8"/>
    <w:rsid w:val="00362F9C"/>
    <w:rsid w:val="003637DE"/>
    <w:rsid w:val="0037267A"/>
    <w:rsid w:val="003752FA"/>
    <w:rsid w:val="0037688C"/>
    <w:rsid w:val="00390D28"/>
    <w:rsid w:val="003A1D56"/>
    <w:rsid w:val="003B0866"/>
    <w:rsid w:val="003B0E51"/>
    <w:rsid w:val="003B7323"/>
    <w:rsid w:val="003C6ADC"/>
    <w:rsid w:val="003C703F"/>
    <w:rsid w:val="003D1692"/>
    <w:rsid w:val="003D26AF"/>
    <w:rsid w:val="003D2E9A"/>
    <w:rsid w:val="003D33DC"/>
    <w:rsid w:val="003E0001"/>
    <w:rsid w:val="0040473A"/>
    <w:rsid w:val="004067F3"/>
    <w:rsid w:val="00406CAE"/>
    <w:rsid w:val="00423848"/>
    <w:rsid w:val="00424432"/>
    <w:rsid w:val="00424EFA"/>
    <w:rsid w:val="00425E21"/>
    <w:rsid w:val="00435BFC"/>
    <w:rsid w:val="004408A6"/>
    <w:rsid w:val="00446774"/>
    <w:rsid w:val="00454505"/>
    <w:rsid w:val="00454EA1"/>
    <w:rsid w:val="004628A5"/>
    <w:rsid w:val="00463575"/>
    <w:rsid w:val="00475708"/>
    <w:rsid w:val="00477C90"/>
    <w:rsid w:val="00480FD3"/>
    <w:rsid w:val="00482047"/>
    <w:rsid w:val="00482EC2"/>
    <w:rsid w:val="0048496B"/>
    <w:rsid w:val="00492341"/>
    <w:rsid w:val="004A3597"/>
    <w:rsid w:val="004A52E5"/>
    <w:rsid w:val="004B2960"/>
    <w:rsid w:val="004B3277"/>
    <w:rsid w:val="004B3536"/>
    <w:rsid w:val="004B6016"/>
    <w:rsid w:val="004B6861"/>
    <w:rsid w:val="004C3256"/>
    <w:rsid w:val="004D04C9"/>
    <w:rsid w:val="004E542C"/>
    <w:rsid w:val="004F079B"/>
    <w:rsid w:val="004F2B28"/>
    <w:rsid w:val="00502951"/>
    <w:rsid w:val="005042BF"/>
    <w:rsid w:val="00504496"/>
    <w:rsid w:val="00521B9D"/>
    <w:rsid w:val="00531DF6"/>
    <w:rsid w:val="00541300"/>
    <w:rsid w:val="00543A14"/>
    <w:rsid w:val="0054405A"/>
    <w:rsid w:val="00554CD7"/>
    <w:rsid w:val="005646C6"/>
    <w:rsid w:val="0056540D"/>
    <w:rsid w:val="00566FE8"/>
    <w:rsid w:val="00567A6C"/>
    <w:rsid w:val="00572315"/>
    <w:rsid w:val="005867B7"/>
    <w:rsid w:val="00595E9D"/>
    <w:rsid w:val="005A3BBC"/>
    <w:rsid w:val="005B4907"/>
    <w:rsid w:val="005B6B91"/>
    <w:rsid w:val="005C0054"/>
    <w:rsid w:val="005C1968"/>
    <w:rsid w:val="005C7B0C"/>
    <w:rsid w:val="005D6B19"/>
    <w:rsid w:val="005F6575"/>
    <w:rsid w:val="006050E1"/>
    <w:rsid w:val="00607E9B"/>
    <w:rsid w:val="00613776"/>
    <w:rsid w:val="006141FE"/>
    <w:rsid w:val="0062319C"/>
    <w:rsid w:val="006244D3"/>
    <w:rsid w:val="00627697"/>
    <w:rsid w:val="00631591"/>
    <w:rsid w:val="00636661"/>
    <w:rsid w:val="006437FB"/>
    <w:rsid w:val="006442A1"/>
    <w:rsid w:val="0064491E"/>
    <w:rsid w:val="00653F6C"/>
    <w:rsid w:val="00657736"/>
    <w:rsid w:val="0066387C"/>
    <w:rsid w:val="006645C2"/>
    <w:rsid w:val="00666561"/>
    <w:rsid w:val="0069579B"/>
    <w:rsid w:val="006A12F8"/>
    <w:rsid w:val="006A2461"/>
    <w:rsid w:val="006B2097"/>
    <w:rsid w:val="006B7C1F"/>
    <w:rsid w:val="006C03D5"/>
    <w:rsid w:val="006C2567"/>
    <w:rsid w:val="006C2E68"/>
    <w:rsid w:val="006D1EA7"/>
    <w:rsid w:val="006D3658"/>
    <w:rsid w:val="006D56A0"/>
    <w:rsid w:val="006E7E39"/>
    <w:rsid w:val="006F5A84"/>
    <w:rsid w:val="0070079B"/>
    <w:rsid w:val="007033EA"/>
    <w:rsid w:val="00705025"/>
    <w:rsid w:val="00712B0F"/>
    <w:rsid w:val="00716BA1"/>
    <w:rsid w:val="0072051A"/>
    <w:rsid w:val="0072535D"/>
    <w:rsid w:val="00725751"/>
    <w:rsid w:val="00730C5C"/>
    <w:rsid w:val="00733640"/>
    <w:rsid w:val="00740E0C"/>
    <w:rsid w:val="00741C4A"/>
    <w:rsid w:val="0074331E"/>
    <w:rsid w:val="00747A06"/>
    <w:rsid w:val="0075621D"/>
    <w:rsid w:val="007650C3"/>
    <w:rsid w:val="00771AC8"/>
    <w:rsid w:val="00780095"/>
    <w:rsid w:val="007A785E"/>
    <w:rsid w:val="007B274B"/>
    <w:rsid w:val="007B2C83"/>
    <w:rsid w:val="007C61B1"/>
    <w:rsid w:val="007E4075"/>
    <w:rsid w:val="007F0521"/>
    <w:rsid w:val="007F5DAA"/>
    <w:rsid w:val="008248AC"/>
    <w:rsid w:val="00830439"/>
    <w:rsid w:val="00830FF4"/>
    <w:rsid w:val="00841220"/>
    <w:rsid w:val="008627D4"/>
    <w:rsid w:val="00862A83"/>
    <w:rsid w:val="00864D11"/>
    <w:rsid w:val="008663FB"/>
    <w:rsid w:val="00866AFC"/>
    <w:rsid w:val="00875714"/>
    <w:rsid w:val="00876D43"/>
    <w:rsid w:val="008778B2"/>
    <w:rsid w:val="0088100E"/>
    <w:rsid w:val="008815D9"/>
    <w:rsid w:val="00896431"/>
    <w:rsid w:val="0089681D"/>
    <w:rsid w:val="008B1A79"/>
    <w:rsid w:val="008B428F"/>
    <w:rsid w:val="008B6EAD"/>
    <w:rsid w:val="008C7EF8"/>
    <w:rsid w:val="008D1CE1"/>
    <w:rsid w:val="008D5667"/>
    <w:rsid w:val="008D6459"/>
    <w:rsid w:val="008E7813"/>
    <w:rsid w:val="008F1F99"/>
    <w:rsid w:val="008F41A1"/>
    <w:rsid w:val="008F5A0D"/>
    <w:rsid w:val="008F6E26"/>
    <w:rsid w:val="008F7A1E"/>
    <w:rsid w:val="00901CC7"/>
    <w:rsid w:val="0090475D"/>
    <w:rsid w:val="009113AB"/>
    <w:rsid w:val="009341D5"/>
    <w:rsid w:val="00945E63"/>
    <w:rsid w:val="009511A9"/>
    <w:rsid w:val="00957D91"/>
    <w:rsid w:val="00961023"/>
    <w:rsid w:val="00961B8B"/>
    <w:rsid w:val="009629A5"/>
    <w:rsid w:val="009679E3"/>
    <w:rsid w:val="009728D7"/>
    <w:rsid w:val="0099478D"/>
    <w:rsid w:val="009B4FA7"/>
    <w:rsid w:val="009C7621"/>
    <w:rsid w:val="009D02EF"/>
    <w:rsid w:val="009D52A2"/>
    <w:rsid w:val="009E6EE5"/>
    <w:rsid w:val="009F177D"/>
    <w:rsid w:val="009F1BD1"/>
    <w:rsid w:val="009F3C4A"/>
    <w:rsid w:val="009F6346"/>
    <w:rsid w:val="00A1357C"/>
    <w:rsid w:val="00A1411F"/>
    <w:rsid w:val="00A148E5"/>
    <w:rsid w:val="00A17336"/>
    <w:rsid w:val="00A21A55"/>
    <w:rsid w:val="00A25100"/>
    <w:rsid w:val="00A26148"/>
    <w:rsid w:val="00A2791B"/>
    <w:rsid w:val="00A31AFF"/>
    <w:rsid w:val="00A35A69"/>
    <w:rsid w:val="00A4388B"/>
    <w:rsid w:val="00A667E0"/>
    <w:rsid w:val="00A66904"/>
    <w:rsid w:val="00A80653"/>
    <w:rsid w:val="00A810C2"/>
    <w:rsid w:val="00A83B08"/>
    <w:rsid w:val="00A864B7"/>
    <w:rsid w:val="00A9237C"/>
    <w:rsid w:val="00A933E5"/>
    <w:rsid w:val="00AA0C7D"/>
    <w:rsid w:val="00AA13B9"/>
    <w:rsid w:val="00AC77BB"/>
    <w:rsid w:val="00AD7201"/>
    <w:rsid w:val="00AE4537"/>
    <w:rsid w:val="00AE521E"/>
    <w:rsid w:val="00AF61C2"/>
    <w:rsid w:val="00B11BEE"/>
    <w:rsid w:val="00B12781"/>
    <w:rsid w:val="00B165BB"/>
    <w:rsid w:val="00B179A9"/>
    <w:rsid w:val="00B20FE0"/>
    <w:rsid w:val="00B35370"/>
    <w:rsid w:val="00B41D39"/>
    <w:rsid w:val="00B44026"/>
    <w:rsid w:val="00B56157"/>
    <w:rsid w:val="00B57CD3"/>
    <w:rsid w:val="00B665B4"/>
    <w:rsid w:val="00B71DE4"/>
    <w:rsid w:val="00B74985"/>
    <w:rsid w:val="00B775EA"/>
    <w:rsid w:val="00B77CCE"/>
    <w:rsid w:val="00B77FD5"/>
    <w:rsid w:val="00B8008C"/>
    <w:rsid w:val="00B814F6"/>
    <w:rsid w:val="00B84EA1"/>
    <w:rsid w:val="00B868F7"/>
    <w:rsid w:val="00B92E28"/>
    <w:rsid w:val="00B967FD"/>
    <w:rsid w:val="00BB7F65"/>
    <w:rsid w:val="00BC7A45"/>
    <w:rsid w:val="00BD60B9"/>
    <w:rsid w:val="00BE7FF2"/>
    <w:rsid w:val="00C006C8"/>
    <w:rsid w:val="00C1066F"/>
    <w:rsid w:val="00C208FE"/>
    <w:rsid w:val="00C20E6B"/>
    <w:rsid w:val="00C216D9"/>
    <w:rsid w:val="00C40F97"/>
    <w:rsid w:val="00C42B8C"/>
    <w:rsid w:val="00C42EF1"/>
    <w:rsid w:val="00C46727"/>
    <w:rsid w:val="00C47298"/>
    <w:rsid w:val="00C536EA"/>
    <w:rsid w:val="00C53D64"/>
    <w:rsid w:val="00C56D44"/>
    <w:rsid w:val="00C57BFB"/>
    <w:rsid w:val="00C66CF8"/>
    <w:rsid w:val="00C779D8"/>
    <w:rsid w:val="00C83835"/>
    <w:rsid w:val="00CA0DA5"/>
    <w:rsid w:val="00CA1AE9"/>
    <w:rsid w:val="00CB07B2"/>
    <w:rsid w:val="00CB26BB"/>
    <w:rsid w:val="00CB67CF"/>
    <w:rsid w:val="00CC3198"/>
    <w:rsid w:val="00CC4E4B"/>
    <w:rsid w:val="00CD3F7B"/>
    <w:rsid w:val="00CE3581"/>
    <w:rsid w:val="00CE3AB7"/>
    <w:rsid w:val="00CF133B"/>
    <w:rsid w:val="00CF1AC8"/>
    <w:rsid w:val="00D011AE"/>
    <w:rsid w:val="00D018BB"/>
    <w:rsid w:val="00D01D50"/>
    <w:rsid w:val="00D02FD1"/>
    <w:rsid w:val="00D12CFA"/>
    <w:rsid w:val="00D12D70"/>
    <w:rsid w:val="00D148B6"/>
    <w:rsid w:val="00D14D67"/>
    <w:rsid w:val="00D17452"/>
    <w:rsid w:val="00D241FB"/>
    <w:rsid w:val="00D332C9"/>
    <w:rsid w:val="00D416E7"/>
    <w:rsid w:val="00D42636"/>
    <w:rsid w:val="00D44B6F"/>
    <w:rsid w:val="00D71D6A"/>
    <w:rsid w:val="00D73979"/>
    <w:rsid w:val="00D76FF1"/>
    <w:rsid w:val="00D77847"/>
    <w:rsid w:val="00D803A2"/>
    <w:rsid w:val="00D856FE"/>
    <w:rsid w:val="00D86A44"/>
    <w:rsid w:val="00D97B66"/>
    <w:rsid w:val="00DA388F"/>
    <w:rsid w:val="00DA6D06"/>
    <w:rsid w:val="00DB483A"/>
    <w:rsid w:val="00DB6F7B"/>
    <w:rsid w:val="00DC6704"/>
    <w:rsid w:val="00DC7271"/>
    <w:rsid w:val="00E0410B"/>
    <w:rsid w:val="00E1630F"/>
    <w:rsid w:val="00E166EE"/>
    <w:rsid w:val="00E233D1"/>
    <w:rsid w:val="00E36E18"/>
    <w:rsid w:val="00E44EE4"/>
    <w:rsid w:val="00E45B09"/>
    <w:rsid w:val="00E50645"/>
    <w:rsid w:val="00E56C7B"/>
    <w:rsid w:val="00E676ED"/>
    <w:rsid w:val="00E7156B"/>
    <w:rsid w:val="00E779C0"/>
    <w:rsid w:val="00E83D2D"/>
    <w:rsid w:val="00E90E51"/>
    <w:rsid w:val="00E91931"/>
    <w:rsid w:val="00E96976"/>
    <w:rsid w:val="00E96DA9"/>
    <w:rsid w:val="00EA2DCF"/>
    <w:rsid w:val="00EA62A0"/>
    <w:rsid w:val="00EB6F6F"/>
    <w:rsid w:val="00ED0EB9"/>
    <w:rsid w:val="00ED0F99"/>
    <w:rsid w:val="00ED2811"/>
    <w:rsid w:val="00ED2C28"/>
    <w:rsid w:val="00ED4789"/>
    <w:rsid w:val="00EE66DE"/>
    <w:rsid w:val="00EF51C5"/>
    <w:rsid w:val="00F05AE9"/>
    <w:rsid w:val="00F0784A"/>
    <w:rsid w:val="00F07E52"/>
    <w:rsid w:val="00F140AF"/>
    <w:rsid w:val="00F22657"/>
    <w:rsid w:val="00F32846"/>
    <w:rsid w:val="00F358AD"/>
    <w:rsid w:val="00F42C72"/>
    <w:rsid w:val="00F5677F"/>
    <w:rsid w:val="00F65BCD"/>
    <w:rsid w:val="00F73FA8"/>
    <w:rsid w:val="00F761DA"/>
    <w:rsid w:val="00F854CD"/>
    <w:rsid w:val="00F85A99"/>
    <w:rsid w:val="00F91718"/>
    <w:rsid w:val="00FA12A3"/>
    <w:rsid w:val="00FB5224"/>
    <w:rsid w:val="00FD30BE"/>
    <w:rsid w:val="00FD4138"/>
    <w:rsid w:val="00FD4DD0"/>
    <w:rsid w:val="00FF3A36"/>
    <w:rsid w:val="00FF73C0"/>
    <w:rsid w:val="57DBA613"/>
    <w:rsid w:val="7EDF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4FB32"/>
  <w15:docId w15:val="{238355D5-84C9-4DA3-A16F-2166D210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framePr w:wrap="around" w:hAnchor="text" w:y="1"/>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framePr w:wrap="around"/>
    </w:pPr>
    <w:rPr>
      <w:sz w:val="18"/>
      <w:szCs w:val="18"/>
    </w:rPr>
  </w:style>
  <w:style w:type="paragraph" w:styleId="a5">
    <w:name w:val="annotation text"/>
    <w:basedOn w:val="a"/>
    <w:link w:val="a6"/>
    <w:pPr>
      <w:framePr w:wrap="around"/>
      <w:jc w:val="left"/>
    </w:pPr>
  </w:style>
  <w:style w:type="paragraph" w:styleId="a7">
    <w:name w:val="footer"/>
    <w:basedOn w:val="a"/>
    <w:link w:val="a8"/>
    <w:qFormat/>
    <w:pPr>
      <w:framePr w:wrap="around"/>
      <w:tabs>
        <w:tab w:val="center" w:pos="4153"/>
        <w:tab w:val="right" w:pos="8306"/>
      </w:tabs>
      <w:snapToGrid w:val="0"/>
      <w:jc w:val="left"/>
    </w:pPr>
    <w:rPr>
      <w:sz w:val="18"/>
      <w:szCs w:val="18"/>
    </w:rPr>
  </w:style>
  <w:style w:type="paragraph" w:styleId="a9">
    <w:name w:val="header"/>
    <w:basedOn w:val="a"/>
    <w:link w:val="aa"/>
    <w:qFormat/>
    <w:pPr>
      <w:framePr w:wrap="around"/>
      <w:pBdr>
        <w:bottom w:val="single" w:sz="6" w:space="1" w:color="auto"/>
      </w:pBdr>
      <w:tabs>
        <w:tab w:val="center" w:pos="4153"/>
        <w:tab w:val="right" w:pos="8306"/>
      </w:tabs>
      <w:snapToGrid w:val="0"/>
      <w:jc w:val="center"/>
    </w:pPr>
    <w:rPr>
      <w:sz w:val="18"/>
      <w:szCs w:val="18"/>
    </w:rPr>
  </w:style>
  <w:style w:type="character" w:styleId="ab">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framePr w:wrap="around" w:hAnchor="text" w:y="1"/>
      <w:tabs>
        <w:tab w:val="right" w:pos="9020"/>
      </w:tabs>
    </w:pPr>
    <w:rPr>
      <w:rFonts w:ascii="Helvetica Neue" w:hAnsi="Helvetica Neue" w:cs="Arial Unicode MS"/>
      <w:color w:val="000000"/>
      <w:sz w:val="24"/>
      <w:szCs w:val="24"/>
    </w:rPr>
  </w:style>
  <w:style w:type="paragraph" w:customStyle="1" w:styleId="Default">
    <w:name w:val="Default"/>
    <w:qFormat/>
    <w:pPr>
      <w:framePr w:wrap="around" w:hAnchor="text" w:y="1"/>
    </w:pPr>
    <w:rPr>
      <w:rFonts w:ascii="Helvetica Neue" w:eastAsia="Helvetica Neue" w:hAnsi="Helvetica Neue" w:cs="Helvetica Neue"/>
      <w:color w:val="000000"/>
      <w:sz w:val="22"/>
      <w:szCs w:val="22"/>
    </w:rPr>
  </w:style>
  <w:style w:type="character" w:customStyle="1" w:styleId="a4">
    <w:name w:val="批注框文本 字符"/>
    <w:basedOn w:val="a0"/>
    <w:link w:val="a3"/>
    <w:qFormat/>
    <w:rPr>
      <w:rFonts w:ascii="等线" w:eastAsia="等线" w:hAnsi="等线" w:cs="等线"/>
      <w:color w:val="000000"/>
      <w:kern w:val="2"/>
      <w:sz w:val="18"/>
      <w:szCs w:val="18"/>
      <w:u w:color="000000"/>
    </w:rPr>
  </w:style>
  <w:style w:type="character" w:customStyle="1" w:styleId="aa">
    <w:name w:val="页眉 字符"/>
    <w:basedOn w:val="a0"/>
    <w:link w:val="a9"/>
    <w:qFormat/>
    <w:rPr>
      <w:rFonts w:ascii="等线" w:eastAsia="等线" w:hAnsi="等线" w:cs="等线"/>
      <w:color w:val="000000"/>
      <w:kern w:val="2"/>
      <w:sz w:val="18"/>
      <w:szCs w:val="18"/>
      <w:u w:color="000000"/>
    </w:rPr>
  </w:style>
  <w:style w:type="character" w:customStyle="1" w:styleId="a8">
    <w:name w:val="页脚 字符"/>
    <w:basedOn w:val="a0"/>
    <w:link w:val="a7"/>
    <w:rPr>
      <w:rFonts w:ascii="等线" w:eastAsia="等线" w:hAnsi="等线" w:cs="等线"/>
      <w:color w:val="000000"/>
      <w:kern w:val="2"/>
      <w:sz w:val="18"/>
      <w:szCs w:val="18"/>
      <w:u w:color="000000"/>
    </w:rPr>
  </w:style>
  <w:style w:type="character" w:styleId="ac">
    <w:name w:val="annotation reference"/>
    <w:basedOn w:val="a0"/>
    <w:rPr>
      <w:sz w:val="21"/>
      <w:szCs w:val="21"/>
    </w:rPr>
  </w:style>
  <w:style w:type="paragraph" w:styleId="ad">
    <w:name w:val="annotation subject"/>
    <w:basedOn w:val="a5"/>
    <w:next w:val="a5"/>
    <w:link w:val="ae"/>
    <w:rsid w:val="008F5A0D"/>
    <w:pPr>
      <w:framePr w:wrap="around"/>
    </w:pPr>
    <w:rPr>
      <w:b/>
      <w:bCs/>
    </w:rPr>
  </w:style>
  <w:style w:type="character" w:customStyle="1" w:styleId="a6">
    <w:name w:val="批注文字 字符"/>
    <w:basedOn w:val="a0"/>
    <w:link w:val="a5"/>
    <w:rsid w:val="008F5A0D"/>
    <w:rPr>
      <w:rFonts w:ascii="等线" w:eastAsia="等线" w:hAnsi="等线" w:cs="等线"/>
      <w:color w:val="000000"/>
      <w:kern w:val="2"/>
      <w:sz w:val="21"/>
      <w:szCs w:val="21"/>
      <w:u w:color="000000"/>
    </w:rPr>
  </w:style>
  <w:style w:type="character" w:customStyle="1" w:styleId="ae">
    <w:name w:val="批注主题 字符"/>
    <w:basedOn w:val="a6"/>
    <w:link w:val="ad"/>
    <w:rsid w:val="008F5A0D"/>
    <w:rPr>
      <w:rFonts w:ascii="等线" w:eastAsia="等线" w:hAnsi="等线" w:cs="等线"/>
      <w:b/>
      <w:bC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安志 翁</cp:lastModifiedBy>
  <cp:revision>2</cp:revision>
  <dcterms:created xsi:type="dcterms:W3CDTF">2019-10-29T12:02:00Z</dcterms:created>
  <dcterms:modified xsi:type="dcterms:W3CDTF">2019-10-29T12:02:00Z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