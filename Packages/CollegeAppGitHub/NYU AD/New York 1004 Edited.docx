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09E0" w14:textId="4D90898F" w:rsidR="003B4F39" w:rsidRDefault="00DE7077" w:rsidP="003B4F39">
      <w:pPr>
        <w:spacing w:line="240" w:lineRule="exact"/>
        <w:rPr>
          <w:ins w:id="0" w:author="sisleyzhou" w:date="2019-10-04T10:39:00Z"/>
          <w:rFonts w:ascii="Times New Roman" w:hAnsi="Times New Roman" w:cs="Times New Roman"/>
          <w:sz w:val="18"/>
          <w:szCs w:val="18"/>
        </w:rPr>
        <w:pPrChange w:id="1" w:author="sisleyzhou" w:date="2019-09-13T21:57:00Z">
          <w:pPr/>
        </w:pPrChange>
      </w:pPr>
      <w:ins w:id="2" w:author="sisleyzhou" w:date="2019-10-04T10:38:00Z">
        <w:r>
          <w:rPr>
            <w:rFonts w:ascii="Times New Roman" w:hAnsi="Times New Roman" w:cs="Times New Roman"/>
            <w:sz w:val="18"/>
            <w:szCs w:val="18"/>
          </w:rPr>
          <w:t xml:space="preserve">Before I turned 18, one of the coolest things I did was to intern as </w:t>
        </w:r>
      </w:ins>
      <w:ins w:id="3" w:author="sisleyzhou" w:date="2019-10-04T10:39:00Z">
        <w:r>
          <w:rPr>
            <w:rFonts w:ascii="Times New Roman" w:hAnsi="Times New Roman" w:cs="Times New Roman"/>
            <w:sz w:val="18"/>
            <w:szCs w:val="18"/>
          </w:rPr>
          <w:t>a software engineer at a tech</w:t>
        </w:r>
        <w:r>
          <w:rPr>
            <w:rFonts w:ascii="Times New Roman" w:hAnsi="Times New Roman" w:cs="Times New Roman"/>
            <w:sz w:val="18"/>
            <w:szCs w:val="18"/>
          </w:rPr>
          <w:t xml:space="preserve"> company in Shanghai.</w:t>
        </w:r>
      </w:ins>
    </w:p>
    <w:p w14:paraId="4FDF89A0" w14:textId="77777777" w:rsidR="003B4F39" w:rsidRDefault="003B4F39" w:rsidP="003B4F39">
      <w:pPr>
        <w:spacing w:line="240" w:lineRule="exact"/>
        <w:rPr>
          <w:ins w:id="4" w:author="sisleyzhou" w:date="2019-10-04T10:39:00Z"/>
          <w:rFonts w:ascii="Times New Roman" w:hAnsi="Times New Roman" w:cs="Times New Roman"/>
          <w:sz w:val="18"/>
          <w:szCs w:val="18"/>
        </w:rPr>
        <w:pPrChange w:id="5" w:author="sisleyzhou" w:date="2019-09-13T21:57:00Z">
          <w:pPr/>
        </w:pPrChange>
      </w:pPr>
    </w:p>
    <w:p w14:paraId="4DAFA241" w14:textId="79703E1E" w:rsidR="003B4F39" w:rsidRDefault="00DE7077">
      <w:pPr>
        <w:spacing w:line="240" w:lineRule="exact"/>
        <w:rPr>
          <w:ins w:id="6" w:author="安志 翁" w:date="2019-10-12T20:34:00Z"/>
          <w:rFonts w:ascii="Times New Roman" w:hAnsi="Times New Roman" w:cs="Times New Roman"/>
          <w:sz w:val="18"/>
          <w:szCs w:val="18"/>
        </w:rPr>
      </w:pPr>
      <w:ins w:id="7" w:author="sisleyzhou" w:date="2019-10-04T10:39:00Z">
        <w:r>
          <w:rPr>
            <w:rFonts w:ascii="Times New Roman" w:hAnsi="Times New Roman" w:cs="Times New Roman"/>
            <w:sz w:val="18"/>
            <w:szCs w:val="18"/>
          </w:rPr>
          <w:t xml:space="preserve">My boss believes that everyone in the company should be part of the decision-making; </w:t>
        </w:r>
      </w:ins>
      <w:ins w:id="8" w:author="安志 翁" w:date="2019-10-12T20:27:00Z">
        <w:r w:rsidR="00AF3C2E">
          <w:rPr>
            <w:rFonts w:ascii="Times New Roman" w:hAnsi="Times New Roman" w:cs="Times New Roman"/>
            <w:sz w:val="18"/>
            <w:szCs w:val="18"/>
          </w:rPr>
          <w:t xml:space="preserve">thus, we were invited </w:t>
        </w:r>
      </w:ins>
      <w:ins w:id="9" w:author="安志 翁" w:date="2019-10-12T20:28:00Z">
        <w:r w:rsidR="00AF3C2E">
          <w:rPr>
            <w:rFonts w:ascii="Times New Roman" w:hAnsi="Times New Roman" w:cs="Times New Roman"/>
            <w:sz w:val="18"/>
            <w:szCs w:val="18"/>
          </w:rPr>
          <w:t xml:space="preserve">to listen to different meetings from many different departments. There was one time I was at </w:t>
        </w:r>
      </w:ins>
      <w:ins w:id="10" w:author="安志 翁" w:date="2019-10-12T20:29:00Z">
        <w:r w:rsidR="00AF3C2E">
          <w:rPr>
            <w:rFonts w:ascii="Times New Roman" w:hAnsi="Times New Roman" w:cs="Times New Roman"/>
            <w:sz w:val="18"/>
            <w:szCs w:val="18"/>
          </w:rPr>
          <w:t>an education department</w:t>
        </w:r>
      </w:ins>
      <w:ins w:id="11" w:author="安志 翁" w:date="2019-10-12T20:28:00Z">
        <w:r w:rsidR="00AF3C2E">
          <w:rPr>
            <w:rFonts w:ascii="Times New Roman" w:hAnsi="Times New Roman" w:cs="Times New Roman"/>
            <w:sz w:val="18"/>
            <w:szCs w:val="18"/>
          </w:rPr>
          <w:t xml:space="preserve"> online meeting of th</w:t>
        </w:r>
      </w:ins>
      <w:ins w:id="12" w:author="安志 翁" w:date="2019-10-12T20:29:00Z">
        <w:r w:rsidR="00AF3C2E">
          <w:rPr>
            <w:rFonts w:ascii="Times New Roman" w:hAnsi="Times New Roman" w:cs="Times New Roman"/>
            <w:sz w:val="18"/>
            <w:szCs w:val="18"/>
          </w:rPr>
          <w:t>e</w:t>
        </w:r>
      </w:ins>
      <w:ins w:id="13" w:author="安志 翁" w:date="2019-10-12T20:28:00Z">
        <w:r w:rsidR="00AF3C2E">
          <w:rPr>
            <w:rFonts w:ascii="Times New Roman" w:hAnsi="Times New Roman" w:cs="Times New Roman"/>
            <w:sz w:val="18"/>
            <w:szCs w:val="18"/>
          </w:rPr>
          <w:t xml:space="preserve"> hosted by Google Meet Up</w:t>
        </w:r>
      </w:ins>
      <w:ins w:id="14" w:author="安志 翁" w:date="2019-10-12T20:29:00Z">
        <w:r w:rsidR="00AF3C2E">
          <w:rPr>
            <w:rFonts w:ascii="Times New Roman" w:hAnsi="Times New Roman" w:cs="Times New Roman"/>
            <w:sz w:val="18"/>
            <w:szCs w:val="18"/>
          </w:rPr>
          <w:t xml:space="preserve">. People were talking about </w:t>
        </w:r>
      </w:ins>
      <w:ins w:id="15" w:author="安志 翁" w:date="2019-10-12T20:30:00Z">
        <w:r w:rsidR="00AF3C2E">
          <w:rPr>
            <w:rFonts w:ascii="Times New Roman" w:hAnsi="Times New Roman" w:cs="Times New Roman"/>
            <w:sz w:val="18"/>
            <w:szCs w:val="18"/>
          </w:rPr>
          <w:t xml:space="preserve">designing programming courses for the kids, and I was asked to be there and offer some advices as a programmer. Although most of the time I was playing with my phone secretly, but there was one speech that has caught my attention. </w:t>
        </w:r>
        <w:r w:rsidR="00941294">
          <w:rPr>
            <w:rFonts w:ascii="Times New Roman" w:hAnsi="Times New Roman" w:cs="Times New Roman"/>
            <w:sz w:val="18"/>
            <w:szCs w:val="18"/>
          </w:rPr>
          <w:t xml:space="preserve">It was from </w:t>
        </w:r>
      </w:ins>
      <w:ins w:id="16" w:author="安志 翁" w:date="2019-10-12T20:31:00Z">
        <w:r w:rsidR="00941294">
          <w:rPr>
            <w:rFonts w:ascii="Times New Roman" w:hAnsi="Times New Roman" w:cs="Times New Roman"/>
            <w:sz w:val="18"/>
            <w:szCs w:val="18"/>
          </w:rPr>
          <w:t xml:space="preserve">a volunteering teacher from India, she said that in India not many kids get to touch the computers, don’t even mention teaching them programming. </w:t>
        </w:r>
        <w:r w:rsidR="00F11573">
          <w:rPr>
            <w:rFonts w:ascii="Times New Roman" w:hAnsi="Times New Roman" w:cs="Times New Roman"/>
            <w:sz w:val="18"/>
            <w:szCs w:val="18"/>
          </w:rPr>
          <w:t>This</w:t>
        </w:r>
      </w:ins>
      <w:ins w:id="17" w:author="安志 翁" w:date="2019-10-12T20:32:00Z">
        <w:r w:rsidR="00F11573">
          <w:rPr>
            <w:rFonts w:ascii="Times New Roman" w:hAnsi="Times New Roman" w:cs="Times New Roman"/>
            <w:sz w:val="18"/>
            <w:szCs w:val="18"/>
          </w:rPr>
          <w:t xml:space="preserve"> insight she shared has stunned me, because I thought most people in India should be able to use computer</w:t>
        </w:r>
      </w:ins>
      <w:ins w:id="18" w:author="安志 翁" w:date="2019-10-12T20:33:00Z">
        <w:r w:rsidR="00F11573">
          <w:rPr>
            <w:rFonts w:ascii="Times New Roman" w:hAnsi="Times New Roman" w:cs="Times New Roman"/>
            <w:sz w:val="18"/>
            <w:szCs w:val="18"/>
          </w:rPr>
          <w:t>s. The CEOs of Go</w:t>
        </w:r>
        <w:bookmarkStart w:id="19" w:name="_GoBack"/>
        <w:bookmarkEnd w:id="19"/>
        <w:r w:rsidR="00F11573">
          <w:rPr>
            <w:rFonts w:ascii="Times New Roman" w:hAnsi="Times New Roman" w:cs="Times New Roman"/>
            <w:sz w:val="18"/>
            <w:szCs w:val="18"/>
          </w:rPr>
          <w:t>ogle, Microsoft, and Adobe are all from India, how come their country have little access of comp</w:t>
        </w:r>
        <w:r w:rsidR="00143166">
          <w:rPr>
            <w:rFonts w:ascii="Times New Roman" w:hAnsi="Times New Roman" w:cs="Times New Roman"/>
            <w:sz w:val="18"/>
            <w:szCs w:val="18"/>
          </w:rPr>
          <w:t>u</w:t>
        </w:r>
        <w:r w:rsidR="00F11573">
          <w:rPr>
            <w:rFonts w:ascii="Times New Roman" w:hAnsi="Times New Roman" w:cs="Times New Roman"/>
            <w:sz w:val="18"/>
            <w:szCs w:val="18"/>
          </w:rPr>
          <w:t>ter resources to the kids?</w:t>
        </w:r>
      </w:ins>
      <w:ins w:id="20" w:author="sisleyzhou" w:date="2019-10-04T10:39:00Z">
        <w:del w:id="21" w:author="安志 翁" w:date="2019-10-12T20:27:00Z">
          <w:r w:rsidDel="00AF3C2E">
            <w:rPr>
              <w:rFonts w:ascii="Times New Roman" w:hAnsi="Times New Roman" w:cs="Times New Roman"/>
              <w:sz w:val="18"/>
              <w:szCs w:val="18"/>
            </w:rPr>
            <w:delText>t</w:delText>
          </w:r>
          <w:r w:rsidDel="00AF3C2E">
            <w:rPr>
              <w:rFonts w:ascii="Times New Roman" w:hAnsi="Times New Roman" w:cs="Times New Roman"/>
              <w:sz w:val="18"/>
              <w:szCs w:val="18"/>
            </w:rPr>
            <w:delText>hus, each day</w:delText>
          </w:r>
        </w:del>
      </w:ins>
      <w:ins w:id="22" w:author="sisleyzhou" w:date="2019-10-04T10:40:00Z">
        <w:del w:id="23" w:author="安志 翁" w:date="2019-10-12T20:27:00Z">
          <w:r w:rsidDel="00AF3C2E">
            <w:rPr>
              <w:rFonts w:ascii="Times New Roman" w:hAnsi="Times New Roman" w:cs="Times New Roman"/>
              <w:sz w:val="18"/>
              <w:szCs w:val="18"/>
            </w:rPr>
            <w:delText xml:space="preserve"> was fulled with cross dis</w:delText>
          </w:r>
          <w:r w:rsidDel="00AF3C2E">
            <w:rPr>
              <w:rFonts w:ascii="Times New Roman" w:hAnsi="Times New Roman" w:cs="Times New Roman"/>
              <w:sz w:val="18"/>
              <w:szCs w:val="18"/>
            </w:rPr>
            <w:delText xml:space="preserve">ciplinary discussions. On a daily basis, I engaged in conversations with people from </w:delText>
          </w:r>
        </w:del>
      </w:ins>
      <w:del w:id="24" w:author="安志 翁" w:date="2019-10-12T20:27:00Z">
        <w:r w:rsidDel="00AF3C2E">
          <w:rPr>
            <w:rFonts w:ascii="Times New Roman" w:hAnsi="Times New Roman" w:cs="Times New Roman"/>
            <w:sz w:val="18"/>
            <w:szCs w:val="18"/>
          </w:rPr>
          <w:delText>During my internship, cross-disciplinary discussions often occur because my boss believes that everyone in the company should be part of a decision-making team when it com</w:delText>
        </w:r>
        <w:r w:rsidDel="00AF3C2E">
          <w:rPr>
            <w:rFonts w:ascii="Times New Roman" w:hAnsi="Times New Roman" w:cs="Times New Roman"/>
            <w:sz w:val="18"/>
            <w:szCs w:val="18"/>
          </w:rPr>
          <w:delText xml:space="preserve">es to any decisions. Almost every day, I talk with people with </w:delText>
        </w:r>
        <w:r w:rsidDel="00AF3C2E">
          <w:rPr>
            <w:rFonts w:ascii="Times New Roman" w:hAnsi="Times New Roman" w:cs="Times New Roman"/>
            <w:sz w:val="18"/>
            <w:szCs w:val="18"/>
          </w:rPr>
          <w:delText xml:space="preserve">different occupations, nationalities, and ethnicities. This </w:delText>
        </w:r>
        <w:r w:rsidDel="00AF3C2E">
          <w:rPr>
            <w:rFonts w:ascii="Times New Roman" w:hAnsi="Times New Roman" w:cs="Times New Roman"/>
            <w:sz w:val="18"/>
            <w:szCs w:val="18"/>
          </w:rPr>
          <w:delText xml:space="preserve">diverse discussion </w:delText>
        </w:r>
        <w:r w:rsidDel="00AF3C2E">
          <w:rPr>
            <w:rFonts w:ascii="Times New Roman" w:hAnsi="Times New Roman" w:cs="Times New Roman"/>
            <w:sz w:val="18"/>
            <w:szCs w:val="18"/>
          </w:rPr>
          <w:delText xml:space="preserve">environment </w:delText>
        </w:r>
      </w:del>
      <w:ins w:id="25" w:author="sisleyzhou" w:date="2019-10-04T10:41:00Z">
        <w:del w:id="26" w:author="安志 翁" w:date="2019-10-12T20:27:00Z">
          <w:r w:rsidDel="00AF3C2E">
            <w:rPr>
              <w:rFonts w:ascii="Times New Roman" w:hAnsi="Times New Roman" w:cs="Times New Roman"/>
              <w:sz w:val="18"/>
              <w:szCs w:val="18"/>
            </w:rPr>
            <w:delText>allowed me to gain valuable insight and feedback, even on the design of my own apps. During online me</w:delText>
          </w:r>
        </w:del>
      </w:ins>
      <w:ins w:id="27" w:author="sisleyzhou" w:date="2019-10-04T10:42:00Z">
        <w:del w:id="28" w:author="安志 翁" w:date="2019-10-12T20:27:00Z">
          <w:r w:rsidDel="00AF3C2E">
            <w:rPr>
              <w:rFonts w:ascii="Times New Roman" w:hAnsi="Times New Roman" w:cs="Times New Roman"/>
              <w:sz w:val="18"/>
              <w:szCs w:val="18"/>
            </w:rPr>
            <w:delText>e</w:delText>
          </w:r>
          <w:r w:rsidDel="00AF3C2E">
            <w:rPr>
              <w:rFonts w:ascii="Times New Roman" w:hAnsi="Times New Roman" w:cs="Times New Roman"/>
              <w:sz w:val="18"/>
              <w:szCs w:val="18"/>
            </w:rPr>
            <w:delText>tings, I exchanged ideas with people from India, Canada, and America. We shared our opinions on specific products, which was often based on our cultural backgrounds. These discussions inspired new ideas</w:delText>
          </w:r>
          <w:r w:rsidDel="00AF3C2E">
            <w:rPr>
              <w:rFonts w:ascii="Times New Roman" w:hAnsi="Times New Roman" w:cs="Times New Roman"/>
              <w:sz w:val="18"/>
              <w:szCs w:val="18"/>
              <w:highlight w:val="cyan"/>
              <w:rPrChange w:id="29" w:author="sisleyzhou" w:date="2019-10-04T10:53:00Z">
                <w:rPr>
                  <w:rFonts w:ascii="Times New Roman" w:hAnsi="Times New Roman" w:cs="Times New Roman"/>
                  <w:sz w:val="18"/>
                  <w:szCs w:val="18"/>
                </w:rPr>
              </w:rPrChange>
            </w:rPr>
            <w:delText>_____</w:delText>
          </w:r>
        </w:del>
      </w:ins>
      <w:ins w:id="30" w:author="sisleyzhou" w:date="2019-10-04T10:53:00Z">
        <w:del w:id="31" w:author="安志 翁" w:date="2019-10-12T20:27:00Z">
          <w:r w:rsidDel="00AF3C2E">
            <w:rPr>
              <w:rFonts w:ascii="Times New Roman" w:hAnsi="Times New Roman" w:cs="Times New Roman"/>
              <w:sz w:val="18"/>
              <w:szCs w:val="18"/>
              <w:highlight w:val="cyan"/>
            </w:rPr>
            <w:delText>1</w:delText>
          </w:r>
        </w:del>
      </w:ins>
      <w:ins w:id="32" w:author="sisleyzhou" w:date="2019-10-04T10:42:00Z">
        <w:del w:id="33" w:author="安志 翁" w:date="2019-10-12T20:27:00Z">
          <w:r w:rsidDel="00AF3C2E">
            <w:rPr>
              <w:rFonts w:ascii="Times New Roman" w:hAnsi="Times New Roman" w:cs="Times New Roman"/>
              <w:sz w:val="18"/>
              <w:szCs w:val="18"/>
              <w:highlight w:val="cyan"/>
              <w:rPrChange w:id="34" w:author="sisleyzhou" w:date="2019-10-04T10:53:00Z">
                <w:rPr>
                  <w:rFonts w:ascii="Times New Roman" w:hAnsi="Times New Roman" w:cs="Times New Roman"/>
                  <w:sz w:val="18"/>
                  <w:szCs w:val="18"/>
                </w:rPr>
              </w:rPrChange>
            </w:rPr>
            <w:delText>___.</w:delText>
          </w:r>
        </w:del>
      </w:ins>
    </w:p>
    <w:p w14:paraId="620C101D" w14:textId="27E1E010" w:rsidR="007B2E07" w:rsidRDefault="007B2E07">
      <w:pPr>
        <w:spacing w:line="240" w:lineRule="exact"/>
        <w:rPr>
          <w:ins w:id="35" w:author="安志 翁" w:date="2019-10-12T20:34:00Z"/>
          <w:rFonts w:ascii="Times New Roman" w:hAnsi="Times New Roman" w:cs="Times New Roman"/>
          <w:sz w:val="18"/>
          <w:szCs w:val="18"/>
        </w:rPr>
      </w:pPr>
    </w:p>
    <w:p w14:paraId="6CDC4F0E" w14:textId="548C21F5" w:rsidR="009C530F" w:rsidDel="006B7222" w:rsidRDefault="007B2E07">
      <w:pPr>
        <w:spacing w:line="240" w:lineRule="exact"/>
        <w:rPr>
          <w:del w:id="36" w:author="安志 翁" w:date="2019-10-12T20:36:00Z"/>
          <w:rFonts w:ascii="Times New Roman" w:hAnsi="Times New Roman" w:cs="Times New Roman"/>
          <w:sz w:val="18"/>
          <w:szCs w:val="18"/>
        </w:rPr>
      </w:pPr>
      <w:ins w:id="37" w:author="安志 翁" w:date="2019-10-12T20:34:00Z">
        <w:r>
          <w:rPr>
            <w:rFonts w:ascii="Times New Roman" w:hAnsi="Times New Roman" w:cs="Times New Roman" w:hint="eastAsia"/>
            <w:sz w:val="18"/>
            <w:szCs w:val="18"/>
          </w:rPr>
          <w:t>A</w:t>
        </w:r>
        <w:r>
          <w:rPr>
            <w:rFonts w:ascii="Times New Roman" w:hAnsi="Times New Roman" w:cs="Times New Roman"/>
            <w:sz w:val="18"/>
            <w:szCs w:val="18"/>
          </w:rPr>
          <w:t>fter this meeting,</w:t>
        </w:r>
      </w:ins>
      <w:ins w:id="38" w:author="安志 翁" w:date="2019-10-12T20:35:00Z">
        <w:r w:rsidR="003A22BF">
          <w:rPr>
            <w:rFonts w:ascii="Times New Roman" w:hAnsi="Times New Roman" w:cs="Times New Roman"/>
            <w:sz w:val="18"/>
            <w:szCs w:val="18"/>
          </w:rPr>
          <w:t xml:space="preserve"> I had an idea of building an easily accessible and free</w:t>
        </w:r>
      </w:ins>
      <w:ins w:id="39" w:author="安志 翁" w:date="2019-10-12T20:36:00Z">
        <w:r w:rsidR="003A22BF">
          <w:rPr>
            <w:rFonts w:ascii="Times New Roman" w:hAnsi="Times New Roman" w:cs="Times New Roman"/>
            <w:sz w:val="18"/>
            <w:szCs w:val="18"/>
          </w:rPr>
          <w:t xml:space="preserve"> programming learning platform for everyone in the world</w:t>
        </w:r>
      </w:ins>
      <w:ins w:id="40" w:author="安志 翁" w:date="2019-10-12T20:50:00Z">
        <w:r w:rsidR="00921629">
          <w:rPr>
            <w:rFonts w:ascii="Times New Roman" w:hAnsi="Times New Roman" w:cs="Times New Roman"/>
            <w:sz w:val="18"/>
            <w:szCs w:val="18"/>
          </w:rPr>
          <w:t xml:space="preserve"> like a programming version of Khan Academy</w:t>
        </w:r>
      </w:ins>
      <w:ins w:id="41" w:author="安志 翁" w:date="2019-10-12T20:36:00Z">
        <w:r w:rsidR="003A22BF">
          <w:rPr>
            <w:rFonts w:ascii="Times New Roman" w:hAnsi="Times New Roman" w:cs="Times New Roman"/>
            <w:sz w:val="18"/>
            <w:szCs w:val="18"/>
          </w:rPr>
          <w:t>.</w:t>
        </w:r>
      </w:ins>
      <w:ins w:id="42" w:author="安志 翁" w:date="2019-10-12T20:37:00Z">
        <w:r w:rsidR="009C530F">
          <w:rPr>
            <w:rFonts w:ascii="Times New Roman" w:hAnsi="Times New Roman" w:cs="Times New Roman" w:hint="eastAsia"/>
            <w:sz w:val="18"/>
            <w:szCs w:val="18"/>
          </w:rPr>
          <w:t xml:space="preserve"> </w:t>
        </w:r>
        <w:r w:rsidR="009C530F">
          <w:rPr>
            <w:rFonts w:ascii="Times New Roman" w:hAnsi="Times New Roman" w:cs="Times New Roman"/>
            <w:sz w:val="18"/>
            <w:szCs w:val="18"/>
          </w:rPr>
          <w:t xml:space="preserve">I discussed a little bit more with my Indian </w:t>
        </w:r>
      </w:ins>
      <w:ins w:id="43" w:author="安志 翁" w:date="2019-10-12T20:47:00Z">
        <w:r w:rsidR="006B7222">
          <w:rPr>
            <w:rFonts w:ascii="Times New Roman" w:hAnsi="Times New Roman" w:cs="Times New Roman"/>
            <w:sz w:val="18"/>
            <w:szCs w:val="18"/>
          </w:rPr>
          <w:t>colleague</w:t>
        </w:r>
      </w:ins>
      <w:ins w:id="44" w:author="安志 翁" w:date="2019-10-12T20:45:00Z">
        <w:r w:rsidR="003761E9">
          <w:rPr>
            <w:rFonts w:ascii="Times New Roman" w:hAnsi="Times New Roman" w:cs="Times New Roman"/>
            <w:sz w:val="18"/>
            <w:szCs w:val="18"/>
          </w:rPr>
          <w:t xml:space="preserve"> about t</w:t>
        </w:r>
      </w:ins>
      <w:ins w:id="45" w:author="安志 翁" w:date="2019-10-12T20:46:00Z">
        <w:r w:rsidR="003761E9">
          <w:rPr>
            <w:rFonts w:ascii="Times New Roman" w:hAnsi="Times New Roman" w:cs="Times New Roman"/>
            <w:sz w:val="18"/>
            <w:szCs w:val="18"/>
          </w:rPr>
          <w:t>he programing education environment there</w:t>
        </w:r>
        <w:r w:rsidR="00CC2507">
          <w:rPr>
            <w:rFonts w:ascii="Times New Roman" w:hAnsi="Times New Roman" w:cs="Times New Roman"/>
            <w:sz w:val="18"/>
            <w:szCs w:val="18"/>
          </w:rPr>
          <w:t xml:space="preserve"> and did some researches for this idea.</w:t>
        </w:r>
      </w:ins>
      <w:ins w:id="46" w:author="安志 翁" w:date="2019-10-12T20:47:00Z">
        <w:r w:rsidR="006B7222">
          <w:rPr>
            <w:rFonts w:ascii="Times New Roman" w:hAnsi="Times New Roman" w:cs="Times New Roman"/>
            <w:sz w:val="18"/>
            <w:szCs w:val="18"/>
          </w:rPr>
          <w:t xml:space="preserve"> I am currently working on preparing the </w:t>
        </w:r>
      </w:ins>
      <w:ins w:id="47" w:author="安志 翁" w:date="2019-10-12T20:56:00Z">
        <w:r w:rsidR="00E805A4">
          <w:rPr>
            <w:rFonts w:ascii="Times New Roman" w:hAnsi="Times New Roman" w:cs="Times New Roman"/>
            <w:sz w:val="18"/>
            <w:szCs w:val="18"/>
          </w:rPr>
          <w:t>prerequisites</w:t>
        </w:r>
      </w:ins>
      <w:ins w:id="48" w:author="安志 翁" w:date="2019-10-12T20:48:00Z">
        <w:r w:rsidR="006B7222">
          <w:rPr>
            <w:rFonts w:ascii="Times New Roman" w:hAnsi="Times New Roman" w:cs="Times New Roman"/>
            <w:sz w:val="18"/>
            <w:szCs w:val="18"/>
          </w:rPr>
          <w:t xml:space="preserve"> for this project.</w:t>
        </w:r>
      </w:ins>
    </w:p>
    <w:p w14:paraId="718CE1EF" w14:textId="44C48AA8" w:rsidR="006B7222" w:rsidRDefault="006B7222">
      <w:pPr>
        <w:spacing w:line="240" w:lineRule="exact"/>
        <w:rPr>
          <w:ins w:id="49" w:author="安志 翁" w:date="2019-10-12T20:48:00Z"/>
          <w:rFonts w:ascii="Times New Roman" w:hAnsi="Times New Roman" w:cs="Times New Roman"/>
          <w:sz w:val="18"/>
          <w:szCs w:val="18"/>
        </w:rPr>
      </w:pPr>
    </w:p>
    <w:p w14:paraId="43081A2F" w14:textId="28E15E08" w:rsidR="006B7222" w:rsidRDefault="006B7222">
      <w:pPr>
        <w:spacing w:line="240" w:lineRule="exact"/>
        <w:rPr>
          <w:ins w:id="50" w:author="安志 翁" w:date="2019-10-12T20:48:00Z"/>
          <w:rFonts w:ascii="Times New Roman" w:hAnsi="Times New Roman" w:cs="Times New Roman"/>
          <w:sz w:val="18"/>
          <w:szCs w:val="18"/>
        </w:rPr>
      </w:pPr>
    </w:p>
    <w:p w14:paraId="65F07D5D" w14:textId="5777B0ED" w:rsidR="003B4F39" w:rsidRPr="00EF73A8" w:rsidDel="009C530F" w:rsidRDefault="006B7222">
      <w:pPr>
        <w:spacing w:line="240" w:lineRule="exact"/>
        <w:rPr>
          <w:ins w:id="51" w:author="sisleyzhou" w:date="2019-10-04T10:42:00Z"/>
          <w:del w:id="52" w:author="安志 翁" w:date="2019-10-12T20:36:00Z"/>
          <w:rFonts w:ascii="Times New Roman" w:hAnsi="Times New Roman" w:cs="Times New Roman"/>
          <w:sz w:val="18"/>
          <w:szCs w:val="18"/>
          <w:rPrChange w:id="53" w:author="安志 翁" w:date="2019-10-12T20:57:00Z">
            <w:rPr>
              <w:ins w:id="54" w:author="sisleyzhou" w:date="2019-10-04T10:42:00Z"/>
              <w:del w:id="55" w:author="安志 翁" w:date="2019-10-12T20:36:00Z"/>
              <w:rFonts w:ascii="Times New Roman" w:hAnsi="Times New Roman" w:cs="Times New Roman"/>
              <w:sz w:val="18"/>
              <w:szCs w:val="18"/>
            </w:rPr>
          </w:rPrChange>
        </w:rPr>
      </w:pPr>
      <w:ins w:id="56" w:author="安志 翁" w:date="2019-10-12T20:48:00Z">
        <w:r>
          <w:rPr>
            <w:rFonts w:ascii="Times New Roman" w:hAnsi="Times New Roman" w:cs="Times New Roman" w:hint="eastAsia"/>
            <w:sz w:val="18"/>
            <w:szCs w:val="18"/>
          </w:rPr>
          <w:t>S</w:t>
        </w:r>
        <w:r>
          <w:rPr>
            <w:rFonts w:ascii="Times New Roman" w:hAnsi="Times New Roman" w:cs="Times New Roman"/>
            <w:sz w:val="18"/>
            <w:szCs w:val="18"/>
          </w:rPr>
          <w:t>uch ideas consistently emerge during all these cross-</w:t>
        </w:r>
      </w:ins>
      <w:ins w:id="57" w:author="安志 翁" w:date="2019-10-12T20:56:00Z">
        <w:r w:rsidR="001922DF" w:rsidRPr="001922DF">
          <w:rPr>
            <w:rFonts w:ascii="Times New Roman" w:hAnsi="Times New Roman" w:cs="Times New Roman"/>
            <w:sz w:val="18"/>
            <w:szCs w:val="18"/>
          </w:rPr>
          <w:t>disciplinary</w:t>
        </w:r>
      </w:ins>
      <w:ins w:id="58" w:author="安志 翁" w:date="2019-10-12T20:48:00Z">
        <w:r>
          <w:rPr>
            <w:rFonts w:ascii="Times New Roman" w:hAnsi="Times New Roman" w:cs="Times New Roman"/>
            <w:sz w:val="18"/>
            <w:szCs w:val="18"/>
          </w:rPr>
          <w:t xml:space="preserve"> talks. I get to discover ideas or encounter problems that I have never thought of</w:t>
        </w:r>
      </w:ins>
      <w:ins w:id="59" w:author="安志 翁" w:date="2019-10-12T20:49:00Z">
        <w:r>
          <w:rPr>
            <w:rFonts w:ascii="Times New Roman" w:hAnsi="Times New Roman" w:cs="Times New Roman"/>
            <w:sz w:val="18"/>
            <w:szCs w:val="18"/>
          </w:rPr>
          <w:t xml:space="preserve"> or met throu</w:t>
        </w:r>
      </w:ins>
      <w:ins w:id="60" w:author="安志 翁" w:date="2019-10-12T20:56:00Z">
        <w:r w:rsidR="005E5B9F">
          <w:rPr>
            <w:rFonts w:ascii="Times New Roman" w:hAnsi="Times New Roman" w:cs="Times New Roman"/>
            <w:sz w:val="18"/>
            <w:szCs w:val="18"/>
          </w:rPr>
          <w:t>gh</w:t>
        </w:r>
        <w:r w:rsidR="00E805A4">
          <w:rPr>
            <w:rFonts w:ascii="Times New Roman" w:hAnsi="Times New Roman" w:cs="Times New Roman"/>
            <w:sz w:val="18"/>
            <w:szCs w:val="18"/>
          </w:rPr>
          <w:t>out</w:t>
        </w:r>
      </w:ins>
      <w:ins w:id="61" w:author="安志 翁" w:date="2019-10-12T20:49:00Z">
        <w:r>
          <w:rPr>
            <w:rFonts w:ascii="Times New Roman" w:hAnsi="Times New Roman" w:cs="Times New Roman"/>
            <w:sz w:val="18"/>
            <w:szCs w:val="18"/>
          </w:rPr>
          <w:t xml:space="preserve"> my life living around my community. </w:t>
        </w:r>
      </w:ins>
      <w:ins w:id="62" w:author="安志 翁" w:date="2019-10-12T20:53:00Z">
        <w:r w:rsidR="00921629">
          <w:rPr>
            <w:rFonts w:ascii="Times New Roman" w:hAnsi="Times New Roman" w:cs="Times New Roman"/>
            <w:sz w:val="18"/>
            <w:szCs w:val="18"/>
          </w:rPr>
          <w:t xml:space="preserve">Despite the idea of building a free programming learning site, I also had an idea of building a set of computer that is cheap enough for everyone to </w:t>
        </w:r>
      </w:ins>
      <w:ins w:id="63" w:author="安志 翁" w:date="2019-10-12T20:54:00Z">
        <w:r w:rsidR="00921629">
          <w:rPr>
            <w:rFonts w:ascii="Times New Roman" w:hAnsi="Times New Roman" w:cs="Times New Roman"/>
            <w:sz w:val="18"/>
            <w:szCs w:val="18"/>
          </w:rPr>
          <w:t xml:space="preserve">purchase and learn computer programming after I have heard </w:t>
        </w:r>
      </w:ins>
      <w:ins w:id="64" w:author="安志 翁" w:date="2019-10-12T20:55:00Z">
        <w:r w:rsidR="00BF5CB4">
          <w:rPr>
            <w:rFonts w:ascii="Times New Roman" w:hAnsi="Times New Roman" w:cs="Times New Roman"/>
            <w:sz w:val="18"/>
            <w:szCs w:val="18"/>
          </w:rPr>
          <w:t xml:space="preserve">from my Canadian colleague </w:t>
        </w:r>
      </w:ins>
      <w:ins w:id="65" w:author="安志 翁" w:date="2019-10-12T20:54:00Z">
        <w:r w:rsidR="00921629">
          <w:rPr>
            <w:rFonts w:ascii="Times New Roman" w:hAnsi="Times New Roman" w:cs="Times New Roman"/>
            <w:sz w:val="18"/>
            <w:szCs w:val="18"/>
          </w:rPr>
          <w:t>that Canadian students</w:t>
        </w:r>
        <w:r w:rsidR="00BF5CB4">
          <w:rPr>
            <w:rFonts w:ascii="Times New Roman" w:hAnsi="Times New Roman" w:cs="Times New Roman"/>
            <w:sz w:val="18"/>
            <w:szCs w:val="18"/>
          </w:rPr>
          <w:t xml:space="preserve"> use a </w:t>
        </w:r>
      </w:ins>
      <w:ins w:id="66" w:author="安志 翁" w:date="2019-10-12T20:55:00Z">
        <w:r w:rsidR="000C490E">
          <w:rPr>
            <w:rFonts w:ascii="Times New Roman" w:hAnsi="Times New Roman" w:cs="Times New Roman"/>
            <w:sz w:val="18"/>
            <w:szCs w:val="18"/>
          </w:rPr>
          <w:t>laptop</w:t>
        </w:r>
        <w:r w:rsidR="00BF5CB4">
          <w:rPr>
            <w:rFonts w:ascii="Times New Roman" w:hAnsi="Times New Roman" w:cs="Times New Roman"/>
            <w:sz w:val="18"/>
            <w:szCs w:val="18"/>
          </w:rPr>
          <w:t xml:space="preserve"> called Raspberry Notebook which is super cheap to study computer related courses</w:t>
        </w:r>
      </w:ins>
      <w:ins w:id="67" w:author="安志 翁" w:date="2019-10-12T20:56:00Z">
        <w:r w:rsidR="001922DF">
          <w:rPr>
            <w:rFonts w:ascii="Times New Roman" w:hAnsi="Times New Roman" w:cs="Times New Roman"/>
            <w:sz w:val="18"/>
            <w:szCs w:val="18"/>
          </w:rPr>
          <w:t xml:space="preserve">. I love to hear all these insights from people from </w:t>
        </w:r>
      </w:ins>
      <w:ins w:id="68" w:author="安志 翁" w:date="2019-10-12T20:57:00Z">
        <w:r w:rsidR="001922DF">
          <w:rPr>
            <w:rFonts w:ascii="Times New Roman" w:hAnsi="Times New Roman" w:cs="Times New Roman"/>
            <w:sz w:val="18"/>
            <w:szCs w:val="18"/>
          </w:rPr>
          <w:t>dif</w:t>
        </w:r>
        <w:r w:rsidR="00DF51B0">
          <w:rPr>
            <w:rFonts w:ascii="Times New Roman" w:hAnsi="Times New Roman" w:cs="Times New Roman"/>
            <w:sz w:val="18"/>
            <w:szCs w:val="18"/>
          </w:rPr>
          <w:t>ferent cultural and occupation backgrounds, and they have given me so many cool ideas.</w:t>
        </w:r>
      </w:ins>
      <w:ins w:id="69" w:author="sisleyzhou" w:date="2019-10-04T10:53:00Z">
        <w:del w:id="70" w:author="安志 翁" w:date="2019-10-12T20:36:00Z">
          <w:r w:rsidR="00DE7077" w:rsidDel="009C530F">
            <w:rPr>
              <w:rFonts w:ascii="Times New Roman" w:hAnsi="Times New Roman" w:cs="Times New Roman"/>
              <w:b/>
              <w:bCs/>
              <w:sz w:val="18"/>
              <w:szCs w:val="18"/>
              <w:highlight w:val="cyan"/>
              <w:rPrChange w:id="71" w:author="sisleyzhou" w:date="2019-10-04T10:53:00Z">
                <w:rPr>
                  <w:rFonts w:ascii="Times New Roman" w:hAnsi="Times New Roman" w:cs="Times New Roman"/>
                  <w:sz w:val="18"/>
                  <w:szCs w:val="18"/>
                  <w:highlight w:val="cyan"/>
                </w:rPr>
              </w:rPrChange>
            </w:rPr>
            <w:delText xml:space="preserve">Note: </w:delText>
          </w:r>
          <w:r w:rsidR="00DE7077" w:rsidDel="009C530F">
            <w:rPr>
              <w:rFonts w:ascii="Times New Roman" w:hAnsi="Times New Roman" w:cs="Times New Roman"/>
              <w:b/>
              <w:bCs/>
              <w:sz w:val="18"/>
              <w:szCs w:val="18"/>
              <w:highlight w:val="cyan"/>
              <w:rPrChange w:id="72" w:author="sisleyzhou" w:date="2019-10-04T10:53:00Z">
                <w:rPr/>
              </w:rPrChange>
            </w:rPr>
            <w:delText xml:space="preserve">What are some of those ideas? Pls </w:delText>
          </w:r>
          <w:r w:rsidR="00DE7077" w:rsidDel="009C530F">
            <w:rPr>
              <w:rFonts w:ascii="Times New Roman" w:hAnsi="Times New Roman" w:cs="Times New Roman"/>
              <w:b/>
              <w:bCs/>
              <w:sz w:val="18"/>
              <w:szCs w:val="18"/>
              <w:highlight w:val="cyan"/>
              <w:rPrChange w:id="73" w:author="sisleyzhou" w:date="2019-10-04T10:53:00Z">
                <w:rPr/>
              </w:rPrChange>
            </w:rPr>
            <w:delText>share</w:delText>
          </w:r>
        </w:del>
      </w:ins>
    </w:p>
    <w:p w14:paraId="56064C40" w14:textId="46D65EA4" w:rsidR="003B4F39" w:rsidDel="009C530F" w:rsidRDefault="003B4F39">
      <w:pPr>
        <w:spacing w:line="240" w:lineRule="exact"/>
        <w:rPr>
          <w:ins w:id="74" w:author="sisleyzhou" w:date="2019-10-04T10:43:00Z"/>
          <w:del w:id="75" w:author="安志 翁" w:date="2019-10-12T20:36:00Z"/>
          <w:rFonts w:ascii="Times New Roman" w:hAnsi="Times New Roman" w:cs="Times New Roman"/>
          <w:sz w:val="18"/>
          <w:szCs w:val="18"/>
        </w:rPr>
      </w:pPr>
    </w:p>
    <w:p w14:paraId="4AA80991" w14:textId="3EF3F990" w:rsidR="003B4F39" w:rsidDel="009C530F" w:rsidRDefault="00DE7077">
      <w:pPr>
        <w:spacing w:line="240" w:lineRule="exact"/>
        <w:rPr>
          <w:ins w:id="76" w:author="sisleyzhou" w:date="2019-10-04T10:44:00Z"/>
          <w:del w:id="77" w:author="安志 翁" w:date="2019-10-12T20:36:00Z"/>
          <w:rFonts w:ascii="Times New Roman" w:hAnsi="Times New Roman" w:cs="Times New Roman"/>
          <w:sz w:val="18"/>
          <w:szCs w:val="18"/>
        </w:rPr>
      </w:pPr>
      <w:ins w:id="78" w:author="sisleyzhou" w:date="2019-10-04T10:43:00Z">
        <w:del w:id="79" w:author="安志 翁" w:date="2019-10-12T20:36:00Z">
          <w:r w:rsidDel="009C530F">
            <w:rPr>
              <w:rFonts w:ascii="Times New Roman" w:hAnsi="Times New Roman" w:cs="Times New Roman"/>
              <w:sz w:val="18"/>
              <w:szCs w:val="18"/>
            </w:rPr>
            <w:delText>I was given an opportunity to take a business trip to Beijing and Chengdu.</w:delText>
          </w:r>
          <w:r w:rsidDel="009C530F">
            <w:rPr>
              <w:rFonts w:ascii="Times New Roman" w:hAnsi="Times New Roman" w:cs="Times New Roman"/>
              <w:sz w:val="18"/>
              <w:szCs w:val="18"/>
              <w:highlight w:val="cyan"/>
              <w:rPrChange w:id="80" w:author="sisleyzhou" w:date="2019-10-04T10:52:00Z">
                <w:rPr>
                  <w:rFonts w:ascii="Times New Roman" w:hAnsi="Times New Roman" w:cs="Times New Roman"/>
                  <w:sz w:val="18"/>
                  <w:szCs w:val="18"/>
                </w:rPr>
              </w:rPrChange>
            </w:rPr>
            <w:delText>____</w:delText>
          </w:r>
        </w:del>
      </w:ins>
      <w:ins w:id="81" w:author="sisleyzhou" w:date="2019-10-04T10:52:00Z">
        <w:del w:id="82" w:author="安志 翁" w:date="2019-10-12T20:36:00Z">
          <w:r w:rsidDel="009C530F">
            <w:rPr>
              <w:rFonts w:ascii="Times New Roman" w:hAnsi="Times New Roman" w:cs="Times New Roman"/>
              <w:sz w:val="18"/>
              <w:szCs w:val="18"/>
              <w:highlight w:val="cyan"/>
            </w:rPr>
            <w:delText>1</w:delText>
          </w:r>
        </w:del>
      </w:ins>
      <w:ins w:id="83" w:author="sisleyzhou" w:date="2019-10-04T10:43:00Z">
        <w:del w:id="84" w:author="安志 翁" w:date="2019-10-12T20:36:00Z">
          <w:r w:rsidDel="009C530F">
            <w:rPr>
              <w:rFonts w:ascii="Times New Roman" w:hAnsi="Times New Roman" w:cs="Times New Roman"/>
              <w:sz w:val="18"/>
              <w:szCs w:val="18"/>
              <w:highlight w:val="cyan"/>
              <w:rPrChange w:id="85" w:author="sisleyzhou" w:date="2019-10-04T10:52:00Z">
                <w:rPr>
                  <w:rFonts w:ascii="Times New Roman" w:hAnsi="Times New Roman" w:cs="Times New Roman"/>
                  <w:sz w:val="18"/>
                  <w:szCs w:val="18"/>
                </w:rPr>
              </w:rPrChange>
            </w:rPr>
            <w:delText>_____</w:delText>
          </w:r>
          <w:r w:rsidDel="009C530F">
            <w:rPr>
              <w:rFonts w:ascii="Times New Roman" w:hAnsi="Times New Roman" w:cs="Times New Roman"/>
              <w:sz w:val="18"/>
              <w:szCs w:val="18"/>
            </w:rPr>
            <w:delText>. During this trip, I talked to the locals about___and photographed the______. (What did you take pictures of? Pro</w:delText>
          </w:r>
        </w:del>
      </w:ins>
      <w:ins w:id="86" w:author="sisleyzhou" w:date="2019-10-04T10:44:00Z">
        <w:del w:id="87" w:author="安志 翁" w:date="2019-10-12T20:36:00Z">
          <w:r w:rsidDel="009C530F">
            <w:rPr>
              <w:rFonts w:ascii="Times New Roman" w:hAnsi="Times New Roman" w:cs="Times New Roman"/>
              <w:sz w:val="18"/>
              <w:szCs w:val="18"/>
            </w:rPr>
            <w:delText>vide an image.) These leisure walks in different ci</w:delText>
          </w:r>
          <w:r w:rsidDel="009C530F">
            <w:rPr>
              <w:rFonts w:ascii="Times New Roman" w:hAnsi="Times New Roman" w:cs="Times New Roman"/>
              <w:sz w:val="18"/>
              <w:szCs w:val="18"/>
            </w:rPr>
            <w:delText>ties have also contributed to new ideas such as________.</w:delText>
          </w:r>
        </w:del>
      </w:ins>
    </w:p>
    <w:p w14:paraId="2B83E31B" w14:textId="66CD7B05" w:rsidR="003B4F39" w:rsidRPr="003B4F39" w:rsidRDefault="00DE7077">
      <w:pPr>
        <w:spacing w:line="240" w:lineRule="exact"/>
        <w:rPr>
          <w:ins w:id="88" w:author="sisleyzhou" w:date="2019-10-04T10:52:00Z"/>
          <w:rFonts w:ascii="Times New Roman" w:hAnsi="Times New Roman" w:cs="Times New Roman"/>
          <w:b/>
          <w:bCs/>
          <w:sz w:val="18"/>
          <w:szCs w:val="18"/>
          <w:highlight w:val="cyan"/>
          <w:rPrChange w:id="89" w:author="sisleyzhou" w:date="2019-10-04T10:52:00Z">
            <w:rPr>
              <w:ins w:id="90" w:author="sisleyzhou" w:date="2019-10-04T10:52:00Z"/>
              <w:rFonts w:ascii="Times New Roman" w:hAnsi="Times New Roman" w:cs="Times New Roman"/>
              <w:sz w:val="18"/>
              <w:szCs w:val="18"/>
            </w:rPr>
          </w:rPrChange>
        </w:rPr>
      </w:pPr>
      <w:ins w:id="91" w:author="sisleyzhou" w:date="2019-10-04T10:52:00Z">
        <w:del w:id="92" w:author="安志 翁" w:date="2019-10-12T20:36:00Z">
          <w:r w:rsidDel="009C530F">
            <w:rPr>
              <w:rFonts w:ascii="Times New Roman" w:hAnsi="Times New Roman" w:cs="Times New Roman"/>
              <w:b/>
              <w:bCs/>
              <w:sz w:val="18"/>
              <w:szCs w:val="18"/>
              <w:highlight w:val="cyan"/>
              <w:rPrChange w:id="93" w:author="sisleyzhou" w:date="2019-10-04T10:52:00Z">
                <w:rPr>
                  <w:rFonts w:ascii="Times New Roman" w:hAnsi="Times New Roman" w:cs="Times New Roman"/>
                  <w:sz w:val="18"/>
                  <w:szCs w:val="18"/>
                </w:rPr>
              </w:rPrChange>
            </w:rPr>
            <w:delText xml:space="preserve">Note 1: </w:delText>
          </w:r>
          <w:r w:rsidDel="009C530F">
            <w:rPr>
              <w:rFonts w:ascii="Times New Roman" w:hAnsi="Times New Roman" w:cs="Times New Roman"/>
              <w:b/>
              <w:bCs/>
              <w:sz w:val="18"/>
              <w:szCs w:val="18"/>
              <w:highlight w:val="cyan"/>
              <w:rPrChange w:id="94" w:author="sisleyzhou" w:date="2019-10-04T10:52:00Z">
                <w:rPr/>
              </w:rPrChange>
            </w:rPr>
            <w:delText xml:space="preserve">How was that like? How was the experience of your first business trip like? Did you learn anything new? How did it feel to take a business trip at your age? </w:delText>
          </w:r>
        </w:del>
      </w:ins>
    </w:p>
    <w:p w14:paraId="7DAC5E11" w14:textId="77777777" w:rsidR="003B4F39" w:rsidRDefault="003B4F39">
      <w:pPr>
        <w:spacing w:line="240" w:lineRule="exact"/>
        <w:rPr>
          <w:ins w:id="95" w:author="sisleyzhou" w:date="2019-10-04T10:44:00Z"/>
          <w:rFonts w:ascii="Times New Roman" w:hAnsi="Times New Roman" w:cs="Times New Roman"/>
          <w:sz w:val="18"/>
          <w:szCs w:val="18"/>
        </w:rPr>
      </w:pPr>
    </w:p>
    <w:p w14:paraId="05512CA7" w14:textId="1F6D3975" w:rsidR="00EF73A8" w:rsidRDefault="00EF73A8">
      <w:pPr>
        <w:spacing w:line="240" w:lineRule="exact"/>
        <w:rPr>
          <w:ins w:id="96" w:author="安志 翁" w:date="2019-10-12T21:16:00Z"/>
          <w:rFonts w:ascii="Times New Roman" w:hAnsi="Times New Roman" w:cs="Times New Roman"/>
          <w:sz w:val="18"/>
          <w:szCs w:val="18"/>
        </w:rPr>
      </w:pPr>
      <w:ins w:id="97" w:author="安志 翁" w:date="2019-10-12T20:57:00Z">
        <w:r>
          <w:rPr>
            <w:rFonts w:ascii="Times New Roman" w:hAnsi="Times New Roman" w:cs="Times New Roman" w:hint="eastAsia"/>
            <w:sz w:val="18"/>
            <w:szCs w:val="18"/>
          </w:rPr>
          <w:t>T</w:t>
        </w:r>
        <w:r>
          <w:rPr>
            <w:rFonts w:ascii="Times New Roman" w:hAnsi="Times New Roman" w:cs="Times New Roman"/>
            <w:sz w:val="18"/>
            <w:szCs w:val="18"/>
          </w:rPr>
          <w:t>o achieve these ideas</w:t>
        </w:r>
      </w:ins>
      <w:ins w:id="98" w:author="安志 翁" w:date="2019-10-12T20:58:00Z">
        <w:r>
          <w:rPr>
            <w:rFonts w:ascii="Times New Roman" w:hAnsi="Times New Roman" w:cs="Times New Roman"/>
            <w:sz w:val="18"/>
            <w:szCs w:val="18"/>
          </w:rPr>
          <w:t xml:space="preserve">, I </w:t>
        </w:r>
      </w:ins>
      <w:ins w:id="99" w:author="安志 翁" w:date="2019-10-12T21:07:00Z">
        <w:r w:rsidR="00D50D40">
          <w:rPr>
            <w:rFonts w:ascii="Times New Roman" w:hAnsi="Times New Roman" w:cs="Times New Roman"/>
            <w:sz w:val="18"/>
            <w:szCs w:val="18"/>
          </w:rPr>
          <w:t>must</w:t>
        </w:r>
      </w:ins>
      <w:ins w:id="100" w:author="安志 翁" w:date="2019-10-12T20:58:00Z">
        <w:r>
          <w:rPr>
            <w:rFonts w:ascii="Times New Roman" w:hAnsi="Times New Roman" w:cs="Times New Roman"/>
            <w:sz w:val="18"/>
            <w:szCs w:val="18"/>
          </w:rPr>
          <w:t xml:space="preserve"> learn relevant knowledges from different fields. Although I </w:t>
        </w:r>
      </w:ins>
      <w:ins w:id="101" w:author="安志 翁" w:date="2019-10-12T21:07:00Z">
        <w:r w:rsidR="00A87462">
          <w:rPr>
            <w:rFonts w:ascii="Times New Roman" w:hAnsi="Times New Roman" w:cs="Times New Roman"/>
            <w:sz w:val="18"/>
            <w:szCs w:val="18"/>
          </w:rPr>
          <w:t>can</w:t>
        </w:r>
      </w:ins>
      <w:ins w:id="102" w:author="安志 翁" w:date="2019-10-12T20:58:00Z">
        <w:r>
          <w:rPr>
            <w:rFonts w:ascii="Times New Roman" w:hAnsi="Times New Roman" w:cs="Times New Roman"/>
            <w:sz w:val="18"/>
            <w:szCs w:val="18"/>
          </w:rPr>
          <w:t xml:space="preserve"> self-study some of them, but I will still need systematic learnings to get the fundamentals straight. </w:t>
        </w:r>
        <w:r w:rsidR="00564B42">
          <w:rPr>
            <w:rFonts w:ascii="Times New Roman" w:hAnsi="Times New Roman" w:cs="Times New Roman"/>
            <w:sz w:val="18"/>
            <w:szCs w:val="18"/>
          </w:rPr>
          <w:t>NYUAD has offer</w:t>
        </w:r>
      </w:ins>
      <w:ins w:id="103" w:author="安志 翁" w:date="2019-10-12T20:59:00Z">
        <w:r w:rsidR="00564B42">
          <w:rPr>
            <w:rFonts w:ascii="Times New Roman" w:hAnsi="Times New Roman" w:cs="Times New Roman"/>
            <w:sz w:val="18"/>
            <w:szCs w:val="18"/>
          </w:rPr>
          <w:t>ed so many courses for me to choose</w:t>
        </w:r>
      </w:ins>
      <w:ins w:id="104" w:author="安志 翁" w:date="2019-10-12T21:03:00Z">
        <w:r w:rsidR="003C4187">
          <w:rPr>
            <w:rFonts w:ascii="Times New Roman" w:hAnsi="Times New Roman" w:cs="Times New Roman"/>
            <w:sz w:val="18"/>
            <w:szCs w:val="18"/>
          </w:rPr>
          <w:t>. I cou</w:t>
        </w:r>
      </w:ins>
      <w:ins w:id="105" w:author="安志 翁" w:date="2019-10-12T21:04:00Z">
        <w:r w:rsidR="003C4187">
          <w:rPr>
            <w:rFonts w:ascii="Times New Roman" w:hAnsi="Times New Roman" w:cs="Times New Roman"/>
            <w:sz w:val="18"/>
            <w:szCs w:val="18"/>
          </w:rPr>
          <w:t xml:space="preserve">ld learn Computer Science, Electronic Engineering, and Education </w:t>
        </w:r>
      </w:ins>
      <w:ins w:id="106" w:author="安志 翁" w:date="2019-10-12T21:05:00Z">
        <w:r w:rsidR="003C4187">
          <w:rPr>
            <w:rFonts w:ascii="Times New Roman" w:hAnsi="Times New Roman" w:cs="Times New Roman"/>
            <w:sz w:val="18"/>
            <w:szCs w:val="18"/>
          </w:rPr>
          <w:t>in NYU AD to help me with</w:t>
        </w:r>
      </w:ins>
      <w:ins w:id="107" w:author="安志 翁" w:date="2019-10-12T21:06:00Z">
        <w:r w:rsidR="003C4187">
          <w:rPr>
            <w:rFonts w:ascii="Times New Roman" w:hAnsi="Times New Roman" w:cs="Times New Roman"/>
            <w:sz w:val="18"/>
            <w:szCs w:val="18"/>
          </w:rPr>
          <w:t xml:space="preserve"> building the cheap computer board, developing the software on the computer a</w:t>
        </w:r>
      </w:ins>
      <w:ins w:id="108" w:author="安志 翁" w:date="2019-10-12T21:07:00Z">
        <w:r w:rsidR="003C4187">
          <w:rPr>
            <w:rFonts w:ascii="Times New Roman" w:hAnsi="Times New Roman" w:cs="Times New Roman"/>
            <w:sz w:val="18"/>
            <w:szCs w:val="18"/>
          </w:rPr>
          <w:t xml:space="preserve">nd the programming learning site, and </w:t>
        </w:r>
        <w:r w:rsidR="00D50D40">
          <w:rPr>
            <w:rFonts w:ascii="Times New Roman" w:hAnsi="Times New Roman" w:cs="Times New Roman"/>
            <w:sz w:val="18"/>
            <w:szCs w:val="18"/>
          </w:rPr>
          <w:t>designing</w:t>
        </w:r>
        <w:r w:rsidR="003C4187">
          <w:rPr>
            <w:rFonts w:ascii="Times New Roman" w:hAnsi="Times New Roman" w:cs="Times New Roman"/>
            <w:sz w:val="18"/>
            <w:szCs w:val="18"/>
          </w:rPr>
          <w:t xml:space="preserve"> the course curriculum for t</w:t>
        </w:r>
        <w:r w:rsidR="00353A60">
          <w:rPr>
            <w:rFonts w:ascii="Times New Roman" w:hAnsi="Times New Roman" w:cs="Times New Roman"/>
            <w:sz w:val="18"/>
            <w:szCs w:val="18"/>
          </w:rPr>
          <w:t>hat site.</w:t>
        </w:r>
      </w:ins>
      <w:ins w:id="109" w:author="安志 翁" w:date="2019-10-12T21:16:00Z">
        <w:r w:rsidR="00AF0C84">
          <w:rPr>
            <w:rFonts w:ascii="Times New Roman" w:hAnsi="Times New Roman" w:cs="Times New Roman"/>
            <w:sz w:val="18"/>
            <w:szCs w:val="18"/>
          </w:rPr>
          <w:t xml:space="preserve"> For example,</w:t>
        </w:r>
      </w:ins>
      <w:ins w:id="110" w:author="安志 翁" w:date="2019-10-12T21:07:00Z">
        <w:r w:rsidR="00353A60">
          <w:rPr>
            <w:rFonts w:ascii="Times New Roman" w:hAnsi="Times New Roman" w:cs="Times New Roman"/>
            <w:sz w:val="18"/>
            <w:szCs w:val="18"/>
          </w:rPr>
          <w:t xml:space="preserve"> </w:t>
        </w:r>
      </w:ins>
      <w:ins w:id="111" w:author="安志 翁" w:date="2019-10-12T21:16:00Z">
        <w:r w:rsidR="00AF0C84">
          <w:rPr>
            <w:rFonts w:ascii="Times New Roman" w:hAnsi="Times New Roman" w:cs="Times New Roman"/>
            <w:sz w:val="18"/>
            <w:szCs w:val="18"/>
          </w:rPr>
          <w:t>w</w:t>
        </w:r>
      </w:ins>
      <w:ins w:id="112" w:author="安志 翁" w:date="2019-10-12T21:07:00Z">
        <w:r w:rsidR="00F75751">
          <w:rPr>
            <w:rFonts w:ascii="Times New Roman" w:hAnsi="Times New Roman" w:cs="Times New Roman"/>
            <w:sz w:val="18"/>
            <w:szCs w:val="18"/>
          </w:rPr>
          <w:t xml:space="preserve">ith the </w:t>
        </w:r>
      </w:ins>
      <w:ins w:id="113" w:author="安志 翁" w:date="2019-10-12T21:14:00Z">
        <w:r w:rsidR="00F75751">
          <w:rPr>
            <w:rFonts w:ascii="Times New Roman" w:hAnsi="Times New Roman" w:cs="Times New Roman"/>
            <w:sz w:val="18"/>
            <w:szCs w:val="18"/>
          </w:rPr>
          <w:t>Artificial Intelligence course, I could be able to design an algorithm th</w:t>
        </w:r>
      </w:ins>
      <w:ins w:id="114" w:author="安志 翁" w:date="2019-10-12T21:15:00Z">
        <w:r w:rsidR="00F75751">
          <w:rPr>
            <w:rFonts w:ascii="Times New Roman" w:hAnsi="Times New Roman" w:cs="Times New Roman"/>
            <w:sz w:val="18"/>
            <w:szCs w:val="18"/>
          </w:rPr>
          <w:t xml:space="preserve">at allows the website to recommend the users different types of course curriculums according to their own preferences and </w:t>
        </w:r>
        <w:r w:rsidR="00AF0C84">
          <w:rPr>
            <w:rFonts w:ascii="Times New Roman" w:hAnsi="Times New Roman" w:cs="Times New Roman"/>
            <w:sz w:val="18"/>
            <w:szCs w:val="18"/>
          </w:rPr>
          <w:t>statistics</w:t>
        </w:r>
        <w:r w:rsidR="00F75751">
          <w:rPr>
            <w:rFonts w:ascii="Times New Roman" w:hAnsi="Times New Roman" w:cs="Times New Roman"/>
            <w:sz w:val="18"/>
            <w:szCs w:val="18"/>
          </w:rPr>
          <w:t xml:space="preserve"> automatically. </w:t>
        </w:r>
      </w:ins>
    </w:p>
    <w:p w14:paraId="3C4210D3" w14:textId="4D8C47E4" w:rsidR="00D52C3F" w:rsidRDefault="00D52C3F">
      <w:pPr>
        <w:spacing w:line="240" w:lineRule="exact"/>
        <w:rPr>
          <w:ins w:id="115" w:author="安志 翁" w:date="2019-10-12T21:16:00Z"/>
          <w:rFonts w:ascii="Times New Roman" w:hAnsi="Times New Roman" w:cs="Times New Roman"/>
          <w:sz w:val="18"/>
          <w:szCs w:val="18"/>
        </w:rPr>
      </w:pPr>
    </w:p>
    <w:p w14:paraId="19AEDC7C" w14:textId="0C42E579" w:rsidR="00D52C3F" w:rsidRDefault="00D52C3F">
      <w:pPr>
        <w:spacing w:line="240" w:lineRule="exact"/>
        <w:rPr>
          <w:ins w:id="116" w:author="安志 翁" w:date="2019-10-12T21:46:00Z"/>
          <w:rFonts w:ascii="Times New Roman" w:hAnsi="Times New Roman" w:cs="Times New Roman"/>
          <w:sz w:val="18"/>
          <w:szCs w:val="18"/>
        </w:rPr>
      </w:pPr>
      <w:ins w:id="117" w:author="安志 翁" w:date="2019-10-12T21:16:00Z">
        <w:r>
          <w:rPr>
            <w:rFonts w:ascii="Times New Roman" w:hAnsi="Times New Roman" w:cs="Times New Roman" w:hint="eastAsia"/>
            <w:sz w:val="18"/>
            <w:szCs w:val="18"/>
          </w:rPr>
          <w:t>A</w:t>
        </w:r>
        <w:r>
          <w:rPr>
            <w:rFonts w:ascii="Times New Roman" w:hAnsi="Times New Roman" w:cs="Times New Roman"/>
            <w:sz w:val="18"/>
            <w:szCs w:val="18"/>
          </w:rPr>
          <w:t xml:space="preserve">fter I have learned all the required knowledge and started to work on the projects, I could get help from the </w:t>
        </w:r>
        <w:proofErr w:type="spellStart"/>
        <w:r>
          <w:rPr>
            <w:rFonts w:ascii="Times New Roman" w:hAnsi="Times New Roman" w:cs="Times New Roman"/>
            <w:sz w:val="18"/>
            <w:szCs w:val="18"/>
          </w:rPr>
          <w:t>startAD</w:t>
        </w:r>
        <w:proofErr w:type="spellEnd"/>
        <w:r>
          <w:rPr>
            <w:rFonts w:ascii="Times New Roman" w:hAnsi="Times New Roman" w:cs="Times New Roman"/>
            <w:sz w:val="18"/>
            <w:szCs w:val="18"/>
          </w:rPr>
          <w:t xml:space="preserve"> </w:t>
        </w:r>
      </w:ins>
      <w:ins w:id="118" w:author="安志 翁" w:date="2019-10-12T21:17:00Z">
        <w:r>
          <w:rPr>
            <w:rFonts w:ascii="Times New Roman" w:hAnsi="Times New Roman" w:cs="Times New Roman"/>
            <w:sz w:val="18"/>
            <w:szCs w:val="18"/>
          </w:rPr>
          <w:t xml:space="preserve">program to get the resources I need. </w:t>
        </w:r>
        <w:r w:rsidR="00304CF9">
          <w:rPr>
            <w:rFonts w:ascii="Times New Roman" w:hAnsi="Times New Roman" w:cs="Times New Roman"/>
            <w:sz w:val="18"/>
            <w:szCs w:val="18"/>
          </w:rPr>
          <w:t xml:space="preserve">Under workshops that offers me experiences and knowledges outside conventional classrooms and </w:t>
        </w:r>
        <w:r w:rsidR="00A227A4">
          <w:rPr>
            <w:rFonts w:ascii="Times New Roman" w:hAnsi="Times New Roman" w:cs="Times New Roman"/>
            <w:sz w:val="18"/>
            <w:szCs w:val="18"/>
          </w:rPr>
          <w:t xml:space="preserve">components </w:t>
        </w:r>
      </w:ins>
      <w:ins w:id="119" w:author="安志 翁" w:date="2019-10-12T21:18:00Z">
        <w:r w:rsidR="00A227A4">
          <w:rPr>
            <w:rFonts w:ascii="Times New Roman" w:hAnsi="Times New Roman" w:cs="Times New Roman"/>
            <w:sz w:val="18"/>
            <w:szCs w:val="18"/>
          </w:rPr>
          <w:t xml:space="preserve">I get to use in Al </w:t>
        </w:r>
        <w:proofErr w:type="spellStart"/>
        <w:r w:rsidR="00A227A4">
          <w:rPr>
            <w:rFonts w:ascii="Times New Roman" w:hAnsi="Times New Roman" w:cs="Times New Roman"/>
            <w:sz w:val="18"/>
            <w:szCs w:val="18"/>
          </w:rPr>
          <w:t>Warsha</w:t>
        </w:r>
        <w:proofErr w:type="spellEnd"/>
        <w:r w:rsidR="00A227A4">
          <w:rPr>
            <w:rFonts w:ascii="Times New Roman" w:hAnsi="Times New Roman" w:cs="Times New Roman"/>
            <w:sz w:val="18"/>
            <w:szCs w:val="18"/>
          </w:rPr>
          <w:t>, I could boost the progress of the project and made them into reality faster than before</w:t>
        </w:r>
      </w:ins>
      <w:ins w:id="120" w:author="安志 翁" w:date="2019-10-12T21:46:00Z">
        <w:r w:rsidR="007E029A">
          <w:rPr>
            <w:rFonts w:ascii="Times New Roman" w:hAnsi="Times New Roman" w:cs="Times New Roman"/>
            <w:sz w:val="18"/>
            <w:szCs w:val="18"/>
          </w:rPr>
          <w:t>. And if my project was finished, I could go for the venture launchpad and get a start up money for the project’s future development.</w:t>
        </w:r>
      </w:ins>
    </w:p>
    <w:p w14:paraId="7D6A01DC" w14:textId="66D649E2" w:rsidR="007E029A" w:rsidRDefault="007E029A">
      <w:pPr>
        <w:spacing w:line="240" w:lineRule="exact"/>
        <w:rPr>
          <w:ins w:id="121" w:author="安志 翁" w:date="2019-10-12T21:46:00Z"/>
          <w:rFonts w:ascii="Times New Roman" w:hAnsi="Times New Roman" w:cs="Times New Roman"/>
          <w:sz w:val="18"/>
          <w:szCs w:val="18"/>
        </w:rPr>
      </w:pPr>
    </w:p>
    <w:p w14:paraId="01BCA28C" w14:textId="7B5B1935" w:rsidR="00EF73A8" w:rsidRDefault="007E029A">
      <w:pPr>
        <w:spacing w:line="240" w:lineRule="exact"/>
        <w:rPr>
          <w:ins w:id="122" w:author="安志 翁" w:date="2019-10-12T21:46:00Z"/>
          <w:rFonts w:ascii="Times New Roman" w:hAnsi="Times New Roman" w:cs="Times New Roman" w:hint="eastAsia"/>
          <w:sz w:val="18"/>
          <w:szCs w:val="18"/>
        </w:rPr>
      </w:pPr>
      <w:ins w:id="123" w:author="安志 翁" w:date="2019-10-12T21:46:00Z">
        <w:r>
          <w:rPr>
            <w:rFonts w:ascii="Times New Roman" w:hAnsi="Times New Roman" w:cs="Times New Roman" w:hint="eastAsia"/>
            <w:sz w:val="18"/>
            <w:szCs w:val="18"/>
          </w:rPr>
          <w:t>P</w:t>
        </w:r>
        <w:r>
          <w:rPr>
            <w:rFonts w:ascii="Times New Roman" w:hAnsi="Times New Roman" w:cs="Times New Roman"/>
            <w:sz w:val="18"/>
            <w:szCs w:val="18"/>
          </w:rPr>
          <w:t xml:space="preserve">articipating in </w:t>
        </w:r>
      </w:ins>
      <w:ins w:id="124" w:author="安志 翁" w:date="2019-10-12T21:47:00Z">
        <w:r>
          <w:rPr>
            <w:rFonts w:ascii="Times New Roman" w:hAnsi="Times New Roman" w:cs="Times New Roman"/>
            <w:sz w:val="18"/>
            <w:szCs w:val="18"/>
          </w:rPr>
          <w:t xml:space="preserve">the local hackathon event </w:t>
        </w:r>
        <w:proofErr w:type="spellStart"/>
        <w:r>
          <w:rPr>
            <w:rFonts w:ascii="Times New Roman" w:hAnsi="Times New Roman" w:cs="Times New Roman"/>
            <w:sz w:val="18"/>
            <w:szCs w:val="18"/>
          </w:rPr>
          <w:t>hackAD</w:t>
        </w:r>
        <w:proofErr w:type="spellEnd"/>
        <w:r>
          <w:rPr>
            <w:rFonts w:ascii="Times New Roman" w:hAnsi="Times New Roman" w:cs="Times New Roman"/>
            <w:sz w:val="18"/>
            <w:szCs w:val="18"/>
          </w:rPr>
          <w:t xml:space="preserve"> can also help to promote my projects to a greater variety of people. Especially in the middle east, where the programming resources is also lacking. </w:t>
        </w:r>
        <w:r w:rsidR="001B6653">
          <w:rPr>
            <w:rFonts w:ascii="Times New Roman" w:hAnsi="Times New Roman" w:cs="Times New Roman"/>
            <w:sz w:val="18"/>
            <w:szCs w:val="18"/>
          </w:rPr>
          <w:t xml:space="preserve">I could help the </w:t>
        </w:r>
      </w:ins>
      <w:ins w:id="125" w:author="安志 翁" w:date="2019-10-12T21:48:00Z">
        <w:r w:rsidR="001B6653">
          <w:rPr>
            <w:rFonts w:ascii="Times New Roman" w:hAnsi="Times New Roman" w:cs="Times New Roman"/>
            <w:sz w:val="18"/>
            <w:szCs w:val="18"/>
          </w:rPr>
          <w:t xml:space="preserve">kids in the central Asian countries to learn computer programming and gain more influence for my project through </w:t>
        </w:r>
        <w:proofErr w:type="spellStart"/>
        <w:r w:rsidR="001B6653">
          <w:rPr>
            <w:rFonts w:ascii="Times New Roman" w:hAnsi="Times New Roman" w:cs="Times New Roman"/>
            <w:sz w:val="18"/>
            <w:szCs w:val="18"/>
          </w:rPr>
          <w:t>hackAD</w:t>
        </w:r>
        <w:proofErr w:type="spellEnd"/>
        <w:r w:rsidR="001B6653">
          <w:rPr>
            <w:rFonts w:ascii="Times New Roman" w:hAnsi="Times New Roman" w:cs="Times New Roman"/>
            <w:sz w:val="18"/>
            <w:szCs w:val="18"/>
          </w:rPr>
          <w:t>.</w:t>
        </w:r>
        <w:r w:rsidR="00A029DA">
          <w:rPr>
            <w:rFonts w:ascii="Times New Roman" w:hAnsi="Times New Roman" w:cs="Times New Roman"/>
            <w:sz w:val="18"/>
            <w:szCs w:val="18"/>
          </w:rPr>
          <w:t xml:space="preserve"> </w:t>
        </w:r>
        <w:r w:rsidR="001124C5">
          <w:rPr>
            <w:rFonts w:ascii="Times New Roman" w:hAnsi="Times New Roman" w:cs="Times New Roman"/>
            <w:sz w:val="18"/>
            <w:szCs w:val="18"/>
          </w:rPr>
          <w:t>If I have won the top prize on this event, I could even promote this project to the whole world!</w:t>
        </w:r>
        <w:r w:rsidR="00404F7D">
          <w:rPr>
            <w:rFonts w:ascii="Times New Roman" w:hAnsi="Times New Roman" w:cs="Times New Roman"/>
            <w:sz w:val="18"/>
            <w:szCs w:val="18"/>
          </w:rPr>
          <w:t xml:space="preserve"> </w:t>
        </w:r>
      </w:ins>
    </w:p>
    <w:p w14:paraId="5F966CF6" w14:textId="028698FE" w:rsidR="007E029A" w:rsidRDefault="007E029A">
      <w:pPr>
        <w:spacing w:line="240" w:lineRule="exact"/>
        <w:rPr>
          <w:ins w:id="126" w:author="安志 翁" w:date="2019-10-12T20:57:00Z"/>
          <w:rFonts w:ascii="Times New Roman" w:hAnsi="Times New Roman" w:cs="Times New Roman" w:hint="eastAsia"/>
          <w:sz w:val="18"/>
          <w:szCs w:val="18"/>
        </w:rPr>
      </w:pPr>
    </w:p>
    <w:p w14:paraId="58A1BB85" w14:textId="15492C67" w:rsidR="003B4F39" w:rsidDel="00404F7D" w:rsidRDefault="00DE7077">
      <w:pPr>
        <w:spacing w:line="240" w:lineRule="exact"/>
        <w:rPr>
          <w:ins w:id="127" w:author="sisleyzhou" w:date="2019-10-04T10:46:00Z"/>
          <w:del w:id="128" w:author="安志 翁" w:date="2019-10-12T21:49:00Z"/>
          <w:rFonts w:ascii="Times New Roman" w:hAnsi="Times New Roman" w:cs="Times New Roman" w:hint="eastAsia"/>
          <w:sz w:val="18"/>
          <w:szCs w:val="18"/>
        </w:rPr>
      </w:pPr>
      <w:ins w:id="129" w:author="sisleyzhou" w:date="2019-10-04T10:44:00Z">
        <w:del w:id="130" w:author="安志 翁" w:date="2019-10-12T21:49:00Z">
          <w:r w:rsidDel="00404F7D">
            <w:rPr>
              <w:rFonts w:ascii="Times New Roman" w:hAnsi="Times New Roman" w:cs="Times New Roman" w:hint="eastAsia"/>
              <w:sz w:val="18"/>
              <w:szCs w:val="18"/>
            </w:rPr>
            <w:delText>I thrive in environme</w:delText>
          </w:r>
          <w:r w:rsidDel="00404F7D">
            <w:rPr>
              <w:rFonts w:ascii="Times New Roman" w:hAnsi="Times New Roman" w:cs="Times New Roman" w:hint="eastAsia"/>
              <w:sz w:val="18"/>
              <w:szCs w:val="18"/>
            </w:rPr>
            <w:delText xml:space="preserve">nts that are collaborative and diverse. With the diverse </w:delText>
          </w:r>
        </w:del>
      </w:ins>
      <w:ins w:id="131" w:author="sisleyzhou" w:date="2019-10-04T10:45:00Z">
        <w:del w:id="132" w:author="安志 翁" w:date="2019-10-12T21:49:00Z">
          <w:r w:rsidDel="00404F7D">
            <w:rPr>
              <w:rFonts w:ascii="Times New Roman" w:hAnsi="Times New Roman" w:cs="Times New Roman" w:hint="eastAsia"/>
              <w:sz w:val="18"/>
              <w:szCs w:val="18"/>
            </w:rPr>
            <w:delText>student and faculty population, unique location, and the vast number of academic centers distributed all around the world. NYUAD could be the perfect womb for all of my crazy idea. Adu Dhabi is a cit</w:delText>
          </w:r>
          <w:r w:rsidDel="00404F7D">
            <w:rPr>
              <w:rFonts w:ascii="Times New Roman" w:hAnsi="Times New Roman" w:cs="Times New Roman" w:hint="eastAsia"/>
              <w:sz w:val="18"/>
              <w:szCs w:val="18"/>
            </w:rPr>
            <w:delText>y where I could extend my current u</w:delText>
          </w:r>
        </w:del>
      </w:ins>
      <w:ins w:id="133" w:author="sisleyzhou" w:date="2019-10-04T10:46:00Z">
        <w:del w:id="134" w:author="安志 翁" w:date="2019-10-12T21:49:00Z">
          <w:r w:rsidDel="00404F7D">
            <w:rPr>
              <w:rFonts w:ascii="Times New Roman" w:hAnsi="Times New Roman" w:cs="Times New Roman" w:hint="eastAsia"/>
              <w:sz w:val="18"/>
              <w:szCs w:val="18"/>
            </w:rPr>
            <w:delText>nderstanding of the different communities and social structures around the world. It would be the bridge between different countries and me.</w:delText>
          </w:r>
        </w:del>
      </w:ins>
    </w:p>
    <w:p w14:paraId="4FA3B535" w14:textId="333926B0" w:rsidR="003B4F39" w:rsidDel="00404F7D" w:rsidRDefault="003B4F39">
      <w:pPr>
        <w:spacing w:line="240" w:lineRule="exact"/>
        <w:rPr>
          <w:ins w:id="135" w:author="sisleyzhou" w:date="2019-10-04T10:46:00Z"/>
          <w:del w:id="136" w:author="安志 翁" w:date="2019-10-12T21:49:00Z"/>
          <w:rFonts w:ascii="Times New Roman" w:hAnsi="Times New Roman" w:cs="Times New Roman" w:hint="eastAsia"/>
          <w:sz w:val="18"/>
          <w:szCs w:val="18"/>
        </w:rPr>
      </w:pPr>
    </w:p>
    <w:p w14:paraId="566B8E91" w14:textId="5EA137A0" w:rsidR="003B4F39" w:rsidDel="00404F7D" w:rsidRDefault="00DE7077">
      <w:pPr>
        <w:spacing w:line="240" w:lineRule="exact"/>
        <w:rPr>
          <w:ins w:id="137" w:author="sisleyzhou" w:date="2019-10-04T10:54:00Z"/>
          <w:del w:id="138" w:author="安志 翁" w:date="2019-10-12T21:49:00Z"/>
          <w:rFonts w:ascii="Times New Roman" w:hAnsi="Times New Roman" w:cs="Times New Roman" w:hint="eastAsia"/>
          <w:sz w:val="18"/>
          <w:szCs w:val="18"/>
        </w:rPr>
      </w:pPr>
      <w:ins w:id="139" w:author="sisleyzhou" w:date="2019-10-04T10:46:00Z">
        <w:del w:id="140" w:author="安志 翁" w:date="2019-10-12T21:49:00Z">
          <w:r w:rsidDel="00404F7D">
            <w:rPr>
              <w:rFonts w:ascii="Times New Roman" w:hAnsi="Times New Roman" w:cs="Times New Roman" w:hint="eastAsia"/>
              <w:sz w:val="18"/>
              <w:szCs w:val="18"/>
            </w:rPr>
            <w:delText xml:space="preserve">A particular club I would like to join in NYUAD is HackAD and participate in a </w:delText>
          </w:r>
          <w:r w:rsidDel="00404F7D">
            <w:rPr>
              <w:rFonts w:ascii="Times New Roman" w:hAnsi="Times New Roman" w:cs="Times New Roman" w:hint="eastAsia"/>
              <w:sz w:val="18"/>
              <w:szCs w:val="18"/>
            </w:rPr>
            <w:delText>hackathon that aim</w:delText>
          </w:r>
        </w:del>
      </w:ins>
      <w:ins w:id="141" w:author="sisleyzhou" w:date="2019-10-04T10:47:00Z">
        <w:del w:id="142" w:author="安志 翁" w:date="2019-10-12T21:49:00Z">
          <w:r w:rsidDel="00404F7D">
            <w:rPr>
              <w:rFonts w:ascii="Times New Roman" w:hAnsi="Times New Roman" w:cs="Times New Roman" w:hint="eastAsia"/>
              <w:sz w:val="18"/>
              <w:szCs w:val="18"/>
            </w:rPr>
            <w:delText>s to solve social problems. I can imagine myself extending the hackathon project_</w:delText>
          </w:r>
          <w:r w:rsidDel="00404F7D">
            <w:rPr>
              <w:rFonts w:ascii="Times New Roman" w:hAnsi="Times New Roman" w:cs="Times New Roman" w:hint="eastAsia"/>
              <w:sz w:val="18"/>
              <w:szCs w:val="18"/>
              <w:highlight w:val="cyan"/>
              <w:rPrChange w:id="143" w:author="sisleyzhou" w:date="2019-10-04T10:54:00Z">
                <w:rPr>
                  <w:rFonts w:ascii="Times New Roman" w:hAnsi="Times New Roman" w:cs="Times New Roman"/>
                  <w:sz w:val="18"/>
                  <w:szCs w:val="18"/>
                </w:rPr>
              </w:rPrChange>
            </w:rPr>
            <w:delText>____</w:delText>
          </w:r>
        </w:del>
      </w:ins>
      <w:ins w:id="144" w:author="sisleyzhou" w:date="2019-10-04T10:54:00Z">
        <w:del w:id="145" w:author="安志 翁" w:date="2019-10-12T21:49:00Z">
          <w:r w:rsidDel="00404F7D">
            <w:rPr>
              <w:rFonts w:ascii="Times New Roman" w:hAnsi="Times New Roman" w:cs="Times New Roman" w:hint="eastAsia"/>
              <w:sz w:val="18"/>
              <w:szCs w:val="18"/>
              <w:highlight w:val="cyan"/>
            </w:rPr>
            <w:delText>1</w:delText>
          </w:r>
        </w:del>
      </w:ins>
      <w:ins w:id="146" w:author="sisleyzhou" w:date="2019-10-04T10:47:00Z">
        <w:del w:id="147" w:author="安志 翁" w:date="2019-10-12T21:49:00Z">
          <w:r w:rsidDel="00404F7D">
            <w:rPr>
              <w:rFonts w:ascii="Times New Roman" w:hAnsi="Times New Roman" w:cs="Times New Roman" w:hint="eastAsia"/>
              <w:sz w:val="18"/>
              <w:szCs w:val="18"/>
              <w:highlight w:val="cyan"/>
              <w:rPrChange w:id="148" w:author="sisleyzhou" w:date="2019-10-04T10:54:00Z">
                <w:rPr>
                  <w:rFonts w:ascii="Times New Roman" w:hAnsi="Times New Roman" w:cs="Times New Roman"/>
                  <w:sz w:val="18"/>
                  <w:szCs w:val="18"/>
                </w:rPr>
              </w:rPrChange>
            </w:rPr>
            <w:delText>___</w:delText>
          </w:r>
          <w:r w:rsidDel="00404F7D">
            <w:rPr>
              <w:rFonts w:ascii="Times New Roman" w:hAnsi="Times New Roman" w:cs="Times New Roman" w:hint="eastAsia"/>
              <w:sz w:val="18"/>
              <w:szCs w:val="18"/>
            </w:rPr>
            <w:delText>to make more impactful to the whole world with the help of NYUAD</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 xml:space="preserve">s StartAD program. I would love to go to the workshops hosted by StartAD to learn </w:delText>
          </w:r>
        </w:del>
      </w:ins>
      <w:ins w:id="149" w:author="sisleyzhou" w:date="2019-10-04T10:48:00Z">
        <w:del w:id="150" w:author="安志 翁" w:date="2019-10-12T21:49:00Z">
          <w:r w:rsidDel="00404F7D">
            <w:rPr>
              <w:rFonts w:ascii="Times New Roman" w:hAnsi="Times New Roman" w:cs="Times New Roman" w:hint="eastAsia"/>
              <w:sz w:val="18"/>
              <w:szCs w:val="18"/>
            </w:rPr>
            <w:delText>sk</w:delText>
          </w:r>
          <w:r w:rsidDel="00404F7D">
            <w:rPr>
              <w:rFonts w:ascii="Times New Roman" w:hAnsi="Times New Roman" w:cs="Times New Roman" w:hint="eastAsia"/>
              <w:sz w:val="18"/>
              <w:szCs w:val="18"/>
            </w:rPr>
            <w:delText>ills that require more hands-on practice. I can also implement experiments or build the prototypes for my products in AI Warsha, a place where I can turn my ideas into reality. If the project was successful, maybe I</w:delText>
          </w:r>
        </w:del>
      </w:ins>
      <w:ins w:id="151" w:author="sisleyzhou" w:date="2019-10-04T10:49:00Z">
        <w:del w:id="152" w:author="安志 翁" w:date="2019-10-12T21:49:00Z">
          <w:r w:rsidDel="00404F7D">
            <w:rPr>
              <w:rFonts w:ascii="Times New Roman" w:hAnsi="Times New Roman" w:cs="Times New Roman" w:hint="eastAsia"/>
              <w:sz w:val="18"/>
              <w:szCs w:val="18"/>
            </w:rPr>
            <w:delText xml:space="preserve"> can start a fundraiser from the StartAD </w:delText>
          </w:r>
          <w:r w:rsidDel="00404F7D">
            <w:rPr>
              <w:rFonts w:ascii="Times New Roman" w:hAnsi="Times New Roman" w:cs="Times New Roman" w:hint="eastAsia"/>
              <w:sz w:val="18"/>
              <w:szCs w:val="18"/>
            </w:rPr>
            <w:delText>venture launchpad to bring the project to the whole world.</w:delText>
          </w:r>
        </w:del>
      </w:ins>
    </w:p>
    <w:p w14:paraId="7749221F" w14:textId="62B7CA66" w:rsidR="003B4F39" w:rsidDel="00404F7D" w:rsidRDefault="00DE7077">
      <w:pPr>
        <w:spacing w:line="240" w:lineRule="exact"/>
        <w:rPr>
          <w:del w:id="153" w:author="安志 翁" w:date="2019-10-12T21:49:00Z"/>
          <w:rFonts w:ascii="Times New Roman" w:hAnsi="Times New Roman" w:cs="Times New Roman" w:hint="eastAsia"/>
          <w:sz w:val="18"/>
          <w:szCs w:val="18"/>
        </w:rPr>
      </w:pPr>
      <w:ins w:id="154" w:author="sisleyzhou" w:date="2019-10-04T10:54:00Z">
        <w:del w:id="155" w:author="安志 翁" w:date="2019-10-12T21:49:00Z">
          <w:r w:rsidDel="00404F7D">
            <w:rPr>
              <w:rFonts w:ascii="Times New Roman" w:hAnsi="Times New Roman" w:cs="Times New Roman" w:hint="eastAsia"/>
              <w:b/>
              <w:bCs/>
              <w:sz w:val="18"/>
              <w:szCs w:val="18"/>
              <w:highlight w:val="cyan"/>
              <w:rPrChange w:id="156" w:author="sisleyzhou" w:date="2019-10-04T10:54:00Z">
                <w:rPr>
                  <w:rFonts w:ascii="Times New Roman" w:hAnsi="Times New Roman" w:cs="Times New Roman"/>
                  <w:sz w:val="18"/>
                  <w:szCs w:val="18"/>
                </w:rPr>
              </w:rPrChange>
            </w:rPr>
            <w:delText xml:space="preserve">Note: </w:delText>
          </w:r>
          <w:r w:rsidDel="00404F7D">
            <w:rPr>
              <w:rFonts w:ascii="Times New Roman" w:hAnsi="Times New Roman" w:cs="Times New Roman" w:hint="eastAsia"/>
              <w:b/>
              <w:bCs/>
              <w:sz w:val="18"/>
              <w:szCs w:val="18"/>
              <w:highlight w:val="cyan"/>
              <w:rPrChange w:id="157" w:author="sisleyzhou" w:date="2019-10-04T10:54:00Z">
                <w:rPr/>
              </w:rPrChange>
            </w:rPr>
            <w:delText>How would you extend it?</w:delText>
          </w:r>
        </w:del>
      </w:ins>
      <w:del w:id="158" w:author="安志 翁" w:date="2019-10-12T21:49:00Z">
        <w:r w:rsidDel="00404F7D">
          <w:rPr>
            <w:rFonts w:ascii="Times New Roman" w:hAnsi="Times New Roman" w:cs="Times New Roman" w:hint="eastAsia"/>
            <w:sz w:val="18"/>
            <w:szCs w:val="18"/>
          </w:rPr>
          <w:delText xml:space="preserve">has enabled me to gather lots of distinctive insights. For example, I learned that simplified Chinese could sometimes be difficult to understand for the Taiwanese users from a Taiwanese marketing manager. I have also offered insights. For instance, I told </w:delText>
        </w:r>
        <w:r w:rsidDel="00404F7D">
          <w:rPr>
            <w:rFonts w:ascii="Times New Roman" w:hAnsi="Times New Roman" w:cs="Times New Roman" w:hint="eastAsia"/>
            <w:sz w:val="18"/>
            <w:szCs w:val="18"/>
          </w:rPr>
          <w:delText>one of the designers in the company who was trying to design the company</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 xml:space="preserve">s uniform that not all coders wear checked shirts. Throughout these communications, the ideas from different culture groups has been spread, and I have gained more </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weird</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 xml:space="preserve"> ideas in my</w:delText>
        </w:r>
        <w:r w:rsidDel="00404F7D">
          <w:rPr>
            <w:rFonts w:ascii="Times New Roman" w:hAnsi="Times New Roman" w:cs="Times New Roman" w:hint="eastAsia"/>
            <w:sz w:val="18"/>
            <w:szCs w:val="18"/>
          </w:rPr>
          <w:delText xml:space="preserve"> brain. I got a determination to change this world by using technology and these </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weird</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 xml:space="preserve"> ideas. </w:delText>
        </w:r>
      </w:del>
    </w:p>
    <w:p w14:paraId="4BAEEA1C" w14:textId="3FDC8E2F" w:rsidR="003B4F39" w:rsidDel="00404F7D" w:rsidRDefault="003B4F39">
      <w:pPr>
        <w:spacing w:line="240" w:lineRule="exact"/>
        <w:rPr>
          <w:del w:id="159" w:author="安志 翁" w:date="2019-10-12T21:49:00Z"/>
          <w:rFonts w:ascii="Times New Roman" w:hAnsi="Times New Roman" w:cs="Times New Roman" w:hint="eastAsia"/>
          <w:sz w:val="18"/>
          <w:szCs w:val="18"/>
        </w:rPr>
      </w:pPr>
    </w:p>
    <w:p w14:paraId="10580EEA" w14:textId="0B4786D5" w:rsidR="003B4F39" w:rsidDel="00404F7D" w:rsidRDefault="003B4F39">
      <w:pPr>
        <w:spacing w:line="240" w:lineRule="exact"/>
        <w:rPr>
          <w:ins w:id="160" w:author="sisleyzhou" w:date="2019-10-04T10:50:00Z"/>
          <w:del w:id="161" w:author="安志 翁" w:date="2019-10-12T21:49:00Z"/>
          <w:rFonts w:ascii="Times New Roman" w:hAnsi="Times New Roman" w:cs="Times New Roman" w:hint="eastAsia"/>
          <w:sz w:val="18"/>
          <w:szCs w:val="18"/>
        </w:rPr>
      </w:pPr>
    </w:p>
    <w:p w14:paraId="1D40D936" w14:textId="3B049537" w:rsidR="003B4F39" w:rsidRPr="003B4F39" w:rsidDel="00404F7D" w:rsidRDefault="00DE7077">
      <w:pPr>
        <w:spacing w:line="240" w:lineRule="exact"/>
        <w:rPr>
          <w:ins w:id="162" w:author="sisleyzhou" w:date="2019-10-04T10:50:00Z"/>
          <w:del w:id="163" w:author="安志 翁" w:date="2019-10-12T21:49:00Z"/>
          <w:rFonts w:ascii="Times New Roman" w:hAnsi="Times New Roman" w:cs="Times New Roman" w:hint="eastAsia"/>
          <w:b/>
          <w:bCs/>
          <w:sz w:val="18"/>
          <w:szCs w:val="18"/>
          <w:highlight w:val="cyan"/>
          <w:rPrChange w:id="164" w:author="sisleyzhou" w:date="2019-10-04T10:50:00Z">
            <w:rPr>
              <w:ins w:id="165" w:author="sisleyzhou" w:date="2019-10-04T10:50:00Z"/>
              <w:del w:id="166" w:author="安志 翁" w:date="2019-10-12T21:49:00Z"/>
              <w:rFonts w:ascii="Times New Roman" w:hAnsi="Times New Roman" w:cs="Times New Roman"/>
              <w:sz w:val="18"/>
              <w:szCs w:val="18"/>
            </w:rPr>
          </w:rPrChange>
        </w:rPr>
      </w:pPr>
      <w:ins w:id="167" w:author="sisleyzhou" w:date="2019-10-04T10:50:00Z">
        <w:del w:id="168" w:author="安志 翁" w:date="2019-10-12T21:49:00Z">
          <w:r w:rsidDel="00404F7D">
            <w:rPr>
              <w:rFonts w:ascii="Times New Roman" w:hAnsi="Times New Roman" w:cs="Times New Roman" w:hint="eastAsia"/>
              <w:b/>
              <w:bCs/>
              <w:sz w:val="18"/>
              <w:szCs w:val="18"/>
              <w:highlight w:val="cyan"/>
              <w:rPrChange w:id="169" w:author="sisleyzhou" w:date="2019-10-04T10:50:00Z">
                <w:rPr>
                  <w:rFonts w:ascii="Times New Roman" w:hAnsi="Times New Roman" w:cs="Times New Roman"/>
                  <w:sz w:val="18"/>
                  <w:szCs w:val="18"/>
                </w:rPr>
              </w:rPrChange>
            </w:rPr>
            <w:delText>General Comments:</w:delText>
          </w:r>
        </w:del>
      </w:ins>
    </w:p>
    <w:p w14:paraId="5BD9BAEA" w14:textId="1FFD9957" w:rsidR="003B4F39" w:rsidDel="00404F7D" w:rsidRDefault="00DE7077" w:rsidP="003B4F39">
      <w:pPr>
        <w:spacing w:line="240" w:lineRule="exact"/>
        <w:ind w:firstLineChars="50" w:firstLine="90"/>
        <w:rPr>
          <w:del w:id="170" w:author="安志 翁" w:date="2019-10-12T21:49:00Z"/>
          <w:rFonts w:ascii="Times New Roman" w:hAnsi="Times New Roman" w:cs="Times New Roman" w:hint="eastAsia"/>
          <w:sz w:val="18"/>
          <w:szCs w:val="18"/>
        </w:rPr>
        <w:pPrChange w:id="171" w:author="sisleyzhou" w:date="2019-10-04T10:50:00Z">
          <w:pPr>
            <w:spacing w:line="240" w:lineRule="exact"/>
          </w:pPr>
        </w:pPrChange>
      </w:pPr>
      <w:del w:id="172" w:author="安志 翁" w:date="2019-10-12T21:49:00Z">
        <w:r w:rsidDel="00404F7D">
          <w:rPr>
            <w:rFonts w:ascii="Times New Roman" w:hAnsi="Times New Roman" w:cs="Times New Roman" w:hint="eastAsia"/>
            <w:sz w:val="18"/>
            <w:szCs w:val="18"/>
          </w:rPr>
          <w:delText>I really wanted my next four year to have such a place where it allows me to meet people from different backgrounds and study abroad at mul</w:delText>
        </w:r>
        <w:r w:rsidDel="00404F7D">
          <w:rPr>
            <w:rFonts w:ascii="Times New Roman" w:hAnsi="Times New Roman" w:cs="Times New Roman" w:hint="eastAsia"/>
            <w:sz w:val="18"/>
            <w:szCs w:val="18"/>
          </w:rPr>
          <w:delText xml:space="preserve">tiple countries. NYU Abu Dhabi with its unique location and the vast number of academic centers distributed all around the world has attracted me. Under a diverse student population, I get the chance to become schoolmates of people with different cultural </w:delText>
        </w:r>
        <w:r w:rsidDel="00404F7D">
          <w:rPr>
            <w:rFonts w:ascii="Times New Roman" w:hAnsi="Times New Roman" w:cs="Times New Roman" w:hint="eastAsia"/>
            <w:sz w:val="18"/>
            <w:szCs w:val="18"/>
          </w:rPr>
          <w:delText>backgrounds which offers me perspectives that I have never thought about before due to my own cultural backgrounds and city I lived in. Abu Dhabi, being one of the most innovative and globalized cities in the middle east can also offer me the chance to ext</w:delText>
        </w:r>
        <w:r w:rsidDel="00404F7D">
          <w:rPr>
            <w:rFonts w:ascii="Times New Roman" w:hAnsi="Times New Roman" w:cs="Times New Roman" w:hint="eastAsia"/>
            <w:sz w:val="18"/>
            <w:szCs w:val="18"/>
          </w:rPr>
          <w:delText>end my current understandings of this world and become more like a global citizen as I stand on the bridge between different continents. Becoming a global citizen, I can better understand different communities that I might live aside in the future and help</w:delText>
        </w:r>
        <w:r w:rsidDel="00404F7D">
          <w:rPr>
            <w:rFonts w:ascii="Times New Roman" w:hAnsi="Times New Roman" w:cs="Times New Roman" w:hint="eastAsia"/>
            <w:sz w:val="18"/>
            <w:szCs w:val="18"/>
          </w:rPr>
          <w:delText xml:space="preserve"> them according to their different social structures. By participating HackAD, a local hackathon event aims to solve a social problem regarding any aspects of the city under a specific topic, I get to contribute to the Abu Dhabi community with my ideas and</w:delText>
        </w:r>
        <w:r w:rsidDel="00404F7D">
          <w:rPr>
            <w:rFonts w:ascii="Times New Roman" w:hAnsi="Times New Roman" w:cs="Times New Roman" w:hint="eastAsia"/>
            <w:sz w:val="18"/>
            <w:szCs w:val="18"/>
          </w:rPr>
          <w:delText xml:space="preserve"> technology. Maybe I can even extend the hackathon project to make it more impactful to the whole world with the help of NYU Abu Dhabi</w:delText>
        </w:r>
        <w:r w:rsidDel="00404F7D">
          <w:rPr>
            <w:rFonts w:ascii="Times New Roman" w:hAnsi="Times New Roman" w:cs="Times New Roman" w:hint="eastAsia"/>
            <w:sz w:val="18"/>
            <w:szCs w:val="18"/>
          </w:rPr>
          <w:delText>’</w:delText>
        </w:r>
        <w:r w:rsidDel="00404F7D">
          <w:rPr>
            <w:rFonts w:ascii="Times New Roman" w:hAnsi="Times New Roman" w:cs="Times New Roman" w:hint="eastAsia"/>
            <w:sz w:val="18"/>
            <w:szCs w:val="18"/>
          </w:rPr>
          <w:delText>s startAD program. I would love to go to the workshops opened by startAD to learn about skills that I usually cannot self</w:delText>
        </w:r>
        <w:r w:rsidDel="00404F7D">
          <w:rPr>
            <w:rFonts w:ascii="Times New Roman" w:hAnsi="Times New Roman" w:cs="Times New Roman" w:hint="eastAsia"/>
            <w:sz w:val="18"/>
            <w:szCs w:val="18"/>
          </w:rPr>
          <w:delText>-study on the internet. I can also implement experiments or build the prototypes for my products in Al Warsha with all of the tools and parts the space provides. If the project went successful, I can even get start up investment from the StartAD venture la</w:delText>
        </w:r>
        <w:r w:rsidDel="00404F7D">
          <w:rPr>
            <w:rFonts w:ascii="Times New Roman" w:hAnsi="Times New Roman" w:cs="Times New Roman" w:hint="eastAsia"/>
            <w:sz w:val="18"/>
            <w:szCs w:val="18"/>
          </w:rPr>
          <w:delText xml:space="preserve">unchpad to bring the project to the whole world. </w:delText>
        </w:r>
      </w:del>
    </w:p>
    <w:p w14:paraId="4AE49C17" w14:textId="5EF073F2" w:rsidR="003B4F39" w:rsidDel="00404F7D" w:rsidRDefault="003B4F39">
      <w:pPr>
        <w:spacing w:line="240" w:lineRule="exact"/>
        <w:rPr>
          <w:del w:id="173" w:author="安志 翁" w:date="2019-10-12T21:49:00Z"/>
          <w:rFonts w:ascii="Times New Roman" w:hAnsi="Times New Roman" w:cs="Times New Roman" w:hint="eastAsia"/>
          <w:sz w:val="18"/>
          <w:szCs w:val="18"/>
        </w:rPr>
      </w:pPr>
    </w:p>
    <w:p w14:paraId="3F450C93" w14:textId="4CAA07A1" w:rsidR="003B4F39" w:rsidRPr="003B4F39" w:rsidDel="00404F7D" w:rsidRDefault="00DE7077">
      <w:pPr>
        <w:spacing w:line="240" w:lineRule="exact"/>
        <w:rPr>
          <w:ins w:id="174" w:author="sisleyzhou" w:date="2019-10-04T10:50:00Z"/>
          <w:del w:id="175" w:author="安志 翁" w:date="2019-10-12T21:49:00Z"/>
          <w:rFonts w:ascii="Times New Roman" w:hAnsi="Times New Roman" w:cs="Times New Roman" w:hint="eastAsia"/>
          <w:i/>
          <w:iCs/>
          <w:sz w:val="18"/>
          <w:szCs w:val="18"/>
          <w:rPrChange w:id="176" w:author="sisleyzhou" w:date="2019-10-04T10:54:00Z">
            <w:rPr>
              <w:ins w:id="177" w:author="sisleyzhou" w:date="2019-10-04T10:50:00Z"/>
              <w:del w:id="178" w:author="安志 翁" w:date="2019-10-12T21:49:00Z"/>
              <w:rFonts w:ascii="Times New Roman" w:hAnsi="Times New Roman" w:cs="Times New Roman"/>
              <w:sz w:val="18"/>
              <w:szCs w:val="18"/>
            </w:rPr>
          </w:rPrChange>
        </w:rPr>
      </w:pPr>
      <w:ins w:id="179" w:author="sisleyzhou" w:date="2019-10-04T10:50:00Z">
        <w:del w:id="180" w:author="安志 翁" w:date="2019-10-12T21:49:00Z">
          <w:r w:rsidDel="00404F7D">
            <w:rPr>
              <w:rFonts w:ascii="Times New Roman" w:hAnsi="Times New Roman" w:cs="Times New Roman" w:hint="eastAsia"/>
              <w:i/>
              <w:iCs/>
              <w:sz w:val="18"/>
              <w:szCs w:val="18"/>
              <w:rPrChange w:id="181" w:author="sisleyzhou" w:date="2019-10-04T10:54:00Z">
                <w:rPr>
                  <w:rFonts w:ascii="Times New Roman" w:hAnsi="Times New Roman" w:cs="Times New Roman"/>
                  <w:sz w:val="18"/>
                  <w:szCs w:val="18"/>
                </w:rPr>
              </w:rPrChange>
            </w:rPr>
            <w:delText>My overall comment for the NYU AD essay is that it is fine. It</w:delText>
          </w:r>
          <w:r w:rsidDel="00404F7D">
            <w:rPr>
              <w:rFonts w:ascii="Times New Roman" w:hAnsi="Times New Roman" w:cs="Times New Roman" w:hint="eastAsia"/>
              <w:i/>
              <w:iCs/>
              <w:sz w:val="18"/>
              <w:szCs w:val="18"/>
              <w:rPrChange w:id="182" w:author="sisleyzhou" w:date="2019-10-04T10:54:00Z">
                <w:rPr>
                  <w:rFonts w:ascii="Times New Roman" w:hAnsi="Times New Roman" w:cs="Times New Roman"/>
                  <w:sz w:val="18"/>
                  <w:szCs w:val="18"/>
                </w:rPr>
              </w:rPrChange>
            </w:rPr>
            <w:delText>’</w:delText>
          </w:r>
          <w:r w:rsidDel="00404F7D">
            <w:rPr>
              <w:rFonts w:ascii="Times New Roman" w:hAnsi="Times New Roman" w:cs="Times New Roman" w:hint="eastAsia"/>
              <w:i/>
              <w:iCs/>
              <w:sz w:val="18"/>
              <w:szCs w:val="18"/>
              <w:rPrChange w:id="183" w:author="sisleyzhou" w:date="2019-10-04T10:54:00Z">
                <w:rPr>
                  <w:rFonts w:ascii="Times New Roman" w:hAnsi="Times New Roman" w:cs="Times New Roman"/>
                  <w:sz w:val="18"/>
                  <w:szCs w:val="18"/>
                </w:rPr>
              </w:rPrChange>
            </w:rPr>
            <w:delText>s decent for a why school essay but I know NYU AD is very selective and wants students who stand out. Some of the later paragraphs about how N</w:delText>
          </w:r>
          <w:r w:rsidDel="00404F7D">
            <w:rPr>
              <w:rFonts w:ascii="Times New Roman" w:hAnsi="Times New Roman" w:cs="Times New Roman" w:hint="eastAsia"/>
              <w:i/>
              <w:iCs/>
              <w:sz w:val="18"/>
              <w:szCs w:val="18"/>
              <w:rPrChange w:id="184" w:author="sisleyzhou" w:date="2019-10-04T10:54:00Z">
                <w:rPr>
                  <w:rFonts w:ascii="Times New Roman" w:hAnsi="Times New Roman" w:cs="Times New Roman"/>
                  <w:sz w:val="18"/>
                  <w:szCs w:val="18"/>
                </w:rPr>
              </w:rPrChange>
            </w:rPr>
            <w:delText>YU AD allows him to be a global citizen is a bit general and doesn</w:delText>
          </w:r>
          <w:r w:rsidDel="00404F7D">
            <w:rPr>
              <w:rFonts w:ascii="Times New Roman" w:hAnsi="Times New Roman" w:cs="Times New Roman" w:hint="eastAsia"/>
              <w:i/>
              <w:iCs/>
              <w:sz w:val="18"/>
              <w:szCs w:val="18"/>
              <w:rPrChange w:id="185" w:author="sisleyzhou" w:date="2019-10-04T10:54:00Z">
                <w:rPr>
                  <w:rFonts w:ascii="Times New Roman" w:hAnsi="Times New Roman" w:cs="Times New Roman"/>
                  <w:sz w:val="18"/>
                  <w:szCs w:val="18"/>
                </w:rPr>
              </w:rPrChange>
            </w:rPr>
            <w:delText>’</w:delText>
          </w:r>
          <w:r w:rsidDel="00404F7D">
            <w:rPr>
              <w:rFonts w:ascii="Times New Roman" w:hAnsi="Times New Roman" w:cs="Times New Roman" w:hint="eastAsia"/>
              <w:i/>
              <w:iCs/>
              <w:sz w:val="18"/>
              <w:szCs w:val="18"/>
              <w:rPrChange w:id="186" w:author="sisleyzhou" w:date="2019-10-04T10:54:00Z">
                <w:rPr>
                  <w:rFonts w:ascii="Times New Roman" w:hAnsi="Times New Roman" w:cs="Times New Roman"/>
                  <w:sz w:val="18"/>
                  <w:szCs w:val="18"/>
                </w:rPr>
              </w:rPrChange>
            </w:rPr>
            <w:delText>t add much depth to his essay. I suggest him to focus on the first story about his internship and connect it to NYU. Add more specific and PERSONAL examples/ details about how he gained new</w:delText>
          </w:r>
          <w:r w:rsidDel="00404F7D">
            <w:rPr>
              <w:rFonts w:ascii="Times New Roman" w:hAnsi="Times New Roman" w:cs="Times New Roman" w:hint="eastAsia"/>
              <w:i/>
              <w:iCs/>
              <w:sz w:val="18"/>
              <w:szCs w:val="18"/>
              <w:rPrChange w:id="187" w:author="sisleyzhou" w:date="2019-10-04T10:54:00Z">
                <w:rPr>
                  <w:rFonts w:ascii="Times New Roman" w:hAnsi="Times New Roman" w:cs="Times New Roman"/>
                  <w:sz w:val="18"/>
                  <w:szCs w:val="18"/>
                </w:rPr>
              </w:rPrChange>
            </w:rPr>
            <w:delText xml:space="preserve"> perspectives at his internship and what he learned, then tie it to NYU AD. </w:delText>
          </w:r>
        </w:del>
      </w:ins>
    </w:p>
    <w:p w14:paraId="570044A8" w14:textId="31F38029" w:rsidR="003B4F39" w:rsidRPr="003B4F39" w:rsidDel="00404F7D" w:rsidRDefault="003B4F39">
      <w:pPr>
        <w:spacing w:line="240" w:lineRule="exact"/>
        <w:rPr>
          <w:ins w:id="188" w:author="sisleyzhou" w:date="2019-10-04T10:50:00Z"/>
          <w:del w:id="189" w:author="安志 翁" w:date="2019-10-12T21:49:00Z"/>
          <w:rFonts w:ascii="Times New Roman" w:hAnsi="Times New Roman" w:cs="Times New Roman" w:hint="eastAsia"/>
          <w:i/>
          <w:iCs/>
          <w:sz w:val="18"/>
          <w:szCs w:val="18"/>
          <w:rPrChange w:id="190" w:author="sisleyzhou" w:date="2019-10-04T10:54:00Z">
            <w:rPr>
              <w:ins w:id="191" w:author="sisleyzhou" w:date="2019-10-04T10:50:00Z"/>
              <w:del w:id="192" w:author="安志 翁" w:date="2019-10-12T21:49:00Z"/>
              <w:rFonts w:ascii="Times New Roman" w:hAnsi="Times New Roman" w:cs="Times New Roman"/>
              <w:sz w:val="18"/>
              <w:szCs w:val="18"/>
            </w:rPr>
          </w:rPrChange>
        </w:rPr>
      </w:pPr>
    </w:p>
    <w:p w14:paraId="62C89962" w14:textId="1325E9E8" w:rsidR="00404F7D" w:rsidRPr="00404F7D" w:rsidRDefault="00DE7077">
      <w:pPr>
        <w:spacing w:line="240" w:lineRule="exact"/>
        <w:rPr>
          <w:rFonts w:ascii="Times New Roman" w:hAnsi="Times New Roman" w:cs="Times New Roman"/>
          <w:sz w:val="18"/>
          <w:szCs w:val="18"/>
          <w:rPrChange w:id="193" w:author="安志 翁" w:date="2019-10-12T21:49:00Z">
            <w:rPr>
              <w:rFonts w:ascii="Times New Roman" w:hAnsi="Times New Roman" w:cs="Times New Roman"/>
              <w:sz w:val="18"/>
              <w:szCs w:val="18"/>
            </w:rPr>
          </w:rPrChange>
        </w:rPr>
      </w:pPr>
      <w:ins w:id="194" w:author="sisleyzhou" w:date="2019-10-04T10:50:00Z">
        <w:del w:id="195" w:author="安志 翁" w:date="2019-10-12T21:49:00Z">
          <w:r w:rsidDel="00404F7D">
            <w:rPr>
              <w:rFonts w:ascii="Times New Roman" w:hAnsi="Times New Roman" w:cs="Times New Roman" w:hint="eastAsia"/>
              <w:i/>
              <w:iCs/>
              <w:sz w:val="18"/>
              <w:szCs w:val="18"/>
              <w:rPrChange w:id="196" w:author="sisleyzhou" w:date="2019-10-04T10:54:00Z">
                <w:rPr>
                  <w:rFonts w:ascii="Times New Roman" w:hAnsi="Times New Roman" w:cs="Times New Roman"/>
                  <w:sz w:val="18"/>
                  <w:szCs w:val="18"/>
                </w:rPr>
              </w:rPrChange>
            </w:rPr>
            <w:delText>I think computer science (tech itself is broad, he needs to be more specific) is something he could also talk about - what classes or programs does he want to participate in? How</w:delText>
          </w:r>
          <w:r w:rsidDel="00404F7D">
            <w:rPr>
              <w:rFonts w:ascii="Times New Roman" w:hAnsi="Times New Roman" w:cs="Times New Roman" w:hint="eastAsia"/>
              <w:i/>
              <w:iCs/>
              <w:sz w:val="18"/>
              <w:szCs w:val="18"/>
              <w:rPrChange w:id="197" w:author="sisleyzhou" w:date="2019-10-04T10:54:00Z">
                <w:rPr>
                  <w:rFonts w:ascii="Times New Roman" w:hAnsi="Times New Roman" w:cs="Times New Roman"/>
                  <w:sz w:val="18"/>
                  <w:szCs w:val="18"/>
                </w:rPr>
              </w:rPrChange>
            </w:rPr>
            <w:delText xml:space="preserve"> does he want future to look like? And how will NYUAD help him achieve that?</w:delText>
          </w:r>
        </w:del>
      </w:ins>
      <w:ins w:id="198" w:author="安志 翁" w:date="2019-10-12T21:49:00Z">
        <w:r w:rsidR="00404F7D">
          <w:rPr>
            <w:rFonts w:ascii="Times New Roman" w:hAnsi="Times New Roman" w:cs="Times New Roman" w:hint="eastAsia"/>
            <w:sz w:val="18"/>
            <w:szCs w:val="18"/>
          </w:rPr>
          <w:t>De</w:t>
        </w:r>
        <w:r w:rsidR="00404F7D">
          <w:rPr>
            <w:rFonts w:ascii="Times New Roman" w:hAnsi="Times New Roman" w:cs="Times New Roman"/>
            <w:sz w:val="18"/>
            <w:szCs w:val="18"/>
          </w:rPr>
          <w:t xml:space="preserve">spite the </w:t>
        </w:r>
        <w:proofErr w:type="spellStart"/>
        <w:r w:rsidR="00404F7D">
          <w:rPr>
            <w:rFonts w:ascii="Times New Roman" w:hAnsi="Times New Roman" w:cs="Times New Roman"/>
            <w:sz w:val="18"/>
            <w:szCs w:val="18"/>
          </w:rPr>
          <w:t>hackAD</w:t>
        </w:r>
        <w:proofErr w:type="spellEnd"/>
        <w:r w:rsidR="00404F7D">
          <w:rPr>
            <w:rFonts w:ascii="Times New Roman" w:hAnsi="Times New Roman" w:cs="Times New Roman"/>
            <w:sz w:val="18"/>
            <w:szCs w:val="18"/>
          </w:rPr>
          <w:t xml:space="preserve"> event in Abu Dhabi, I am also vey interested in exploring the city itself. </w:t>
        </w:r>
      </w:ins>
      <w:ins w:id="199" w:author="安志 翁" w:date="2019-10-12T21:50:00Z">
        <w:r w:rsidR="00783966">
          <w:rPr>
            <w:rFonts w:ascii="Times New Roman" w:hAnsi="Times New Roman" w:cs="Times New Roman"/>
            <w:sz w:val="18"/>
            <w:szCs w:val="18"/>
          </w:rPr>
          <w:t>As a person who loves to travel around the world, I have never been to the middle east before, and I would love to go there</w:t>
        </w:r>
        <w:r w:rsidR="00DD7646">
          <w:rPr>
            <w:rFonts w:ascii="Times New Roman" w:hAnsi="Times New Roman" w:cs="Times New Roman"/>
            <w:sz w:val="18"/>
            <w:szCs w:val="18"/>
          </w:rPr>
          <w:t xml:space="preserve">. </w:t>
        </w:r>
        <w:r w:rsidR="00B84F60">
          <w:rPr>
            <w:rFonts w:ascii="Times New Roman" w:hAnsi="Times New Roman" w:cs="Times New Roman"/>
            <w:sz w:val="18"/>
            <w:szCs w:val="18"/>
          </w:rPr>
          <w:t xml:space="preserve">I would bring my camera with me and take pictures of the moments that I believe worth preserving. I would talk with the locals and </w:t>
        </w:r>
      </w:ins>
      <w:ins w:id="200" w:author="安志 翁" w:date="2019-10-12T21:51:00Z">
        <w:r w:rsidR="00B84F60">
          <w:rPr>
            <w:rFonts w:ascii="Times New Roman" w:hAnsi="Times New Roman" w:cs="Times New Roman"/>
            <w:sz w:val="18"/>
            <w:szCs w:val="18"/>
          </w:rPr>
          <w:t xml:space="preserve">learn the local culture, language, and traditions. </w:t>
        </w:r>
        <w:r w:rsidR="00972AF4">
          <w:rPr>
            <w:rFonts w:ascii="Times New Roman" w:hAnsi="Times New Roman" w:cs="Times New Roman"/>
            <w:sz w:val="18"/>
            <w:szCs w:val="18"/>
          </w:rPr>
          <w:t xml:space="preserve">Just like NYU’s school spirit has mentioned, “In and Off </w:t>
        </w:r>
        <w:proofErr w:type="gramStart"/>
        <w:r w:rsidR="00972AF4">
          <w:rPr>
            <w:rFonts w:ascii="Times New Roman" w:hAnsi="Times New Roman" w:cs="Times New Roman"/>
            <w:sz w:val="18"/>
            <w:szCs w:val="18"/>
          </w:rPr>
          <w:t>The</w:t>
        </w:r>
        <w:proofErr w:type="gramEnd"/>
        <w:r w:rsidR="00972AF4">
          <w:rPr>
            <w:rFonts w:ascii="Times New Roman" w:hAnsi="Times New Roman" w:cs="Times New Roman"/>
            <w:sz w:val="18"/>
            <w:szCs w:val="18"/>
          </w:rPr>
          <w:t xml:space="preserve"> City”, I would like to spend the ev</w:t>
        </w:r>
      </w:ins>
      <w:ins w:id="201" w:author="安志 翁" w:date="2019-10-12T21:52:00Z">
        <w:r w:rsidR="00972AF4">
          <w:rPr>
            <w:rFonts w:ascii="Times New Roman" w:hAnsi="Times New Roman" w:cs="Times New Roman"/>
            <w:sz w:val="18"/>
            <w:szCs w:val="18"/>
          </w:rPr>
          <w:t>ery seconds besides course times in and off this unknown and fascinating Arabic World.</w:t>
        </w:r>
      </w:ins>
    </w:p>
    <w:sectPr w:rsidR="00404F7D" w:rsidRPr="00404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安志 翁">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FB"/>
    <w:rsid w:val="000165B1"/>
    <w:rsid w:val="0002107A"/>
    <w:rsid w:val="00026822"/>
    <w:rsid w:val="000824A2"/>
    <w:rsid w:val="000839FA"/>
    <w:rsid w:val="0009588F"/>
    <w:rsid w:val="000C490E"/>
    <w:rsid w:val="000D63CB"/>
    <w:rsid w:val="000E3CFE"/>
    <w:rsid w:val="001124C5"/>
    <w:rsid w:val="00112C34"/>
    <w:rsid w:val="00127A7C"/>
    <w:rsid w:val="001352B3"/>
    <w:rsid w:val="00143166"/>
    <w:rsid w:val="00151874"/>
    <w:rsid w:val="00187DC1"/>
    <w:rsid w:val="001922DF"/>
    <w:rsid w:val="0019537F"/>
    <w:rsid w:val="001B6653"/>
    <w:rsid w:val="001D3BB2"/>
    <w:rsid w:val="001D6B65"/>
    <w:rsid w:val="00213B4F"/>
    <w:rsid w:val="0022279C"/>
    <w:rsid w:val="00247C3D"/>
    <w:rsid w:val="002A66CB"/>
    <w:rsid w:val="002E289A"/>
    <w:rsid w:val="00302EEB"/>
    <w:rsid w:val="00304CF9"/>
    <w:rsid w:val="003537F9"/>
    <w:rsid w:val="00353A60"/>
    <w:rsid w:val="00360B7E"/>
    <w:rsid w:val="003761E9"/>
    <w:rsid w:val="003832E2"/>
    <w:rsid w:val="00394B57"/>
    <w:rsid w:val="003A22BF"/>
    <w:rsid w:val="003B4F39"/>
    <w:rsid w:val="003B63B0"/>
    <w:rsid w:val="003C4187"/>
    <w:rsid w:val="003C45E2"/>
    <w:rsid w:val="003D4E7C"/>
    <w:rsid w:val="00404F7D"/>
    <w:rsid w:val="004163BE"/>
    <w:rsid w:val="00431ED9"/>
    <w:rsid w:val="00445504"/>
    <w:rsid w:val="00461315"/>
    <w:rsid w:val="004A1405"/>
    <w:rsid w:val="004F3075"/>
    <w:rsid w:val="004F6265"/>
    <w:rsid w:val="00522A5D"/>
    <w:rsid w:val="00564B42"/>
    <w:rsid w:val="005A3EFB"/>
    <w:rsid w:val="005C6E50"/>
    <w:rsid w:val="005E5B9F"/>
    <w:rsid w:val="005E6743"/>
    <w:rsid w:val="005F3CAB"/>
    <w:rsid w:val="005F6F54"/>
    <w:rsid w:val="005F71A1"/>
    <w:rsid w:val="0064576F"/>
    <w:rsid w:val="00646F24"/>
    <w:rsid w:val="006778E7"/>
    <w:rsid w:val="00686F87"/>
    <w:rsid w:val="006B7222"/>
    <w:rsid w:val="006C0A44"/>
    <w:rsid w:val="006D6378"/>
    <w:rsid w:val="006E4822"/>
    <w:rsid w:val="00702803"/>
    <w:rsid w:val="0070384A"/>
    <w:rsid w:val="00732FA3"/>
    <w:rsid w:val="00783966"/>
    <w:rsid w:val="007B2E07"/>
    <w:rsid w:val="007E029A"/>
    <w:rsid w:val="0083037F"/>
    <w:rsid w:val="00843197"/>
    <w:rsid w:val="00854479"/>
    <w:rsid w:val="008817CB"/>
    <w:rsid w:val="008F0806"/>
    <w:rsid w:val="009000B6"/>
    <w:rsid w:val="00900717"/>
    <w:rsid w:val="00921629"/>
    <w:rsid w:val="00926E0E"/>
    <w:rsid w:val="00935ED8"/>
    <w:rsid w:val="00941294"/>
    <w:rsid w:val="00961288"/>
    <w:rsid w:val="00972AF4"/>
    <w:rsid w:val="009761E6"/>
    <w:rsid w:val="009C530F"/>
    <w:rsid w:val="009E7DCD"/>
    <w:rsid w:val="00A029DA"/>
    <w:rsid w:val="00A227A4"/>
    <w:rsid w:val="00A40191"/>
    <w:rsid w:val="00A44E99"/>
    <w:rsid w:val="00A67FFB"/>
    <w:rsid w:val="00A8599A"/>
    <w:rsid w:val="00A87462"/>
    <w:rsid w:val="00AF0C84"/>
    <w:rsid w:val="00AF3C2E"/>
    <w:rsid w:val="00B00E2F"/>
    <w:rsid w:val="00B010C3"/>
    <w:rsid w:val="00B36F65"/>
    <w:rsid w:val="00B520AF"/>
    <w:rsid w:val="00B84F60"/>
    <w:rsid w:val="00B87D88"/>
    <w:rsid w:val="00BD46A9"/>
    <w:rsid w:val="00BF5CB4"/>
    <w:rsid w:val="00C020C8"/>
    <w:rsid w:val="00C21D70"/>
    <w:rsid w:val="00C4205C"/>
    <w:rsid w:val="00C706DC"/>
    <w:rsid w:val="00CA6EAD"/>
    <w:rsid w:val="00CC2507"/>
    <w:rsid w:val="00CD5537"/>
    <w:rsid w:val="00CE006C"/>
    <w:rsid w:val="00D11933"/>
    <w:rsid w:val="00D222D4"/>
    <w:rsid w:val="00D2788B"/>
    <w:rsid w:val="00D46A12"/>
    <w:rsid w:val="00D50D40"/>
    <w:rsid w:val="00D52C3F"/>
    <w:rsid w:val="00D53A79"/>
    <w:rsid w:val="00D74B47"/>
    <w:rsid w:val="00DB0DAC"/>
    <w:rsid w:val="00DB3308"/>
    <w:rsid w:val="00DD6653"/>
    <w:rsid w:val="00DD7646"/>
    <w:rsid w:val="00DE7077"/>
    <w:rsid w:val="00DF51B0"/>
    <w:rsid w:val="00E12F8A"/>
    <w:rsid w:val="00E24872"/>
    <w:rsid w:val="00E44732"/>
    <w:rsid w:val="00E805A4"/>
    <w:rsid w:val="00E95ADA"/>
    <w:rsid w:val="00EA0E74"/>
    <w:rsid w:val="00EA7390"/>
    <w:rsid w:val="00EC5FE5"/>
    <w:rsid w:val="00EF73A8"/>
    <w:rsid w:val="00F05DD3"/>
    <w:rsid w:val="00F10729"/>
    <w:rsid w:val="00F11573"/>
    <w:rsid w:val="00F13947"/>
    <w:rsid w:val="00F325B0"/>
    <w:rsid w:val="00F3307B"/>
    <w:rsid w:val="00F66008"/>
    <w:rsid w:val="00F713AD"/>
    <w:rsid w:val="00F75751"/>
    <w:rsid w:val="00F7697B"/>
    <w:rsid w:val="00FA50A4"/>
    <w:rsid w:val="00FB0F3E"/>
    <w:rsid w:val="00FF7FA0"/>
    <w:rsid w:val="3FBE2091"/>
    <w:rsid w:val="7DDDF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E1E2"/>
  <w15:docId w15:val="{4DE8CD08-0D7B-437F-A87E-8EF4306B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annotation text"/>
    <w:basedOn w:val="a"/>
    <w:uiPriority w:val="99"/>
    <w:unhideWhenUsed/>
    <w:qFormat/>
    <w:pPr>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qFormat/>
    <w:rPr>
      <w:sz w:val="21"/>
      <w:szCs w:val="21"/>
    </w:rPr>
  </w:style>
  <w:style w:type="character" w:customStyle="1" w:styleId="a4">
    <w:name w:val="批注框文本 字符"/>
    <w:basedOn w:val="a0"/>
    <w:link w:val="a3"/>
    <w:uiPriority w:val="99"/>
    <w:semiHidden/>
    <w:qFormat/>
    <w:rPr>
      <w:kern w:val="2"/>
      <w:sz w:val="18"/>
      <w:szCs w:val="18"/>
    </w:r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安志 翁</cp:lastModifiedBy>
  <cp:revision>2</cp:revision>
  <dcterms:created xsi:type="dcterms:W3CDTF">2019-10-12T13:52:00Z</dcterms:created>
  <dcterms:modified xsi:type="dcterms:W3CDTF">2019-10-12T13:52:00Z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