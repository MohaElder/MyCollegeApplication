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7CCA2" w14:textId="77777777" w:rsidR="001F1921" w:rsidRPr="00A667E0" w:rsidRDefault="001F1921">
      <w:pPr>
        <w:framePr w:wrap="auto"/>
        <w:spacing w:line="240" w:lineRule="exact"/>
        <w:rPr>
          <w:rFonts w:ascii="Times New Roman" w:eastAsiaTheme="minorEastAsia" w:hAnsi="Times New Roman" w:cs="Times New Roman"/>
          <w:sz w:val="18"/>
          <w:szCs w:val="18"/>
          <w:rPrChange w:id="0" w:author="安志 翁" w:date="2019-10-23T17:17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</w:p>
    <w:p w14:paraId="1CA21355" w14:textId="77777777" w:rsidR="001F1921" w:rsidRDefault="001F1921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  <w:bookmarkStart w:id="1" w:name="_GoBack"/>
      <w:bookmarkEnd w:id="1"/>
    </w:p>
    <w:p w14:paraId="10CC6B5D" w14:textId="15B7867E" w:rsidR="001F1921" w:rsidRDefault="00B868F7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Over the past several years, I have learned a lot outside of the classroom. My internship at an education &amp; tech company in Shanghai has been an incubator for my ideas to expand and develop. As a software engineer intern, I </w:t>
      </w:r>
      <w:del w:id="2" w:author="安志 翁" w:date="2019-10-23T17:21:00Z">
        <w:r w:rsidDel="00A667E0">
          <w:rPr>
            <w:rFonts w:ascii="Times New Roman" w:hAnsi="Times New Roman"/>
            <w:sz w:val="18"/>
            <w:szCs w:val="18"/>
          </w:rPr>
          <w:delText xml:space="preserve">got </w:delText>
        </w:r>
      </w:del>
      <w:ins w:id="3" w:author="安志 翁" w:date="2019-10-23T17:21:00Z">
        <w:r w:rsidR="00A667E0">
          <w:rPr>
            <w:rFonts w:ascii="Times New Roman" w:hAnsi="Times New Roman"/>
            <w:sz w:val="18"/>
            <w:szCs w:val="18"/>
          </w:rPr>
          <w:t>g</w:t>
        </w:r>
        <w:r w:rsidR="00A667E0">
          <w:rPr>
            <w:rFonts w:ascii="Times New Roman" w:hAnsi="Times New Roman"/>
            <w:sz w:val="18"/>
            <w:szCs w:val="18"/>
          </w:rPr>
          <w:t>e</w:t>
        </w:r>
        <w:r w:rsidR="00A667E0">
          <w:rPr>
            <w:rFonts w:ascii="Times New Roman" w:hAnsi="Times New Roman"/>
            <w:sz w:val="18"/>
            <w:szCs w:val="18"/>
          </w:rPr>
          <w:t xml:space="preserve">t </w:t>
        </w:r>
      </w:ins>
      <w:r>
        <w:rPr>
          <w:rFonts w:ascii="Times New Roman" w:hAnsi="Times New Roman"/>
          <w:sz w:val="18"/>
          <w:szCs w:val="18"/>
        </w:rPr>
        <w:t>to design an augmented reali</w:t>
      </w:r>
      <w:r>
        <w:rPr>
          <w:rFonts w:ascii="Times New Roman" w:hAnsi="Times New Roman"/>
          <w:sz w:val="18"/>
          <w:szCs w:val="18"/>
        </w:rPr>
        <w:t xml:space="preserve">ty app and go on business trips to teach kids how to code. </w:t>
      </w:r>
    </w:p>
    <w:p w14:paraId="0D3F8D34" w14:textId="77777777" w:rsidR="001F1921" w:rsidRDefault="001F1921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5A18C321" w14:textId="77777777" w:rsidR="001F1921" w:rsidRDefault="00B868F7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My boss believes that everyone in the company should be part of the decision-making so even though I was only a high school student, I was always invited to online conferences and meet staff from</w:t>
      </w:r>
      <w:r>
        <w:rPr>
          <w:rFonts w:ascii="Times New Roman" w:hAnsi="Times New Roman"/>
          <w:sz w:val="18"/>
          <w:szCs w:val="18"/>
        </w:rPr>
        <w:t xml:space="preserve"> around the globe. A meeting that greatly opened my mind was a brainstorm session on a programming course for kids. A</w:t>
      </w:r>
      <w:r>
        <w:rPr>
          <w:rFonts w:ascii="Times New Roman" w:hAnsi="Times New Roman"/>
          <w:sz w:val="18"/>
          <w:szCs w:val="18"/>
        </w:rPr>
        <w:t>n Indian</w:t>
      </w:r>
      <w:r>
        <w:rPr>
          <w:rFonts w:ascii="Times New Roman" w:hAnsi="Times New Roman"/>
          <w:sz w:val="18"/>
          <w:szCs w:val="18"/>
        </w:rPr>
        <w:t xml:space="preserve"> teacher at the conference pointed out that few kids in India have access to computers. I was shocked to hear this. I had this prec</w:t>
      </w:r>
      <w:r>
        <w:rPr>
          <w:rFonts w:ascii="Times New Roman" w:hAnsi="Times New Roman"/>
          <w:sz w:val="18"/>
          <w:szCs w:val="18"/>
        </w:rPr>
        <w:t>onception that India provides excellent computer education for kids as the CEO</w:t>
      </w:r>
      <w:r>
        <w:rPr>
          <w:rFonts w:ascii="Times New Roman" w:hAnsi="Times New Roman"/>
          <w:sz w:val="18"/>
          <w:szCs w:val="18"/>
        </w:rPr>
        <w:t>’</w:t>
      </w:r>
      <w:r>
        <w:rPr>
          <w:rFonts w:ascii="Times New Roman" w:hAnsi="Times New Roman"/>
          <w:sz w:val="18"/>
          <w:szCs w:val="18"/>
        </w:rPr>
        <w:t>s of Google, Microsoft, and Adobe were all from India. Realizing how wrong I was to assume that the CEO</w:t>
      </w:r>
      <w:r>
        <w:rPr>
          <w:rFonts w:ascii="Times New Roman" w:hAnsi="Times New Roman"/>
          <w:sz w:val="18"/>
          <w:szCs w:val="18"/>
        </w:rPr>
        <w:t>’</w:t>
      </w:r>
      <w:r>
        <w:rPr>
          <w:rFonts w:ascii="Times New Roman" w:hAnsi="Times New Roman"/>
          <w:sz w:val="18"/>
          <w:szCs w:val="18"/>
        </w:rPr>
        <w:t xml:space="preserve">s represented the mass of the country, I decided that I will make a free </w:t>
      </w:r>
      <w:r>
        <w:rPr>
          <w:rFonts w:ascii="Times New Roman" w:hAnsi="Times New Roman"/>
          <w:sz w:val="18"/>
          <w:szCs w:val="18"/>
        </w:rPr>
        <w:t xml:space="preserve">code learning website for everyone in the world. </w:t>
      </w:r>
    </w:p>
    <w:p w14:paraId="0302AE85" w14:textId="77777777" w:rsidR="001F1921" w:rsidRDefault="001F1921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8EDDC84" w14:textId="7FEA9E0D" w:rsidR="001F1921" w:rsidRDefault="00B868F7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To finish the free code learning website, I would need to learn computer science to create an algorithm that </w:t>
      </w:r>
      <w:del w:id="4" w:author="安志 翁" w:date="2019-10-23T17:22:00Z">
        <w:r w:rsidDel="00FD30BE">
          <w:rPr>
            <w:rFonts w:ascii="Times New Roman" w:hAnsi="Times New Roman"/>
            <w:sz w:val="18"/>
            <w:szCs w:val="18"/>
          </w:rPr>
          <w:delText xml:space="preserve">calculates </w:delText>
        </w:r>
      </w:del>
      <w:ins w:id="5" w:author="安志 翁" w:date="2019-10-23T17:22:00Z">
        <w:r w:rsidR="00FD30BE">
          <w:rPr>
            <w:rFonts w:ascii="Times New Roman" w:hAnsi="Times New Roman"/>
            <w:sz w:val="18"/>
            <w:szCs w:val="18"/>
          </w:rPr>
          <w:t>ge</w:t>
        </w:r>
        <w:r w:rsidR="00FD30BE" w:rsidRPr="00D86A44">
          <w:rPr>
            <w:rFonts w:ascii="Times New Roman" w:hAnsi="Times New Roman"/>
            <w:sz w:val="18"/>
            <w:szCs w:val="18"/>
            <w:highlight w:val="yellow"/>
            <w:rPrChange w:id="6" w:author="安志 翁" w:date="2019-10-23T17:22:00Z">
              <w:rPr>
                <w:rFonts w:ascii="Times New Roman" w:hAnsi="Times New Roman"/>
                <w:sz w:val="18"/>
                <w:szCs w:val="18"/>
              </w:rPr>
            </w:rPrChange>
          </w:rPr>
          <w:t xml:space="preserve">nerates </w:t>
        </w:r>
        <w:r w:rsidR="006442A1">
          <w:rPr>
            <w:rFonts w:ascii="Times New Roman" w:hAnsi="Times New Roman"/>
            <w:sz w:val="18"/>
            <w:szCs w:val="18"/>
            <w:highlight w:val="yellow"/>
          </w:rPr>
          <w:t>specific</w:t>
        </w:r>
        <w:r w:rsidR="00FD30BE" w:rsidRPr="00D86A44">
          <w:rPr>
            <w:rFonts w:ascii="Times New Roman" w:hAnsi="Times New Roman"/>
            <w:sz w:val="18"/>
            <w:szCs w:val="18"/>
            <w:highlight w:val="yellow"/>
            <w:rPrChange w:id="7" w:author="安志 翁" w:date="2019-10-23T17:22:00Z">
              <w:rPr>
                <w:rFonts w:ascii="Times New Roman" w:hAnsi="Times New Roman"/>
                <w:sz w:val="18"/>
                <w:szCs w:val="18"/>
              </w:rPr>
            </w:rPrChange>
          </w:rPr>
          <w:t xml:space="preserve"> course</w:t>
        </w:r>
        <w:r w:rsidR="00FD30BE">
          <w:rPr>
            <w:rFonts w:ascii="Times New Roman" w:hAnsi="Times New Roman"/>
            <w:sz w:val="18"/>
            <w:szCs w:val="18"/>
          </w:rPr>
          <w:t>s</w:t>
        </w:r>
        <w:r w:rsidR="00FD30BE">
          <w:rPr>
            <w:rFonts w:ascii="Times New Roman" w:hAnsi="Times New Roman"/>
            <w:sz w:val="18"/>
            <w:szCs w:val="18"/>
          </w:rPr>
          <w:t xml:space="preserve"> </w:t>
        </w:r>
      </w:ins>
      <w:r>
        <w:rPr>
          <w:rFonts w:ascii="Times New Roman" w:hAnsi="Times New Roman"/>
          <w:sz w:val="18"/>
          <w:szCs w:val="18"/>
        </w:rPr>
        <w:t>based on each user</w:t>
      </w:r>
      <w:r>
        <w:rPr>
          <w:rFonts w:ascii="Times New Roman" w:hAnsi="Times New Roman"/>
          <w:sz w:val="18"/>
          <w:szCs w:val="18"/>
        </w:rPr>
        <w:t>’</w:t>
      </w:r>
      <w:r>
        <w:rPr>
          <w:rFonts w:ascii="Times New Roman" w:hAnsi="Times New Roman"/>
          <w:sz w:val="18"/>
          <w:szCs w:val="18"/>
        </w:rPr>
        <w:t>s data. I would need to understand international education systems</w:t>
      </w:r>
      <w:r>
        <w:rPr>
          <w:rFonts w:ascii="Times New Roman" w:hAnsi="Times New Roman"/>
          <w:sz w:val="18"/>
          <w:szCs w:val="18"/>
        </w:rPr>
        <w:t xml:space="preserve"> to provide relevant educational content and electrical engineering to design efficient hardware. I believe the place to best attain </w:t>
      </w:r>
      <w:del w:id="8" w:author="安志 翁" w:date="2019-10-23T17:23:00Z">
        <w:r w:rsidDel="00876D43">
          <w:rPr>
            <w:rFonts w:ascii="Times New Roman" w:hAnsi="Times New Roman"/>
            <w:sz w:val="18"/>
            <w:szCs w:val="18"/>
          </w:rPr>
          <w:delText xml:space="preserve">this </w:delText>
        </w:r>
      </w:del>
      <w:ins w:id="9" w:author="安志 翁" w:date="2019-10-23T17:23:00Z">
        <w:r w:rsidR="00876D43">
          <w:rPr>
            <w:rFonts w:ascii="Times New Roman" w:hAnsi="Times New Roman"/>
            <w:sz w:val="18"/>
            <w:szCs w:val="18"/>
          </w:rPr>
          <w:t>th</w:t>
        </w:r>
        <w:r w:rsidR="00876D43">
          <w:rPr>
            <w:rFonts w:ascii="Times New Roman" w:hAnsi="Times New Roman"/>
            <w:sz w:val="18"/>
            <w:szCs w:val="18"/>
          </w:rPr>
          <w:t>is</w:t>
        </w:r>
        <w:r w:rsidR="00876D43">
          <w:rPr>
            <w:rFonts w:ascii="Times New Roman" w:hAnsi="Times New Roman"/>
            <w:sz w:val="18"/>
            <w:szCs w:val="18"/>
          </w:rPr>
          <w:t xml:space="preserve"> </w:t>
        </w:r>
      </w:ins>
      <w:r>
        <w:rPr>
          <w:rFonts w:ascii="Times New Roman" w:hAnsi="Times New Roman"/>
          <w:sz w:val="18"/>
          <w:szCs w:val="18"/>
        </w:rPr>
        <w:t>knowledge is at NYU Abu Dhabi.</w:t>
      </w:r>
    </w:p>
    <w:p w14:paraId="78317045" w14:textId="77777777" w:rsidR="001F1921" w:rsidRDefault="001F1921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BAD0061" w14:textId="77777777" w:rsidR="001F1921" w:rsidRDefault="00B868F7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By communicating with an alumnus from NYU Abu Dhabi, I found that the university is a </w:t>
      </w:r>
      <w:r>
        <w:rPr>
          <w:rFonts w:ascii="Times New Roman" w:hAnsi="Times New Roman"/>
          <w:sz w:val="18"/>
          <w:szCs w:val="18"/>
        </w:rPr>
        <w:t xml:space="preserve">special incubator for those who want to make a real, positive impact in the world. I could cooperate with educators, computer scientists, and engineers at </w:t>
      </w:r>
      <w:proofErr w:type="spellStart"/>
      <w:r>
        <w:rPr>
          <w:rFonts w:ascii="Times New Roman" w:hAnsi="Times New Roman"/>
          <w:sz w:val="18"/>
          <w:szCs w:val="18"/>
        </w:rPr>
        <w:t>StartAD</w:t>
      </w:r>
      <w:proofErr w:type="spellEnd"/>
      <w:r>
        <w:rPr>
          <w:rFonts w:ascii="Times New Roman" w:hAnsi="Times New Roman"/>
          <w:sz w:val="18"/>
          <w:szCs w:val="18"/>
        </w:rPr>
        <w:t xml:space="preserve"> and use microcontrollers and 3D printers to build prototypes for my computer in Al </w:t>
      </w:r>
      <w:proofErr w:type="spellStart"/>
      <w:r>
        <w:rPr>
          <w:rFonts w:ascii="Times New Roman" w:hAnsi="Times New Roman"/>
          <w:sz w:val="18"/>
          <w:szCs w:val="18"/>
        </w:rPr>
        <w:t>Warsha</w:t>
      </w:r>
      <w:proofErr w:type="spellEnd"/>
      <w:r>
        <w:rPr>
          <w:rFonts w:ascii="Times New Roman" w:hAnsi="Times New Roman"/>
          <w:sz w:val="18"/>
          <w:szCs w:val="18"/>
        </w:rPr>
        <w:t>. Un</w:t>
      </w:r>
      <w:r>
        <w:rPr>
          <w:rFonts w:ascii="Times New Roman" w:hAnsi="Times New Roman"/>
          <w:sz w:val="18"/>
          <w:szCs w:val="18"/>
        </w:rPr>
        <w:t xml:space="preserve">der </w:t>
      </w:r>
      <w:proofErr w:type="spellStart"/>
      <w:r>
        <w:rPr>
          <w:rFonts w:ascii="Times New Roman" w:hAnsi="Times New Roman"/>
          <w:sz w:val="18"/>
          <w:szCs w:val="18"/>
        </w:rPr>
        <w:t>startInvest</w:t>
      </w:r>
      <w:proofErr w:type="spellEnd"/>
      <w:r>
        <w:rPr>
          <w:rFonts w:ascii="Times New Roman" w:hAnsi="Times New Roman"/>
          <w:sz w:val="18"/>
          <w:szCs w:val="18"/>
        </w:rPr>
        <w:t xml:space="preserve"> and Beyond the Pitch programs, I could create partnerships with local industries and seek out local angel investors to support my idea. </w:t>
      </w:r>
    </w:p>
    <w:p w14:paraId="56F43FB6" w14:textId="77777777" w:rsidR="001F1921" w:rsidRDefault="001F1921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33D04FA" w14:textId="77777777" w:rsidR="001F1921" w:rsidRDefault="00B868F7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More importantly, NYU Abu Dhabi is a university that shares a similar value of mine - making meaningfu</w:t>
      </w:r>
      <w:r>
        <w:rPr>
          <w:rFonts w:ascii="Times New Roman" w:hAnsi="Times New Roman"/>
          <w:sz w:val="18"/>
          <w:szCs w:val="18"/>
        </w:rPr>
        <w:t xml:space="preserve">l contributions to the lives of others by challenging the traditional concepts and dismantling misunderstanding. I am looking forward to meeting classmates from NYUAD who have their own sets of beliefs and languages. </w:t>
      </w:r>
      <w:r>
        <w:rPr>
          <w:rFonts w:ascii="Times New Roman" w:hAnsi="Times New Roman"/>
          <w:sz w:val="18"/>
          <w:szCs w:val="18"/>
        </w:rPr>
        <w:t>With them</w:t>
      </w:r>
      <w:r>
        <w:rPr>
          <w:rFonts w:ascii="Times New Roman" w:hAnsi="Times New Roman"/>
          <w:sz w:val="18"/>
          <w:szCs w:val="18"/>
        </w:rPr>
        <w:t>, we would work</w:t>
      </w:r>
      <w:r>
        <w:rPr>
          <w:rFonts w:ascii="Times New Roman" w:hAnsi="Times New Roman"/>
          <w:sz w:val="18"/>
          <w:szCs w:val="18"/>
        </w:rPr>
        <w:t xml:space="preserve"> together</w:t>
      </w:r>
      <w:r>
        <w:rPr>
          <w:rFonts w:ascii="Times New Roman" w:hAnsi="Times New Roman"/>
          <w:sz w:val="18"/>
          <w:szCs w:val="18"/>
        </w:rPr>
        <w:t xml:space="preserve"> to ge</w:t>
      </w:r>
      <w:r>
        <w:rPr>
          <w:rFonts w:ascii="Times New Roman" w:hAnsi="Times New Roman"/>
          <w:sz w:val="18"/>
          <w:szCs w:val="18"/>
        </w:rPr>
        <w:t xml:space="preserve">nerate new ideas to understand and solve the complexities of the world. </w:t>
      </w:r>
    </w:p>
    <w:p w14:paraId="06F4DF30" w14:textId="77777777" w:rsidR="001F1921" w:rsidRDefault="001F1921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B22EB5B" w14:textId="77777777" w:rsidR="001F1921" w:rsidRDefault="001F1921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5AC07BC" w14:textId="77777777" w:rsidR="001F1921" w:rsidRDefault="001F1921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3B16C92" w14:textId="77777777" w:rsidR="001F1921" w:rsidRDefault="001F1921">
      <w:pPr>
        <w:framePr w:wrap="auto"/>
        <w:spacing w:line="24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89EFC80" w14:textId="77777777" w:rsidR="001F1921" w:rsidRDefault="001F1921">
      <w:pPr>
        <w:framePr w:wrap="auto"/>
        <w:spacing w:line="240" w:lineRule="exact"/>
      </w:pPr>
    </w:p>
    <w:sectPr w:rsidR="001F1921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C3935" w14:textId="77777777" w:rsidR="00B868F7" w:rsidRDefault="00B868F7">
      <w:pPr>
        <w:framePr w:wrap="around"/>
      </w:pPr>
      <w:r>
        <w:separator/>
      </w:r>
    </w:p>
  </w:endnote>
  <w:endnote w:type="continuationSeparator" w:id="0">
    <w:p w14:paraId="2C5D0230" w14:textId="77777777" w:rsidR="00B868F7" w:rsidRDefault="00B868F7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107DF" w14:textId="77777777" w:rsidR="001F1921" w:rsidRDefault="001F1921">
    <w:pPr>
      <w:pStyle w:val="HeaderFooter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9F915" w14:textId="77777777" w:rsidR="00B868F7" w:rsidRDefault="00B868F7">
      <w:pPr>
        <w:framePr w:wrap="around"/>
      </w:pPr>
      <w:r>
        <w:separator/>
      </w:r>
    </w:p>
  </w:footnote>
  <w:footnote w:type="continuationSeparator" w:id="0">
    <w:p w14:paraId="2789C9C8" w14:textId="77777777" w:rsidR="00B868F7" w:rsidRDefault="00B868F7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54012" w14:textId="77777777" w:rsidR="001F1921" w:rsidRDefault="001F1921">
    <w:pPr>
      <w:pStyle w:val="HeaderFooter"/>
      <w:framePr w:wrap="auto"/>
      <w:rPr>
        <w:rFonts w:hint="eastAsia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安志 翁">
    <w15:presenceInfo w15:providerId="Windows Live" w15:userId="a1ddeca87a1d3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trackRevisions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21"/>
    <w:rsid w:val="001F1921"/>
    <w:rsid w:val="006442A1"/>
    <w:rsid w:val="00876D43"/>
    <w:rsid w:val="0089681D"/>
    <w:rsid w:val="00A667E0"/>
    <w:rsid w:val="00B41D39"/>
    <w:rsid w:val="00B868F7"/>
    <w:rsid w:val="00D86A44"/>
    <w:rsid w:val="00FD30BE"/>
    <w:rsid w:val="7ED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CB72"/>
  <w15:docId w15:val="{91787B5A-9A3B-4B49-BB2D-F3E1C669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framePr w:wrap="around" w:hAnchor="text"/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qFormat/>
    <w:pPr>
      <w:framePr w:wrap="around" w:hAnchor="text"/>
    </w:pPr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安志 翁</cp:lastModifiedBy>
  <cp:revision>2</cp:revision>
  <dcterms:created xsi:type="dcterms:W3CDTF">2019-10-23T09:24:00Z</dcterms:created>
  <dcterms:modified xsi:type="dcterms:W3CDTF">2019-10-23T09:24:00Z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