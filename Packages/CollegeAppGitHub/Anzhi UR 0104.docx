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C2DA" w14:textId="77777777" w:rsidR="00AA4A07" w:rsidRDefault="00C5123B">
      <w:pPr>
        <w:spacing w:line="240" w:lineRule="exact"/>
        <w:rPr>
          <w:rFonts w:ascii="Segoe UI" w:hAnsi="Segoe UI" w:cs="Segoe UI"/>
          <w:color w:val="333333"/>
          <w:szCs w:val="21"/>
          <w:shd w:val="clear" w:color="auto" w:fill="FFFFFF"/>
        </w:rPr>
      </w:pPr>
      <w:r>
        <w:rPr>
          <w:rFonts w:ascii="Segoe UI" w:hAnsi="Segoe UI" w:cs="Segoe UI"/>
          <w:color w:val="333333"/>
          <w:szCs w:val="21"/>
          <w:shd w:val="clear" w:color="auto" w:fill="FFFFFF"/>
        </w:rPr>
        <w:t xml:space="preserve">The University of Rochester benefactor, entrepreneur, photography pioneer and philanthropist George Eastman said, “The progress of the world depends almost entirely upon education.” With that statement in mind, how will you use your University of </w:t>
      </w:r>
      <w:r>
        <w:rPr>
          <w:rFonts w:ascii="Segoe UI" w:hAnsi="Segoe UI" w:cs="Segoe UI"/>
          <w:color w:val="333333"/>
          <w:szCs w:val="21"/>
          <w:shd w:val="clear" w:color="auto" w:fill="FFFFFF"/>
        </w:rPr>
        <w:t>Rochester experience to foster positive change in order to make the world, your community and those around you “ever better?”</w:t>
      </w:r>
    </w:p>
    <w:p w14:paraId="594CFB70" w14:textId="7F3DF7C0" w:rsidR="00AA4A07" w:rsidDel="002971BF" w:rsidRDefault="00AA4A07">
      <w:pPr>
        <w:spacing w:line="240" w:lineRule="exact"/>
        <w:rPr>
          <w:del w:id="0" w:author="翁 安志" w:date="2020-01-04T10:45:00Z"/>
        </w:rPr>
      </w:pPr>
    </w:p>
    <w:p w14:paraId="0756812E" w14:textId="3AD8EDDE" w:rsidR="002971BF" w:rsidRPr="002971BF" w:rsidRDefault="002971BF">
      <w:pPr>
        <w:spacing w:line="240" w:lineRule="exact"/>
        <w:rPr>
          <w:ins w:id="1" w:author="翁 安志" w:date="2020-01-04T10:45:00Z"/>
          <w:rPrChange w:id="2" w:author="翁 安志" w:date="2020-01-04T10:45:00Z">
            <w:rPr>
              <w:ins w:id="3" w:author="翁 安志" w:date="2020-01-04T10:45:00Z"/>
              <w:strike/>
            </w:rPr>
          </w:rPrChange>
        </w:rPr>
      </w:pPr>
    </w:p>
    <w:p w14:paraId="7024E77F" w14:textId="77686AB1" w:rsidR="002971BF" w:rsidRDefault="002971BF">
      <w:pPr>
        <w:spacing w:line="240" w:lineRule="exact"/>
        <w:rPr>
          <w:ins w:id="4" w:author="翁 安志" w:date="2020-01-04T10:45:00Z"/>
          <w:rFonts w:hint="eastAsia"/>
        </w:rPr>
      </w:pPr>
      <w:ins w:id="5" w:author="翁 安志" w:date="2020-01-04T10:45:00Z">
        <w:r>
          <w:rPr>
            <w:rFonts w:hint="eastAsia"/>
          </w:rPr>
          <w:t>I</w:t>
        </w:r>
        <w:r>
          <w:t xml:space="preserve"> always believed that learning is more than getting a good score on your academic performances</w:t>
        </w:r>
        <w:r w:rsidR="00DE4F0F">
          <w:t>.</w:t>
        </w:r>
      </w:ins>
      <w:ins w:id="6" w:author="翁 安志" w:date="2020-01-04T11:01:00Z">
        <w:r w:rsidR="000C66B0">
          <w:t xml:space="preserve"> It is also important to apply them.</w:t>
        </w:r>
      </w:ins>
      <w:ins w:id="7" w:author="翁 安志" w:date="2020-01-04T10:46:00Z">
        <w:r w:rsidR="00102F21">
          <w:t xml:space="preserve"> I concern about the </w:t>
        </w:r>
      </w:ins>
      <w:ins w:id="8" w:author="翁 安志" w:date="2020-01-04T10:47:00Z">
        <w:r w:rsidR="00AF3517">
          <w:t xml:space="preserve">problems around the society I reside in, and I try </w:t>
        </w:r>
        <w:r w:rsidR="003E0009">
          <w:t>to use the knowledge I have learned to solve these issues.</w:t>
        </w:r>
      </w:ins>
      <w:ins w:id="9" w:author="翁 安志" w:date="2020-01-04T10:49:00Z">
        <w:r w:rsidR="00056C0F">
          <w:t xml:space="preserve"> Aware of the lack of sex-education in China, I made a sex-education video game with my friends</w:t>
        </w:r>
      </w:ins>
      <w:ins w:id="10" w:author="翁 安志" w:date="2020-01-04T10:52:00Z">
        <w:r w:rsidR="00F46A95">
          <w:t xml:space="preserve"> to teach teenagers sex-education</w:t>
        </w:r>
      </w:ins>
      <w:ins w:id="11" w:author="翁 安志" w:date="2020-01-04T10:49:00Z">
        <w:r w:rsidR="002820F1">
          <w:t>;</w:t>
        </w:r>
      </w:ins>
      <w:ins w:id="12" w:author="翁 安志" w:date="2020-01-04T10:50:00Z">
        <w:r w:rsidR="00EE51D1">
          <w:t xml:space="preserve"> n</w:t>
        </w:r>
      </w:ins>
      <w:ins w:id="13" w:author="翁 安志" w:date="2020-01-04T10:51:00Z">
        <w:r w:rsidR="00EE51D1">
          <w:t xml:space="preserve">oticing the neglect of old </w:t>
        </w:r>
      </w:ins>
      <w:ins w:id="14" w:author="翁 安志" w:date="2020-01-04T10:52:00Z">
        <w:r w:rsidR="00835759">
          <w:t>industrial</w:t>
        </w:r>
      </w:ins>
      <w:ins w:id="15" w:author="翁 安志" w:date="2020-01-04T10:51:00Z">
        <w:r w:rsidR="00EE51D1">
          <w:t xml:space="preserve"> culture in Shanghai, I created a Virtual Reality art exhibition</w:t>
        </w:r>
        <w:r w:rsidR="00A74D3C">
          <w:t xml:space="preserve"> of the industrial sites</w:t>
        </w:r>
        <w:r w:rsidR="00EE51D1">
          <w:t xml:space="preserve"> with my friends to</w:t>
        </w:r>
      </w:ins>
      <w:ins w:id="16" w:author="翁 安志" w:date="2020-01-04T10:52:00Z">
        <w:r w:rsidR="006B4161">
          <w:t xml:space="preserve"> remind people about </w:t>
        </w:r>
      </w:ins>
      <w:ins w:id="17" w:author="翁 安志" w:date="2020-01-04T11:00:00Z">
        <w:r w:rsidR="00A6023E">
          <w:t xml:space="preserve">the </w:t>
        </w:r>
        <w:r w:rsidR="00501511">
          <w:t>zeitgeist</w:t>
        </w:r>
      </w:ins>
      <w:ins w:id="18" w:author="翁 安志" w:date="2020-01-04T10:59:00Z">
        <w:r w:rsidR="000B76C5">
          <w:t xml:space="preserve"> of the city</w:t>
        </w:r>
      </w:ins>
      <w:ins w:id="19" w:author="翁 安志" w:date="2020-01-04T10:52:00Z">
        <w:r w:rsidR="006B4161">
          <w:t>.</w:t>
        </w:r>
      </w:ins>
      <w:ins w:id="20" w:author="翁 安志" w:date="2020-01-04T11:01:00Z">
        <w:r w:rsidR="008818A9">
          <w:t xml:space="preserve"> </w:t>
        </w:r>
      </w:ins>
    </w:p>
    <w:p w14:paraId="7956D425" w14:textId="323AF7D4" w:rsidR="00AA4A07" w:rsidDel="00485B2C" w:rsidRDefault="00C5123B">
      <w:pPr>
        <w:spacing w:line="240" w:lineRule="exact"/>
        <w:rPr>
          <w:ins w:id="21" w:author="sisleyzhou" w:date="2020-01-04T10:07:00Z"/>
          <w:del w:id="22" w:author="翁 安志" w:date="2020-01-04T11:01:00Z"/>
          <w:strike/>
        </w:rPr>
      </w:pPr>
      <w:del w:id="23" w:author="翁 安志" w:date="2020-01-04T11:00:00Z">
        <w:r w:rsidDel="00501511">
          <w:rPr>
            <w:strike/>
            <w:rPrChange w:id="24" w:author="sisleyzhou" w:date="2020-01-04T09:52:00Z">
              <w:rPr/>
            </w:rPrChange>
          </w:rPr>
          <w:delText>I can’t stop from getting my feet wet for a second. With the help of the internet, I get to explore knowledge more than my school</w:delText>
        </w:r>
        <w:r w:rsidDel="00501511">
          <w:rPr>
            <w:strike/>
            <w:rPrChange w:id="25" w:author="sisleyzhou" w:date="2020-01-04T09:52:00Z">
              <w:rPr/>
            </w:rPrChange>
          </w:rPr>
          <w:delText xml:space="preserve"> and my community offer such as cinematography or computer science. As I continue my extracurricular studies, I also observe problems of this society. Being concerned about these problems, I decided to improve the community around me by through different a</w:delText>
        </w:r>
        <w:r w:rsidDel="00501511">
          <w:rPr>
            <w:strike/>
            <w:rPrChange w:id="26" w:author="sisleyzhou" w:date="2020-01-04T09:52:00Z">
              <w:rPr/>
            </w:rPrChange>
          </w:rPr>
          <w:delText>pproaches. Frustrated by the long walking time to school cafeteria, I developed a food delivery app for it; seeing my female peer receiving unequal treatment in her family, I recorded a Harmonica version of Let It Go and posted it onto the internet to show</w:delText>
        </w:r>
        <w:r w:rsidDel="00501511">
          <w:rPr>
            <w:strike/>
            <w:rPrChange w:id="27" w:author="sisleyzhou" w:date="2020-01-04T09:52:00Z">
              <w:rPr/>
            </w:rPrChange>
          </w:rPr>
          <w:delText xml:space="preserve"> my support on gender equality. </w:delText>
        </w:r>
      </w:del>
      <w:del w:id="28" w:author="翁 安志" w:date="2020-01-04T11:01:00Z">
        <w:r w:rsidDel="00485B2C">
          <w:rPr>
            <w:strike/>
            <w:rPrChange w:id="29" w:author="sisleyzhou" w:date="2020-01-04T09:52:00Z">
              <w:rPr/>
            </w:rPrChange>
          </w:rPr>
          <w:delText>My dedication to my community won’t be possible without the knowledge I learned outside the curriculum.</w:delText>
        </w:r>
      </w:del>
    </w:p>
    <w:p w14:paraId="13159531" w14:textId="77777777" w:rsidR="00AA4A07" w:rsidDel="00485B2C" w:rsidRDefault="00AA4A07">
      <w:pPr>
        <w:spacing w:line="240" w:lineRule="exact"/>
        <w:rPr>
          <w:ins w:id="30" w:author="sisleyzhou" w:date="2020-01-04T10:07:00Z"/>
          <w:del w:id="31" w:author="翁 安志" w:date="2020-01-04T11:01:00Z"/>
          <w:strike/>
        </w:rPr>
      </w:pPr>
    </w:p>
    <w:p w14:paraId="3E09351E" w14:textId="6B906B75" w:rsidR="00AA4A07" w:rsidDel="00485B2C" w:rsidRDefault="00C5123B">
      <w:pPr>
        <w:spacing w:line="240" w:lineRule="exact"/>
        <w:rPr>
          <w:del w:id="32" w:author="翁 安志" w:date="2020-01-04T11:01:00Z"/>
        </w:rPr>
      </w:pPr>
      <w:ins w:id="33" w:author="sisleyzhou" w:date="2020-01-04T10:07:00Z">
        <w:del w:id="34" w:author="翁 安志" w:date="2020-01-04T11:01:00Z">
          <w:r w:rsidDel="00485B2C">
            <w:delText>The question asks you how UR will help you, therefore outside the curriculum isn’t an answer unless you’re talking extr</w:delText>
          </w:r>
          <w:r w:rsidDel="00485B2C">
            <w:delText xml:space="preserve">acurriculars at UR. </w:delText>
          </w:r>
        </w:del>
      </w:ins>
    </w:p>
    <w:p w14:paraId="0247A235" w14:textId="77777777" w:rsidR="00AA4A07" w:rsidRDefault="00AA4A07">
      <w:pPr>
        <w:spacing w:line="240" w:lineRule="exact"/>
      </w:pPr>
    </w:p>
    <w:p w14:paraId="11268AB9" w14:textId="3846B06A" w:rsidR="00AA4A07" w:rsidRDefault="00C5123B">
      <w:pPr>
        <w:spacing w:line="240" w:lineRule="exact"/>
      </w:pPr>
      <w:r>
        <w:rPr>
          <w:rFonts w:hint="eastAsia"/>
          <w:highlight w:val="yellow"/>
        </w:rPr>
        <w:t>I</w:t>
      </w:r>
      <w:r>
        <w:rPr>
          <w:highlight w:val="yellow"/>
        </w:rPr>
        <w:t xml:space="preserve"> wish to </w:t>
      </w:r>
      <w:ins w:id="35" w:author="翁 安志" w:date="2020-01-04T11:02:00Z">
        <w:r w:rsidR="00A964CC">
          <w:rPr>
            <w:highlight w:val="yellow"/>
          </w:rPr>
          <w:t xml:space="preserve">explore more potential areas to learn in my college life and </w:t>
        </w:r>
      </w:ins>
      <w:r>
        <w:rPr>
          <w:highlight w:val="yellow"/>
        </w:rPr>
        <w:t xml:space="preserve">keep </w:t>
      </w:r>
      <w:ins w:id="36" w:author="翁 安志" w:date="2020-01-04T11:03:00Z">
        <w:r w:rsidR="00C418D1">
          <w:rPr>
            <w:highlight w:val="yellow"/>
          </w:rPr>
          <w:t>my</w:t>
        </w:r>
      </w:ins>
      <w:del w:id="37" w:author="翁 安志" w:date="2020-01-04T11:03:00Z">
        <w:r w:rsidDel="00C418D1">
          <w:rPr>
            <w:highlight w:val="yellow"/>
          </w:rPr>
          <w:delText>this</w:delText>
        </w:r>
      </w:del>
      <w:r>
        <w:rPr>
          <w:highlight w:val="yellow"/>
        </w:rPr>
        <w:t xml:space="preserve"> passion on </w:t>
      </w:r>
      <w:ins w:id="38" w:author="翁 安志" w:date="2020-01-04T11:02:00Z">
        <w:r w:rsidR="0050252D">
          <w:rPr>
            <w:highlight w:val="yellow"/>
          </w:rPr>
          <w:t>applying the</w:t>
        </w:r>
      </w:ins>
      <w:ins w:id="39" w:author="翁 安志" w:date="2020-01-04T11:03:00Z">
        <w:r w:rsidR="00D9056E">
          <w:rPr>
            <w:highlight w:val="yellow"/>
          </w:rPr>
          <w:t>se knowledges to serve</w:t>
        </w:r>
        <w:bookmarkStart w:id="40" w:name="_GoBack"/>
        <w:bookmarkEnd w:id="40"/>
        <w:r w:rsidR="00D9056E">
          <w:rPr>
            <w:highlight w:val="yellow"/>
          </w:rPr>
          <w:t xml:space="preserve"> the community</w:t>
        </w:r>
      </w:ins>
      <w:del w:id="41" w:author="翁 安志" w:date="2020-01-04T11:02:00Z">
        <w:r w:rsidDel="0050252D">
          <w:rPr>
            <w:highlight w:val="yellow"/>
          </w:rPr>
          <w:delText xml:space="preserve">learning </w:delText>
        </w:r>
        <w:r w:rsidDel="00970CE8">
          <w:rPr>
            <w:highlight w:val="cyan"/>
            <w:rPrChange w:id="42" w:author="sisleyzhou" w:date="2020-01-04T09:52:00Z">
              <w:rPr>
                <w:highlight w:val="yellow"/>
              </w:rPr>
            </w:rPrChange>
          </w:rPr>
          <w:delText>outside the curriculum</w:delText>
        </w:r>
        <w:r w:rsidDel="00970CE8">
          <w:rPr>
            <w:highlight w:val="yellow"/>
          </w:rPr>
          <w:delText xml:space="preserve"> </w:delText>
        </w:r>
      </w:del>
      <w:del w:id="43" w:author="翁 安志" w:date="2020-01-04T11:03:00Z">
        <w:r w:rsidDel="00D9056E">
          <w:rPr>
            <w:highlight w:val="yellow"/>
          </w:rPr>
          <w:delText>and</w:delText>
        </w:r>
      </w:del>
      <w:del w:id="44" w:author="翁 安志" w:date="2020-01-04T11:02:00Z">
        <w:r w:rsidDel="00886E2A">
          <w:rPr>
            <w:highlight w:val="yellow"/>
          </w:rPr>
          <w:delText xml:space="preserve"> </w:delText>
        </w:r>
        <w:r w:rsidDel="00602A7C">
          <w:rPr>
            <w:highlight w:val="yellow"/>
          </w:rPr>
          <w:delText>use them to solve problems I care abo</w:delText>
        </w:r>
        <w:r w:rsidDel="00602A7C">
          <w:rPr>
            <w:highlight w:val="yellow"/>
          </w:rPr>
          <w:delText>u</w:delText>
        </w:r>
        <w:r w:rsidDel="00602A7C">
          <w:rPr>
            <w:highlight w:val="yellow"/>
          </w:rPr>
          <w:delText>t</w:delText>
        </w:r>
      </w:del>
      <w:r>
        <w:rPr>
          <w:highlight w:val="yellow"/>
        </w:rPr>
        <w:t>.</w:t>
      </w:r>
      <w:r>
        <w:t xml:space="preserve"> UR allows me to achieve this goal</w:t>
      </w:r>
      <w:del w:id="45" w:author="翁 安志" w:date="2020-01-04T11:04:00Z">
        <w:r w:rsidDel="00705491">
          <w:delText xml:space="preserve"> and extend my pathway toward various academic areas</w:delText>
        </w:r>
      </w:del>
      <w:r>
        <w:t xml:space="preserve"> with its open curriculum that allows me </w:t>
      </w:r>
      <w:r>
        <w:t>to study any courses I am interested in</w:t>
      </w:r>
      <w:r>
        <w:t xml:space="preserve">. I could study computer science in societal context through the “Social Implications of Computing” course and </w:t>
      </w:r>
      <w:ins w:id="46" w:author="翁 安志" w:date="2020-01-04T11:09:00Z">
        <w:r w:rsidR="00B518F8">
          <w:t xml:space="preserve">discover how </w:t>
        </w:r>
      </w:ins>
      <w:ins w:id="47" w:author="翁 安志" w:date="2020-01-04T11:10:00Z">
        <w:r w:rsidR="00B518F8">
          <w:t xml:space="preserve">stories of cities could be </w:t>
        </w:r>
        <w:r w:rsidR="008716D5">
          <w:t xml:space="preserve">effectively </w:t>
        </w:r>
        <w:r w:rsidR="00B518F8">
          <w:t>told through “</w:t>
        </w:r>
        <w:r w:rsidR="00B518F8" w:rsidRPr="00B518F8">
          <w:t>BRIGHT LIGHTS, BIG CITY: THE URBAN IMAGINATION</w:t>
        </w:r>
        <w:r w:rsidR="00B518F8">
          <w:t>” course</w:t>
        </w:r>
      </w:ins>
      <w:ins w:id="48" w:author="翁 安志" w:date="2020-01-04T11:08:00Z">
        <w:r w:rsidR="000921B1">
          <w:t>.</w:t>
        </w:r>
      </w:ins>
      <w:ins w:id="49" w:author="翁 安志" w:date="2020-01-04T11:10:00Z">
        <w:r w:rsidR="00736344">
          <w:t xml:space="preserve"> </w:t>
        </w:r>
      </w:ins>
      <w:del w:id="50" w:author="翁 安志" w:date="2020-01-04T11:08:00Z">
        <w:r w:rsidDel="000921B1">
          <w:delText>explore the role of harmonica in the history of Jazz through the “History, Analysis, and Theory of Early J</w:delText>
        </w:r>
        <w:r w:rsidDel="000921B1">
          <w:delText xml:space="preserve">azz” course. </w:delText>
        </w:r>
      </w:del>
      <w:r>
        <w:t>I can use these knowledges to influence the world through</w:t>
      </w:r>
      <w:ins w:id="51" w:author="翁 安志" w:date="2020-01-04T11:19:00Z">
        <w:r w:rsidR="000B547B">
          <w:t xml:space="preserve"> </w:t>
        </w:r>
      </w:ins>
      <w:del w:id="52" w:author="翁 安志" w:date="2020-01-04T11:19:00Z">
        <w:r w:rsidDel="000B547B">
          <w:delText xml:space="preserve"> invent</w:delText>
        </w:r>
      </w:del>
      <w:del w:id="53" w:author="翁 安志" w:date="2020-01-04T11:12:00Z">
        <w:r w:rsidDel="00A105B8">
          <w:delText xml:space="preserve">ing a </w:delText>
        </w:r>
        <w:r w:rsidDel="00A105B8">
          <w:delText xml:space="preserve">digitalized harmonica that allows MIDI signal through Audio and Music Engineering Program </w:delText>
        </w:r>
      </w:del>
      <w:del w:id="54" w:author="翁 安志" w:date="2020-01-04T11:18:00Z">
        <w:r w:rsidDel="005861F1">
          <w:delText xml:space="preserve">or </w:delText>
        </w:r>
      </w:del>
      <w:commentRangeStart w:id="55"/>
      <w:r>
        <w:t>developing immersive city simulation models for city-planning under the Center o</w:t>
      </w:r>
      <w:r>
        <w:t>f Augmented and Virtual Reality</w:t>
      </w:r>
      <w:del w:id="56" w:author="翁 安志" w:date="2020-01-04T11:19:00Z">
        <w:r w:rsidDel="0080092D">
          <w:delText>.</w:delText>
        </w:r>
        <w:commentRangeEnd w:id="55"/>
        <w:r w:rsidDel="0080092D">
          <w:commentReference w:id="55"/>
        </w:r>
      </w:del>
      <w:ins w:id="57" w:author="翁 安志" w:date="2020-01-04T11:19:00Z">
        <w:r w:rsidR="0080092D">
          <w:t xml:space="preserve"> </w:t>
        </w:r>
        <w:r w:rsidR="00ED28CD">
          <w:t xml:space="preserve">to help design the most efficient and </w:t>
        </w:r>
        <w:r w:rsidR="00802679">
          <w:t>friendliest cities i</w:t>
        </w:r>
      </w:ins>
      <w:ins w:id="58" w:author="翁 安志" w:date="2020-01-04T11:20:00Z">
        <w:r w:rsidR="00802679">
          <w:t>n the world.</w:t>
        </w:r>
      </w:ins>
    </w:p>
    <w:p w14:paraId="0EA488EB" w14:textId="77777777" w:rsidR="00AA4A07" w:rsidRDefault="00AA4A07">
      <w:pPr>
        <w:spacing w:line="240" w:lineRule="exact"/>
      </w:pPr>
    </w:p>
    <w:p w14:paraId="59256235" w14:textId="77777777" w:rsidR="00AA4A07" w:rsidRDefault="00C5123B">
      <w:pPr>
        <w:spacing w:line="240" w:lineRule="exact"/>
      </w:pPr>
      <w:r>
        <w:t>At UR, I foresee myself either on my way toward my interest or inventing one, and I wish to utilize these passions for the good of the world.</w:t>
      </w:r>
    </w:p>
    <w:sectPr w:rsidR="00AA4A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sisleyzhou" w:date="2020-01-04T09:52:00Z" w:initials="s">
    <w:p w14:paraId="0A3565FF" w14:textId="77777777" w:rsidR="00AA4A07" w:rsidRDefault="00C5123B">
      <w:pPr>
        <w:pStyle w:val="a3"/>
      </w:pPr>
      <w:r>
        <w:t xml:space="preserve">This is the coolest idea you mention. Flesh this out with the </w:t>
      </w:r>
      <w:r>
        <w:t>“Why” and “how”</w:t>
      </w:r>
      <w:r>
        <w:t xml:space="preserve">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3565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3565FF" w16cid:durableId="21BAE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728B2" w14:textId="77777777" w:rsidR="00C5123B" w:rsidRDefault="00C5123B" w:rsidP="002971BF">
      <w:r>
        <w:separator/>
      </w:r>
    </w:p>
  </w:endnote>
  <w:endnote w:type="continuationSeparator" w:id="0">
    <w:p w14:paraId="58C37BF2" w14:textId="77777777" w:rsidR="00C5123B" w:rsidRDefault="00C5123B" w:rsidP="0029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CB79" w14:textId="77777777" w:rsidR="00C5123B" w:rsidRDefault="00C5123B" w:rsidP="002971BF">
      <w:r>
        <w:separator/>
      </w:r>
    </w:p>
  </w:footnote>
  <w:footnote w:type="continuationSeparator" w:id="0">
    <w:p w14:paraId="463C2FC7" w14:textId="77777777" w:rsidR="00C5123B" w:rsidRDefault="00C5123B" w:rsidP="002971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1B1"/>
    <w:rsid w:val="0000760C"/>
    <w:rsid w:val="00007719"/>
    <w:rsid w:val="000205C7"/>
    <w:rsid w:val="00023D4B"/>
    <w:rsid w:val="00027279"/>
    <w:rsid w:val="00056C0F"/>
    <w:rsid w:val="00060A65"/>
    <w:rsid w:val="00062ED2"/>
    <w:rsid w:val="000653AA"/>
    <w:rsid w:val="000921B1"/>
    <w:rsid w:val="00094489"/>
    <w:rsid w:val="000965F2"/>
    <w:rsid w:val="00096B0F"/>
    <w:rsid w:val="000B547B"/>
    <w:rsid w:val="000B76C5"/>
    <w:rsid w:val="000C1B36"/>
    <w:rsid w:val="000C66B0"/>
    <w:rsid w:val="000D2C16"/>
    <w:rsid w:val="000D3DE4"/>
    <w:rsid w:val="000E38E8"/>
    <w:rsid w:val="000F3A5C"/>
    <w:rsid w:val="00102F21"/>
    <w:rsid w:val="00122FF3"/>
    <w:rsid w:val="00126999"/>
    <w:rsid w:val="00163E29"/>
    <w:rsid w:val="0016475A"/>
    <w:rsid w:val="0017101F"/>
    <w:rsid w:val="00190343"/>
    <w:rsid w:val="0019045A"/>
    <w:rsid w:val="001A065F"/>
    <w:rsid w:val="001A79ED"/>
    <w:rsid w:val="001B5E9B"/>
    <w:rsid w:val="001B6CDD"/>
    <w:rsid w:val="001B7FB4"/>
    <w:rsid w:val="001C74F6"/>
    <w:rsid w:val="001D6F77"/>
    <w:rsid w:val="001E6547"/>
    <w:rsid w:val="001F4377"/>
    <w:rsid w:val="00211E5C"/>
    <w:rsid w:val="00224396"/>
    <w:rsid w:val="00226F8E"/>
    <w:rsid w:val="002333D5"/>
    <w:rsid w:val="00237850"/>
    <w:rsid w:val="00241A1C"/>
    <w:rsid w:val="00245795"/>
    <w:rsid w:val="00257A3A"/>
    <w:rsid w:val="002601B1"/>
    <w:rsid w:val="00263EC3"/>
    <w:rsid w:val="002820F1"/>
    <w:rsid w:val="002971BF"/>
    <w:rsid w:val="002A3CF0"/>
    <w:rsid w:val="002A6E60"/>
    <w:rsid w:val="002D0B73"/>
    <w:rsid w:val="002F0B2D"/>
    <w:rsid w:val="00314E65"/>
    <w:rsid w:val="00317F44"/>
    <w:rsid w:val="00322497"/>
    <w:rsid w:val="003237D4"/>
    <w:rsid w:val="0033553C"/>
    <w:rsid w:val="003518A7"/>
    <w:rsid w:val="00367B63"/>
    <w:rsid w:val="003719A8"/>
    <w:rsid w:val="00374546"/>
    <w:rsid w:val="00375C28"/>
    <w:rsid w:val="0038137B"/>
    <w:rsid w:val="003C3224"/>
    <w:rsid w:val="003C740C"/>
    <w:rsid w:val="003D6EA8"/>
    <w:rsid w:val="003E0009"/>
    <w:rsid w:val="003E6D3F"/>
    <w:rsid w:val="003E7D81"/>
    <w:rsid w:val="003F440F"/>
    <w:rsid w:val="003F747C"/>
    <w:rsid w:val="00401366"/>
    <w:rsid w:val="00421B81"/>
    <w:rsid w:val="004235E4"/>
    <w:rsid w:val="00427A20"/>
    <w:rsid w:val="00427B15"/>
    <w:rsid w:val="004337FB"/>
    <w:rsid w:val="00433B64"/>
    <w:rsid w:val="004423F9"/>
    <w:rsid w:val="00485B2C"/>
    <w:rsid w:val="00493AAD"/>
    <w:rsid w:val="00494260"/>
    <w:rsid w:val="004A25CB"/>
    <w:rsid w:val="004A4888"/>
    <w:rsid w:val="004A62CD"/>
    <w:rsid w:val="004C4DA8"/>
    <w:rsid w:val="004C57BB"/>
    <w:rsid w:val="004E0D78"/>
    <w:rsid w:val="004E73ED"/>
    <w:rsid w:val="00501511"/>
    <w:rsid w:val="0050252D"/>
    <w:rsid w:val="005061DF"/>
    <w:rsid w:val="005126D3"/>
    <w:rsid w:val="005256D4"/>
    <w:rsid w:val="005308FC"/>
    <w:rsid w:val="00541E74"/>
    <w:rsid w:val="00553A36"/>
    <w:rsid w:val="00563243"/>
    <w:rsid w:val="00576B2D"/>
    <w:rsid w:val="005861F1"/>
    <w:rsid w:val="005914CE"/>
    <w:rsid w:val="005959B7"/>
    <w:rsid w:val="00596BB3"/>
    <w:rsid w:val="005B7215"/>
    <w:rsid w:val="005C01E5"/>
    <w:rsid w:val="005C5457"/>
    <w:rsid w:val="005C76A8"/>
    <w:rsid w:val="005D645D"/>
    <w:rsid w:val="005E7870"/>
    <w:rsid w:val="00602A7C"/>
    <w:rsid w:val="00603184"/>
    <w:rsid w:val="00604AED"/>
    <w:rsid w:val="0061545B"/>
    <w:rsid w:val="006279B6"/>
    <w:rsid w:val="00630471"/>
    <w:rsid w:val="006427A1"/>
    <w:rsid w:val="0066275C"/>
    <w:rsid w:val="006848E2"/>
    <w:rsid w:val="006854C5"/>
    <w:rsid w:val="00697EDB"/>
    <w:rsid w:val="006B4161"/>
    <w:rsid w:val="006C63F2"/>
    <w:rsid w:val="006D508E"/>
    <w:rsid w:val="006E3929"/>
    <w:rsid w:val="006F2514"/>
    <w:rsid w:val="007052F5"/>
    <w:rsid w:val="00705491"/>
    <w:rsid w:val="00712198"/>
    <w:rsid w:val="007133C5"/>
    <w:rsid w:val="00715207"/>
    <w:rsid w:val="0072143B"/>
    <w:rsid w:val="007301D9"/>
    <w:rsid w:val="00736344"/>
    <w:rsid w:val="00741925"/>
    <w:rsid w:val="007707DB"/>
    <w:rsid w:val="00786E17"/>
    <w:rsid w:val="00787C66"/>
    <w:rsid w:val="007A67BB"/>
    <w:rsid w:val="007D7F36"/>
    <w:rsid w:val="007E0881"/>
    <w:rsid w:val="007F05D4"/>
    <w:rsid w:val="0080092D"/>
    <w:rsid w:val="00802679"/>
    <w:rsid w:val="00812930"/>
    <w:rsid w:val="008138D4"/>
    <w:rsid w:val="0082127A"/>
    <w:rsid w:val="008331DB"/>
    <w:rsid w:val="00835759"/>
    <w:rsid w:val="00840A15"/>
    <w:rsid w:val="00846B20"/>
    <w:rsid w:val="00870AB2"/>
    <w:rsid w:val="008716D5"/>
    <w:rsid w:val="008764BD"/>
    <w:rsid w:val="008773FB"/>
    <w:rsid w:val="008818A9"/>
    <w:rsid w:val="00886E2A"/>
    <w:rsid w:val="00891811"/>
    <w:rsid w:val="0089185C"/>
    <w:rsid w:val="0089594B"/>
    <w:rsid w:val="008A6BBF"/>
    <w:rsid w:val="008D6EAB"/>
    <w:rsid w:val="008E335A"/>
    <w:rsid w:val="008E4857"/>
    <w:rsid w:val="008F27F0"/>
    <w:rsid w:val="0092670D"/>
    <w:rsid w:val="00964CBE"/>
    <w:rsid w:val="00964FEA"/>
    <w:rsid w:val="00970CE8"/>
    <w:rsid w:val="00972B43"/>
    <w:rsid w:val="009778FE"/>
    <w:rsid w:val="00987094"/>
    <w:rsid w:val="00990BAB"/>
    <w:rsid w:val="009C501B"/>
    <w:rsid w:val="00A105B8"/>
    <w:rsid w:val="00A14897"/>
    <w:rsid w:val="00A154CA"/>
    <w:rsid w:val="00A37225"/>
    <w:rsid w:val="00A41AED"/>
    <w:rsid w:val="00A47C6C"/>
    <w:rsid w:val="00A537AE"/>
    <w:rsid w:val="00A57B20"/>
    <w:rsid w:val="00A6023E"/>
    <w:rsid w:val="00A60291"/>
    <w:rsid w:val="00A74D3C"/>
    <w:rsid w:val="00A82A31"/>
    <w:rsid w:val="00A8631F"/>
    <w:rsid w:val="00A964CC"/>
    <w:rsid w:val="00A975B2"/>
    <w:rsid w:val="00A97CDE"/>
    <w:rsid w:val="00AA4A07"/>
    <w:rsid w:val="00AC090C"/>
    <w:rsid w:val="00AE0356"/>
    <w:rsid w:val="00AF3517"/>
    <w:rsid w:val="00B054DC"/>
    <w:rsid w:val="00B41EEC"/>
    <w:rsid w:val="00B518F8"/>
    <w:rsid w:val="00B5235D"/>
    <w:rsid w:val="00B64DF4"/>
    <w:rsid w:val="00B71230"/>
    <w:rsid w:val="00B7349B"/>
    <w:rsid w:val="00B87FF2"/>
    <w:rsid w:val="00B959BC"/>
    <w:rsid w:val="00BA54FA"/>
    <w:rsid w:val="00BB3E15"/>
    <w:rsid w:val="00BB404D"/>
    <w:rsid w:val="00BC4134"/>
    <w:rsid w:val="00BC603D"/>
    <w:rsid w:val="00BD0B76"/>
    <w:rsid w:val="00BD2B5A"/>
    <w:rsid w:val="00BF03EE"/>
    <w:rsid w:val="00BF3395"/>
    <w:rsid w:val="00BF3DE8"/>
    <w:rsid w:val="00C0366C"/>
    <w:rsid w:val="00C132BB"/>
    <w:rsid w:val="00C24BDA"/>
    <w:rsid w:val="00C334FA"/>
    <w:rsid w:val="00C33AE7"/>
    <w:rsid w:val="00C40DC4"/>
    <w:rsid w:val="00C418D1"/>
    <w:rsid w:val="00C43560"/>
    <w:rsid w:val="00C5123B"/>
    <w:rsid w:val="00C56CDF"/>
    <w:rsid w:val="00C9116C"/>
    <w:rsid w:val="00C92702"/>
    <w:rsid w:val="00CC1B23"/>
    <w:rsid w:val="00CC5685"/>
    <w:rsid w:val="00CD311F"/>
    <w:rsid w:val="00CF7635"/>
    <w:rsid w:val="00CF76B6"/>
    <w:rsid w:val="00D06861"/>
    <w:rsid w:val="00D06A2F"/>
    <w:rsid w:val="00D261A6"/>
    <w:rsid w:val="00D426DE"/>
    <w:rsid w:val="00D5020E"/>
    <w:rsid w:val="00D50414"/>
    <w:rsid w:val="00D50ECE"/>
    <w:rsid w:val="00D64494"/>
    <w:rsid w:val="00D71816"/>
    <w:rsid w:val="00D74660"/>
    <w:rsid w:val="00D8310D"/>
    <w:rsid w:val="00D87545"/>
    <w:rsid w:val="00D9056E"/>
    <w:rsid w:val="00DA2967"/>
    <w:rsid w:val="00DC3763"/>
    <w:rsid w:val="00DC76E6"/>
    <w:rsid w:val="00DE4F0F"/>
    <w:rsid w:val="00DF0496"/>
    <w:rsid w:val="00DF0D35"/>
    <w:rsid w:val="00DF11FC"/>
    <w:rsid w:val="00E03D7C"/>
    <w:rsid w:val="00E0770C"/>
    <w:rsid w:val="00E14CE4"/>
    <w:rsid w:val="00E226B5"/>
    <w:rsid w:val="00E430F9"/>
    <w:rsid w:val="00E44B3A"/>
    <w:rsid w:val="00E77968"/>
    <w:rsid w:val="00E97B60"/>
    <w:rsid w:val="00EC2FAA"/>
    <w:rsid w:val="00EC55F0"/>
    <w:rsid w:val="00ED28CD"/>
    <w:rsid w:val="00EE51D1"/>
    <w:rsid w:val="00F04B7C"/>
    <w:rsid w:val="00F46A95"/>
    <w:rsid w:val="00F579B3"/>
    <w:rsid w:val="00F57F60"/>
    <w:rsid w:val="00F60F24"/>
    <w:rsid w:val="00F71FE9"/>
    <w:rsid w:val="00F84AC9"/>
    <w:rsid w:val="00F84E55"/>
    <w:rsid w:val="00FB4890"/>
    <w:rsid w:val="00FC4494"/>
    <w:rsid w:val="00FD15E1"/>
    <w:rsid w:val="00FD3636"/>
    <w:rsid w:val="00FE3FB5"/>
    <w:rsid w:val="00FF5287"/>
    <w:rsid w:val="7357F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EF25"/>
  <w15:docId w15:val="{9C9E11CE-61D7-4FF4-ADB0-D012E7E8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2971BF"/>
    <w:rPr>
      <w:sz w:val="18"/>
      <w:szCs w:val="18"/>
    </w:rPr>
  </w:style>
  <w:style w:type="character" w:customStyle="1" w:styleId="aa">
    <w:name w:val="批注框文本 字符"/>
    <w:basedOn w:val="a0"/>
    <w:link w:val="a9"/>
    <w:uiPriority w:val="99"/>
    <w:semiHidden/>
    <w:rsid w:val="002971B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翁 安志</cp:lastModifiedBy>
  <cp:revision>2</cp:revision>
  <dcterms:created xsi:type="dcterms:W3CDTF">2020-01-04T03:23:00Z</dcterms:created>
  <dcterms:modified xsi:type="dcterms:W3CDTF">2020-01-04T03:23:00Z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