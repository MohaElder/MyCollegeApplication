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4BA" w:rsidRDefault="00D10BE2" w:rsidP="00C7343A">
      <w:pPr>
        <w:spacing w:before="240" w:line="240" w:lineRule="exact"/>
        <w:rPr>
          <w:del w:id="0" w:author="sisleyzhou" w:date="2019-09-17T16:43:00Z"/>
          <w:rFonts w:ascii="Chalkboard" w:eastAsia="Songti SC" w:hAnsi="Chalkboard" w:cs="Chalkboard"/>
          <w:sz w:val="18"/>
          <w:szCs w:val="18"/>
        </w:rPr>
        <w:pPrChange w:id="1" w:author="翁 安志" w:date="2019-09-19T19:50:00Z">
          <w:pPr>
            <w:spacing w:line="240" w:lineRule="exact"/>
          </w:pPr>
        </w:pPrChange>
      </w:pPr>
      <w:ins w:id="2" w:author="翁 安志" w:date="2019-09-15T11:08:00Z">
        <w:del w:id="3" w:author="sisleyzhou" w:date="2019-09-17T16:43:00Z">
          <w:r>
            <w:rPr>
              <w:rFonts w:ascii="Chalkboard" w:eastAsia="Songti SC" w:hAnsi="Chalkboard" w:cs="Chalkboard" w:hint="eastAsia"/>
              <w:sz w:val="18"/>
              <w:szCs w:val="18"/>
            </w:rPr>
            <w:delText>Ot</w:delText>
          </w:r>
          <w:r>
            <w:rPr>
              <w:rFonts w:ascii="Chalkboard" w:eastAsia="Songti SC" w:hAnsi="Chalkboard" w:cs="Chalkboard"/>
              <w:sz w:val="18"/>
              <w:szCs w:val="18"/>
            </w:rPr>
            <w:delText xml:space="preserve">her reasons, </w:delText>
          </w:r>
        </w:del>
      </w:ins>
      <w:del w:id="4" w:author="sisleyzhou" w:date="2019-09-17T16:43:00Z">
        <w:r>
          <w:rPr>
            <w:rFonts w:ascii="Chalkboard" w:eastAsia="Songti SC" w:hAnsi="Chalkboard" w:cs="Chalkboard"/>
            <w:sz w:val="18"/>
            <w:szCs w:val="18"/>
          </w:rPr>
          <w:delText xml:space="preserve">It is an ordinary day when I am adding new features to my GPA calculator at home. A pop-up message appear directly on the right corner of my computer. </w:delText>
        </w:r>
      </w:del>
    </w:p>
    <w:p w:rsidR="001174BA" w:rsidRDefault="001174BA" w:rsidP="00C7343A">
      <w:pPr>
        <w:spacing w:before="240" w:line="240" w:lineRule="exact"/>
        <w:rPr>
          <w:ins w:id="5" w:author="翁 安志" w:date="2019-09-15T11:14:00Z"/>
          <w:del w:id="6" w:author="sisleyzhou" w:date="2019-09-17T16:43:00Z"/>
          <w:rFonts w:ascii="Chalkboard" w:eastAsia="Songti SC" w:hAnsi="Chalkboard" w:cs="Chalkboard"/>
          <w:sz w:val="18"/>
          <w:szCs w:val="18"/>
        </w:rPr>
        <w:pPrChange w:id="7" w:author="翁 安志" w:date="2019-09-19T19:50:00Z">
          <w:pPr>
            <w:spacing w:line="240" w:lineRule="exact"/>
          </w:pPr>
        </w:pPrChange>
      </w:pPr>
    </w:p>
    <w:p w:rsidR="001174BA" w:rsidRDefault="00D10BE2" w:rsidP="00C7343A">
      <w:pPr>
        <w:spacing w:before="240" w:line="240" w:lineRule="exact"/>
        <w:rPr>
          <w:ins w:id="8" w:author="翁 安志" w:date="2019-09-15T11:15:00Z"/>
          <w:del w:id="9" w:author="sisleyzhou" w:date="2019-09-17T16:43:00Z"/>
          <w:rFonts w:ascii="Chalkboard" w:eastAsia="Songti SC" w:hAnsi="Chalkboard" w:cs="Chalkboard"/>
          <w:sz w:val="18"/>
          <w:szCs w:val="18"/>
        </w:rPr>
        <w:pPrChange w:id="10" w:author="翁 安志" w:date="2019-09-19T19:50:00Z">
          <w:pPr>
            <w:spacing w:line="240" w:lineRule="exact"/>
          </w:pPr>
        </w:pPrChange>
      </w:pPr>
      <w:ins w:id="11" w:author="翁 安志" w:date="2019-09-15T11:14:00Z">
        <w:del w:id="12" w:author="sisleyzhou" w:date="2019-09-17T16:43:00Z">
          <w:r>
            <w:rPr>
              <w:rFonts w:ascii="Chalkboard" w:eastAsia="Songti SC" w:hAnsi="Chalkboard" w:cs="Chalkboard" w:hint="eastAsia"/>
              <w:sz w:val="18"/>
              <w:szCs w:val="18"/>
            </w:rPr>
            <w:delText>讨论课题时，保护环境</w:delText>
          </w:r>
        </w:del>
      </w:ins>
      <w:ins w:id="13" w:author="翁 安志" w:date="2019-09-15T11:15:00Z">
        <w:del w:id="14" w:author="sisleyzhou" w:date="2019-09-17T16:43:00Z">
          <w:r>
            <w:rPr>
              <w:rFonts w:ascii="Chalkboard" w:eastAsia="Songti SC" w:hAnsi="Chalkboard" w:cs="Chalkboard" w:hint="eastAsia"/>
              <w:sz w:val="18"/>
              <w:szCs w:val="18"/>
            </w:rPr>
            <w:delText>啥的都有点逊</w:delText>
          </w:r>
        </w:del>
      </w:ins>
    </w:p>
    <w:p w:rsidR="001174BA" w:rsidRDefault="00D10BE2" w:rsidP="00C7343A">
      <w:pPr>
        <w:spacing w:before="240" w:line="240" w:lineRule="exact"/>
        <w:rPr>
          <w:ins w:id="15" w:author="翁 安志" w:date="2019-09-15T11:15:00Z"/>
          <w:del w:id="16" w:author="sisleyzhou" w:date="2019-09-17T16:43:00Z"/>
          <w:rFonts w:ascii="Chalkboard" w:eastAsia="Songti SC" w:hAnsi="Chalkboard" w:cs="Chalkboard"/>
          <w:sz w:val="18"/>
          <w:szCs w:val="18"/>
        </w:rPr>
        <w:pPrChange w:id="17" w:author="翁 安志" w:date="2019-09-19T19:50:00Z">
          <w:pPr>
            <w:spacing w:line="240" w:lineRule="exact"/>
          </w:pPr>
        </w:pPrChange>
      </w:pPr>
      <w:ins w:id="18" w:author="翁 安志" w:date="2019-09-15T11:15:00Z">
        <w:del w:id="19" w:author="sisleyzhou" w:date="2019-09-17T16:43:00Z">
          <w:r>
            <w:rPr>
              <w:rFonts w:ascii="Chalkboard" w:eastAsia="Songti SC" w:hAnsi="Chalkboard" w:cs="Chalkboard" w:hint="eastAsia"/>
              <w:sz w:val="18"/>
              <w:szCs w:val="18"/>
            </w:rPr>
            <w:delText>如果要得奖，要搞一个大的</w:delText>
          </w:r>
        </w:del>
      </w:ins>
    </w:p>
    <w:p w:rsidR="001174BA" w:rsidRDefault="00D10BE2" w:rsidP="00C7343A">
      <w:pPr>
        <w:spacing w:before="240" w:line="240" w:lineRule="exact"/>
        <w:rPr>
          <w:ins w:id="20" w:author="翁 安志" w:date="2019-09-15T11:16:00Z"/>
          <w:del w:id="21" w:author="sisleyzhou" w:date="2019-09-17T16:43:00Z"/>
          <w:rFonts w:ascii="Chalkboard" w:eastAsia="Songti SC" w:hAnsi="Chalkboard" w:cs="Chalkboard"/>
          <w:sz w:val="18"/>
          <w:szCs w:val="18"/>
        </w:rPr>
        <w:pPrChange w:id="22" w:author="翁 安志" w:date="2019-09-19T19:50:00Z">
          <w:pPr>
            <w:spacing w:line="240" w:lineRule="exact"/>
          </w:pPr>
        </w:pPrChange>
      </w:pPr>
      <w:ins w:id="23" w:author="翁 安志" w:date="2019-09-15T11:15:00Z">
        <w:del w:id="24" w:author="sisleyzhou" w:date="2019-09-17T16:43:00Z">
          <w:r>
            <w:rPr>
              <w:rFonts w:ascii="Chalkboard" w:eastAsia="Songti SC" w:hAnsi="Chalkboard" w:cs="Chalkboard" w:hint="eastAsia"/>
              <w:sz w:val="18"/>
              <w:szCs w:val="18"/>
            </w:rPr>
            <w:delText>性教育</w:delText>
          </w:r>
          <w:r>
            <w:rPr>
              <w:rFonts w:ascii="Chalkboard" w:eastAsia="Songti SC" w:hAnsi="Chalkboard" w:cs="Chalkboard"/>
              <w:sz w:val="18"/>
              <w:szCs w:val="18"/>
            </w:rPr>
            <w:delText>-&gt;</w:delText>
          </w:r>
          <w:r>
            <w:rPr>
              <w:rFonts w:ascii="Chalkboard" w:eastAsia="Songti SC" w:hAnsi="Chalkboard" w:cs="Chalkboard" w:hint="eastAsia"/>
              <w:sz w:val="18"/>
              <w:szCs w:val="18"/>
            </w:rPr>
            <w:delText>红黄蓝等</w:delText>
          </w:r>
        </w:del>
      </w:ins>
      <w:ins w:id="25" w:author="翁 安志" w:date="2019-09-15T11:16:00Z">
        <w:del w:id="26" w:author="sisleyzhou" w:date="2019-09-17T16:43:00Z">
          <w:r>
            <w:rPr>
              <w:rFonts w:ascii="Chalkboard" w:eastAsia="Songti SC" w:hAnsi="Chalkboard" w:cs="Chalkboard" w:hint="eastAsia"/>
              <w:sz w:val="18"/>
              <w:szCs w:val="18"/>
            </w:rPr>
            <w:delText>。</w:delText>
          </w:r>
        </w:del>
      </w:ins>
    </w:p>
    <w:p w:rsidR="001174BA" w:rsidRDefault="00D10BE2" w:rsidP="00C7343A">
      <w:pPr>
        <w:spacing w:before="240" w:line="240" w:lineRule="exact"/>
        <w:rPr>
          <w:ins w:id="27" w:author="翁 安志" w:date="2019-09-15T11:16:00Z"/>
          <w:del w:id="28" w:author="sisleyzhou" w:date="2019-09-17T16:43:00Z"/>
          <w:rFonts w:ascii="Chalkboard" w:eastAsia="Songti SC" w:hAnsi="Chalkboard" w:cs="Chalkboard"/>
          <w:sz w:val="18"/>
          <w:szCs w:val="18"/>
        </w:rPr>
        <w:pPrChange w:id="29" w:author="翁 安志" w:date="2019-09-19T19:50:00Z">
          <w:pPr>
            <w:spacing w:line="240" w:lineRule="exact"/>
          </w:pPr>
        </w:pPrChange>
      </w:pPr>
      <w:ins w:id="30" w:author="翁 安志" w:date="2019-09-15T11:16:00Z">
        <w:del w:id="31" w:author="sisleyzhou" w:date="2019-09-17T16:43:00Z">
          <w:r>
            <w:rPr>
              <w:rFonts w:ascii="Chalkboard" w:eastAsia="Songti SC" w:hAnsi="Chalkboard" w:cs="Chalkboard" w:hint="eastAsia"/>
              <w:sz w:val="18"/>
              <w:szCs w:val="18"/>
            </w:rPr>
            <w:delText>形式要酷，很新鲜</w:delText>
          </w:r>
        </w:del>
      </w:ins>
    </w:p>
    <w:p w:rsidR="001174BA" w:rsidRDefault="00D10BE2" w:rsidP="00C7343A">
      <w:pPr>
        <w:spacing w:before="240" w:line="240" w:lineRule="exact"/>
        <w:rPr>
          <w:ins w:id="32" w:author="翁 安志" w:date="2019-09-15T11:19:00Z"/>
          <w:del w:id="33" w:author="sisleyzhou" w:date="2019-09-17T16:43:00Z"/>
          <w:rFonts w:ascii="Chalkboard" w:eastAsia="Songti SC" w:hAnsi="Chalkboard" w:cs="Chalkboard"/>
          <w:sz w:val="18"/>
          <w:szCs w:val="18"/>
        </w:rPr>
        <w:pPrChange w:id="34" w:author="翁 安志" w:date="2019-09-19T19:50:00Z">
          <w:pPr>
            <w:spacing w:line="240" w:lineRule="exact"/>
          </w:pPr>
        </w:pPrChange>
      </w:pPr>
      <w:ins w:id="35" w:author="翁 安志" w:date="2019-09-15T11:19:00Z">
        <w:del w:id="36" w:author="sisleyzhou" w:date="2019-09-17T16:43:00Z">
          <w:r>
            <w:rPr>
              <w:rFonts w:ascii="Chalkboard" w:eastAsia="Songti SC" w:hAnsi="Chalkboard" w:cs="Chalkboard" w:hint="eastAsia"/>
              <w:sz w:val="18"/>
              <w:szCs w:val="18"/>
            </w:rPr>
            <w:delText>做游戏的时候发生的</w:delText>
          </w:r>
          <w:r>
            <w:rPr>
              <w:rFonts w:ascii="Chalkboard" w:eastAsia="Songti SC" w:hAnsi="Chalkboard" w:cs="Chalkboard" w:hint="eastAsia"/>
              <w:sz w:val="18"/>
              <w:szCs w:val="18"/>
            </w:rPr>
            <w:delText>F</w:delText>
          </w:r>
          <w:r>
            <w:rPr>
              <w:rFonts w:ascii="Chalkboard" w:eastAsia="Songti SC" w:hAnsi="Chalkboard" w:cs="Chalkboard"/>
              <w:sz w:val="18"/>
              <w:szCs w:val="18"/>
            </w:rPr>
            <w:delText>u</w:delText>
          </w:r>
          <w:r>
            <w:rPr>
              <w:rFonts w:ascii="Chalkboard" w:eastAsia="Songti SC" w:hAnsi="Chalkboard" w:cs="Chalkboard" w:hint="eastAsia"/>
              <w:sz w:val="18"/>
              <w:szCs w:val="18"/>
            </w:rPr>
            <w:delText>nny</w:delText>
          </w:r>
          <w:r>
            <w:rPr>
              <w:rFonts w:ascii="Chalkboard" w:eastAsia="Songti SC" w:hAnsi="Chalkboard" w:cs="Chalkboard" w:hint="eastAsia"/>
              <w:sz w:val="18"/>
              <w:szCs w:val="18"/>
            </w:rPr>
            <w:delText>的有挑战性的</w:delText>
          </w:r>
          <w:r>
            <w:rPr>
              <w:rFonts w:ascii="Chalkboard" w:eastAsia="Songti SC" w:hAnsi="Chalkboard" w:cs="Chalkboard" w:hint="eastAsia"/>
              <w:sz w:val="18"/>
              <w:szCs w:val="18"/>
            </w:rPr>
            <w:delText>experience</w:delText>
          </w:r>
        </w:del>
      </w:ins>
      <w:ins w:id="37" w:author="翁 安志" w:date="2019-09-15T11:28:00Z">
        <w:del w:id="38" w:author="sisleyzhou" w:date="2019-09-17T16:43:00Z">
          <w:r>
            <w:rPr>
              <w:rFonts w:ascii="Chalkboard" w:eastAsia="Songti SC" w:hAnsi="Chalkboard" w:cs="Chalkboard"/>
              <w:sz w:val="18"/>
              <w:szCs w:val="18"/>
            </w:rPr>
            <w:delText xml:space="preserve"> </w:delText>
          </w:r>
          <w:r>
            <w:rPr>
              <w:rFonts w:ascii="Chalkboard" w:eastAsia="Songti SC" w:hAnsi="Chalkboard" w:cs="Chalkboard" w:hint="eastAsia"/>
              <w:sz w:val="18"/>
              <w:szCs w:val="18"/>
            </w:rPr>
            <w:delText>（</w:delText>
          </w:r>
          <w:r>
            <w:rPr>
              <w:rFonts w:ascii="Chalkboard" w:eastAsia="Songti SC" w:hAnsi="Chalkboard" w:cs="Chalkboard" w:hint="eastAsia"/>
              <w:sz w:val="18"/>
              <w:szCs w:val="18"/>
            </w:rPr>
            <w:delText>Airbnb</w:delText>
          </w:r>
          <w:r>
            <w:rPr>
              <w:rFonts w:ascii="Chalkboard" w:eastAsia="Songti SC" w:hAnsi="Chalkboard" w:cs="Chalkboard" w:hint="eastAsia"/>
              <w:sz w:val="18"/>
              <w:szCs w:val="18"/>
            </w:rPr>
            <w:delText>吃烧烤，上贼车</w:delText>
          </w:r>
        </w:del>
      </w:ins>
      <w:ins w:id="39" w:author="翁 安志" w:date="2019-09-15T11:29:00Z">
        <w:del w:id="40" w:author="sisleyzhou" w:date="2019-09-17T16:43:00Z">
          <w:r>
            <w:rPr>
              <w:rFonts w:ascii="Chalkboard" w:eastAsia="Songti SC" w:hAnsi="Chalkboard" w:cs="Chalkboard" w:hint="eastAsia"/>
              <w:sz w:val="18"/>
              <w:szCs w:val="18"/>
            </w:rPr>
            <w:delText>，凌晨一点写代码</w:delText>
          </w:r>
        </w:del>
      </w:ins>
      <w:ins w:id="41" w:author="翁 安志" w:date="2019-09-15T11:28:00Z">
        <w:del w:id="42" w:author="sisleyzhou" w:date="2019-09-17T16:43:00Z">
          <w:r>
            <w:rPr>
              <w:rFonts w:ascii="Chalkboard" w:eastAsia="Songti SC" w:hAnsi="Chalkboard" w:cs="Chalkboard" w:hint="eastAsia"/>
              <w:sz w:val="18"/>
              <w:szCs w:val="18"/>
            </w:rPr>
            <w:delText>）</w:delText>
          </w:r>
        </w:del>
      </w:ins>
    </w:p>
    <w:p w:rsidR="001174BA" w:rsidRDefault="00D10BE2" w:rsidP="00C7343A">
      <w:pPr>
        <w:spacing w:before="240" w:line="240" w:lineRule="exact"/>
        <w:rPr>
          <w:ins w:id="43" w:author="翁 安志" w:date="2019-09-15T11:22:00Z"/>
          <w:del w:id="44" w:author="sisleyzhou" w:date="2019-09-17T16:43:00Z"/>
          <w:rFonts w:ascii="Chalkboard" w:eastAsia="Songti SC" w:hAnsi="Chalkboard" w:cs="Chalkboard"/>
          <w:sz w:val="18"/>
          <w:szCs w:val="18"/>
        </w:rPr>
        <w:pPrChange w:id="45" w:author="翁 安志" w:date="2019-09-19T19:50:00Z">
          <w:pPr>
            <w:spacing w:line="240" w:lineRule="exact"/>
          </w:pPr>
        </w:pPrChange>
      </w:pPr>
      <w:ins w:id="46" w:author="翁 安志" w:date="2019-09-15T11:21:00Z">
        <w:del w:id="47" w:author="sisleyzhou" w:date="2019-09-17T16:43:00Z">
          <w:r>
            <w:rPr>
              <w:rFonts w:ascii="Chalkboard" w:eastAsia="Songti SC" w:hAnsi="Chalkboard" w:cs="Chalkboard" w:hint="eastAsia"/>
              <w:sz w:val="18"/>
              <w:szCs w:val="18"/>
            </w:rPr>
            <w:delText>提交游戏前就有想到后果</w:delText>
          </w:r>
        </w:del>
      </w:ins>
    </w:p>
    <w:p w:rsidR="001174BA" w:rsidRDefault="00D10BE2" w:rsidP="00C7343A">
      <w:pPr>
        <w:spacing w:before="240" w:line="240" w:lineRule="exact"/>
        <w:rPr>
          <w:ins w:id="48" w:author="翁 安志" w:date="2019-09-15T11:25:00Z"/>
          <w:del w:id="49" w:author="sisleyzhou" w:date="2019-09-17T16:43:00Z"/>
          <w:rFonts w:ascii="Chalkboard" w:eastAsia="Songti SC" w:hAnsi="Chalkboard" w:cs="Chalkboard"/>
          <w:sz w:val="18"/>
          <w:szCs w:val="18"/>
        </w:rPr>
        <w:pPrChange w:id="50" w:author="翁 安志" w:date="2019-09-19T19:50:00Z">
          <w:pPr>
            <w:spacing w:line="240" w:lineRule="exact"/>
          </w:pPr>
        </w:pPrChange>
      </w:pPr>
      <w:ins w:id="51" w:author="翁 安志" w:date="2019-09-15T11:22:00Z">
        <w:del w:id="52" w:author="sisleyzhou" w:date="2019-09-17T16:43:00Z">
          <w:r>
            <w:rPr>
              <w:rFonts w:ascii="Chalkboard" w:eastAsia="Songti SC" w:hAnsi="Chalkboard" w:cs="Chalkboard" w:hint="eastAsia"/>
              <w:sz w:val="18"/>
              <w:szCs w:val="18"/>
            </w:rPr>
            <w:delText>因为受众群体是国内，国内平台受众更多，所以还是想想投放到国内</w:delText>
          </w:r>
        </w:del>
      </w:ins>
    </w:p>
    <w:p w:rsidR="001174BA" w:rsidRDefault="00D10BE2" w:rsidP="00C7343A">
      <w:pPr>
        <w:spacing w:before="240" w:line="240" w:lineRule="exact"/>
        <w:rPr>
          <w:ins w:id="53" w:author="翁 安志" w:date="2019-09-15T11:42:00Z"/>
          <w:del w:id="54" w:author="sisleyzhou" w:date="2019-09-17T16:43:00Z"/>
          <w:rFonts w:ascii="Chalkboard" w:eastAsia="Songti SC" w:hAnsi="Chalkboard" w:cs="Chalkboard"/>
          <w:sz w:val="18"/>
          <w:szCs w:val="18"/>
        </w:rPr>
        <w:pPrChange w:id="55" w:author="翁 安志" w:date="2019-09-19T19:50:00Z">
          <w:pPr>
            <w:spacing w:line="240" w:lineRule="exact"/>
          </w:pPr>
        </w:pPrChange>
      </w:pPr>
      <w:ins w:id="56" w:author="翁 安志" w:date="2019-09-15T11:25:00Z">
        <w:del w:id="57" w:author="sisleyzhou" w:date="2019-09-17T16:43:00Z">
          <w:r>
            <w:rPr>
              <w:rFonts w:ascii="Chalkboard" w:eastAsia="Songti SC" w:hAnsi="Chalkboard" w:cs="Chalkboard" w:hint="eastAsia"/>
              <w:sz w:val="18"/>
              <w:szCs w:val="18"/>
            </w:rPr>
            <w:delText>审核被拒后的心情</w:delText>
          </w:r>
        </w:del>
      </w:ins>
      <w:ins w:id="58" w:author="翁 安志" w:date="2019-09-15T11:42:00Z">
        <w:del w:id="59" w:author="sisleyzhou" w:date="2019-09-17T16:43:00Z">
          <w:r>
            <w:rPr>
              <w:rFonts w:ascii="Chalkboard" w:eastAsia="Songti SC" w:hAnsi="Chalkboard" w:cs="Chalkboard" w:hint="eastAsia"/>
              <w:sz w:val="18"/>
              <w:szCs w:val="18"/>
            </w:rPr>
            <w:delText>,</w:delText>
          </w:r>
          <w:r>
            <w:rPr>
              <w:rFonts w:ascii="Chalkboard" w:eastAsia="Songti SC" w:hAnsi="Chalkboard" w:cs="Chalkboard"/>
              <w:sz w:val="18"/>
              <w:szCs w:val="18"/>
            </w:rPr>
            <w:delText xml:space="preserve"> </w:delText>
          </w:r>
        </w:del>
      </w:ins>
    </w:p>
    <w:p w:rsidR="001174BA" w:rsidRDefault="00D10BE2" w:rsidP="00C7343A">
      <w:pPr>
        <w:spacing w:before="240" w:line="240" w:lineRule="exact"/>
        <w:rPr>
          <w:ins w:id="60" w:author="翁 安志" w:date="2019-09-15T11:22:00Z"/>
          <w:del w:id="61" w:author="sisleyzhou" w:date="2019-09-17T16:43:00Z"/>
          <w:rFonts w:ascii="Chalkboard" w:eastAsia="Songti SC" w:hAnsi="Chalkboard" w:cs="Chalkboard"/>
          <w:sz w:val="18"/>
          <w:szCs w:val="18"/>
        </w:rPr>
        <w:pPrChange w:id="62" w:author="翁 安志" w:date="2019-09-19T19:50:00Z">
          <w:pPr>
            <w:spacing w:line="240" w:lineRule="exact"/>
          </w:pPr>
        </w:pPrChange>
      </w:pPr>
      <w:ins w:id="63" w:author="翁 安志" w:date="2019-09-15T11:42:00Z">
        <w:del w:id="64" w:author="sisleyzhou" w:date="2019-09-17T16:43:00Z">
          <w:r>
            <w:rPr>
              <w:rFonts w:ascii="Chalkboard" w:eastAsia="Songti SC" w:hAnsi="Chalkboard" w:cs="Chalkboard" w:hint="eastAsia"/>
              <w:sz w:val="18"/>
              <w:szCs w:val="18"/>
            </w:rPr>
            <w:delText>大家说算了吧，靠其他东西冲一下，我就说</w:delText>
          </w:r>
        </w:del>
      </w:ins>
      <w:ins w:id="65" w:author="翁 安志" w:date="2019-09-15T11:43:00Z">
        <w:del w:id="66" w:author="sisleyzhou" w:date="2019-09-17T16:43:00Z">
          <w:r>
            <w:rPr>
              <w:rFonts w:ascii="Chalkboard" w:eastAsia="Songti SC" w:hAnsi="Chalkboard" w:cs="Chalkboard" w:hint="eastAsia"/>
              <w:sz w:val="18"/>
              <w:szCs w:val="18"/>
            </w:rPr>
            <w:delText>不行上传到</w:delText>
          </w:r>
          <w:r>
            <w:rPr>
              <w:rFonts w:ascii="Chalkboard" w:eastAsia="Songti SC" w:hAnsi="Chalkboard" w:cs="Chalkboard" w:hint="eastAsia"/>
              <w:sz w:val="18"/>
              <w:szCs w:val="18"/>
            </w:rPr>
            <w:delText>Steam</w:delText>
          </w:r>
        </w:del>
      </w:ins>
    </w:p>
    <w:p w:rsidR="001174BA" w:rsidRDefault="00D10BE2" w:rsidP="00C7343A">
      <w:pPr>
        <w:spacing w:before="240" w:line="240" w:lineRule="exact"/>
        <w:rPr>
          <w:ins w:id="67" w:author="翁 安志" w:date="2019-09-15T11:08:00Z"/>
          <w:del w:id="68" w:author="sisleyzhou" w:date="2019-09-17T16:43:00Z"/>
          <w:rFonts w:ascii="Chalkboard" w:eastAsia="Songti SC" w:hAnsi="Chalkboard" w:cs="Chalkboard"/>
          <w:sz w:val="18"/>
          <w:szCs w:val="18"/>
        </w:rPr>
        <w:pPrChange w:id="69" w:author="翁 安志" w:date="2019-09-19T19:50:00Z">
          <w:pPr>
            <w:spacing w:line="240" w:lineRule="exact"/>
          </w:pPr>
        </w:pPrChange>
      </w:pPr>
      <w:ins w:id="70" w:author="翁 安志" w:date="2019-09-15T11:23:00Z">
        <w:del w:id="71" w:author="sisleyzhou" w:date="2019-09-17T16:43:00Z">
          <w:r>
            <w:rPr>
              <w:rFonts w:ascii="Chalkboard" w:eastAsia="Songti SC" w:hAnsi="Chalkboard" w:cs="Chalkboard" w:hint="eastAsia"/>
              <w:sz w:val="18"/>
              <w:szCs w:val="18"/>
            </w:rPr>
            <w:delText>不是因为得奖开心，</w:delText>
          </w:r>
        </w:del>
      </w:ins>
      <w:ins w:id="72" w:author="翁 安志" w:date="2019-09-15T11:24:00Z">
        <w:del w:id="73" w:author="sisleyzhou" w:date="2019-09-17T16:43:00Z">
          <w:r>
            <w:rPr>
              <w:rFonts w:ascii="Chalkboard" w:eastAsia="Songti SC" w:hAnsi="Chalkboard" w:cs="Chalkboard" w:hint="eastAsia"/>
              <w:sz w:val="18"/>
              <w:szCs w:val="18"/>
            </w:rPr>
            <w:delText>是因为和大家一起做了很多事情很骄傲</w:delText>
          </w:r>
        </w:del>
      </w:ins>
    </w:p>
    <w:p w:rsidR="001174BA" w:rsidRDefault="001174BA" w:rsidP="00C7343A">
      <w:pPr>
        <w:spacing w:before="240" w:line="240" w:lineRule="exact"/>
        <w:rPr>
          <w:ins w:id="74" w:author="翁 安志" w:date="2019-09-15T11:46:00Z"/>
          <w:del w:id="75" w:author="sisleyzhou" w:date="2019-09-17T16:43:00Z"/>
          <w:rFonts w:ascii="Chalkboard" w:eastAsia="Songti SC" w:hAnsi="Chalkboard" w:cs="Chalkboard"/>
          <w:sz w:val="18"/>
          <w:szCs w:val="18"/>
        </w:rPr>
        <w:pPrChange w:id="76" w:author="翁 安志" w:date="2019-09-19T19:50:00Z">
          <w:pPr>
            <w:spacing w:line="240" w:lineRule="exact"/>
          </w:pPr>
        </w:pPrChange>
      </w:pPr>
    </w:p>
    <w:p w:rsidR="001174BA" w:rsidRDefault="00D10BE2" w:rsidP="00C7343A">
      <w:pPr>
        <w:spacing w:before="240" w:line="240" w:lineRule="exact"/>
        <w:rPr>
          <w:ins w:id="77" w:author="翁 安志" w:date="2019-09-15T11:08:00Z"/>
          <w:del w:id="78" w:author="sisleyzhou" w:date="2019-09-17T16:43:00Z"/>
          <w:rFonts w:ascii="Chalkboard" w:eastAsia="Songti SC" w:hAnsi="Chalkboard" w:cs="Chalkboard"/>
          <w:sz w:val="18"/>
          <w:szCs w:val="18"/>
        </w:rPr>
        <w:pPrChange w:id="79" w:author="翁 安志" w:date="2019-09-19T19:50:00Z">
          <w:pPr>
            <w:spacing w:line="240" w:lineRule="exact"/>
          </w:pPr>
        </w:pPrChange>
      </w:pPr>
      <w:ins w:id="80" w:author="翁 安志" w:date="2019-09-15T11:46:00Z">
        <w:del w:id="81" w:author="sisleyzhou" w:date="2019-09-17T16:43:00Z">
          <w:r>
            <w:rPr>
              <w:rFonts w:ascii="Chalkboard" w:eastAsia="Songti SC" w:hAnsi="Chalkboard" w:cs="Chalkboard" w:hint="eastAsia"/>
              <w:sz w:val="18"/>
              <w:szCs w:val="18"/>
            </w:rPr>
            <w:delText>这篇文章</w:delText>
          </w:r>
        </w:del>
      </w:ins>
      <w:ins w:id="82" w:author="翁 安志" w:date="2019-09-15T11:47:00Z">
        <w:del w:id="83" w:author="sisleyzhou" w:date="2019-09-17T16:43:00Z">
          <w:r>
            <w:rPr>
              <w:rFonts w:ascii="Chalkboard" w:eastAsia="Songti SC" w:hAnsi="Chalkboard" w:cs="Chalkboard" w:hint="eastAsia"/>
              <w:sz w:val="18"/>
              <w:szCs w:val="18"/>
            </w:rPr>
            <w:delText>换思维想一下写你自己咋被我影响的比较少</w:delText>
          </w:r>
        </w:del>
      </w:ins>
    </w:p>
    <w:p w:rsidR="001174BA" w:rsidRPr="001174BA" w:rsidRDefault="001174BA" w:rsidP="00C7343A">
      <w:pPr>
        <w:spacing w:before="240" w:line="240" w:lineRule="exact"/>
        <w:rPr>
          <w:del w:id="84" w:author="sisleyzhou" w:date="2019-09-17T11:48:00Z"/>
          <w:rFonts w:ascii="Times New Roman" w:eastAsia="Songti SC" w:hAnsi="Times New Roman" w:cs="Times New Roman"/>
          <w:b/>
          <w:bCs/>
          <w:sz w:val="20"/>
          <w:szCs w:val="20"/>
          <w:rPrChange w:id="85" w:author="sisleyzhou" w:date="2019-09-15T19:01:00Z">
            <w:rPr>
              <w:del w:id="86" w:author="sisleyzhou" w:date="2019-09-17T11:48:00Z"/>
              <w:rFonts w:ascii="Chalkboard" w:eastAsia="Songti SC" w:hAnsi="Chalkboard" w:cs="Chalkboard"/>
              <w:sz w:val="18"/>
              <w:szCs w:val="18"/>
            </w:rPr>
          </w:rPrChange>
        </w:rPr>
        <w:pPrChange w:id="87" w:author="翁 安志" w:date="2019-09-19T19:50:00Z">
          <w:pPr>
            <w:spacing w:line="240" w:lineRule="exact"/>
          </w:pPr>
        </w:pPrChange>
      </w:pPr>
    </w:p>
    <w:p w:rsidR="001174BA" w:rsidDel="000B3759" w:rsidRDefault="00D10BE2" w:rsidP="00C7343A">
      <w:pPr>
        <w:spacing w:before="240" w:line="240" w:lineRule="exact"/>
        <w:rPr>
          <w:ins w:id="88" w:author="sisleyzhou" w:date="2019-09-16T22:04:00Z"/>
          <w:del w:id="89" w:author="翁 安志" w:date="2019-09-19T21:50:00Z"/>
          <w:rFonts w:ascii="Times New Roman" w:eastAsia="Songti SC" w:hAnsi="Times New Roman" w:cs="Times New Roman"/>
          <w:sz w:val="18"/>
          <w:szCs w:val="18"/>
        </w:rPr>
        <w:pPrChange w:id="90" w:author="翁 安志" w:date="2019-09-19T19:50:00Z">
          <w:pPr>
            <w:spacing w:line="240" w:lineRule="exact"/>
          </w:pPr>
        </w:pPrChange>
      </w:pPr>
      <w:del w:id="91" w:author="sisleyzhou" w:date="2019-09-17T11:48:00Z">
        <w:r>
          <w:rPr>
            <w:rFonts w:ascii="Times New Roman" w:eastAsia="Songti SC" w:hAnsi="Times New Roman" w:cs="Times New Roman"/>
            <w:i/>
            <w:iCs/>
            <w:sz w:val="18"/>
            <w:szCs w:val="18"/>
            <w:rPrChange w:id="92" w:author="sisleyzhou" w:date="2019-09-15T19:01:00Z">
              <w:rPr>
                <w:rFonts w:ascii="Chalkboard" w:eastAsia="Songti SC" w:hAnsi="Chalkboard" w:cs="Chalkboard"/>
                <w:i/>
                <w:iCs/>
                <w:sz w:val="18"/>
                <w:szCs w:val="18"/>
              </w:rPr>
            </w:rPrChange>
          </w:rPr>
          <w:delText xml:space="preserve">‘Hey Calen, would you like to join CTB with me?’ </w:delText>
        </w:r>
      </w:del>
    </w:p>
    <w:p w:rsidR="001174BA" w:rsidRDefault="00D10BE2" w:rsidP="000B3759">
      <w:pPr>
        <w:spacing w:before="240" w:line="240" w:lineRule="exact"/>
        <w:rPr>
          <w:ins w:id="93" w:author="sisleyzhou" w:date="2019-09-17T17:38:00Z"/>
          <w:rFonts w:ascii="Times New Roman" w:eastAsia="Songti SC" w:hAnsi="Times New Roman" w:cs="Times New Roman"/>
          <w:sz w:val="18"/>
          <w:szCs w:val="18"/>
        </w:rPr>
        <w:pPrChange w:id="94" w:author="翁 安志" w:date="2019-09-19T21:50:00Z">
          <w:pPr>
            <w:spacing w:line="240" w:lineRule="exact"/>
          </w:pPr>
        </w:pPrChange>
      </w:pPr>
      <w:ins w:id="95" w:author="sisleyzhou" w:date="2019-09-16T21:59:00Z">
        <w:r>
          <w:rPr>
            <w:rFonts w:ascii="Times New Roman" w:eastAsia="Songti SC" w:hAnsi="Times New Roman" w:cs="Times New Roman"/>
            <w:sz w:val="18"/>
            <w:szCs w:val="18"/>
          </w:rPr>
          <w:t>One day when</w:t>
        </w:r>
      </w:ins>
      <w:ins w:id="96" w:author="sisleyzhou" w:date="2019-09-16T21:55:00Z">
        <w:r>
          <w:rPr>
            <w:rFonts w:ascii="Times New Roman" w:eastAsia="Songti SC" w:hAnsi="Times New Roman" w:cs="Times New Roman"/>
            <w:sz w:val="18"/>
            <w:szCs w:val="18"/>
            <w:rPrChange w:id="97" w:author="sisleyzhou" w:date="2019-09-16T21:55:00Z">
              <w:rPr/>
            </w:rPrChange>
          </w:rPr>
          <w:t xml:space="preserve"> I was playing video game</w:t>
        </w:r>
      </w:ins>
      <w:ins w:id="98" w:author="sisleyzhou" w:date="2019-09-16T21:56:00Z">
        <w:r>
          <w:rPr>
            <w:rFonts w:ascii="Times New Roman" w:eastAsia="Songti SC" w:hAnsi="Times New Roman" w:cs="Times New Roman"/>
            <w:sz w:val="18"/>
            <w:szCs w:val="18"/>
          </w:rPr>
          <w:t>s</w:t>
        </w:r>
      </w:ins>
      <w:ins w:id="99" w:author="sisleyzhou" w:date="2019-09-16T21:55:00Z">
        <w:r>
          <w:rPr>
            <w:rFonts w:ascii="Times New Roman" w:eastAsia="Songti SC" w:hAnsi="Times New Roman" w:cs="Times New Roman"/>
            <w:sz w:val="18"/>
            <w:szCs w:val="18"/>
            <w:rPrChange w:id="100" w:author="sisleyzhou" w:date="2019-09-16T21:55:00Z">
              <w:rPr/>
            </w:rPrChange>
          </w:rPr>
          <w:t xml:space="preserve"> at home,</w:t>
        </w:r>
      </w:ins>
      <w:ins w:id="101" w:author="sisleyzhou" w:date="2019-09-16T21:56:00Z">
        <w:r>
          <w:rPr>
            <w:rFonts w:ascii="Times New Roman" w:eastAsia="Songti SC" w:hAnsi="Times New Roman" w:cs="Times New Roman"/>
            <w:sz w:val="18"/>
            <w:szCs w:val="18"/>
          </w:rPr>
          <w:t xml:space="preserve"> </w:t>
        </w:r>
      </w:ins>
      <w:ins w:id="102" w:author="sisleyzhou" w:date="2019-09-17T11:48:00Z">
        <w:r>
          <w:rPr>
            <w:rFonts w:ascii="Times New Roman" w:eastAsia="Songti SC" w:hAnsi="Times New Roman" w:cs="Times New Roman"/>
            <w:sz w:val="18"/>
            <w:szCs w:val="18"/>
          </w:rPr>
          <w:t xml:space="preserve">a messaged popped up. </w:t>
        </w:r>
      </w:ins>
    </w:p>
    <w:p w:rsidR="001174BA" w:rsidRDefault="001174BA">
      <w:pPr>
        <w:spacing w:line="240" w:lineRule="exact"/>
        <w:rPr>
          <w:ins w:id="103" w:author="sisleyzhou" w:date="2019-09-17T11:50:00Z"/>
          <w:rFonts w:ascii="Times New Roman" w:eastAsia="Songti SC" w:hAnsi="Times New Roman" w:cs="Times New Roman"/>
          <w:sz w:val="18"/>
          <w:szCs w:val="18"/>
        </w:rPr>
      </w:pPr>
    </w:p>
    <w:p w:rsidR="001174BA" w:rsidRPr="001174BA" w:rsidDel="00E571C5" w:rsidRDefault="00D10BE2" w:rsidP="00371C50">
      <w:pPr>
        <w:spacing w:line="240" w:lineRule="exact"/>
        <w:rPr>
          <w:del w:id="104" w:author="翁 安志" w:date="2019-09-19T20:05:00Z"/>
          <w:rFonts w:ascii="Times New Roman" w:eastAsia="Songti SC" w:hAnsi="Times New Roman" w:cs="Times New Roman"/>
          <w:sz w:val="18"/>
          <w:szCs w:val="18"/>
          <w:rPrChange w:id="105" w:author="sisleyzhou" w:date="2019-09-15T19:01:00Z">
            <w:rPr>
              <w:del w:id="106" w:author="翁 安志" w:date="2019-09-19T20:05:00Z"/>
              <w:rFonts w:ascii="Chalkboard" w:eastAsia="Songti SC" w:hAnsi="Chalkboard" w:cs="Chalkboard"/>
              <w:i/>
              <w:iCs/>
              <w:sz w:val="18"/>
              <w:szCs w:val="18"/>
            </w:rPr>
          </w:rPrChange>
        </w:rPr>
      </w:pPr>
      <w:ins w:id="107" w:author="sisleyzhou" w:date="2019-09-17T11:48:00Z">
        <w:r>
          <w:rPr>
            <w:rFonts w:ascii="Times New Roman" w:eastAsia="Songti SC" w:hAnsi="Times New Roman" w:cs="Times New Roman"/>
            <w:sz w:val="18"/>
            <w:szCs w:val="18"/>
          </w:rPr>
          <w:t>I don’t like people sending me messages during my video game time</w:t>
        </w:r>
      </w:ins>
      <w:ins w:id="108" w:author="sisleyzhou" w:date="2019-09-17T11:50:00Z">
        <w:r>
          <w:rPr>
            <w:rFonts w:ascii="Times New Roman" w:eastAsia="Songti SC" w:hAnsi="Times New Roman" w:cs="Times New Roman"/>
            <w:sz w:val="18"/>
            <w:szCs w:val="18"/>
          </w:rPr>
          <w:t>, s</w:t>
        </w:r>
      </w:ins>
      <w:ins w:id="109" w:author="sisleyzhou" w:date="2019-09-17T11:48:00Z">
        <w:r>
          <w:rPr>
            <w:rFonts w:ascii="Times New Roman" w:eastAsia="Songti SC" w:hAnsi="Times New Roman" w:cs="Times New Roman"/>
            <w:sz w:val="18"/>
            <w:szCs w:val="18"/>
          </w:rPr>
          <w:t xml:space="preserve">o I checked the message </w:t>
        </w:r>
      </w:ins>
      <w:ins w:id="110" w:author="sisleyzhou" w:date="2019-09-17T11:49:00Z">
        <w:r>
          <w:rPr>
            <w:rFonts w:ascii="Times New Roman" w:eastAsia="Songti SC" w:hAnsi="Times New Roman" w:cs="Times New Roman"/>
            <w:sz w:val="18"/>
            <w:szCs w:val="18"/>
          </w:rPr>
          <w:t>one hour later after my video game time. Once I realized that it was from Sharon, the girl I loved, reg</w:t>
        </w:r>
        <w:r>
          <w:rPr>
            <w:rFonts w:ascii="Times New Roman" w:eastAsia="Songti SC" w:hAnsi="Times New Roman" w:cs="Times New Roman"/>
            <w:sz w:val="18"/>
            <w:szCs w:val="18"/>
          </w:rPr>
          <w:t>rets filled my whole soul. Anyways, that was not important. The important thing is that</w:t>
        </w:r>
      </w:ins>
      <w:ins w:id="111" w:author="sisleyzhou" w:date="2019-09-17T11:50:00Z">
        <w:r>
          <w:rPr>
            <w:rFonts w:ascii="Times New Roman" w:eastAsia="Songti SC" w:hAnsi="Times New Roman" w:cs="Times New Roman"/>
            <w:sz w:val="18"/>
            <w:szCs w:val="18"/>
          </w:rPr>
          <w:t xml:space="preserve"> she asked me whether I would like to join China Thinks Big (CTB) again this year. </w:t>
        </w:r>
      </w:ins>
      <w:ins w:id="112" w:author="翁 安志" w:date="2019-09-19T20:04:00Z">
        <w:r w:rsidR="00032D4F">
          <w:rPr>
            <w:rFonts w:ascii="Times New Roman" w:eastAsia="Songti SC" w:hAnsi="Times New Roman" w:cs="Times New Roman"/>
            <w:sz w:val="18"/>
            <w:szCs w:val="18"/>
          </w:rPr>
          <w:t>Besides having a chance to stick with the girl I loved fo</w:t>
        </w:r>
      </w:ins>
      <w:ins w:id="113" w:author="翁 安志" w:date="2019-09-19T20:05:00Z">
        <w:r w:rsidR="00032D4F">
          <w:rPr>
            <w:rFonts w:ascii="Times New Roman" w:eastAsia="Songti SC" w:hAnsi="Times New Roman" w:cs="Times New Roman"/>
            <w:sz w:val="18"/>
            <w:szCs w:val="18"/>
          </w:rPr>
          <w:t>r a long time,</w:t>
        </w:r>
      </w:ins>
      <w:ins w:id="114" w:author="翁 安志" w:date="2019-09-19T20:04:00Z">
        <w:r w:rsidR="00032D4F">
          <w:rPr>
            <w:rFonts w:ascii="Times New Roman" w:eastAsia="Songti SC" w:hAnsi="Times New Roman" w:cs="Times New Roman"/>
            <w:sz w:val="18"/>
            <w:szCs w:val="18"/>
          </w:rPr>
          <w:t xml:space="preserve"> </w:t>
        </w:r>
      </w:ins>
      <w:ins w:id="115" w:author="sisleyzhou" w:date="2019-09-17T11:53:00Z">
        <w:del w:id="116" w:author="翁 安志" w:date="2019-09-19T20:05:00Z">
          <w:r w:rsidDel="00032D4F">
            <w:rPr>
              <w:rFonts w:ascii="Times New Roman" w:eastAsia="Songti SC" w:hAnsi="Times New Roman" w:cs="Times New Roman"/>
              <w:sz w:val="18"/>
              <w:szCs w:val="18"/>
            </w:rPr>
            <w:delText xml:space="preserve">Thinking about that we didn’t get a great place last year although I believe that our </w:delText>
          </w:r>
          <w:r w:rsidDel="00032D4F">
            <w:rPr>
              <w:rFonts w:ascii="Times New Roman" w:eastAsia="Songti SC" w:hAnsi="Times New Roman" w:cs="Times New Roman"/>
              <w:sz w:val="18"/>
              <w:szCs w:val="18"/>
            </w:rPr>
            <w:delText>efforts deserved a better result, I</w:delText>
          </w:r>
        </w:del>
      </w:ins>
      <w:ins w:id="117" w:author="sisleyzhou" w:date="2019-09-17T11:52:00Z">
        <w:del w:id="118" w:author="翁 安志" w:date="2019-09-19T20:05:00Z">
          <w:r w:rsidDel="00032D4F">
            <w:rPr>
              <w:rFonts w:ascii="Times New Roman" w:eastAsia="Songti SC" w:hAnsi="Times New Roman" w:cs="Times New Roman"/>
              <w:sz w:val="18"/>
              <w:szCs w:val="18"/>
            </w:rPr>
            <w:delText xml:space="preserve"> accepted the offer immediately</w:delText>
          </w:r>
        </w:del>
      </w:ins>
      <w:ins w:id="119" w:author="sisleyzhou" w:date="2019-09-17T11:53:00Z">
        <w:del w:id="120" w:author="翁 安志" w:date="2019-09-19T20:05:00Z">
          <w:r w:rsidDel="00032D4F">
            <w:rPr>
              <w:rFonts w:ascii="Times New Roman" w:eastAsia="Songti SC" w:hAnsi="Times New Roman" w:cs="Times New Roman"/>
              <w:sz w:val="18"/>
              <w:szCs w:val="18"/>
            </w:rPr>
            <w:delText xml:space="preserve"> to </w:delText>
          </w:r>
        </w:del>
      </w:ins>
      <w:ins w:id="121" w:author="翁 安志" w:date="2019-09-19T20:05:00Z">
        <w:r w:rsidR="00032D4F">
          <w:rPr>
            <w:rFonts w:ascii="Times New Roman" w:eastAsia="Songti SC" w:hAnsi="Times New Roman" w:cs="Times New Roman"/>
            <w:sz w:val="18"/>
            <w:szCs w:val="18"/>
          </w:rPr>
          <w:t xml:space="preserve">I also got the chance to </w:t>
        </w:r>
      </w:ins>
      <w:ins w:id="122" w:author="sisleyzhou" w:date="2019-09-17T11:53:00Z">
        <w:r>
          <w:rPr>
            <w:rFonts w:ascii="Times New Roman" w:eastAsia="Songti SC" w:hAnsi="Times New Roman" w:cs="Times New Roman"/>
            <w:sz w:val="18"/>
            <w:szCs w:val="18"/>
          </w:rPr>
          <w:t>prove to the jud</w:t>
        </w:r>
      </w:ins>
      <w:ins w:id="123" w:author="sisleyzhou" w:date="2019-09-17T11:54:00Z">
        <w:r>
          <w:rPr>
            <w:rFonts w:ascii="Times New Roman" w:eastAsia="Songti SC" w:hAnsi="Times New Roman" w:cs="Times New Roman"/>
            <w:sz w:val="18"/>
            <w:szCs w:val="18"/>
          </w:rPr>
          <w:t>ges this time that we are great</w:t>
        </w:r>
      </w:ins>
      <w:ins w:id="124" w:author="sisleyzhou" w:date="2019-09-17T17:05:00Z">
        <w:del w:id="125" w:author="翁 安志" w:date="2019-09-19T20:05:00Z">
          <w:r w:rsidDel="00032D4F">
            <w:rPr>
              <w:rFonts w:ascii="Times New Roman" w:eastAsia="Songti SC" w:hAnsi="Times New Roman" w:cs="Times New Roman"/>
              <w:sz w:val="18"/>
              <w:szCs w:val="18"/>
            </w:rPr>
            <w:delText>.</w:delText>
          </w:r>
        </w:del>
      </w:ins>
      <w:ins w:id="126" w:author="翁 安志" w:date="2019-09-19T20:05:00Z">
        <w:r w:rsidR="00032D4F">
          <w:rPr>
            <w:rFonts w:ascii="Times New Roman" w:eastAsia="Songti SC" w:hAnsi="Times New Roman" w:cs="Times New Roman"/>
            <w:sz w:val="18"/>
            <w:szCs w:val="18"/>
          </w:rPr>
          <w:t xml:space="preserve"> since</w:t>
        </w:r>
        <w:r w:rsidR="00032D4F" w:rsidRPr="00032D4F">
          <w:rPr>
            <w:rFonts w:ascii="Times New Roman" w:eastAsia="Songti SC" w:hAnsi="Times New Roman" w:cs="Times New Roman"/>
            <w:sz w:val="18"/>
            <w:szCs w:val="18"/>
          </w:rPr>
          <w:t xml:space="preserve"> </w:t>
        </w:r>
        <w:r w:rsidR="00032D4F">
          <w:rPr>
            <w:rFonts w:ascii="Times New Roman" w:eastAsia="Songti SC" w:hAnsi="Times New Roman" w:cs="Times New Roman"/>
            <w:sz w:val="18"/>
            <w:szCs w:val="18"/>
          </w:rPr>
          <w:t>I</w:t>
        </w:r>
        <w:r w:rsidR="00032D4F">
          <w:rPr>
            <w:rFonts w:ascii="Times New Roman" w:eastAsia="Songti SC" w:hAnsi="Times New Roman" w:cs="Times New Roman"/>
            <w:sz w:val="18"/>
            <w:szCs w:val="18"/>
          </w:rPr>
          <w:t xml:space="preserve"> didn’t get a great place last year although I believe that our efforts deserved a better result</w:t>
        </w:r>
        <w:r w:rsidR="00E571C5">
          <w:rPr>
            <w:rFonts w:ascii="Times New Roman" w:eastAsia="Songti SC" w:hAnsi="Times New Roman" w:cs="Times New Roman"/>
            <w:sz w:val="18"/>
            <w:szCs w:val="18"/>
          </w:rPr>
          <w:t xml:space="preserve">. With such </w:t>
        </w:r>
      </w:ins>
      <w:ins w:id="127" w:author="翁 安志" w:date="2019-09-19T20:06:00Z">
        <w:r w:rsidR="00A2460C">
          <w:rPr>
            <w:rFonts w:ascii="Times New Roman" w:eastAsia="Songti SC" w:hAnsi="Times New Roman" w:cs="Times New Roman"/>
            <w:sz w:val="18"/>
            <w:szCs w:val="18"/>
          </w:rPr>
          <w:t>desiring</w:t>
        </w:r>
      </w:ins>
      <w:ins w:id="128" w:author="翁 安志" w:date="2019-09-19T20:05:00Z">
        <w:r w:rsidR="00E571C5">
          <w:rPr>
            <w:rFonts w:ascii="Times New Roman" w:eastAsia="Songti SC" w:hAnsi="Times New Roman" w:cs="Times New Roman"/>
            <w:sz w:val="18"/>
            <w:szCs w:val="18"/>
          </w:rPr>
          <w:t xml:space="preserve"> </w:t>
        </w:r>
      </w:ins>
      <w:ins w:id="129" w:author="翁 安志" w:date="2019-09-19T20:06:00Z">
        <w:r w:rsidR="00E571C5">
          <w:rPr>
            <w:rFonts w:ascii="Times New Roman" w:eastAsia="Songti SC" w:hAnsi="Times New Roman" w:cs="Times New Roman"/>
            <w:sz w:val="18"/>
            <w:szCs w:val="18"/>
          </w:rPr>
          <w:t xml:space="preserve">offers, I </w:t>
        </w:r>
        <w:r w:rsidR="00A2460C">
          <w:rPr>
            <w:rFonts w:ascii="Times New Roman" w:eastAsia="Songti SC" w:hAnsi="Times New Roman" w:cs="Times New Roman"/>
            <w:sz w:val="18"/>
            <w:szCs w:val="18"/>
          </w:rPr>
          <w:t>immediately</w:t>
        </w:r>
        <w:r w:rsidR="00E571C5">
          <w:rPr>
            <w:rFonts w:ascii="Times New Roman" w:eastAsia="Songti SC" w:hAnsi="Times New Roman" w:cs="Times New Roman"/>
            <w:sz w:val="18"/>
            <w:szCs w:val="18"/>
          </w:rPr>
          <w:t xml:space="preserve"> accepted the offer.</w:t>
        </w:r>
      </w:ins>
    </w:p>
    <w:p w:rsidR="001174BA" w:rsidDel="00032D4F" w:rsidRDefault="00D10BE2" w:rsidP="00E571C5">
      <w:pPr>
        <w:spacing w:line="240" w:lineRule="exact"/>
        <w:rPr>
          <w:del w:id="130" w:author="翁 安志" w:date="2019-09-19T20:04:00Z"/>
          <w:rFonts w:ascii="Times New Roman" w:eastAsia="Songti SC" w:hAnsi="Times New Roman" w:cs="Times New Roman"/>
          <w:sz w:val="18"/>
          <w:szCs w:val="18"/>
        </w:rPr>
        <w:pPrChange w:id="131" w:author="翁 安志" w:date="2019-09-19T20:05:00Z">
          <w:pPr>
            <w:spacing w:line="240" w:lineRule="exact"/>
          </w:pPr>
        </w:pPrChange>
      </w:pPr>
      <w:del w:id="132" w:author="翁 安志" w:date="2019-09-19T20:05:00Z">
        <w:r w:rsidDel="00E571C5">
          <w:rPr>
            <w:rFonts w:ascii="Times New Roman" w:eastAsia="Songti SC" w:hAnsi="Times New Roman" w:cs="Times New Roman"/>
            <w:sz w:val="18"/>
            <w:szCs w:val="18"/>
            <w:rPrChange w:id="133" w:author="sisleyzhou" w:date="2019-09-15T19:01:00Z">
              <w:rPr>
                <w:rFonts w:ascii="Chalkboard" w:eastAsia="Songti SC" w:hAnsi="Chalkboard" w:cs="Chalkboard"/>
                <w:i/>
                <w:iCs/>
                <w:sz w:val="18"/>
                <w:szCs w:val="18"/>
              </w:rPr>
            </w:rPrChange>
          </w:rPr>
          <w:delText>As her CTB teammate last year, we didn’t we a great place on this project-based competition. Since I believed that my effort last year de</w:delText>
        </w:r>
        <w:r w:rsidDel="00E571C5">
          <w:rPr>
            <w:rFonts w:ascii="Times New Roman" w:eastAsia="Songti SC" w:hAnsi="Times New Roman" w:cs="Times New Roman"/>
            <w:sz w:val="18"/>
            <w:szCs w:val="18"/>
            <w:rPrChange w:id="134" w:author="sisleyzhou" w:date="2019-09-15T19:01:00Z">
              <w:rPr>
                <w:rFonts w:ascii="Chalkboard" w:eastAsia="Songti SC" w:hAnsi="Chalkboard" w:cs="Chalkboard"/>
                <w:i/>
                <w:iCs/>
                <w:sz w:val="18"/>
                <w:szCs w:val="18"/>
              </w:rPr>
            </w:rPrChange>
          </w:rPr>
          <w:delText>serves a better prize. I agreed to join and wanted to prove to the judges that this time, I am going to get a better prize.</w:delText>
        </w:r>
        <w:r w:rsidDel="00032D4F">
          <w:rPr>
            <w:rFonts w:ascii="Times New Roman" w:eastAsia="Songti SC" w:hAnsi="Times New Roman" w:cs="Times New Roman"/>
            <w:sz w:val="18"/>
            <w:szCs w:val="18"/>
            <w:rPrChange w:id="135" w:author="sisleyzhou" w:date="2019-09-15T19:01:00Z">
              <w:rPr>
                <w:rFonts w:ascii="Chalkboard" w:eastAsia="Songti SC" w:hAnsi="Chalkboard" w:cs="Chalkboard"/>
                <w:i/>
                <w:iCs/>
                <w:sz w:val="18"/>
                <w:szCs w:val="18"/>
              </w:rPr>
            </w:rPrChange>
          </w:rPr>
          <w:delText xml:space="preserve"> </w:delText>
        </w:r>
      </w:del>
    </w:p>
    <w:p w:rsidR="00032D4F" w:rsidRPr="001174BA" w:rsidRDefault="00032D4F" w:rsidP="00E571C5">
      <w:pPr>
        <w:spacing w:line="240" w:lineRule="exact"/>
        <w:rPr>
          <w:ins w:id="136" w:author="翁 安志" w:date="2019-09-19T20:04:00Z"/>
          <w:rFonts w:ascii="Times New Roman" w:eastAsia="Songti SC" w:hAnsi="Times New Roman" w:cs="Times New Roman" w:hint="eastAsia"/>
          <w:sz w:val="18"/>
          <w:szCs w:val="18"/>
          <w:rPrChange w:id="137" w:author="sisleyzhou" w:date="2019-09-15T19:01:00Z">
            <w:rPr>
              <w:ins w:id="138" w:author="翁 安志" w:date="2019-09-19T20:04:00Z"/>
              <w:rFonts w:ascii="Chalkboard" w:eastAsia="Songti SC" w:hAnsi="Chalkboard" w:cs="Chalkboard"/>
              <w:sz w:val="18"/>
              <w:szCs w:val="18"/>
            </w:rPr>
          </w:rPrChange>
        </w:rPr>
        <w:pPrChange w:id="139" w:author="翁 安志" w:date="2019-09-19T20:05:00Z">
          <w:pPr>
            <w:spacing w:line="240" w:lineRule="exact"/>
          </w:pPr>
        </w:pPrChange>
      </w:pPr>
    </w:p>
    <w:p w:rsidR="001174BA" w:rsidRPr="001174BA" w:rsidRDefault="001174BA">
      <w:pPr>
        <w:spacing w:line="240" w:lineRule="exact"/>
        <w:rPr>
          <w:rFonts w:ascii="Times New Roman" w:eastAsia="Songti SC" w:hAnsi="Times New Roman" w:cs="Times New Roman" w:hint="eastAsia"/>
          <w:sz w:val="18"/>
          <w:szCs w:val="18"/>
          <w:rPrChange w:id="140" w:author="sisleyzhou" w:date="2019-09-15T19:01:00Z">
            <w:rPr>
              <w:rFonts w:ascii="Chalkboard" w:eastAsia="Songti SC" w:hAnsi="Chalkboard" w:cs="Chalkboard"/>
              <w:sz w:val="18"/>
              <w:szCs w:val="18"/>
            </w:rPr>
          </w:rPrChange>
        </w:rPr>
      </w:pPr>
    </w:p>
    <w:p w:rsidR="001174BA" w:rsidRDefault="00D10BE2">
      <w:pPr>
        <w:spacing w:line="240" w:lineRule="exact"/>
        <w:rPr>
          <w:ins w:id="141" w:author="sisleyzhou" w:date="2019-09-17T13:35:00Z"/>
          <w:rFonts w:ascii="Times New Roman" w:eastAsia="Songti SC" w:hAnsi="Times New Roman" w:cs="Times New Roman"/>
          <w:sz w:val="18"/>
          <w:szCs w:val="18"/>
        </w:rPr>
      </w:pPr>
      <w:r>
        <w:rPr>
          <w:rFonts w:ascii="Times New Roman" w:eastAsia="Songti SC" w:hAnsi="Times New Roman" w:cs="Times New Roman"/>
          <w:sz w:val="18"/>
          <w:szCs w:val="18"/>
          <w:rPrChange w:id="142" w:author="sisleyzhou" w:date="2019-09-15T19:01:00Z">
            <w:rPr>
              <w:rFonts w:ascii="Chalkboard" w:eastAsia="Songti SC" w:hAnsi="Chalkboard" w:cs="Chalkboard"/>
              <w:sz w:val="18"/>
              <w:szCs w:val="18"/>
            </w:rPr>
          </w:rPrChange>
        </w:rPr>
        <w:t>N</w:t>
      </w:r>
      <w:r>
        <w:rPr>
          <w:rFonts w:ascii="Times New Roman" w:eastAsia="Songti SC" w:hAnsi="Times New Roman" w:cs="Times New Roman"/>
          <w:sz w:val="18"/>
          <w:szCs w:val="18"/>
          <w:rPrChange w:id="143" w:author="sisleyzhou" w:date="2019-09-15T19:01:00Z">
            <w:rPr>
              <w:rFonts w:ascii="Chalkboard" w:eastAsia="Songti SC" w:hAnsi="Chalkboard" w:cs="Chalkboard"/>
              <w:sz w:val="18"/>
              <w:szCs w:val="18"/>
            </w:rPr>
          </w:rPrChange>
        </w:rPr>
        <w:t xml:space="preserve">ext day we </w:t>
      </w:r>
      <w:del w:id="144" w:author="sisleyzhou" w:date="2019-09-17T17:50:00Z">
        <w:r>
          <w:rPr>
            <w:rFonts w:ascii="Times New Roman" w:eastAsia="Songti SC" w:hAnsi="Times New Roman" w:cs="Times New Roman"/>
            <w:sz w:val="18"/>
            <w:szCs w:val="18"/>
            <w:rPrChange w:id="145" w:author="sisleyzhou" w:date="2019-09-15T19:01:00Z">
              <w:rPr>
                <w:rFonts w:ascii="Chalkboard" w:eastAsia="Songti SC" w:hAnsi="Chalkboard" w:cs="Chalkboard"/>
                <w:sz w:val="18"/>
                <w:szCs w:val="18"/>
              </w:rPr>
            </w:rPrChange>
          </w:rPr>
          <w:delText xml:space="preserve">sit together to </w:delText>
        </w:r>
      </w:del>
      <w:r>
        <w:rPr>
          <w:rFonts w:ascii="Times New Roman" w:eastAsia="Songti SC" w:hAnsi="Times New Roman" w:cs="Times New Roman"/>
          <w:sz w:val="18"/>
          <w:szCs w:val="18"/>
          <w:rPrChange w:id="146" w:author="sisleyzhou" w:date="2019-09-15T19:01:00Z">
            <w:rPr>
              <w:rFonts w:ascii="Chalkboard" w:eastAsia="Songti SC" w:hAnsi="Chalkboard" w:cs="Chalkboard"/>
              <w:sz w:val="18"/>
              <w:szCs w:val="18"/>
            </w:rPr>
          </w:rPrChange>
        </w:rPr>
        <w:t>brainstorm</w:t>
      </w:r>
      <w:ins w:id="147" w:author="sisleyzhou" w:date="2019-09-17T17:50:00Z">
        <w:r>
          <w:rPr>
            <w:rFonts w:ascii="Times New Roman" w:eastAsia="Songti SC" w:hAnsi="Times New Roman" w:cs="Times New Roman"/>
            <w:sz w:val="18"/>
            <w:szCs w:val="18"/>
          </w:rPr>
          <w:t xml:space="preserve"> on the topics with </w:t>
        </w:r>
      </w:ins>
      <w:del w:id="148" w:author="sisleyzhou" w:date="2019-09-17T17:50:00Z">
        <w:r>
          <w:rPr>
            <w:rFonts w:ascii="Times New Roman" w:eastAsia="Songti SC" w:hAnsi="Times New Roman" w:cs="Times New Roman"/>
            <w:sz w:val="18"/>
            <w:szCs w:val="18"/>
            <w:rPrChange w:id="149" w:author="sisleyzhou" w:date="2019-09-15T19:01:00Z">
              <w:rPr>
                <w:rFonts w:ascii="Chalkboard" w:eastAsia="Songti SC" w:hAnsi="Chalkboard" w:cs="Chalkboard"/>
                <w:sz w:val="18"/>
                <w:szCs w:val="18"/>
              </w:rPr>
            </w:rPrChange>
          </w:rPr>
          <w:delText xml:space="preserve"> for the project with </w:delText>
        </w:r>
      </w:del>
      <w:r>
        <w:rPr>
          <w:rFonts w:ascii="Times New Roman" w:eastAsia="Songti SC" w:hAnsi="Times New Roman" w:cs="Times New Roman"/>
          <w:sz w:val="18"/>
          <w:szCs w:val="18"/>
          <w:rPrChange w:id="150" w:author="sisleyzhou" w:date="2019-09-15T19:01:00Z">
            <w:rPr>
              <w:rFonts w:ascii="Chalkboard" w:eastAsia="Songti SC" w:hAnsi="Chalkboard" w:cs="Chalkboard"/>
              <w:sz w:val="18"/>
              <w:szCs w:val="18"/>
            </w:rPr>
          </w:rPrChange>
        </w:rPr>
        <w:t xml:space="preserve">other five </w:t>
      </w:r>
      <w:del w:id="151" w:author="sisleyzhou" w:date="2019-09-15T19:10:00Z">
        <w:r>
          <w:rPr>
            <w:rFonts w:ascii="Times New Roman" w:eastAsia="Songti SC" w:hAnsi="Times New Roman" w:cs="Times New Roman"/>
            <w:sz w:val="18"/>
            <w:szCs w:val="18"/>
            <w:rPrChange w:id="152" w:author="sisleyzhou" w:date="2019-09-15T19:01:00Z">
              <w:rPr>
                <w:rFonts w:ascii="Chalkboard" w:eastAsia="Songti SC" w:hAnsi="Chalkboard" w:cs="Chalkboard"/>
                <w:sz w:val="18"/>
                <w:szCs w:val="18"/>
              </w:rPr>
            </w:rPrChange>
          </w:rPr>
          <w:delText>students</w:delText>
        </w:r>
      </w:del>
      <w:ins w:id="153" w:author="sisleyzhou" w:date="2019-09-15T19:10:00Z">
        <w:r>
          <w:rPr>
            <w:rFonts w:ascii="Times New Roman" w:eastAsia="Songti SC" w:hAnsi="Times New Roman" w:cs="Times New Roman"/>
            <w:sz w:val="18"/>
            <w:szCs w:val="18"/>
          </w:rPr>
          <w:t>member</w:t>
        </w:r>
      </w:ins>
      <w:ins w:id="154" w:author="sisleyzhou" w:date="2019-09-17T14:49:00Z">
        <w:r>
          <w:rPr>
            <w:rFonts w:ascii="Times New Roman" w:eastAsia="Songti SC" w:hAnsi="Times New Roman" w:cs="Times New Roman"/>
            <w:sz w:val="18"/>
            <w:szCs w:val="18"/>
          </w:rPr>
          <w:t xml:space="preserve">s, </w:t>
        </w:r>
      </w:ins>
      <w:ins w:id="155" w:author="sisleyzhou" w:date="2019-09-17T17:50:00Z">
        <w:r>
          <w:rPr>
            <w:rFonts w:ascii="Times New Roman" w:eastAsia="Songti SC" w:hAnsi="Times New Roman" w:cs="Times New Roman"/>
            <w:sz w:val="18"/>
            <w:szCs w:val="18"/>
          </w:rPr>
          <w:t xml:space="preserve">focusing </w:t>
        </w:r>
      </w:ins>
      <w:ins w:id="156" w:author="sisleyzhou" w:date="2019-09-17T14:50:00Z">
        <w:r>
          <w:rPr>
            <w:rFonts w:ascii="Times New Roman" w:eastAsia="Songti SC" w:hAnsi="Times New Roman" w:cs="Times New Roman"/>
            <w:sz w:val="18"/>
            <w:szCs w:val="18"/>
          </w:rPr>
          <w:t xml:space="preserve">on social </w:t>
        </w:r>
        <w:r>
          <w:rPr>
            <w:rFonts w:ascii="Times New Roman" w:eastAsia="Songti SC" w:hAnsi="Times New Roman" w:cs="Times New Roman"/>
            <w:sz w:val="18"/>
            <w:szCs w:val="18"/>
          </w:rPr>
          <w:t>issues such as</w:t>
        </w:r>
      </w:ins>
      <w:del w:id="157" w:author="sisleyzhou" w:date="2019-09-17T14:50:00Z">
        <w:r>
          <w:rPr>
            <w:rFonts w:ascii="Times New Roman" w:eastAsia="Songti SC" w:hAnsi="Times New Roman" w:cs="Times New Roman"/>
            <w:sz w:val="18"/>
            <w:szCs w:val="18"/>
            <w:rPrChange w:id="158" w:author="sisleyzhou" w:date="2019-09-15T19:01:00Z">
              <w:rPr>
                <w:rFonts w:ascii="Chalkboard" w:eastAsia="Songti SC" w:hAnsi="Chalkboard" w:cs="Chalkboard"/>
                <w:sz w:val="18"/>
                <w:szCs w:val="18"/>
              </w:rPr>
            </w:rPrChange>
          </w:rPr>
          <w:delText xml:space="preserve">. </w:delText>
        </w:r>
      </w:del>
      <w:ins w:id="159" w:author="sisleyzhou" w:date="2019-09-17T00:11:00Z">
        <w:del w:id="160" w:author="翁 安志" w:date="2019-09-19T20:06:00Z">
          <w:r w:rsidDel="00610430">
            <w:rPr>
              <w:rFonts w:ascii="Times New Roman" w:eastAsia="Songti SC" w:hAnsi="Times New Roman" w:cs="Times New Roman"/>
              <w:sz w:val="18"/>
              <w:szCs w:val="18"/>
            </w:rPr>
            <w:delText>从环境保护，老龄化等</w:delText>
          </w:r>
        </w:del>
      </w:ins>
      <w:ins w:id="161" w:author="翁 安志" w:date="2019-09-19T20:06:00Z">
        <w:r w:rsidR="00610430">
          <w:rPr>
            <w:rFonts w:ascii="Times New Roman" w:eastAsia="Songti SC" w:hAnsi="Times New Roman" w:cs="Times New Roman" w:hint="eastAsia"/>
            <w:sz w:val="18"/>
            <w:szCs w:val="18"/>
          </w:rPr>
          <w:t xml:space="preserve"> </w:t>
        </w:r>
        <w:r w:rsidR="00610430">
          <w:rPr>
            <w:rFonts w:ascii="Times New Roman" w:eastAsia="Songti SC" w:hAnsi="Times New Roman" w:cs="Times New Roman"/>
            <w:sz w:val="18"/>
            <w:szCs w:val="18"/>
          </w:rPr>
          <w:t xml:space="preserve">environmental protection or </w:t>
        </w:r>
        <w:r w:rsidR="004618BE">
          <w:rPr>
            <w:rFonts w:ascii="Times New Roman" w:eastAsia="Songti SC" w:hAnsi="Times New Roman" w:cs="Times New Roman"/>
            <w:sz w:val="18"/>
            <w:szCs w:val="18"/>
          </w:rPr>
          <w:t>aging p</w:t>
        </w:r>
      </w:ins>
      <w:ins w:id="162" w:author="翁 安志" w:date="2019-09-19T20:07:00Z">
        <w:r w:rsidR="004618BE">
          <w:rPr>
            <w:rFonts w:ascii="Times New Roman" w:eastAsia="Songti SC" w:hAnsi="Times New Roman" w:cs="Times New Roman"/>
            <w:sz w:val="18"/>
            <w:szCs w:val="18"/>
          </w:rPr>
          <w:t>roblems</w:t>
        </w:r>
        <w:r w:rsidR="00453FDF">
          <w:rPr>
            <w:rFonts w:ascii="Times New Roman" w:eastAsia="Songti SC" w:hAnsi="Times New Roman" w:cs="Times New Roman" w:hint="eastAsia"/>
            <w:sz w:val="18"/>
            <w:szCs w:val="18"/>
          </w:rPr>
          <w:t>.</w:t>
        </w:r>
        <w:r w:rsidR="00453FDF">
          <w:rPr>
            <w:rFonts w:ascii="Times New Roman" w:eastAsia="Songti SC" w:hAnsi="Times New Roman" w:cs="Times New Roman"/>
            <w:sz w:val="18"/>
            <w:szCs w:val="18"/>
          </w:rPr>
          <w:t xml:space="preserve"> But all these problems just sound a little bit too popular. </w:t>
        </w:r>
        <w:r w:rsidR="005B1BB4">
          <w:rPr>
            <w:rFonts w:ascii="Times New Roman" w:eastAsia="Songti SC" w:hAnsi="Times New Roman" w:cs="Times New Roman"/>
            <w:sz w:val="18"/>
            <w:szCs w:val="18"/>
          </w:rPr>
          <w:t xml:space="preserve">Because </w:t>
        </w:r>
        <w:r w:rsidR="00705674">
          <w:rPr>
            <w:rFonts w:ascii="Times New Roman" w:eastAsia="Songti SC" w:hAnsi="Times New Roman" w:cs="Times New Roman"/>
            <w:sz w:val="18"/>
            <w:szCs w:val="18"/>
          </w:rPr>
          <w:t xml:space="preserve">I have seen so many attempts trying to solving these problems, and I wanted to work </w:t>
        </w:r>
      </w:ins>
      <w:ins w:id="163" w:author="翁 安志" w:date="2019-09-19T20:08:00Z">
        <w:r w:rsidR="00705674">
          <w:rPr>
            <w:rFonts w:ascii="Times New Roman" w:eastAsia="Songti SC" w:hAnsi="Times New Roman" w:cs="Times New Roman"/>
            <w:sz w:val="18"/>
            <w:szCs w:val="18"/>
          </w:rPr>
          <w:t xml:space="preserve">on something different. Some topic where </w:t>
        </w:r>
        <w:r w:rsidR="00224F25">
          <w:rPr>
            <w:rFonts w:ascii="Times New Roman" w:eastAsia="Songti SC" w:hAnsi="Times New Roman" w:cs="Times New Roman" w:hint="eastAsia"/>
            <w:sz w:val="18"/>
            <w:szCs w:val="18"/>
          </w:rPr>
          <w:t>we</w:t>
        </w:r>
        <w:r w:rsidR="00705674">
          <w:rPr>
            <w:rFonts w:ascii="Times New Roman" w:eastAsia="Songti SC" w:hAnsi="Times New Roman" w:cs="Times New Roman"/>
            <w:sz w:val="18"/>
            <w:szCs w:val="18"/>
          </w:rPr>
          <w:t xml:space="preserve"> could </w:t>
        </w:r>
        <w:r w:rsidR="00C96005">
          <w:rPr>
            <w:rFonts w:ascii="Times New Roman" w:eastAsia="Songti SC" w:hAnsi="Times New Roman" w:cs="Times New Roman" w:hint="eastAsia"/>
            <w:sz w:val="18"/>
            <w:szCs w:val="18"/>
          </w:rPr>
          <w:t>be</w:t>
        </w:r>
        <w:r w:rsidR="00C96005">
          <w:rPr>
            <w:rFonts w:ascii="Times New Roman" w:eastAsia="Songti SC" w:hAnsi="Times New Roman" w:cs="Times New Roman"/>
            <w:sz w:val="18"/>
            <w:szCs w:val="18"/>
          </w:rPr>
          <w:t xml:space="preserve"> the first to </w:t>
        </w:r>
        <w:r w:rsidR="00705674">
          <w:rPr>
            <w:rFonts w:ascii="Times New Roman" w:eastAsia="Songti SC" w:hAnsi="Times New Roman" w:cs="Times New Roman"/>
            <w:sz w:val="18"/>
            <w:szCs w:val="18"/>
          </w:rPr>
          <w:t xml:space="preserve">make some impacts. </w:t>
        </w:r>
      </w:ins>
      <w:ins w:id="164" w:author="sisleyzhou" w:date="2019-09-17T00:11:00Z">
        <w:del w:id="165" w:author="翁 安志" w:date="2019-09-19T20:07:00Z">
          <w:r w:rsidDel="00453FDF">
            <w:rPr>
              <w:rFonts w:ascii="Times New Roman" w:eastAsia="Songti SC" w:hAnsi="Times New Roman" w:cs="Times New Roman"/>
              <w:sz w:val="18"/>
              <w:szCs w:val="18"/>
            </w:rPr>
            <w:delText>。</w:delText>
          </w:r>
        </w:del>
      </w:ins>
      <w:del w:id="166" w:author="sisleyzhou" w:date="2019-09-17T17:06:00Z">
        <w:r>
          <w:rPr>
            <w:rFonts w:ascii="Times New Roman" w:eastAsia="Songti SC" w:hAnsi="Times New Roman" w:cs="Times New Roman"/>
            <w:sz w:val="18"/>
            <w:szCs w:val="18"/>
            <w:rPrChange w:id="167" w:author="sisleyzhou" w:date="2019-09-15T19:01:00Z">
              <w:rPr>
                <w:rFonts w:ascii="Chalkboard" w:eastAsia="Songti SC" w:hAnsi="Chalkboard" w:cs="Chalkboard"/>
                <w:sz w:val="18"/>
                <w:szCs w:val="18"/>
              </w:rPr>
            </w:rPrChange>
          </w:rPr>
          <w:delText>We talked about the topics that we are going to choose. Protecting Environment, Helping the Old People, etc. But these topics have been touched by so many people, and I wanted to explore something new.</w:delText>
        </w:r>
      </w:del>
      <w:del w:id="168" w:author="sisleyzhou" w:date="2019-09-16T23:38:00Z">
        <w:r>
          <w:rPr>
            <w:rFonts w:ascii="Times New Roman" w:eastAsia="Songti SC" w:hAnsi="Times New Roman" w:cs="Times New Roman"/>
            <w:sz w:val="18"/>
            <w:szCs w:val="18"/>
            <w:rPrChange w:id="169" w:author="sisleyzhou" w:date="2019-09-15T19:01:00Z">
              <w:rPr>
                <w:rFonts w:ascii="Chalkboard" w:eastAsia="Songti SC" w:hAnsi="Chalkboard" w:cs="Chalkboard"/>
                <w:sz w:val="18"/>
                <w:szCs w:val="18"/>
              </w:rPr>
            </w:rPrChange>
          </w:rPr>
          <w:delText xml:space="preserve"> So, when the girl of my team said,</w:delText>
        </w:r>
      </w:del>
      <w:del w:id="170" w:author="sisleyzhou" w:date="2019-09-17T17:06:00Z">
        <w:r>
          <w:rPr>
            <w:rFonts w:ascii="Times New Roman" w:eastAsia="Songti SC" w:hAnsi="Times New Roman" w:cs="Times New Roman"/>
            <w:sz w:val="18"/>
            <w:szCs w:val="18"/>
            <w:rPrChange w:id="171" w:author="sisleyzhou" w:date="2019-09-15T19:01:00Z">
              <w:rPr>
                <w:rFonts w:ascii="Chalkboard" w:eastAsia="Songti SC" w:hAnsi="Chalkboard" w:cs="Chalkboard"/>
                <w:sz w:val="18"/>
                <w:szCs w:val="18"/>
              </w:rPr>
            </w:rPrChange>
          </w:rPr>
          <w:delText xml:space="preserve"> </w:delText>
        </w:r>
      </w:del>
      <w:r>
        <w:rPr>
          <w:rFonts w:ascii="Times New Roman" w:eastAsia="Songti SC" w:hAnsi="Times New Roman" w:cs="Times New Roman"/>
          <w:sz w:val="18"/>
          <w:szCs w:val="18"/>
          <w:rPrChange w:id="172" w:author="sisleyzhou" w:date="2019-09-15T19:01:00Z">
            <w:rPr>
              <w:rFonts w:ascii="Chalkboard" w:eastAsia="Songti SC" w:hAnsi="Chalkboard" w:cs="Chalkboard"/>
              <w:sz w:val="18"/>
              <w:szCs w:val="18"/>
            </w:rPr>
          </w:rPrChange>
        </w:rPr>
        <w:t>“How about working on sex</w:t>
      </w:r>
      <w:ins w:id="173" w:author="sisleyzhou" w:date="2019-09-17T14:50:00Z">
        <w:r>
          <w:rPr>
            <w:rFonts w:ascii="Times New Roman" w:eastAsia="Songti SC" w:hAnsi="Times New Roman" w:cs="Times New Roman"/>
            <w:sz w:val="18"/>
            <w:szCs w:val="18"/>
          </w:rPr>
          <w:t>-</w:t>
        </w:r>
      </w:ins>
      <w:del w:id="174" w:author="sisleyzhou" w:date="2019-09-17T14:50:00Z">
        <w:r>
          <w:rPr>
            <w:rFonts w:ascii="Times New Roman" w:eastAsia="Songti SC" w:hAnsi="Times New Roman" w:cs="Times New Roman"/>
            <w:sz w:val="18"/>
            <w:szCs w:val="18"/>
            <w:rPrChange w:id="175" w:author="sisleyzhou" w:date="2019-09-15T19:01:00Z">
              <w:rPr>
                <w:rFonts w:ascii="Chalkboard" w:eastAsia="Songti SC" w:hAnsi="Chalkboard" w:cs="Chalkboard"/>
                <w:sz w:val="18"/>
                <w:szCs w:val="18"/>
              </w:rPr>
            </w:rPrChange>
          </w:rPr>
          <w:delText xml:space="preserve"> </w:delText>
        </w:r>
      </w:del>
      <w:r>
        <w:rPr>
          <w:rFonts w:ascii="Times New Roman" w:eastAsia="Songti SC" w:hAnsi="Times New Roman" w:cs="Times New Roman"/>
          <w:sz w:val="18"/>
          <w:szCs w:val="18"/>
          <w:rPrChange w:id="176" w:author="sisleyzhou" w:date="2019-09-15T19:01:00Z">
            <w:rPr>
              <w:rFonts w:ascii="Chalkboard" w:eastAsia="Songti SC" w:hAnsi="Chalkboard" w:cs="Chalkboard"/>
              <w:sz w:val="18"/>
              <w:szCs w:val="18"/>
            </w:rPr>
          </w:rPrChange>
        </w:rPr>
        <w:t>education?”</w:t>
      </w:r>
      <w:ins w:id="177" w:author="sisleyzhou" w:date="2019-09-16T23:38:00Z">
        <w:r>
          <w:rPr>
            <w:rFonts w:ascii="Times New Roman" w:eastAsia="Songti SC" w:hAnsi="Times New Roman" w:cs="Times New Roman"/>
            <w:sz w:val="18"/>
            <w:szCs w:val="18"/>
          </w:rPr>
          <w:t xml:space="preserve"> </w:t>
        </w:r>
      </w:ins>
      <w:ins w:id="178" w:author="sisleyzhou" w:date="2019-09-16T23:39:00Z">
        <w:r>
          <w:rPr>
            <w:rFonts w:ascii="Times New Roman" w:eastAsia="Songti SC" w:hAnsi="Times New Roman" w:cs="Times New Roman"/>
            <w:sz w:val="18"/>
            <w:szCs w:val="18"/>
          </w:rPr>
          <w:t>A</w:t>
        </w:r>
      </w:ins>
      <w:ins w:id="179" w:author="sisleyzhou" w:date="2019-09-16T23:38:00Z">
        <w:r>
          <w:rPr>
            <w:rFonts w:ascii="Times New Roman" w:eastAsia="Songti SC" w:hAnsi="Times New Roman" w:cs="Times New Roman"/>
            <w:sz w:val="18"/>
            <w:szCs w:val="18"/>
            <w:rPrChange w:id="180" w:author="sisleyzhou" w:date="2019-09-16T23:38:00Z">
              <w:rPr/>
            </w:rPrChange>
          </w:rPr>
          <w:t xml:space="preserve"> girl</w:t>
        </w:r>
      </w:ins>
      <w:ins w:id="181" w:author="sisleyzhou" w:date="2019-09-17T14:50:00Z">
        <w:r>
          <w:rPr>
            <w:rFonts w:ascii="Times New Roman" w:eastAsia="Songti SC" w:hAnsi="Times New Roman" w:cs="Times New Roman"/>
            <w:sz w:val="18"/>
            <w:szCs w:val="18"/>
          </w:rPr>
          <w:t xml:space="preserve"> </w:t>
        </w:r>
      </w:ins>
      <w:ins w:id="182" w:author="sisleyzhou" w:date="2019-09-16T23:38:00Z">
        <w:r>
          <w:rPr>
            <w:rFonts w:ascii="Times New Roman" w:eastAsia="Songti SC" w:hAnsi="Times New Roman" w:cs="Times New Roman"/>
            <w:sz w:val="18"/>
            <w:szCs w:val="18"/>
            <w:rPrChange w:id="183" w:author="sisleyzhou" w:date="2019-09-16T23:38:00Z">
              <w:rPr/>
            </w:rPrChange>
          </w:rPr>
          <w:t>said,</w:t>
        </w:r>
      </w:ins>
      <w:r>
        <w:rPr>
          <w:rFonts w:ascii="Times New Roman" w:eastAsia="Songti SC" w:hAnsi="Times New Roman" w:cs="Times New Roman"/>
          <w:sz w:val="18"/>
          <w:szCs w:val="18"/>
          <w:rPrChange w:id="184" w:author="sisleyzhou" w:date="2019-09-15T19:01:00Z">
            <w:rPr>
              <w:rFonts w:ascii="Chalkboard" w:eastAsia="Songti SC" w:hAnsi="Chalkboard" w:cs="Chalkboard"/>
              <w:sz w:val="18"/>
              <w:szCs w:val="18"/>
            </w:rPr>
          </w:rPrChange>
        </w:rPr>
        <w:t xml:space="preserve"> This topic </w:t>
      </w:r>
      <w:ins w:id="185" w:author="sisleyzhou" w:date="2019-09-15T19:11:00Z">
        <w:r>
          <w:rPr>
            <w:rFonts w:ascii="Times New Roman" w:eastAsia="Songti SC" w:hAnsi="Times New Roman" w:cs="Times New Roman"/>
            <w:sz w:val="18"/>
            <w:szCs w:val="18"/>
          </w:rPr>
          <w:t>suddenly</w:t>
        </w:r>
      </w:ins>
      <w:ins w:id="186" w:author="sisleyzhou" w:date="2019-09-16T23:39:00Z">
        <w:r>
          <w:rPr>
            <w:rFonts w:ascii="Times New Roman" w:eastAsia="Songti SC" w:hAnsi="Times New Roman" w:cs="Times New Roman"/>
            <w:sz w:val="18"/>
            <w:szCs w:val="18"/>
          </w:rPr>
          <w:t xml:space="preserve"> </w:t>
        </w:r>
      </w:ins>
      <w:del w:id="187" w:author="sisleyzhou" w:date="2019-09-15T19:11:00Z">
        <w:r>
          <w:rPr>
            <w:rFonts w:ascii="Times New Roman" w:eastAsia="Songti SC" w:hAnsi="Times New Roman" w:cs="Times New Roman"/>
            <w:sz w:val="18"/>
            <w:szCs w:val="18"/>
            <w:rPrChange w:id="188" w:author="sisleyzhou" w:date="2019-09-15T19:01:00Z">
              <w:rPr>
                <w:rFonts w:ascii="Chalkboard" w:eastAsia="Songti SC" w:hAnsi="Chalkboard" w:cs="Chalkboard"/>
                <w:sz w:val="18"/>
                <w:szCs w:val="18"/>
              </w:rPr>
            </w:rPrChange>
          </w:rPr>
          <w:delText xml:space="preserve">has suddenly </w:delText>
        </w:r>
      </w:del>
      <w:r>
        <w:rPr>
          <w:rFonts w:ascii="Times New Roman" w:eastAsia="Songti SC" w:hAnsi="Times New Roman" w:cs="Times New Roman"/>
          <w:sz w:val="18"/>
          <w:szCs w:val="18"/>
          <w:rPrChange w:id="189" w:author="sisleyzhou" w:date="2019-09-15T19:01:00Z">
            <w:rPr>
              <w:rFonts w:ascii="Chalkboard" w:eastAsia="Songti SC" w:hAnsi="Chalkboard" w:cs="Chalkboard"/>
              <w:sz w:val="18"/>
              <w:szCs w:val="18"/>
            </w:rPr>
          </w:rPrChange>
        </w:rPr>
        <w:t>captured my attention</w:t>
      </w:r>
      <w:ins w:id="190" w:author="sisleyzhou" w:date="2019-09-16T23:39:00Z">
        <w:r>
          <w:rPr>
            <w:rFonts w:ascii="Times New Roman" w:eastAsia="Songti SC" w:hAnsi="Times New Roman" w:cs="Times New Roman"/>
            <w:sz w:val="18"/>
            <w:szCs w:val="18"/>
          </w:rPr>
          <w:t>, and her words remind me of a</w:t>
        </w:r>
      </w:ins>
      <w:ins w:id="191" w:author="sisleyzhou" w:date="2019-09-15T19:12:00Z">
        <w:r>
          <w:rPr>
            <w:rFonts w:ascii="Times New Roman" w:eastAsia="Songti SC" w:hAnsi="Times New Roman" w:cs="Times New Roman"/>
            <w:sz w:val="18"/>
            <w:szCs w:val="18"/>
          </w:rPr>
          <w:t xml:space="preserve"> breaking news </w:t>
        </w:r>
      </w:ins>
      <w:ins w:id="192" w:author="sisleyzhou" w:date="2019-09-16T23:39:00Z">
        <w:r>
          <w:rPr>
            <w:rFonts w:ascii="Times New Roman" w:eastAsia="Songti SC" w:hAnsi="Times New Roman" w:cs="Times New Roman"/>
            <w:sz w:val="18"/>
            <w:szCs w:val="18"/>
          </w:rPr>
          <w:t xml:space="preserve">happened </w:t>
        </w:r>
      </w:ins>
      <w:ins w:id="193" w:author="sisleyzhou" w:date="2019-09-16T23:40:00Z">
        <w:r>
          <w:rPr>
            <w:rFonts w:ascii="Times New Roman" w:eastAsia="Songti SC" w:hAnsi="Times New Roman" w:cs="Times New Roman"/>
            <w:sz w:val="18"/>
            <w:szCs w:val="18"/>
          </w:rPr>
          <w:t>two years ago</w:t>
        </w:r>
      </w:ins>
      <w:ins w:id="194" w:author="sisleyzhou" w:date="2019-09-15T19:12:00Z">
        <w:r>
          <w:rPr>
            <w:rFonts w:ascii="Times New Roman" w:eastAsia="Songti SC" w:hAnsi="Times New Roman" w:cs="Times New Roman"/>
            <w:sz w:val="18"/>
            <w:szCs w:val="18"/>
          </w:rPr>
          <w:t>:</w:t>
        </w:r>
      </w:ins>
      <w:ins w:id="195" w:author="sisleyzhou" w:date="2019-09-16T23:40:00Z">
        <w:r>
          <w:rPr>
            <w:rFonts w:ascii="Times New Roman" w:eastAsia="Songti SC" w:hAnsi="Times New Roman" w:cs="Times New Roman"/>
            <w:sz w:val="18"/>
            <w:szCs w:val="18"/>
          </w:rPr>
          <w:t xml:space="preserve"> </w:t>
        </w:r>
      </w:ins>
      <w:del w:id="196" w:author="sisleyzhou" w:date="2019-09-16T23:40:00Z">
        <w:r>
          <w:rPr>
            <w:rFonts w:ascii="Times New Roman" w:eastAsia="Songti SC" w:hAnsi="Times New Roman" w:cs="Times New Roman"/>
            <w:sz w:val="18"/>
            <w:szCs w:val="18"/>
            <w:rPrChange w:id="197" w:author="sisleyzhou" w:date="2019-09-15T19:01:00Z">
              <w:rPr>
                <w:rFonts w:ascii="Chalkboard" w:eastAsia="Songti SC" w:hAnsi="Chalkboard" w:cs="Chalkboard"/>
                <w:sz w:val="18"/>
                <w:szCs w:val="18"/>
              </w:rPr>
            </w:rPrChange>
          </w:rPr>
          <w:delText xml:space="preserve"> because I have recently seen news about </w:delText>
        </w:r>
      </w:del>
      <w:ins w:id="198" w:author="sisleyzhou" w:date="2019-09-15T19:13:00Z">
        <w:r>
          <w:rPr>
            <w:rFonts w:ascii="Times New Roman" w:eastAsia="Songti SC" w:hAnsi="Times New Roman" w:cs="Times New Roman"/>
            <w:sz w:val="18"/>
            <w:szCs w:val="18"/>
          </w:rPr>
          <w:t>kids</w:t>
        </w:r>
      </w:ins>
      <w:del w:id="199" w:author="sisleyzhou" w:date="2019-09-15T19:13:00Z">
        <w:r>
          <w:rPr>
            <w:rFonts w:ascii="Times New Roman" w:eastAsia="Songti SC" w:hAnsi="Times New Roman" w:cs="Times New Roman"/>
            <w:sz w:val="18"/>
            <w:szCs w:val="18"/>
            <w:rPrChange w:id="200" w:author="sisleyzhou" w:date="2019-09-15T19:01:00Z">
              <w:rPr>
                <w:rFonts w:ascii="Chalkboard" w:eastAsia="Songti SC" w:hAnsi="Chalkboard" w:cs="Chalkboard"/>
                <w:sz w:val="18"/>
                <w:szCs w:val="18"/>
              </w:rPr>
            </w:rPrChange>
          </w:rPr>
          <w:delText>children</w:delText>
        </w:r>
      </w:del>
      <w:r>
        <w:rPr>
          <w:rFonts w:ascii="Times New Roman" w:eastAsia="Songti SC" w:hAnsi="Times New Roman" w:cs="Times New Roman"/>
          <w:sz w:val="18"/>
          <w:szCs w:val="18"/>
          <w:rPrChange w:id="201" w:author="sisleyzhou" w:date="2019-09-15T19:01:00Z">
            <w:rPr>
              <w:rFonts w:ascii="Chalkboard" w:eastAsia="Songti SC" w:hAnsi="Chalkboard" w:cs="Chalkboard"/>
              <w:sz w:val="18"/>
              <w:szCs w:val="18"/>
            </w:rPr>
          </w:rPrChange>
        </w:rPr>
        <w:t xml:space="preserve"> </w:t>
      </w:r>
      <w:del w:id="202" w:author="sisleyzhou" w:date="2019-09-16T23:40:00Z">
        <w:r>
          <w:rPr>
            <w:rFonts w:ascii="Times New Roman" w:eastAsia="Songti SC" w:hAnsi="Times New Roman" w:cs="Times New Roman"/>
            <w:sz w:val="18"/>
            <w:szCs w:val="18"/>
            <w:rPrChange w:id="203" w:author="sisleyzhou" w:date="2019-09-15T19:01:00Z">
              <w:rPr>
                <w:rFonts w:ascii="Chalkboard" w:eastAsia="Songti SC" w:hAnsi="Chalkboard" w:cs="Chalkboard"/>
                <w:sz w:val="18"/>
                <w:szCs w:val="18"/>
              </w:rPr>
            </w:rPrChange>
          </w:rPr>
          <w:delText>being</w:delText>
        </w:r>
      </w:del>
      <w:ins w:id="204" w:author="sisleyzhou" w:date="2019-09-16T23:40:00Z">
        <w:r>
          <w:rPr>
            <w:rFonts w:ascii="Times New Roman" w:eastAsia="Songti SC" w:hAnsi="Times New Roman" w:cs="Times New Roman"/>
            <w:sz w:val="18"/>
            <w:szCs w:val="18"/>
          </w:rPr>
          <w:t>were</w:t>
        </w:r>
      </w:ins>
      <w:r>
        <w:rPr>
          <w:rFonts w:ascii="Times New Roman" w:eastAsia="Songti SC" w:hAnsi="Times New Roman" w:cs="Times New Roman"/>
          <w:sz w:val="18"/>
          <w:szCs w:val="18"/>
          <w:rPrChange w:id="205" w:author="sisleyzhou" w:date="2019-09-15T19:01:00Z">
            <w:rPr>
              <w:rFonts w:ascii="Chalkboard" w:eastAsia="Songti SC" w:hAnsi="Chalkboard" w:cs="Chalkboard"/>
              <w:sz w:val="18"/>
              <w:szCs w:val="18"/>
            </w:rPr>
          </w:rPrChange>
        </w:rPr>
        <w:t xml:space="preserve"> molested in a kindergarten because of the parents’ neglect on sex-education. </w:t>
      </w:r>
      <w:ins w:id="206" w:author="翁 安志" w:date="2019-09-19T20:08:00Z">
        <w:r w:rsidR="00C96005">
          <w:rPr>
            <w:rFonts w:ascii="Times New Roman" w:eastAsia="Songti SC" w:hAnsi="Times New Roman" w:cs="Times New Roman"/>
            <w:sz w:val="18"/>
            <w:szCs w:val="18"/>
          </w:rPr>
          <w:t>I sti</w:t>
        </w:r>
      </w:ins>
      <w:ins w:id="207" w:author="翁 安志" w:date="2019-09-19T20:09:00Z">
        <w:r w:rsidR="00C96005">
          <w:rPr>
            <w:rFonts w:ascii="Times New Roman" w:eastAsia="Songti SC" w:hAnsi="Times New Roman" w:cs="Times New Roman"/>
            <w:sz w:val="18"/>
            <w:szCs w:val="18"/>
          </w:rPr>
          <w:t xml:space="preserve">ll remembered that this news has triggered me so much. I looked upon all the related online discussions and articles, I even wrote a response myself </w:t>
        </w:r>
      </w:ins>
      <w:ins w:id="208" w:author="翁 安志" w:date="2019-09-19T20:10:00Z">
        <w:r w:rsidR="00D5310F">
          <w:rPr>
            <w:rFonts w:ascii="Times New Roman" w:eastAsia="Songti SC" w:hAnsi="Times New Roman" w:cs="Times New Roman"/>
            <w:sz w:val="18"/>
            <w:szCs w:val="18"/>
          </w:rPr>
          <w:t>supporting sex-education in China</w:t>
        </w:r>
      </w:ins>
      <w:ins w:id="209" w:author="翁 安志" w:date="2019-09-19T20:09:00Z">
        <w:r w:rsidR="00C96005">
          <w:rPr>
            <w:rFonts w:ascii="Times New Roman" w:eastAsia="Songti SC" w:hAnsi="Times New Roman" w:cs="Times New Roman"/>
            <w:sz w:val="18"/>
            <w:szCs w:val="18"/>
          </w:rPr>
          <w:t xml:space="preserve"> on </w:t>
        </w:r>
        <w:proofErr w:type="spellStart"/>
        <w:r w:rsidR="00C96005">
          <w:rPr>
            <w:rFonts w:ascii="Times New Roman" w:eastAsia="Songti SC" w:hAnsi="Times New Roman" w:cs="Times New Roman"/>
            <w:sz w:val="18"/>
            <w:szCs w:val="18"/>
          </w:rPr>
          <w:t>Zhihu</w:t>
        </w:r>
      </w:ins>
      <w:proofErr w:type="spellEnd"/>
      <w:ins w:id="210" w:author="翁 安志" w:date="2019-09-19T20:10:00Z">
        <w:r w:rsidR="00D5310F">
          <w:rPr>
            <w:rFonts w:ascii="Times New Roman" w:eastAsia="Songti SC" w:hAnsi="Times New Roman" w:cs="Times New Roman"/>
            <w:sz w:val="18"/>
            <w:szCs w:val="18"/>
          </w:rPr>
          <w:t xml:space="preserve"> regarding to this news</w:t>
        </w:r>
      </w:ins>
      <w:ins w:id="211" w:author="翁 安志" w:date="2019-09-19T20:09:00Z">
        <w:r w:rsidR="00C96005">
          <w:rPr>
            <w:rFonts w:ascii="Times New Roman" w:eastAsia="Songti SC" w:hAnsi="Times New Roman" w:cs="Times New Roman"/>
            <w:sz w:val="18"/>
            <w:szCs w:val="18"/>
          </w:rPr>
          <w:t xml:space="preserve">, the Chinese Quora. </w:t>
        </w:r>
      </w:ins>
      <w:ins w:id="212" w:author="翁 安志" w:date="2019-09-19T20:10:00Z">
        <w:r w:rsidR="00D5310F">
          <w:rPr>
            <w:rFonts w:ascii="Times New Roman" w:eastAsia="Songti SC" w:hAnsi="Times New Roman" w:cs="Times New Roman"/>
            <w:sz w:val="18"/>
            <w:szCs w:val="18"/>
          </w:rPr>
          <w:t>I believe that we could do something about it</w:t>
        </w:r>
        <w:r w:rsidR="00553682">
          <w:rPr>
            <w:rFonts w:ascii="Times New Roman" w:eastAsia="Songti SC" w:hAnsi="Times New Roman" w:cs="Times New Roman"/>
            <w:sz w:val="18"/>
            <w:szCs w:val="18"/>
          </w:rPr>
          <w:t xml:space="preserve">, with the chance given by CTB, a </w:t>
        </w:r>
        <w:proofErr w:type="gramStart"/>
        <w:r w:rsidR="00553682">
          <w:rPr>
            <w:rFonts w:ascii="Times New Roman" w:eastAsia="Songti SC" w:hAnsi="Times New Roman" w:cs="Times New Roman"/>
            <w:sz w:val="18"/>
            <w:szCs w:val="18"/>
          </w:rPr>
          <w:t>project based</w:t>
        </w:r>
        <w:proofErr w:type="gramEnd"/>
        <w:r w:rsidR="00553682">
          <w:rPr>
            <w:rFonts w:ascii="Times New Roman" w:eastAsia="Songti SC" w:hAnsi="Times New Roman" w:cs="Times New Roman"/>
            <w:sz w:val="18"/>
            <w:szCs w:val="18"/>
          </w:rPr>
          <w:t xml:space="preserve"> rese</w:t>
        </w:r>
      </w:ins>
      <w:ins w:id="213" w:author="翁 安志" w:date="2019-09-19T20:11:00Z">
        <w:r w:rsidR="00553682">
          <w:rPr>
            <w:rFonts w:ascii="Times New Roman" w:eastAsia="Songti SC" w:hAnsi="Times New Roman" w:cs="Times New Roman"/>
            <w:sz w:val="18"/>
            <w:szCs w:val="18"/>
          </w:rPr>
          <w:t>arch competition, I thought that we can do something about it.</w:t>
        </w:r>
        <w:r w:rsidR="009A5CD5" w:rsidDel="009A5CD5">
          <w:rPr>
            <w:rFonts w:ascii="Times New Roman" w:eastAsia="Songti SC" w:hAnsi="Times New Roman" w:cs="Times New Roman"/>
            <w:sz w:val="18"/>
            <w:szCs w:val="18"/>
          </w:rPr>
          <w:t xml:space="preserve"> </w:t>
        </w:r>
      </w:ins>
      <w:ins w:id="214" w:author="sisleyzhou" w:date="2019-09-17T00:15:00Z">
        <w:del w:id="215" w:author="翁 安志" w:date="2019-09-19T20:11:00Z">
          <w:r w:rsidDel="009A5CD5">
            <w:rPr>
              <w:rFonts w:ascii="Times New Roman" w:eastAsia="Songti SC" w:hAnsi="Times New Roman" w:cs="Times New Roman"/>
              <w:sz w:val="18"/>
              <w:szCs w:val="18"/>
            </w:rPr>
            <w:delText>看到这个新闻的时候</w:delText>
          </w:r>
        </w:del>
      </w:ins>
      <w:ins w:id="216" w:author="sisleyzhou" w:date="2019-09-16T23:41:00Z">
        <w:del w:id="217" w:author="翁 安志" w:date="2019-09-19T20:11:00Z">
          <w:r w:rsidDel="009A5CD5">
            <w:rPr>
              <w:rFonts w:ascii="Times New Roman" w:eastAsia="Songti SC" w:hAnsi="Times New Roman" w:cs="Times New Roman"/>
              <w:sz w:val="18"/>
              <w:szCs w:val="18"/>
            </w:rPr>
            <w:delText>，</w:delText>
          </w:r>
        </w:del>
      </w:ins>
      <w:ins w:id="218" w:author="sisleyzhou" w:date="2019-09-17T00:15:00Z">
        <w:del w:id="219" w:author="翁 安志" w:date="2019-09-19T20:11:00Z">
          <w:r w:rsidDel="009A5CD5">
            <w:rPr>
              <w:rFonts w:ascii="Times New Roman" w:eastAsia="Songti SC" w:hAnsi="Times New Roman" w:cs="Times New Roman"/>
              <w:sz w:val="18"/>
              <w:szCs w:val="18"/>
            </w:rPr>
            <w:delText>我很痛心。</w:delText>
          </w:r>
        </w:del>
      </w:ins>
      <w:ins w:id="220" w:author="sisleyzhou" w:date="2019-09-16T23:42:00Z">
        <w:del w:id="221" w:author="翁 安志" w:date="2019-09-19T20:11:00Z">
          <w:r w:rsidDel="009A5CD5">
            <w:rPr>
              <w:rFonts w:ascii="Times New Roman" w:eastAsia="Songti SC" w:hAnsi="Times New Roman" w:cs="Times New Roman"/>
              <w:sz w:val="18"/>
              <w:szCs w:val="18"/>
            </w:rPr>
            <w:delText>在那一瞬间想着为这些孩子做什么，可随着时间的推移，这个问题似乎也渐渐被</w:delText>
          </w:r>
          <w:r w:rsidDel="009A5CD5">
            <w:rPr>
              <w:rFonts w:ascii="Times New Roman" w:eastAsia="Songti SC" w:hAnsi="Times New Roman" w:cs="Times New Roman"/>
              <w:sz w:val="18"/>
              <w:szCs w:val="18"/>
            </w:rPr>
            <w:delText>‘</w:delText>
          </w:r>
          <w:r w:rsidDel="009A5CD5">
            <w:rPr>
              <w:rFonts w:ascii="Times New Roman" w:eastAsia="Songti SC" w:hAnsi="Times New Roman" w:cs="Times New Roman"/>
              <w:sz w:val="18"/>
              <w:szCs w:val="18"/>
            </w:rPr>
            <w:delText>遗忘</w:delText>
          </w:r>
          <w:r w:rsidDel="009A5CD5">
            <w:rPr>
              <w:rFonts w:ascii="Times New Roman" w:eastAsia="Songti SC" w:hAnsi="Times New Roman" w:cs="Times New Roman"/>
              <w:sz w:val="18"/>
              <w:szCs w:val="18"/>
            </w:rPr>
            <w:delText>’</w:delText>
          </w:r>
          <w:r w:rsidDel="009A5CD5">
            <w:rPr>
              <w:rFonts w:ascii="Times New Roman" w:eastAsia="Songti SC" w:hAnsi="Times New Roman" w:cs="Times New Roman"/>
              <w:sz w:val="18"/>
              <w:szCs w:val="18"/>
            </w:rPr>
            <w:delText>了。</w:delText>
          </w:r>
        </w:del>
      </w:ins>
      <w:ins w:id="222" w:author="sisleyzhou" w:date="2019-09-16T23:43:00Z">
        <w:del w:id="223" w:author="翁 安志" w:date="2019-09-19T20:11:00Z">
          <w:r w:rsidDel="009A5CD5">
            <w:rPr>
              <w:rFonts w:ascii="Times New Roman" w:eastAsia="Songti SC" w:hAnsi="Times New Roman" w:cs="Times New Roman"/>
              <w:sz w:val="18"/>
              <w:szCs w:val="18"/>
            </w:rPr>
            <w:delText>但</w:delText>
          </w:r>
          <w:r w:rsidDel="009A5CD5">
            <w:rPr>
              <w:rFonts w:ascii="Times New Roman" w:eastAsia="Songti SC" w:hAnsi="Times New Roman" w:cs="Times New Roman"/>
              <w:sz w:val="18"/>
              <w:szCs w:val="18"/>
            </w:rPr>
            <w:delText>ctb</w:delText>
          </w:r>
          <w:r w:rsidDel="009A5CD5">
            <w:rPr>
              <w:rFonts w:ascii="Times New Roman" w:eastAsia="Songti SC" w:hAnsi="Times New Roman" w:cs="Times New Roman"/>
              <w:sz w:val="18"/>
              <w:szCs w:val="18"/>
            </w:rPr>
            <w:delText>是一个好机会，</w:delText>
          </w:r>
        </w:del>
      </w:ins>
      <w:ins w:id="224" w:author="sisleyzhou" w:date="2019-09-16T23:44:00Z">
        <w:del w:id="225" w:author="翁 安志" w:date="2019-09-19T20:11:00Z">
          <w:r w:rsidDel="009A5CD5">
            <w:rPr>
              <w:rFonts w:ascii="Times New Roman" w:eastAsia="Songti SC" w:hAnsi="Times New Roman" w:cs="Times New Roman"/>
              <w:sz w:val="18"/>
              <w:szCs w:val="18"/>
            </w:rPr>
            <w:delText>作为一个创新研究</w:delText>
          </w:r>
        </w:del>
      </w:ins>
      <w:ins w:id="226" w:author="sisleyzhou" w:date="2019-09-16T23:45:00Z">
        <w:del w:id="227" w:author="翁 安志" w:date="2019-09-19T20:11:00Z">
          <w:r w:rsidDel="009A5CD5">
            <w:rPr>
              <w:rFonts w:ascii="Times New Roman" w:eastAsia="Songti SC" w:hAnsi="Times New Roman" w:cs="Times New Roman"/>
              <w:sz w:val="18"/>
              <w:szCs w:val="18"/>
            </w:rPr>
            <w:delText>挑战赛，</w:delText>
          </w:r>
        </w:del>
      </w:ins>
      <w:ins w:id="228" w:author="sisleyzhou" w:date="2019-09-17T14:51:00Z">
        <w:del w:id="229" w:author="翁 安志" w:date="2019-09-19T20:11:00Z">
          <w:r w:rsidDel="009A5CD5">
            <w:rPr>
              <w:rFonts w:ascii="Times New Roman" w:eastAsia="Songti SC" w:hAnsi="Times New Roman" w:cs="Times New Roman"/>
              <w:sz w:val="18"/>
              <w:szCs w:val="18"/>
            </w:rPr>
            <w:delText>我们</w:delText>
          </w:r>
        </w:del>
      </w:ins>
      <w:ins w:id="230" w:author="sisleyzhou" w:date="2019-09-16T23:45:00Z">
        <w:del w:id="231" w:author="翁 安志" w:date="2019-09-19T20:11:00Z">
          <w:r w:rsidDel="009A5CD5">
            <w:rPr>
              <w:rFonts w:ascii="Times New Roman" w:eastAsia="Songti SC" w:hAnsi="Times New Roman" w:cs="Times New Roman"/>
              <w:sz w:val="18"/>
              <w:szCs w:val="18"/>
            </w:rPr>
            <w:delText>似乎可以做点什么。</w:delText>
          </w:r>
        </w:del>
      </w:ins>
    </w:p>
    <w:p w:rsidR="001174BA" w:rsidRDefault="001174BA">
      <w:pPr>
        <w:spacing w:line="240" w:lineRule="exact"/>
        <w:rPr>
          <w:ins w:id="232" w:author="sisleyzhou" w:date="2019-09-17T13:35:00Z"/>
          <w:rFonts w:ascii="Times New Roman" w:eastAsia="Songti SC" w:hAnsi="Times New Roman" w:cs="Times New Roman"/>
          <w:sz w:val="18"/>
          <w:szCs w:val="18"/>
        </w:rPr>
      </w:pPr>
    </w:p>
    <w:p w:rsidR="001174BA" w:rsidRPr="001174BA" w:rsidDel="00602914" w:rsidRDefault="009A5CD5" w:rsidP="00371C50">
      <w:pPr>
        <w:spacing w:line="240" w:lineRule="exact"/>
        <w:rPr>
          <w:del w:id="233" w:author="翁 安志" w:date="2019-09-19T20:17:00Z"/>
          <w:rFonts w:ascii="Times New Roman" w:eastAsia="Songti SC" w:hAnsi="Times New Roman" w:cs="Times New Roman"/>
          <w:sz w:val="18"/>
          <w:szCs w:val="18"/>
          <w:rPrChange w:id="234" w:author="sisleyzhou" w:date="2019-09-15T19:01:00Z">
            <w:rPr>
              <w:del w:id="235" w:author="翁 安志" w:date="2019-09-19T20:17:00Z"/>
              <w:rFonts w:ascii="Chalkboard" w:eastAsia="Songti SC" w:hAnsi="Chalkboard" w:cs="Chalkboard"/>
              <w:sz w:val="18"/>
              <w:szCs w:val="18"/>
            </w:rPr>
          </w:rPrChange>
        </w:rPr>
      </w:pPr>
      <w:ins w:id="236" w:author="翁 安志" w:date="2019-09-19T20:11:00Z">
        <w:r>
          <w:rPr>
            <w:rFonts w:ascii="Times New Roman" w:eastAsia="Songti SC" w:hAnsi="Times New Roman" w:cs="Times New Roman"/>
            <w:sz w:val="18"/>
            <w:szCs w:val="18"/>
          </w:rPr>
          <w:t xml:space="preserve">“Dude, we should totally do it!” </w:t>
        </w:r>
      </w:ins>
      <w:ins w:id="237" w:author="sisleyzhou" w:date="2019-09-16T23:46:00Z">
        <w:del w:id="238" w:author="翁 安志" w:date="2019-09-19T20:11:00Z">
          <w:r w:rsidR="00D10BE2" w:rsidDel="009A5CD5">
            <w:rPr>
              <w:rFonts w:ascii="Times New Roman" w:eastAsia="Songti SC" w:hAnsi="Times New Roman" w:cs="Times New Roman"/>
              <w:sz w:val="18"/>
              <w:szCs w:val="18"/>
            </w:rPr>
            <w:delText>“</w:delText>
          </w:r>
        </w:del>
      </w:ins>
      <w:ins w:id="239" w:author="sisleyzhou" w:date="2019-09-16T23:59:00Z">
        <w:del w:id="240" w:author="翁 安志" w:date="2019-09-19T20:11:00Z">
          <w:r w:rsidR="00D10BE2" w:rsidDel="009A5CD5">
            <w:rPr>
              <w:rFonts w:ascii="Times New Roman" w:eastAsia="Songti SC" w:hAnsi="Times New Roman" w:cs="Times New Roman"/>
              <w:sz w:val="18"/>
              <w:szCs w:val="18"/>
            </w:rPr>
            <w:delText>可以！</w:delText>
          </w:r>
        </w:del>
      </w:ins>
      <w:ins w:id="241" w:author="sisleyzhou" w:date="2019-09-16T23:46:00Z">
        <w:del w:id="242" w:author="翁 安志" w:date="2019-09-19T20:11:00Z">
          <w:r w:rsidR="00D10BE2" w:rsidDel="009A5CD5">
            <w:rPr>
              <w:rFonts w:ascii="Times New Roman" w:eastAsia="Songti SC" w:hAnsi="Times New Roman" w:cs="Times New Roman"/>
              <w:sz w:val="18"/>
              <w:szCs w:val="18"/>
            </w:rPr>
            <w:delText xml:space="preserve">” </w:delText>
          </w:r>
          <w:r w:rsidR="00D10BE2" w:rsidDel="009A5CD5">
            <w:rPr>
              <w:rFonts w:ascii="Times New Roman" w:eastAsia="Songti SC" w:hAnsi="Times New Roman" w:cs="Times New Roman"/>
              <w:sz w:val="18"/>
              <w:szCs w:val="18"/>
            </w:rPr>
            <w:delText>我</w:delText>
          </w:r>
        </w:del>
      </w:ins>
      <w:ins w:id="243" w:author="sisleyzhou" w:date="2019-09-17T15:01:00Z">
        <w:del w:id="244" w:author="翁 安志" w:date="2019-09-19T20:11:00Z">
          <w:r w:rsidR="00D10BE2" w:rsidDel="009A5CD5">
            <w:rPr>
              <w:rFonts w:ascii="Times New Roman" w:eastAsia="Songti SC" w:hAnsi="Times New Roman" w:cs="Times New Roman"/>
              <w:sz w:val="18"/>
              <w:szCs w:val="18"/>
            </w:rPr>
            <w:delText>激动地</w:delText>
          </w:r>
        </w:del>
      </w:ins>
      <w:ins w:id="245" w:author="sisleyzhou" w:date="2019-09-16T23:46:00Z">
        <w:del w:id="246" w:author="翁 安志" w:date="2019-09-19T20:11:00Z">
          <w:r w:rsidR="00D10BE2" w:rsidDel="009A5CD5">
            <w:rPr>
              <w:rFonts w:ascii="Times New Roman" w:eastAsia="Songti SC" w:hAnsi="Times New Roman" w:cs="Times New Roman"/>
              <w:sz w:val="18"/>
              <w:szCs w:val="18"/>
            </w:rPr>
            <w:delText>回应道</w:delText>
          </w:r>
        </w:del>
      </w:ins>
      <w:ins w:id="247" w:author="sisleyzhou" w:date="2019-09-16T23:47:00Z">
        <w:del w:id="248" w:author="翁 安志" w:date="2019-09-19T20:11:00Z">
          <w:r w:rsidR="00D10BE2" w:rsidDel="009A5CD5">
            <w:rPr>
              <w:rFonts w:ascii="Times New Roman" w:eastAsia="Songti SC" w:hAnsi="Times New Roman" w:cs="Times New Roman"/>
              <w:sz w:val="18"/>
              <w:szCs w:val="18"/>
            </w:rPr>
            <w:delText>。</w:delText>
          </w:r>
        </w:del>
      </w:ins>
      <w:ins w:id="249" w:author="翁 安志" w:date="2019-09-19T20:11:00Z">
        <w:r>
          <w:rPr>
            <w:rFonts w:ascii="Times New Roman" w:eastAsia="Songti SC" w:hAnsi="Times New Roman" w:cs="Times New Roman" w:hint="eastAsia"/>
            <w:sz w:val="18"/>
            <w:szCs w:val="18"/>
          </w:rPr>
          <w:t xml:space="preserve"> </w:t>
        </w:r>
        <w:r w:rsidR="009E1680">
          <w:rPr>
            <w:rFonts w:ascii="Times New Roman" w:eastAsia="Songti SC" w:hAnsi="Times New Roman" w:cs="Times New Roman"/>
            <w:sz w:val="18"/>
            <w:szCs w:val="18"/>
          </w:rPr>
          <w:t xml:space="preserve">Although </w:t>
        </w:r>
      </w:ins>
      <w:ins w:id="250" w:author="sisleyzhou" w:date="2019-09-17T17:07:00Z">
        <w:r w:rsidR="00D10BE2">
          <w:rPr>
            <w:rFonts w:ascii="Times New Roman" w:eastAsia="Songti SC" w:hAnsi="Times New Roman" w:cs="Times New Roman"/>
            <w:sz w:val="18"/>
            <w:szCs w:val="18"/>
          </w:rPr>
          <w:t>I realize</w:t>
        </w:r>
      </w:ins>
      <w:ins w:id="251" w:author="翁 安志" w:date="2019-09-19T20:11:00Z">
        <w:r w:rsidR="009E1680">
          <w:rPr>
            <w:rFonts w:ascii="Times New Roman" w:eastAsia="Songti SC" w:hAnsi="Times New Roman" w:cs="Times New Roman"/>
            <w:sz w:val="18"/>
            <w:szCs w:val="18"/>
          </w:rPr>
          <w:t>d</w:t>
        </w:r>
      </w:ins>
      <w:ins w:id="252" w:author="sisleyzhou" w:date="2019-09-17T17:07:00Z">
        <w:r w:rsidR="00D10BE2">
          <w:rPr>
            <w:rFonts w:ascii="Times New Roman" w:eastAsia="Songti SC" w:hAnsi="Times New Roman" w:cs="Times New Roman"/>
            <w:sz w:val="18"/>
            <w:szCs w:val="18"/>
          </w:rPr>
          <w:t xml:space="preserve"> that t</w:t>
        </w:r>
      </w:ins>
      <w:ins w:id="253" w:author="sisleyzhou" w:date="2019-09-17T00:13:00Z">
        <w:r w:rsidR="00D10BE2">
          <w:rPr>
            <w:rFonts w:ascii="Times New Roman" w:eastAsia="Songti SC" w:hAnsi="Times New Roman" w:cs="Times New Roman"/>
            <w:sz w:val="18"/>
            <w:szCs w:val="18"/>
            <w:rPrChange w:id="254" w:author="sisleyzhou" w:date="2019-09-17T00:13:00Z">
              <w:rPr/>
            </w:rPrChange>
          </w:rPr>
          <w:t xml:space="preserve">he topic is a sensitive one in </w:t>
        </w:r>
        <w:r w:rsidR="00D10BE2">
          <w:rPr>
            <w:rFonts w:ascii="Times New Roman" w:eastAsia="Songti SC" w:hAnsi="Times New Roman" w:cs="Times New Roman"/>
            <w:sz w:val="18"/>
            <w:szCs w:val="18"/>
            <w:rPrChange w:id="255" w:author="sisleyzhou" w:date="2019-09-17T00:13:00Z">
              <w:rPr/>
            </w:rPrChange>
          </w:rPr>
          <w:t>mainland China</w:t>
        </w:r>
        <w:del w:id="256" w:author="翁 安志" w:date="2019-09-19T20:11:00Z">
          <w:r w:rsidR="00D10BE2" w:rsidDel="004E4D59">
            <w:rPr>
              <w:rFonts w:ascii="Times New Roman" w:eastAsia="Songti SC" w:hAnsi="Times New Roman" w:cs="Times New Roman"/>
              <w:sz w:val="18"/>
              <w:szCs w:val="18"/>
              <w:rPrChange w:id="257" w:author="sisleyzhou" w:date="2019-09-17T00:13:00Z">
                <w:rPr/>
              </w:rPrChange>
            </w:rPr>
            <w:delText>. Still</w:delText>
          </w:r>
        </w:del>
      </w:ins>
      <w:ins w:id="258" w:author="翁 安志" w:date="2019-09-19T20:11:00Z">
        <w:r w:rsidR="004E4D59">
          <w:rPr>
            <w:rFonts w:ascii="Times New Roman" w:eastAsia="Songti SC" w:hAnsi="Times New Roman" w:cs="Times New Roman"/>
            <w:sz w:val="18"/>
            <w:szCs w:val="18"/>
          </w:rPr>
          <w:t>, but</w:t>
        </w:r>
      </w:ins>
      <w:ins w:id="259" w:author="sisleyzhou" w:date="2019-09-17T00:13:00Z">
        <w:del w:id="260" w:author="翁 安志" w:date="2019-09-19T20:11:00Z">
          <w:r w:rsidR="00D10BE2" w:rsidDel="004E4D59">
            <w:rPr>
              <w:rFonts w:ascii="Times New Roman" w:eastAsia="Songti SC" w:hAnsi="Times New Roman" w:cs="Times New Roman"/>
              <w:sz w:val="18"/>
              <w:szCs w:val="18"/>
              <w:rPrChange w:id="261" w:author="sisleyzhou" w:date="2019-09-17T00:13:00Z">
                <w:rPr/>
              </w:rPrChange>
            </w:rPr>
            <w:delText>,</w:delText>
          </w:r>
        </w:del>
        <w:r w:rsidR="00D10BE2">
          <w:rPr>
            <w:rFonts w:ascii="Times New Roman" w:eastAsia="Songti SC" w:hAnsi="Times New Roman" w:cs="Times New Roman"/>
            <w:sz w:val="18"/>
            <w:szCs w:val="18"/>
            <w:rPrChange w:id="262" w:author="sisleyzhou" w:date="2019-09-17T00:13:00Z">
              <w:rPr/>
            </w:rPrChange>
          </w:rPr>
          <w:t xml:space="preserve"> I never doubted our idea.</w:t>
        </w:r>
      </w:ins>
      <w:ins w:id="263" w:author="sisleyzhou" w:date="2019-09-17T00:14:00Z">
        <w:r w:rsidR="00D10BE2">
          <w:rPr>
            <w:rFonts w:ascii="Times New Roman" w:eastAsia="Songti SC" w:hAnsi="Times New Roman" w:cs="Times New Roman"/>
            <w:sz w:val="18"/>
            <w:szCs w:val="18"/>
          </w:rPr>
          <w:t xml:space="preserve"> </w:t>
        </w:r>
      </w:ins>
      <w:ins w:id="264" w:author="翁 安志" w:date="2019-09-19T20:11:00Z">
        <w:r w:rsidR="001C7B22">
          <w:rPr>
            <w:rFonts w:ascii="Times New Roman" w:eastAsia="Songti SC" w:hAnsi="Times New Roman" w:cs="Times New Roman"/>
            <w:sz w:val="18"/>
            <w:szCs w:val="18"/>
          </w:rPr>
          <w:t xml:space="preserve">In our team, </w:t>
        </w:r>
      </w:ins>
      <w:ins w:id="265" w:author="翁 安志" w:date="2019-09-19T20:12:00Z">
        <w:r w:rsidR="001C7B22">
          <w:rPr>
            <w:rFonts w:ascii="Times New Roman" w:eastAsia="Songti SC" w:hAnsi="Times New Roman" w:cs="Times New Roman"/>
            <w:sz w:val="18"/>
            <w:szCs w:val="18"/>
          </w:rPr>
          <w:t xml:space="preserve">everyone’s unique. Someone loved </w:t>
        </w:r>
      </w:ins>
      <w:ins w:id="266" w:author="翁 安志" w:date="2019-09-19T20:13:00Z">
        <w:r w:rsidR="008A640B">
          <w:rPr>
            <w:rFonts w:ascii="Times New Roman" w:eastAsia="Songti SC" w:hAnsi="Times New Roman" w:cs="Times New Roman"/>
            <w:sz w:val="18"/>
            <w:szCs w:val="18"/>
          </w:rPr>
          <w:t>literature</w:t>
        </w:r>
      </w:ins>
      <w:ins w:id="267" w:author="翁 安志" w:date="2019-09-19T20:12:00Z">
        <w:r w:rsidR="001C7B22">
          <w:rPr>
            <w:rFonts w:ascii="Times New Roman" w:eastAsia="Songti SC" w:hAnsi="Times New Roman" w:cs="Times New Roman"/>
            <w:sz w:val="18"/>
            <w:szCs w:val="18"/>
          </w:rPr>
          <w:t xml:space="preserve">, some loved biology, and some loved statistics. </w:t>
        </w:r>
      </w:ins>
      <w:ins w:id="268" w:author="翁 安志" w:date="2019-09-19T20:13:00Z">
        <w:r w:rsidR="007424BE">
          <w:rPr>
            <w:rFonts w:ascii="Times New Roman" w:eastAsia="Songti SC" w:hAnsi="Times New Roman" w:cs="Times New Roman"/>
            <w:sz w:val="18"/>
            <w:szCs w:val="18"/>
          </w:rPr>
          <w:t xml:space="preserve">For me, I was always labeled as a computer geek, or the guy with weird ideas all the time. </w:t>
        </w:r>
        <w:r w:rsidR="00C64AC7">
          <w:rPr>
            <w:rFonts w:ascii="Times New Roman" w:eastAsia="Songti SC" w:hAnsi="Times New Roman" w:cs="Times New Roman"/>
            <w:sz w:val="18"/>
            <w:szCs w:val="18"/>
          </w:rPr>
          <w:t>During last CTB, I made a virtual reality</w:t>
        </w:r>
      </w:ins>
      <w:ins w:id="269" w:author="翁 安志" w:date="2019-09-19T20:14:00Z">
        <w:r w:rsidR="00C64AC7">
          <w:rPr>
            <w:rFonts w:ascii="Times New Roman" w:eastAsia="Songti SC" w:hAnsi="Times New Roman" w:cs="Times New Roman"/>
            <w:sz w:val="18"/>
            <w:szCs w:val="18"/>
          </w:rPr>
          <w:t xml:space="preserve"> website of Suzhou Creek, the river that we decided to protect its cultural heritage. P</w:t>
        </w:r>
      </w:ins>
      <w:ins w:id="270" w:author="翁 安志" w:date="2019-09-19T20:15:00Z">
        <w:r w:rsidR="00C64AC7">
          <w:rPr>
            <w:rFonts w:ascii="Times New Roman" w:eastAsia="Songti SC" w:hAnsi="Times New Roman" w:cs="Times New Roman"/>
            <w:sz w:val="18"/>
            <w:szCs w:val="18"/>
          </w:rPr>
          <w:t>eople could wear VR goggles and visit our site to see a 360 degrees virtual reality Suzhou Creek in oil paint just like they were inside the drawing itself.</w:t>
        </w:r>
      </w:ins>
      <w:ins w:id="271" w:author="翁 安志" w:date="2019-09-19T20:16:00Z">
        <w:r w:rsidR="00372F46">
          <w:rPr>
            <w:rFonts w:ascii="Times New Roman" w:eastAsia="Songti SC" w:hAnsi="Times New Roman" w:cs="Times New Roman"/>
            <w:sz w:val="18"/>
            <w:szCs w:val="18"/>
          </w:rPr>
          <w:t xml:space="preserve"> I always got so excited about these unique id</w:t>
        </w:r>
      </w:ins>
      <w:ins w:id="272" w:author="翁 安志" w:date="2019-09-19T20:17:00Z">
        <w:r w:rsidR="00372F46">
          <w:rPr>
            <w:rFonts w:ascii="Times New Roman" w:eastAsia="Songti SC" w:hAnsi="Times New Roman" w:cs="Times New Roman"/>
            <w:sz w:val="18"/>
            <w:szCs w:val="18"/>
          </w:rPr>
          <w:t xml:space="preserve">eas I have during daily life, and I always think about how </w:t>
        </w:r>
      </w:ins>
      <w:ins w:id="273" w:author="翁 安志" w:date="2019-09-19T20:48:00Z">
        <w:r w:rsidR="002F249C">
          <w:rPr>
            <w:rFonts w:ascii="Times New Roman" w:eastAsia="Songti SC" w:hAnsi="Times New Roman" w:cs="Times New Roman"/>
            <w:sz w:val="18"/>
            <w:szCs w:val="18"/>
          </w:rPr>
          <w:t>I implement</w:t>
        </w:r>
      </w:ins>
      <w:ins w:id="274" w:author="翁 安志" w:date="2019-09-19T20:17:00Z">
        <w:r w:rsidR="00372F46">
          <w:rPr>
            <w:rFonts w:ascii="Times New Roman" w:eastAsia="Songti SC" w:hAnsi="Times New Roman" w:cs="Times New Roman"/>
            <w:sz w:val="18"/>
            <w:szCs w:val="18"/>
          </w:rPr>
          <w:t xml:space="preserve"> these ideas through technology.</w:t>
        </w:r>
        <w:r w:rsidR="00602914">
          <w:rPr>
            <w:rFonts w:ascii="Times New Roman" w:eastAsia="Songti SC" w:hAnsi="Times New Roman" w:cs="Times New Roman"/>
            <w:sz w:val="18"/>
            <w:szCs w:val="18"/>
          </w:rPr>
          <w:t xml:space="preserve"> I enjoy doing this go-between because I always think it’s fun, and I enjoy </w:t>
        </w:r>
      </w:ins>
      <w:ins w:id="275" w:author="翁 安志" w:date="2019-09-19T20:48:00Z">
        <w:r w:rsidR="002F249C">
          <w:rPr>
            <w:rFonts w:ascii="Times New Roman" w:eastAsia="Songti SC" w:hAnsi="Times New Roman" w:cs="Times New Roman"/>
            <w:sz w:val="18"/>
            <w:szCs w:val="18"/>
          </w:rPr>
          <w:t>talking</w:t>
        </w:r>
      </w:ins>
      <w:ins w:id="276" w:author="翁 安志" w:date="2019-09-19T20:17:00Z">
        <w:r w:rsidR="00602914">
          <w:rPr>
            <w:rFonts w:ascii="Times New Roman" w:eastAsia="Songti SC" w:hAnsi="Times New Roman" w:cs="Times New Roman"/>
            <w:sz w:val="18"/>
            <w:szCs w:val="18"/>
          </w:rPr>
          <w:t xml:space="preserve"> with people about these new idea</w:t>
        </w:r>
      </w:ins>
      <w:ins w:id="277" w:author="翁 安志" w:date="2019-09-19T20:18:00Z">
        <w:r w:rsidR="00602914">
          <w:rPr>
            <w:rFonts w:ascii="Times New Roman" w:eastAsia="Songti SC" w:hAnsi="Times New Roman" w:cs="Times New Roman"/>
            <w:sz w:val="18"/>
            <w:szCs w:val="18"/>
          </w:rPr>
          <w:t xml:space="preserve">s. </w:t>
        </w:r>
        <w:r w:rsidR="001639BB">
          <w:rPr>
            <w:rFonts w:ascii="Times New Roman" w:eastAsia="Songti SC" w:hAnsi="Times New Roman" w:cs="Times New Roman"/>
            <w:sz w:val="18"/>
            <w:szCs w:val="18"/>
          </w:rPr>
          <w:t>For example, I made a small ap</w:t>
        </w:r>
      </w:ins>
      <w:ins w:id="278" w:author="翁 安志" w:date="2019-09-19T20:26:00Z">
        <w:r w:rsidR="001639BB">
          <w:rPr>
            <w:rFonts w:ascii="Times New Roman" w:eastAsia="Songti SC" w:hAnsi="Times New Roman" w:cs="Times New Roman"/>
            <w:sz w:val="18"/>
            <w:szCs w:val="18"/>
          </w:rPr>
          <w:t xml:space="preserve">p for one of my </w:t>
        </w:r>
      </w:ins>
      <w:ins w:id="279" w:author="翁 安志" w:date="2019-09-19T20:27:00Z">
        <w:r w:rsidR="0014412C">
          <w:rPr>
            <w:rFonts w:ascii="Times New Roman" w:eastAsia="Songti SC" w:hAnsi="Times New Roman" w:cs="Times New Roman"/>
            <w:sz w:val="18"/>
            <w:szCs w:val="18"/>
          </w:rPr>
          <w:t>friends</w:t>
        </w:r>
      </w:ins>
      <w:ins w:id="280" w:author="翁 安志" w:date="2019-09-19T20:26:00Z">
        <w:r w:rsidR="001639BB">
          <w:rPr>
            <w:rFonts w:ascii="Times New Roman" w:eastAsia="Songti SC" w:hAnsi="Times New Roman" w:cs="Times New Roman"/>
            <w:sz w:val="18"/>
            <w:szCs w:val="18"/>
          </w:rPr>
          <w:t xml:space="preserve"> who always complains about the crashes she had on her computer which caused her to </w:t>
        </w:r>
      </w:ins>
      <w:ins w:id="281" w:author="翁 安志" w:date="2019-09-19T20:48:00Z">
        <w:r w:rsidR="00973ABE">
          <w:rPr>
            <w:rFonts w:ascii="Times New Roman" w:eastAsia="Songti SC" w:hAnsi="Times New Roman" w:cs="Times New Roman"/>
            <w:sz w:val="18"/>
            <w:szCs w:val="18"/>
          </w:rPr>
          <w:t>lose</w:t>
        </w:r>
      </w:ins>
      <w:ins w:id="282" w:author="翁 安志" w:date="2019-09-19T20:26:00Z">
        <w:r w:rsidR="001639BB">
          <w:rPr>
            <w:rFonts w:ascii="Times New Roman" w:eastAsia="Songti SC" w:hAnsi="Times New Roman" w:cs="Times New Roman"/>
            <w:sz w:val="18"/>
            <w:szCs w:val="18"/>
          </w:rPr>
          <w:t xml:space="preserve"> all the works that she forgot to save. The app will automatically run a save command for any other app </w:t>
        </w:r>
      </w:ins>
      <w:ins w:id="283" w:author="翁 安志" w:date="2019-09-19T20:27:00Z">
        <w:r w:rsidR="001639BB">
          <w:rPr>
            <w:rFonts w:ascii="Times New Roman" w:eastAsia="Songti SC" w:hAnsi="Times New Roman" w:cs="Times New Roman"/>
            <w:sz w:val="18"/>
            <w:szCs w:val="18"/>
          </w:rPr>
          <w:t>my friend is using every 30 seconds.</w:t>
        </w:r>
      </w:ins>
      <w:del w:id="284" w:author="翁 安志" w:date="2019-09-19T20:17:00Z">
        <w:r w:rsidR="00D10BE2" w:rsidDel="00602914">
          <w:rPr>
            <w:rFonts w:ascii="Times New Roman" w:eastAsia="Songti SC" w:hAnsi="Times New Roman" w:cs="Times New Roman"/>
            <w:sz w:val="18"/>
            <w:szCs w:val="18"/>
            <w:rPrChange w:id="285" w:author="sisleyzhou" w:date="2019-09-15T19:01:00Z">
              <w:rPr>
                <w:rFonts w:ascii="Chalkboard" w:eastAsia="Songti SC" w:hAnsi="Chalkboard" w:cs="Chalkboard"/>
                <w:sz w:val="18"/>
                <w:szCs w:val="18"/>
              </w:rPr>
            </w:rPrChange>
          </w:rPr>
          <w:delText xml:space="preserve">So, I really wanted to improve the sex-education condition in Mainland China by the chance of participating CTB. Likewise, all the team members voted for doing sex-education. </w:delText>
        </w:r>
      </w:del>
    </w:p>
    <w:p w:rsidR="001174BA" w:rsidRPr="001174BA" w:rsidDel="00602914" w:rsidRDefault="001174BA" w:rsidP="00602914">
      <w:pPr>
        <w:spacing w:line="240" w:lineRule="exact"/>
        <w:rPr>
          <w:del w:id="286" w:author="翁 安志" w:date="2019-09-19T20:17:00Z"/>
          <w:rFonts w:ascii="Times New Roman" w:eastAsia="Songti SC" w:hAnsi="Times New Roman" w:cs="Times New Roman"/>
          <w:sz w:val="18"/>
          <w:szCs w:val="18"/>
          <w:rPrChange w:id="287" w:author="sisleyzhou" w:date="2019-09-15T19:01:00Z">
            <w:rPr>
              <w:del w:id="288" w:author="翁 安志" w:date="2019-09-19T20:17:00Z"/>
              <w:rFonts w:ascii="Chalkboard" w:eastAsia="Songti SC" w:hAnsi="Chalkboard" w:cs="Chalkboard"/>
              <w:sz w:val="18"/>
              <w:szCs w:val="18"/>
            </w:rPr>
          </w:rPrChange>
        </w:rPr>
        <w:pPrChange w:id="289" w:author="翁 安志" w:date="2019-09-19T20:17:00Z">
          <w:pPr>
            <w:spacing w:line="240" w:lineRule="exact"/>
          </w:pPr>
        </w:pPrChange>
      </w:pPr>
    </w:p>
    <w:p w:rsidR="001174BA" w:rsidRDefault="00D10BE2" w:rsidP="00EB1D03">
      <w:pPr>
        <w:spacing w:line="240" w:lineRule="exact"/>
        <w:rPr>
          <w:ins w:id="290" w:author="sisleyzhou" w:date="2019-09-17T00:03:00Z"/>
          <w:rFonts w:ascii="Times New Roman" w:eastAsia="Songti SC" w:hAnsi="Times New Roman" w:cs="Times New Roman"/>
          <w:sz w:val="18"/>
          <w:szCs w:val="18"/>
        </w:rPr>
        <w:pPrChange w:id="291" w:author="翁 安志" w:date="2019-09-19T20:27:00Z">
          <w:pPr>
            <w:spacing w:line="240" w:lineRule="exact"/>
          </w:pPr>
        </w:pPrChange>
      </w:pPr>
      <w:ins w:id="292" w:author="sisleyzhou" w:date="2019-09-16T23:48:00Z">
        <w:del w:id="293" w:author="翁 安志" w:date="2019-09-19T20:12:00Z">
          <w:r w:rsidDel="001C7B22">
            <w:rPr>
              <w:rFonts w:ascii="Times New Roman" w:eastAsia="Songti SC" w:hAnsi="Times New Roman" w:cs="Times New Roman"/>
              <w:sz w:val="18"/>
              <w:szCs w:val="18"/>
            </w:rPr>
            <w:delText>在我们这样一个</w:delText>
          </w:r>
          <w:r w:rsidDel="001C7B22">
            <w:rPr>
              <w:rFonts w:ascii="Times New Roman" w:eastAsia="Songti SC" w:hAnsi="Times New Roman" w:cs="Times New Roman"/>
              <w:sz w:val="18"/>
              <w:szCs w:val="18"/>
            </w:rPr>
            <w:delText>team</w:delText>
          </w:r>
          <w:r w:rsidDel="001C7B22">
            <w:rPr>
              <w:rFonts w:ascii="Times New Roman" w:eastAsia="Songti SC" w:hAnsi="Times New Roman" w:cs="Times New Roman"/>
              <w:sz w:val="18"/>
              <w:szCs w:val="18"/>
            </w:rPr>
            <w:delText>中，</w:delText>
          </w:r>
        </w:del>
      </w:ins>
      <w:ins w:id="294" w:author="sisleyzhou" w:date="2019-09-16T23:54:00Z">
        <w:del w:id="295" w:author="翁 安志" w:date="2019-09-19T20:12:00Z">
          <w:r w:rsidDel="001C7B22">
            <w:rPr>
              <w:rFonts w:ascii="Times New Roman" w:eastAsia="Songti SC" w:hAnsi="Times New Roman" w:cs="Times New Roman"/>
              <w:sz w:val="18"/>
              <w:szCs w:val="18"/>
            </w:rPr>
            <w:delText>每个人的个性都非常鲜明</w:delText>
          </w:r>
        </w:del>
      </w:ins>
      <w:ins w:id="296" w:author="sisleyzhou" w:date="2019-09-17T16:06:00Z">
        <w:del w:id="297" w:author="翁 安志" w:date="2019-09-19T20:12:00Z">
          <w:r w:rsidDel="001C7B22">
            <w:rPr>
              <w:rFonts w:ascii="Times New Roman" w:eastAsia="Songti SC" w:hAnsi="Times New Roman" w:cs="Times New Roman"/>
              <w:sz w:val="18"/>
              <w:szCs w:val="18"/>
            </w:rPr>
            <w:delText>，他们有人喜</w:delText>
          </w:r>
          <w:r w:rsidDel="001C7B22">
            <w:rPr>
              <w:rFonts w:ascii="Times New Roman" w:eastAsia="Songti SC" w:hAnsi="Times New Roman" w:cs="Times New Roman"/>
              <w:sz w:val="18"/>
              <w:szCs w:val="18"/>
            </w:rPr>
            <w:delText>欢写作，有人喜欢生物，有人喜欢摄影</w:delText>
          </w:r>
        </w:del>
      </w:ins>
      <w:ins w:id="298" w:author="sisleyzhou" w:date="2019-09-16T23:54:00Z">
        <w:del w:id="299" w:author="翁 安志" w:date="2019-09-19T20:12:00Z">
          <w:r w:rsidDel="001C7B22">
            <w:rPr>
              <w:rFonts w:ascii="Times New Roman" w:eastAsia="Songti SC" w:hAnsi="Times New Roman" w:cs="Times New Roman"/>
              <w:sz w:val="18"/>
              <w:szCs w:val="18"/>
            </w:rPr>
            <w:delText>。</w:delText>
          </w:r>
          <w:r w:rsidDel="001C7B22">
            <w:rPr>
              <w:rFonts w:ascii="Times New Roman" w:eastAsia="Songti SC" w:hAnsi="Times New Roman" w:cs="Times New Roman"/>
              <w:sz w:val="18"/>
              <w:szCs w:val="18"/>
            </w:rPr>
            <w:delText xml:space="preserve"> </w:delText>
          </w:r>
        </w:del>
      </w:ins>
      <w:ins w:id="300" w:author="sisleyzhou" w:date="2019-09-16T23:48:00Z">
        <w:del w:id="301" w:author="翁 安志" w:date="2019-09-19T20:13:00Z">
          <w:r w:rsidDel="00C64AC7">
            <w:rPr>
              <w:rFonts w:ascii="Times New Roman" w:eastAsia="Songti SC" w:hAnsi="Times New Roman" w:cs="Times New Roman"/>
              <w:sz w:val="18"/>
              <w:szCs w:val="18"/>
            </w:rPr>
            <w:delText>我一直是以</w:delText>
          </w:r>
          <w:r w:rsidDel="00C64AC7">
            <w:rPr>
              <w:rFonts w:ascii="Times New Roman" w:eastAsia="Songti SC" w:hAnsi="Times New Roman" w:cs="Times New Roman"/>
              <w:sz w:val="18"/>
              <w:szCs w:val="18"/>
            </w:rPr>
            <w:delText xml:space="preserve">‘computer </w:delText>
          </w:r>
        </w:del>
      </w:ins>
      <w:ins w:id="302" w:author="sisleyzhou" w:date="2019-09-16T23:49:00Z">
        <w:del w:id="303" w:author="翁 安志" w:date="2019-09-19T20:13:00Z">
          <w:r w:rsidDel="00C64AC7">
            <w:rPr>
              <w:rFonts w:ascii="Times New Roman" w:eastAsia="Songti SC" w:hAnsi="Times New Roman" w:cs="Times New Roman"/>
              <w:sz w:val="18"/>
              <w:szCs w:val="18"/>
            </w:rPr>
            <w:delText>geek‘</w:delText>
          </w:r>
        </w:del>
      </w:ins>
      <w:ins w:id="304" w:author="sisleyzhou" w:date="2019-09-16T23:51:00Z">
        <w:del w:id="305" w:author="翁 安志" w:date="2019-09-19T20:13:00Z">
          <w:r w:rsidDel="00C64AC7">
            <w:rPr>
              <w:rFonts w:ascii="Times New Roman" w:eastAsia="Songti SC" w:hAnsi="Times New Roman" w:cs="Times New Roman"/>
              <w:sz w:val="18"/>
              <w:szCs w:val="18"/>
            </w:rPr>
            <w:delText>以及</w:delText>
          </w:r>
          <w:r w:rsidDel="00C64AC7">
            <w:rPr>
              <w:rFonts w:ascii="Times New Roman" w:eastAsia="Songti SC" w:hAnsi="Times New Roman" w:cs="Times New Roman"/>
              <w:sz w:val="18"/>
              <w:szCs w:val="18"/>
            </w:rPr>
            <w:delText>‘</w:delText>
          </w:r>
        </w:del>
      </w:ins>
      <w:ins w:id="306" w:author="sisleyzhou" w:date="2019-09-16T23:52:00Z">
        <w:del w:id="307" w:author="翁 安志" w:date="2019-09-19T20:13:00Z">
          <w:r w:rsidDel="00C64AC7">
            <w:rPr>
              <w:rFonts w:ascii="Times New Roman" w:eastAsia="Songti SC" w:hAnsi="Times New Roman" w:cs="Times New Roman"/>
              <w:sz w:val="18"/>
              <w:szCs w:val="18"/>
            </w:rPr>
            <w:delText>idea hamster’</w:delText>
          </w:r>
          <w:r w:rsidDel="00C64AC7">
            <w:rPr>
              <w:rFonts w:ascii="Times New Roman" w:eastAsia="Songti SC" w:hAnsi="Times New Roman" w:cs="Times New Roman"/>
              <w:sz w:val="18"/>
              <w:szCs w:val="18"/>
            </w:rPr>
            <w:delText>的人设</w:delText>
          </w:r>
        </w:del>
      </w:ins>
      <w:ins w:id="308" w:author="sisleyzhou" w:date="2019-09-16T23:49:00Z">
        <w:del w:id="309" w:author="翁 安志" w:date="2019-09-19T20:13:00Z">
          <w:r w:rsidDel="00C64AC7">
            <w:rPr>
              <w:rFonts w:ascii="Times New Roman" w:eastAsia="Songti SC" w:hAnsi="Times New Roman" w:cs="Times New Roman"/>
              <w:sz w:val="18"/>
              <w:szCs w:val="18"/>
            </w:rPr>
            <w:delText>存在。</w:delText>
          </w:r>
        </w:del>
        <w:del w:id="310" w:author="翁 安志" w:date="2019-09-19T20:17:00Z">
          <w:r w:rsidDel="00602914">
            <w:rPr>
              <w:rFonts w:ascii="Times New Roman" w:eastAsia="Songti SC" w:hAnsi="Times New Roman" w:cs="Times New Roman"/>
              <w:sz w:val="18"/>
              <w:szCs w:val="18"/>
            </w:rPr>
            <w:delText>上一次的</w:delText>
          </w:r>
          <w:r w:rsidDel="00602914">
            <w:rPr>
              <w:rFonts w:ascii="Times New Roman" w:eastAsia="Songti SC" w:hAnsi="Times New Roman" w:cs="Times New Roman"/>
              <w:sz w:val="18"/>
              <w:szCs w:val="18"/>
            </w:rPr>
            <w:delText>ctb</w:delText>
          </w:r>
          <w:r w:rsidDel="00602914">
            <w:rPr>
              <w:rFonts w:ascii="Times New Roman" w:eastAsia="Songti SC" w:hAnsi="Times New Roman" w:cs="Times New Roman"/>
              <w:sz w:val="18"/>
              <w:szCs w:val="18"/>
            </w:rPr>
            <w:delText>（我的角色）。</w:delText>
          </w:r>
        </w:del>
      </w:ins>
      <w:ins w:id="311" w:author="sisleyzhou" w:date="2019-09-17T14:55:00Z">
        <w:del w:id="312" w:author="翁 安志" w:date="2019-09-19T20:17:00Z">
          <w:r w:rsidDel="00602914">
            <w:rPr>
              <w:rFonts w:ascii="Times New Roman" w:eastAsia="Songti SC" w:hAnsi="Times New Roman" w:cs="Times New Roman"/>
              <w:sz w:val="18"/>
              <w:szCs w:val="18"/>
            </w:rPr>
            <w:delText>生活中，每</w:delText>
          </w:r>
        </w:del>
      </w:ins>
      <w:ins w:id="313" w:author="sisleyzhou" w:date="2019-09-16T23:50:00Z">
        <w:del w:id="314" w:author="翁 安志" w:date="2019-09-19T20:17:00Z">
          <w:r w:rsidDel="00602914">
            <w:rPr>
              <w:rFonts w:ascii="Times New Roman" w:eastAsia="Songti SC" w:hAnsi="Times New Roman" w:cs="Times New Roman"/>
              <w:sz w:val="18"/>
              <w:szCs w:val="18"/>
            </w:rPr>
            <w:delText>当我发现可以用计算机或者</w:delText>
          </w:r>
          <w:r w:rsidDel="00602914">
            <w:rPr>
              <w:rFonts w:ascii="Times New Roman" w:eastAsia="Songti SC" w:hAnsi="Times New Roman" w:cs="Times New Roman"/>
              <w:sz w:val="18"/>
              <w:szCs w:val="18"/>
            </w:rPr>
            <w:delText>technolo</w:delText>
          </w:r>
        </w:del>
      </w:ins>
      <w:ins w:id="315" w:author="sisleyzhou" w:date="2019-09-17T14:40:00Z">
        <w:del w:id="316" w:author="翁 安志" w:date="2019-09-19T20:17:00Z">
          <w:r w:rsidDel="00602914">
            <w:rPr>
              <w:rFonts w:ascii="Times New Roman" w:eastAsia="Songti SC" w:hAnsi="Times New Roman" w:cs="Times New Roman"/>
              <w:sz w:val="18"/>
              <w:szCs w:val="18"/>
            </w:rPr>
            <w:delText>g</w:delText>
          </w:r>
        </w:del>
      </w:ins>
      <w:ins w:id="317" w:author="sisleyzhou" w:date="2019-09-16T23:50:00Z">
        <w:del w:id="318" w:author="翁 安志" w:date="2019-09-19T20:17:00Z">
          <w:r w:rsidDel="00602914">
            <w:rPr>
              <w:rFonts w:ascii="Times New Roman" w:eastAsia="Songti SC" w:hAnsi="Times New Roman" w:cs="Times New Roman"/>
              <w:sz w:val="18"/>
              <w:szCs w:val="18"/>
            </w:rPr>
            <w:delText>y</w:delText>
          </w:r>
          <w:r w:rsidDel="00602914">
            <w:rPr>
              <w:rFonts w:ascii="Times New Roman" w:eastAsia="Songti SC" w:hAnsi="Times New Roman" w:cs="Times New Roman"/>
              <w:sz w:val="18"/>
              <w:szCs w:val="18"/>
            </w:rPr>
            <w:delText>解决</w:delText>
          </w:r>
        </w:del>
      </w:ins>
      <w:ins w:id="319" w:author="sisleyzhou" w:date="2019-09-17T15:02:00Z">
        <w:del w:id="320" w:author="翁 安志" w:date="2019-09-19T20:17:00Z">
          <w:r w:rsidDel="00602914">
            <w:rPr>
              <w:rFonts w:ascii="Times New Roman" w:eastAsia="Songti SC" w:hAnsi="Times New Roman" w:cs="Times New Roman"/>
              <w:sz w:val="18"/>
              <w:szCs w:val="18"/>
            </w:rPr>
            <w:delText>生活问题的</w:delText>
          </w:r>
        </w:del>
      </w:ins>
      <w:ins w:id="321" w:author="sisleyzhou" w:date="2019-09-16T23:50:00Z">
        <w:del w:id="322" w:author="翁 安志" w:date="2019-09-19T20:17:00Z">
          <w:r w:rsidDel="00602914">
            <w:rPr>
              <w:rFonts w:ascii="Times New Roman" w:eastAsia="Songti SC" w:hAnsi="Times New Roman" w:cs="Times New Roman"/>
              <w:sz w:val="18"/>
              <w:szCs w:val="18"/>
            </w:rPr>
            <w:delText>时候，我</w:delText>
          </w:r>
        </w:del>
      </w:ins>
      <w:ins w:id="323" w:author="sisleyzhou" w:date="2019-09-16T23:52:00Z">
        <w:del w:id="324" w:author="翁 安志" w:date="2019-09-19T20:17:00Z">
          <w:r w:rsidDel="00602914">
            <w:rPr>
              <w:rFonts w:ascii="Times New Roman" w:eastAsia="Songti SC" w:hAnsi="Times New Roman" w:cs="Times New Roman"/>
              <w:sz w:val="18"/>
              <w:szCs w:val="18"/>
            </w:rPr>
            <w:delText>都</w:delText>
          </w:r>
        </w:del>
      </w:ins>
      <w:ins w:id="325" w:author="sisleyzhou" w:date="2019-09-16T23:50:00Z">
        <w:del w:id="326" w:author="翁 安志" w:date="2019-09-19T20:17:00Z">
          <w:r w:rsidDel="00602914">
            <w:rPr>
              <w:rFonts w:ascii="Times New Roman" w:eastAsia="Songti SC" w:hAnsi="Times New Roman" w:cs="Times New Roman"/>
              <w:sz w:val="18"/>
              <w:szCs w:val="18"/>
            </w:rPr>
            <w:delText>会超级兴奋。</w:delText>
          </w:r>
        </w:del>
      </w:ins>
      <w:ins w:id="327" w:author="翁 安志" w:date="2019-09-19T20:27:00Z">
        <w:r w:rsidR="00EB1D03">
          <w:rPr>
            <w:rFonts w:ascii="Times New Roman" w:eastAsia="Songti SC" w:hAnsi="Times New Roman" w:cs="Times New Roman" w:hint="eastAsia"/>
            <w:sz w:val="18"/>
            <w:szCs w:val="18"/>
          </w:rPr>
          <w:t xml:space="preserve"> </w:t>
        </w:r>
        <w:r w:rsidR="009C5898">
          <w:rPr>
            <w:rFonts w:ascii="Times New Roman" w:eastAsia="Songti SC" w:hAnsi="Times New Roman" w:cs="Times New Roman"/>
            <w:sz w:val="18"/>
            <w:szCs w:val="18"/>
          </w:rPr>
          <w:t xml:space="preserve">Because of </w:t>
        </w:r>
      </w:ins>
      <w:ins w:id="328" w:author="翁 安志" w:date="2019-09-19T20:48:00Z">
        <w:r w:rsidR="002F249C">
          <w:rPr>
            <w:rFonts w:ascii="Times New Roman" w:eastAsia="Songti SC" w:hAnsi="Times New Roman" w:cs="Times New Roman"/>
            <w:sz w:val="18"/>
            <w:szCs w:val="18"/>
          </w:rPr>
          <w:t>this idea</w:t>
        </w:r>
      </w:ins>
      <w:ins w:id="329" w:author="翁 安志" w:date="2019-09-19T20:27:00Z">
        <w:r w:rsidR="009C5898">
          <w:rPr>
            <w:rFonts w:ascii="Times New Roman" w:eastAsia="Songti SC" w:hAnsi="Times New Roman" w:cs="Times New Roman"/>
            <w:sz w:val="18"/>
            <w:szCs w:val="18"/>
          </w:rPr>
          <w:t xml:space="preserve"> popping </w:t>
        </w:r>
      </w:ins>
      <w:ins w:id="330" w:author="翁 安志" w:date="2019-09-19T20:48:00Z">
        <w:r w:rsidR="0050169E">
          <w:rPr>
            <w:rFonts w:ascii="Times New Roman" w:eastAsia="Songti SC" w:hAnsi="Times New Roman" w:cs="Times New Roman"/>
            <w:sz w:val="18"/>
            <w:szCs w:val="18"/>
          </w:rPr>
          <w:t>superpower</w:t>
        </w:r>
      </w:ins>
      <w:ins w:id="331" w:author="翁 安志" w:date="2019-09-19T20:27:00Z">
        <w:r w:rsidR="009C5898">
          <w:rPr>
            <w:rFonts w:ascii="Times New Roman" w:eastAsia="Songti SC" w:hAnsi="Times New Roman" w:cs="Times New Roman"/>
            <w:sz w:val="18"/>
            <w:szCs w:val="18"/>
          </w:rPr>
          <w:t xml:space="preserve">, </w:t>
        </w:r>
      </w:ins>
      <w:ins w:id="332" w:author="翁 安志" w:date="2019-09-19T20:28:00Z">
        <w:r w:rsidR="009C5898">
          <w:rPr>
            <w:rFonts w:ascii="Times New Roman" w:eastAsia="Songti SC" w:hAnsi="Times New Roman" w:cs="Times New Roman"/>
            <w:sz w:val="18"/>
            <w:szCs w:val="18"/>
          </w:rPr>
          <w:t xml:space="preserve">I was told to came up with a way to help with Sex-Education. I thought about the moment on that night when I was playing video games and picked up the </w:t>
        </w:r>
      </w:ins>
      <w:ins w:id="333" w:author="翁 安志" w:date="2019-09-19T20:29:00Z">
        <w:r w:rsidR="009C5898">
          <w:rPr>
            <w:rFonts w:ascii="Times New Roman" w:eastAsia="Songti SC" w:hAnsi="Times New Roman" w:cs="Times New Roman"/>
            <w:sz w:val="18"/>
            <w:szCs w:val="18"/>
          </w:rPr>
          <w:t>girl’s message</w:t>
        </w:r>
        <w:r w:rsidR="004B230B">
          <w:rPr>
            <w:rFonts w:ascii="Times New Roman" w:eastAsia="Songti SC" w:hAnsi="Times New Roman" w:cs="Times New Roman"/>
            <w:sz w:val="18"/>
            <w:szCs w:val="18"/>
          </w:rPr>
          <w:t>, and said: “How about we make a sex-education video game? Because all the teenagers including me likes to play video games right?</w:t>
        </w:r>
      </w:ins>
      <w:ins w:id="334" w:author="翁 安志" w:date="2019-09-19T20:30:00Z">
        <w:r w:rsidR="00E723D3">
          <w:rPr>
            <w:rFonts w:ascii="Times New Roman" w:eastAsia="Songti SC" w:hAnsi="Times New Roman" w:cs="Times New Roman"/>
            <w:sz w:val="18"/>
            <w:szCs w:val="18"/>
          </w:rPr>
          <w:t xml:space="preserve">” </w:t>
        </w:r>
        <w:r w:rsidR="003329BE">
          <w:rPr>
            <w:rFonts w:ascii="Times New Roman" w:eastAsia="Songti SC" w:hAnsi="Times New Roman" w:cs="Times New Roman"/>
            <w:sz w:val="18"/>
            <w:szCs w:val="18"/>
          </w:rPr>
          <w:t>Considering the popularity of video game in our school and my wish of making a video game since I played my first video game “</w:t>
        </w:r>
        <w:proofErr w:type="spellStart"/>
        <w:r w:rsidR="003329BE">
          <w:rPr>
            <w:rFonts w:ascii="Times New Roman" w:eastAsia="Songti SC" w:hAnsi="Times New Roman" w:cs="Times New Roman"/>
            <w:sz w:val="18"/>
            <w:szCs w:val="18"/>
          </w:rPr>
          <w:t>Pokemon</w:t>
        </w:r>
        <w:proofErr w:type="spellEnd"/>
        <w:r w:rsidR="003329BE">
          <w:rPr>
            <w:rFonts w:ascii="Times New Roman" w:eastAsia="Songti SC" w:hAnsi="Times New Roman" w:cs="Times New Roman"/>
            <w:sz w:val="18"/>
            <w:szCs w:val="18"/>
          </w:rPr>
          <w:t xml:space="preserve">” when </w:t>
        </w:r>
      </w:ins>
      <w:ins w:id="335" w:author="翁 安志" w:date="2019-09-19T20:31:00Z">
        <w:r w:rsidR="003329BE">
          <w:rPr>
            <w:rFonts w:ascii="Times New Roman" w:eastAsia="Songti SC" w:hAnsi="Times New Roman" w:cs="Times New Roman"/>
            <w:sz w:val="18"/>
            <w:szCs w:val="18"/>
          </w:rPr>
          <w:t>I was 7, I thought this would be a great idea.</w:t>
        </w:r>
      </w:ins>
      <w:ins w:id="336" w:author="sisleyzhou" w:date="2019-09-16T23:50:00Z">
        <w:del w:id="337" w:author="翁 安志" w:date="2019-09-19T20:27:00Z">
          <w:r w:rsidDel="00EB1D03">
            <w:rPr>
              <w:rFonts w:ascii="Times New Roman" w:eastAsia="Songti SC" w:hAnsi="Times New Roman" w:cs="Times New Roman"/>
              <w:sz w:val="18"/>
              <w:szCs w:val="18"/>
            </w:rPr>
            <w:delText>一直以来都是抱着</w:delText>
          </w:r>
          <w:r w:rsidDel="00EB1D03">
            <w:rPr>
              <w:rFonts w:ascii="Times New Roman" w:eastAsia="Songti SC" w:hAnsi="Times New Roman" w:cs="Times New Roman"/>
              <w:sz w:val="18"/>
              <w:szCs w:val="18"/>
            </w:rPr>
            <w:delText>‘</w:delText>
          </w:r>
          <w:r w:rsidDel="00EB1D03">
            <w:rPr>
              <w:rFonts w:ascii="Times New Roman" w:eastAsia="Songti SC" w:hAnsi="Times New Roman" w:cs="Times New Roman"/>
              <w:sz w:val="18"/>
              <w:szCs w:val="18"/>
            </w:rPr>
            <w:delText>很好玩</w:delText>
          </w:r>
          <w:r w:rsidDel="00EB1D03">
            <w:rPr>
              <w:rFonts w:ascii="Times New Roman" w:eastAsia="Songti SC" w:hAnsi="Times New Roman" w:cs="Times New Roman"/>
              <w:sz w:val="18"/>
              <w:szCs w:val="18"/>
            </w:rPr>
            <w:delText>’</w:delText>
          </w:r>
          <w:r w:rsidDel="00EB1D03">
            <w:rPr>
              <w:rFonts w:ascii="Times New Roman" w:eastAsia="Songti SC" w:hAnsi="Times New Roman" w:cs="Times New Roman"/>
              <w:sz w:val="18"/>
              <w:szCs w:val="18"/>
            </w:rPr>
            <w:delText>的</w:delText>
          </w:r>
        </w:del>
      </w:ins>
      <w:ins w:id="338" w:author="sisleyzhou" w:date="2019-09-16T23:52:00Z">
        <w:del w:id="339" w:author="翁 安志" w:date="2019-09-19T20:27:00Z">
          <w:r w:rsidDel="00EB1D03">
            <w:rPr>
              <w:rFonts w:ascii="Times New Roman" w:eastAsia="Songti SC" w:hAnsi="Times New Roman" w:cs="Times New Roman"/>
              <w:sz w:val="18"/>
              <w:szCs w:val="18"/>
            </w:rPr>
            <w:delText>心态</w:delText>
          </w:r>
        </w:del>
      </w:ins>
      <w:ins w:id="340" w:author="sisleyzhou" w:date="2019-09-16T23:50:00Z">
        <w:del w:id="341" w:author="翁 安志" w:date="2019-09-19T20:27:00Z">
          <w:r w:rsidDel="00EB1D03">
            <w:rPr>
              <w:rFonts w:ascii="Times New Roman" w:eastAsia="Songti SC" w:hAnsi="Times New Roman" w:cs="Times New Roman"/>
              <w:sz w:val="18"/>
              <w:szCs w:val="18"/>
            </w:rPr>
            <w:delText>，</w:delText>
          </w:r>
        </w:del>
      </w:ins>
      <w:ins w:id="342" w:author="sisleyzhou" w:date="2019-09-17T15:03:00Z">
        <w:del w:id="343" w:author="翁 安志" w:date="2019-09-19T20:27:00Z">
          <w:r w:rsidDel="00EB1D03">
            <w:rPr>
              <w:rFonts w:ascii="Times New Roman" w:eastAsia="Songti SC" w:hAnsi="Times New Roman" w:cs="Times New Roman"/>
              <w:sz w:val="18"/>
              <w:szCs w:val="18"/>
            </w:rPr>
            <w:delText>很</w:delText>
          </w:r>
          <w:r w:rsidDel="00EB1D03">
            <w:rPr>
              <w:rFonts w:ascii="Times New Roman" w:eastAsia="Songti SC" w:hAnsi="Times New Roman" w:cs="Times New Roman"/>
              <w:sz w:val="18"/>
              <w:szCs w:val="18"/>
            </w:rPr>
            <w:delText>enjoy</w:delText>
          </w:r>
          <w:r w:rsidDel="00EB1D03">
            <w:rPr>
              <w:rFonts w:ascii="Times New Roman" w:eastAsia="Songti SC" w:hAnsi="Times New Roman" w:cs="Times New Roman"/>
              <w:sz w:val="18"/>
              <w:szCs w:val="18"/>
            </w:rPr>
            <w:delText>那种和别人聊着聊着就有新的想法产生，然后去实践，</w:delText>
          </w:r>
        </w:del>
      </w:ins>
      <w:ins w:id="344" w:author="sisleyzhou" w:date="2019-09-16T23:50:00Z">
        <w:del w:id="345" w:author="翁 安志" w:date="2019-09-19T20:27:00Z">
          <w:r w:rsidDel="00EB1D03">
            <w:rPr>
              <w:rFonts w:ascii="Times New Roman" w:eastAsia="Songti SC" w:hAnsi="Times New Roman" w:cs="Times New Roman"/>
              <w:sz w:val="18"/>
              <w:szCs w:val="18"/>
            </w:rPr>
            <w:delText>去</w:delText>
          </w:r>
        </w:del>
      </w:ins>
      <w:ins w:id="346" w:author="sisleyzhou" w:date="2019-09-17T15:03:00Z">
        <w:del w:id="347" w:author="翁 安志" w:date="2019-09-19T20:27:00Z">
          <w:r w:rsidDel="00EB1D03">
            <w:rPr>
              <w:rFonts w:ascii="Times New Roman" w:eastAsia="Songti SC" w:hAnsi="Times New Roman" w:cs="Times New Roman"/>
              <w:sz w:val="18"/>
              <w:szCs w:val="18"/>
            </w:rPr>
            <w:delText>尝试</w:delText>
          </w:r>
        </w:del>
      </w:ins>
      <w:ins w:id="348" w:author="sisleyzhou" w:date="2019-09-16T23:50:00Z">
        <w:del w:id="349" w:author="翁 安志" w:date="2019-09-19T20:27:00Z">
          <w:r w:rsidDel="00EB1D03">
            <w:rPr>
              <w:rFonts w:ascii="Times New Roman" w:eastAsia="Songti SC" w:hAnsi="Times New Roman" w:cs="Times New Roman"/>
              <w:sz w:val="18"/>
              <w:szCs w:val="18"/>
            </w:rPr>
            <w:delText>解决这些问题。</w:delText>
          </w:r>
        </w:del>
      </w:ins>
      <w:ins w:id="350" w:author="sisleyzhou" w:date="2019-09-16T23:53:00Z">
        <w:del w:id="351" w:author="翁 安志" w:date="2019-09-19T20:27:00Z">
          <w:r w:rsidDel="00EB1D03">
            <w:rPr>
              <w:rFonts w:ascii="Times New Roman" w:eastAsia="Songti SC" w:hAnsi="Times New Roman" w:cs="Times New Roman"/>
              <w:sz w:val="18"/>
              <w:szCs w:val="18"/>
            </w:rPr>
            <w:delText>（举一个你因为好玩，</w:delText>
          </w:r>
        </w:del>
      </w:ins>
      <w:ins w:id="352" w:author="sisleyzhou" w:date="2019-09-16T23:55:00Z">
        <w:del w:id="353" w:author="翁 安志" w:date="2019-09-19T20:27:00Z">
          <w:r w:rsidDel="00EB1D03">
            <w:rPr>
              <w:rFonts w:ascii="Times New Roman" w:eastAsia="Songti SC" w:hAnsi="Times New Roman" w:cs="Times New Roman"/>
              <w:sz w:val="18"/>
              <w:szCs w:val="18"/>
            </w:rPr>
            <w:delText>去</w:delText>
          </w:r>
        </w:del>
      </w:ins>
      <w:ins w:id="354" w:author="sisleyzhou" w:date="2019-09-16T23:53:00Z">
        <w:del w:id="355" w:author="翁 安志" w:date="2019-09-19T20:27:00Z">
          <w:r w:rsidDel="00EB1D03">
            <w:rPr>
              <w:rFonts w:ascii="Times New Roman" w:eastAsia="Songti SC" w:hAnsi="Times New Roman" w:cs="Times New Roman"/>
              <w:sz w:val="18"/>
              <w:szCs w:val="18"/>
            </w:rPr>
            <w:delText>用</w:delText>
          </w:r>
          <w:r w:rsidDel="00EB1D03">
            <w:rPr>
              <w:rFonts w:ascii="Times New Roman" w:eastAsia="Songti SC" w:hAnsi="Times New Roman" w:cs="Times New Roman"/>
              <w:sz w:val="18"/>
              <w:szCs w:val="18"/>
            </w:rPr>
            <w:delText>cs</w:delText>
          </w:r>
          <w:r w:rsidDel="00EB1D03">
            <w:rPr>
              <w:rFonts w:ascii="Times New Roman" w:eastAsia="Songti SC" w:hAnsi="Times New Roman" w:cs="Times New Roman"/>
              <w:sz w:val="18"/>
              <w:szCs w:val="18"/>
            </w:rPr>
            <w:delText>或者</w:delText>
          </w:r>
          <w:r w:rsidDel="00EB1D03">
            <w:rPr>
              <w:rFonts w:ascii="Times New Roman" w:eastAsia="Songti SC" w:hAnsi="Times New Roman" w:cs="Times New Roman"/>
              <w:sz w:val="18"/>
              <w:szCs w:val="18"/>
            </w:rPr>
            <w:delText>tech</w:delText>
          </w:r>
          <w:r w:rsidDel="00EB1D03">
            <w:rPr>
              <w:rFonts w:ascii="Times New Roman" w:eastAsia="Songti SC" w:hAnsi="Times New Roman" w:cs="Times New Roman"/>
              <w:sz w:val="18"/>
              <w:szCs w:val="18"/>
            </w:rPr>
            <w:delText>解决身边问题的例子</w:delText>
          </w:r>
          <w:r w:rsidDel="00EB1D03">
            <w:rPr>
              <w:rFonts w:ascii="Times New Roman" w:eastAsia="Songti SC" w:hAnsi="Times New Roman" w:cs="Times New Roman"/>
              <w:sz w:val="18"/>
              <w:szCs w:val="18"/>
            </w:rPr>
            <w:delText>）</w:delText>
          </w:r>
          <w:r w:rsidDel="00EB1D03">
            <w:rPr>
              <w:rFonts w:ascii="Times New Roman" w:eastAsia="Songti SC" w:hAnsi="Times New Roman" w:cs="Times New Roman"/>
              <w:sz w:val="18"/>
              <w:szCs w:val="18"/>
            </w:rPr>
            <w:delText>。</w:delText>
          </w:r>
        </w:del>
      </w:ins>
      <w:ins w:id="356" w:author="sisleyzhou" w:date="2019-09-17T17:08:00Z">
        <w:del w:id="357" w:author="翁 安志" w:date="2019-09-19T20:30:00Z">
          <w:r w:rsidDel="00E723D3">
            <w:rPr>
              <w:rFonts w:ascii="Times New Roman" w:eastAsia="Songti SC" w:hAnsi="Times New Roman" w:cs="Times New Roman"/>
              <w:sz w:val="18"/>
              <w:szCs w:val="18"/>
            </w:rPr>
            <w:delText>这也是为什么我</w:delText>
          </w:r>
        </w:del>
      </w:ins>
      <w:ins w:id="358" w:author="sisleyzhou" w:date="2019-09-17T00:00:00Z">
        <w:del w:id="359" w:author="翁 安志" w:date="2019-09-19T20:30:00Z">
          <w:r w:rsidDel="00E723D3">
            <w:rPr>
              <w:rFonts w:ascii="Times New Roman" w:eastAsia="Songti SC" w:hAnsi="Times New Roman" w:cs="Times New Roman"/>
              <w:sz w:val="18"/>
              <w:szCs w:val="18"/>
            </w:rPr>
            <w:delText>提议</w:delText>
          </w:r>
        </w:del>
      </w:ins>
      <w:ins w:id="360" w:author="sisleyzhou" w:date="2019-09-17T17:08:00Z">
        <w:del w:id="361" w:author="翁 安志" w:date="2019-09-19T20:30:00Z">
          <w:r w:rsidDel="00E723D3">
            <w:rPr>
              <w:rFonts w:ascii="Times New Roman" w:eastAsia="Songti SC" w:hAnsi="Times New Roman" w:cs="Times New Roman"/>
              <w:sz w:val="18"/>
              <w:szCs w:val="18"/>
            </w:rPr>
            <w:delText>设计一个以性教育为主题的</w:delText>
          </w:r>
        </w:del>
      </w:ins>
      <w:ins w:id="362" w:author="sisleyzhou" w:date="2019-09-16T23:57:00Z">
        <w:del w:id="363" w:author="翁 安志" w:date="2019-09-19T20:30:00Z">
          <w:r w:rsidDel="00E723D3">
            <w:rPr>
              <w:rFonts w:ascii="Times New Roman" w:eastAsia="Songti SC" w:hAnsi="Times New Roman" w:cs="Times New Roman"/>
              <w:sz w:val="18"/>
              <w:szCs w:val="18"/>
            </w:rPr>
            <w:delText>video</w:delText>
          </w:r>
        </w:del>
      </w:ins>
      <w:ins w:id="364" w:author="sisleyzhou" w:date="2019-09-17T17:08:00Z">
        <w:del w:id="365" w:author="翁 安志" w:date="2019-09-19T20:30:00Z">
          <w:r w:rsidDel="00E723D3">
            <w:rPr>
              <w:rFonts w:ascii="Times New Roman" w:eastAsia="Songti SC" w:hAnsi="Times New Roman" w:cs="Times New Roman"/>
              <w:sz w:val="18"/>
              <w:szCs w:val="18"/>
            </w:rPr>
            <w:delText>，</w:delText>
          </w:r>
        </w:del>
      </w:ins>
      <w:ins w:id="366" w:author="sisleyzhou" w:date="2019-09-16T23:57:00Z">
        <w:del w:id="367" w:author="翁 安志" w:date="2019-09-19T20:30:00Z">
          <w:r w:rsidDel="00E723D3">
            <w:rPr>
              <w:rFonts w:ascii="Times New Roman" w:eastAsia="Songti SC" w:hAnsi="Times New Roman" w:cs="Times New Roman"/>
              <w:sz w:val="18"/>
              <w:szCs w:val="18"/>
            </w:rPr>
            <w:delText>毕竟身边那么多同学都喜欢打游戏，</w:delText>
          </w:r>
          <w:r w:rsidDel="00E723D3">
            <w:rPr>
              <w:rFonts w:ascii="Times New Roman" w:eastAsia="Songti SC" w:hAnsi="Times New Roman" w:cs="Times New Roman"/>
              <w:sz w:val="18"/>
              <w:szCs w:val="18"/>
            </w:rPr>
            <w:delText>这也算是一种十分</w:delText>
          </w:r>
          <w:r w:rsidDel="00E723D3">
            <w:rPr>
              <w:rFonts w:ascii="Times New Roman" w:eastAsia="Songti SC" w:hAnsi="Times New Roman" w:cs="Times New Roman"/>
              <w:sz w:val="18"/>
              <w:szCs w:val="18"/>
            </w:rPr>
            <w:delText>accessible</w:delText>
          </w:r>
          <w:r w:rsidDel="00E723D3">
            <w:rPr>
              <w:rFonts w:ascii="Times New Roman" w:eastAsia="Songti SC" w:hAnsi="Times New Roman" w:cs="Times New Roman"/>
              <w:sz w:val="18"/>
              <w:szCs w:val="18"/>
            </w:rPr>
            <w:delText>的方式</w:delText>
          </w:r>
        </w:del>
      </w:ins>
      <w:ins w:id="368" w:author="sisleyzhou" w:date="2019-09-17T00:01:00Z">
        <w:del w:id="369" w:author="翁 安志" w:date="2019-09-19T20:30:00Z">
          <w:r w:rsidDel="00E723D3">
            <w:rPr>
              <w:rFonts w:ascii="Times New Roman" w:eastAsia="Songti SC" w:hAnsi="Times New Roman" w:cs="Times New Roman"/>
              <w:sz w:val="18"/>
              <w:szCs w:val="18"/>
            </w:rPr>
            <w:delText>吧</w:delText>
          </w:r>
        </w:del>
      </w:ins>
      <w:ins w:id="370" w:author="sisleyzhou" w:date="2019-09-16T23:57:00Z">
        <w:del w:id="371" w:author="翁 安志" w:date="2019-09-19T20:30:00Z">
          <w:r w:rsidDel="00E723D3">
            <w:rPr>
              <w:rFonts w:ascii="Times New Roman" w:eastAsia="Songti SC" w:hAnsi="Times New Roman" w:cs="Times New Roman"/>
              <w:sz w:val="18"/>
              <w:szCs w:val="18"/>
            </w:rPr>
            <w:delText>。</w:delText>
          </w:r>
          <w:r w:rsidDel="00E723D3">
            <w:rPr>
              <w:rFonts w:ascii="Times New Roman" w:eastAsia="Songti SC" w:hAnsi="Times New Roman" w:cs="Times New Roman"/>
              <w:sz w:val="18"/>
              <w:szCs w:val="18"/>
            </w:rPr>
            <w:delText xml:space="preserve"> </w:delText>
          </w:r>
        </w:del>
      </w:ins>
      <w:ins w:id="372" w:author="sisleyzhou" w:date="2019-09-16T23:58:00Z">
        <w:del w:id="373" w:author="翁 安志" w:date="2019-09-19T20:30:00Z">
          <w:r w:rsidDel="00E723D3">
            <w:rPr>
              <w:rFonts w:ascii="Times New Roman" w:eastAsia="Songti SC" w:hAnsi="Times New Roman" w:cs="Times New Roman"/>
              <w:sz w:val="18"/>
              <w:szCs w:val="18"/>
            </w:rPr>
            <w:delText>当然，</w:delText>
          </w:r>
        </w:del>
      </w:ins>
      <w:del w:id="374" w:author="翁 安志" w:date="2019-09-19T20:30:00Z">
        <w:r w:rsidDel="00E723D3">
          <w:rPr>
            <w:rFonts w:ascii="Times New Roman" w:eastAsia="Songti SC" w:hAnsi="Times New Roman" w:cs="Times New Roman"/>
            <w:sz w:val="18"/>
            <w:szCs w:val="18"/>
            <w:rPrChange w:id="375" w:author="sisleyzhou" w:date="2019-09-15T19:01:00Z">
              <w:rPr>
                <w:rFonts w:ascii="Chalkboard" w:eastAsia="Songti SC" w:hAnsi="Chalkboard" w:cs="Chalkboard"/>
                <w:sz w:val="18"/>
                <w:szCs w:val="18"/>
              </w:rPr>
            </w:rPrChange>
          </w:rPr>
          <w:delText xml:space="preserve">As a person who always have weird ideas. The responsibility of thinking of how to approach the topic of Sex Education has become mine. Since many teenagers including myself loves to play video games, and </w:delText>
        </w:r>
        <w:r w:rsidDel="00E723D3">
          <w:rPr>
            <w:rFonts w:ascii="Times New Roman" w:eastAsia="Songti SC" w:hAnsi="Times New Roman" w:cs="Times New Roman"/>
            <w:sz w:val="18"/>
            <w:szCs w:val="18"/>
            <w:rPrChange w:id="376" w:author="sisleyzhou" w:date="2019-09-15T19:01:00Z">
              <w:rPr>
                <w:rFonts w:ascii="Chalkboard" w:eastAsia="Songti SC" w:hAnsi="Chalkboard" w:cs="Chalkboard"/>
                <w:sz w:val="18"/>
                <w:szCs w:val="18"/>
              </w:rPr>
            </w:rPrChange>
          </w:rPr>
          <w:delText>I have never tried to mak</w:delText>
        </w:r>
        <w:r w:rsidDel="00E723D3">
          <w:rPr>
            <w:rFonts w:ascii="Times New Roman" w:eastAsia="Songti SC" w:hAnsi="Times New Roman" w:cs="Times New Roman"/>
            <w:sz w:val="18"/>
            <w:szCs w:val="18"/>
            <w:rPrChange w:id="377" w:author="sisleyzhou" w:date="2019-09-15T19:01:00Z">
              <w:rPr>
                <w:rFonts w:ascii="Chalkboard" w:eastAsia="Songti SC" w:hAnsi="Chalkboard" w:cs="Chalkboard"/>
                <w:sz w:val="18"/>
                <w:szCs w:val="18"/>
              </w:rPr>
            </w:rPrChange>
          </w:rPr>
          <w:delText>e video games befor</w:delText>
        </w:r>
      </w:del>
      <w:ins w:id="378" w:author="sisleyzhou" w:date="2019-09-17T14:44:00Z">
        <w:del w:id="379" w:author="翁 安志" w:date="2019-09-19T20:30:00Z">
          <w:r w:rsidDel="00E723D3">
            <w:rPr>
              <w:rFonts w:ascii="Times New Roman" w:eastAsia="Songti SC" w:hAnsi="Times New Roman" w:cs="Times New Roman"/>
              <w:sz w:val="18"/>
              <w:szCs w:val="18"/>
            </w:rPr>
            <w:delText xml:space="preserve">e </w:delText>
          </w:r>
        </w:del>
      </w:ins>
      <w:del w:id="380" w:author="翁 安志" w:date="2019-09-19T20:30:00Z">
        <w:r w:rsidDel="00E723D3">
          <w:rPr>
            <w:rFonts w:ascii="Times New Roman" w:eastAsia="Songti SC" w:hAnsi="Times New Roman" w:cs="Times New Roman"/>
            <w:sz w:val="18"/>
            <w:szCs w:val="18"/>
            <w:rPrChange w:id="381" w:author="sisleyzhou" w:date="2019-09-15T19:01:00Z">
              <w:rPr>
                <w:rFonts w:ascii="Chalkboard" w:eastAsia="Songti SC" w:hAnsi="Chalkboard" w:cs="Chalkboard"/>
                <w:sz w:val="18"/>
                <w:szCs w:val="18"/>
              </w:rPr>
            </w:rPrChange>
          </w:rPr>
          <w:delText>e, I proposed the idea of making a sex-education video game</w:delText>
        </w:r>
      </w:del>
      <w:ins w:id="382" w:author="sisleyzhou" w:date="2019-09-17T14:44:00Z">
        <w:del w:id="383" w:author="翁 安志" w:date="2019-09-19T20:30:00Z">
          <w:r w:rsidDel="00E723D3">
            <w:rPr>
              <w:rFonts w:ascii="Times New Roman" w:eastAsia="Songti SC" w:hAnsi="Times New Roman" w:cs="Times New Roman"/>
              <w:sz w:val="18"/>
              <w:szCs w:val="18"/>
            </w:rPr>
            <w:delText xml:space="preserve">and </w:delText>
          </w:r>
        </w:del>
      </w:ins>
      <w:del w:id="384" w:author="翁 安志" w:date="2019-09-19T20:30:00Z">
        <w:r w:rsidDel="00E723D3">
          <w:rPr>
            <w:rFonts w:ascii="Times New Roman" w:eastAsia="Songti SC" w:hAnsi="Times New Roman" w:cs="Times New Roman"/>
            <w:sz w:val="18"/>
            <w:szCs w:val="18"/>
            <w:rPrChange w:id="385" w:author="sisleyzhou" w:date="2019-09-15T19:01:00Z">
              <w:rPr>
                <w:rFonts w:ascii="Chalkboard" w:eastAsia="Songti SC" w:hAnsi="Chalkboard" w:cs="Chalkboard"/>
                <w:sz w:val="18"/>
                <w:szCs w:val="18"/>
              </w:rPr>
            </w:rPrChange>
          </w:rPr>
          <w:delText xml:space="preserve">. </w:delText>
        </w:r>
      </w:del>
      <w:ins w:id="386" w:author="sisleyzhou" w:date="2019-09-17T14:44:00Z">
        <w:del w:id="387" w:author="翁 安志" w:date="2019-09-19T20:30:00Z">
          <w:r w:rsidDel="00E723D3">
            <w:rPr>
              <w:rFonts w:ascii="Times New Roman" w:eastAsia="Songti SC" w:hAnsi="Times New Roman" w:cs="Times New Roman"/>
              <w:sz w:val="18"/>
              <w:szCs w:val="18"/>
              <w:rPrChange w:id="388" w:author="sisleyzhou" w:date="2019-09-17T14:44:00Z">
                <w:rPr/>
              </w:rPrChange>
            </w:rPr>
            <w:delText>I had never heard of anyone who has made one</w:delText>
          </w:r>
        </w:del>
      </w:ins>
      <w:ins w:id="389" w:author="sisleyzhou" w:date="2019-09-17T15:04:00Z">
        <w:del w:id="390" w:author="翁 安志" w:date="2019-09-19T20:30:00Z">
          <w:r w:rsidDel="00E723D3">
            <w:rPr>
              <w:rFonts w:ascii="Times New Roman" w:eastAsia="Songti SC" w:hAnsi="Times New Roman" w:cs="Times New Roman"/>
              <w:sz w:val="18"/>
              <w:szCs w:val="18"/>
            </w:rPr>
            <w:delText xml:space="preserve"> related to this topic.</w:delText>
          </w:r>
        </w:del>
      </w:ins>
    </w:p>
    <w:p w:rsidR="001174BA" w:rsidRDefault="001174BA">
      <w:pPr>
        <w:spacing w:line="240" w:lineRule="exact"/>
        <w:rPr>
          <w:ins w:id="391" w:author="sisleyzhou" w:date="2019-09-17T00:03:00Z"/>
          <w:rFonts w:ascii="Times New Roman" w:eastAsia="Songti SC" w:hAnsi="Times New Roman" w:cs="Times New Roman"/>
          <w:sz w:val="18"/>
          <w:szCs w:val="18"/>
        </w:rPr>
      </w:pPr>
    </w:p>
    <w:p w:rsidR="001174BA" w:rsidDel="00325057" w:rsidRDefault="00D10BE2">
      <w:pPr>
        <w:spacing w:line="240" w:lineRule="exact"/>
        <w:rPr>
          <w:ins w:id="392" w:author="sisleyzhou" w:date="2019-09-17T17:10:00Z"/>
          <w:del w:id="393" w:author="翁 安志" w:date="2019-09-19T20:43:00Z"/>
          <w:rFonts w:ascii="Times New Roman" w:eastAsia="Songti SC" w:hAnsi="Times New Roman" w:cs="Times New Roman"/>
          <w:sz w:val="18"/>
          <w:szCs w:val="18"/>
        </w:rPr>
      </w:pPr>
      <w:ins w:id="394" w:author="sisleyzhou" w:date="2019-09-17T15:05:00Z">
        <w:r>
          <w:rPr>
            <w:rFonts w:ascii="Times New Roman" w:eastAsia="Songti SC" w:hAnsi="Times New Roman" w:cs="Times New Roman"/>
            <w:sz w:val="18"/>
            <w:szCs w:val="18"/>
          </w:rPr>
          <w:t xml:space="preserve">Luckily, my proposal was approved by all </w:t>
        </w:r>
      </w:ins>
      <w:ins w:id="395" w:author="sisleyzhou" w:date="2019-09-17T17:30:00Z">
        <w:r>
          <w:rPr>
            <w:rFonts w:ascii="Times New Roman" w:eastAsia="Songti SC" w:hAnsi="Times New Roman" w:cs="Times New Roman"/>
            <w:sz w:val="18"/>
            <w:szCs w:val="18"/>
          </w:rPr>
          <w:t xml:space="preserve">the </w:t>
        </w:r>
      </w:ins>
      <w:ins w:id="396" w:author="sisleyzhou" w:date="2019-09-17T15:05:00Z">
        <w:r>
          <w:rPr>
            <w:rFonts w:ascii="Times New Roman" w:eastAsia="Songti SC" w:hAnsi="Times New Roman" w:cs="Times New Roman"/>
            <w:sz w:val="18"/>
            <w:szCs w:val="18"/>
          </w:rPr>
          <w:t>members</w:t>
        </w:r>
      </w:ins>
      <w:ins w:id="397" w:author="sisleyzhou" w:date="2019-09-17T17:09:00Z">
        <w:r>
          <w:rPr>
            <w:rFonts w:ascii="Times New Roman" w:eastAsia="Songti SC" w:hAnsi="Times New Roman" w:cs="Times New Roman"/>
            <w:sz w:val="18"/>
            <w:szCs w:val="18"/>
          </w:rPr>
          <w:t>. Naturally I am the person who is responsi</w:t>
        </w:r>
        <w:r>
          <w:rPr>
            <w:rFonts w:ascii="Times New Roman" w:eastAsia="Songti SC" w:hAnsi="Times New Roman" w:cs="Times New Roman"/>
            <w:sz w:val="18"/>
            <w:szCs w:val="18"/>
          </w:rPr>
          <w:t>ble for the technical part.</w:t>
        </w:r>
      </w:ins>
      <w:ins w:id="398" w:author="翁 安志" w:date="2019-09-19T20:40:00Z">
        <w:r w:rsidR="00ED5404">
          <w:rPr>
            <w:rFonts w:ascii="Times New Roman" w:eastAsia="Songti SC" w:hAnsi="Times New Roman" w:cs="Times New Roman"/>
            <w:sz w:val="18"/>
            <w:szCs w:val="18"/>
          </w:rPr>
          <w:t xml:space="preserve"> I was so excited to start this project like how the p</w:t>
        </w:r>
      </w:ins>
      <w:ins w:id="399" w:author="翁 安志" w:date="2019-09-19T20:41:00Z">
        <w:r w:rsidR="00ED5404">
          <w:rPr>
            <w:rFonts w:ascii="Times New Roman" w:eastAsia="Songti SC" w:hAnsi="Times New Roman" w:cs="Times New Roman"/>
            <w:sz w:val="18"/>
            <w:szCs w:val="18"/>
          </w:rPr>
          <w:t>uritans started their exploration on America.</w:t>
        </w:r>
        <w:r w:rsidR="00B37B92">
          <w:rPr>
            <w:rFonts w:ascii="Times New Roman" w:eastAsia="Songti SC" w:hAnsi="Times New Roman" w:cs="Times New Roman"/>
            <w:sz w:val="18"/>
            <w:szCs w:val="18"/>
          </w:rPr>
          <w:t xml:space="preserve"> The unknown and challenges that was ahead has given me the same antic</w:t>
        </w:r>
      </w:ins>
      <w:ins w:id="400" w:author="翁 安志" w:date="2019-09-19T20:42:00Z">
        <w:r w:rsidR="00B37B92">
          <w:rPr>
            <w:rFonts w:ascii="Times New Roman" w:eastAsia="Songti SC" w:hAnsi="Times New Roman" w:cs="Times New Roman"/>
            <w:sz w:val="18"/>
            <w:szCs w:val="18"/>
          </w:rPr>
          <w:t>ipation before my</w:t>
        </w:r>
      </w:ins>
      <w:ins w:id="401" w:author="翁 安志" w:date="2019-09-19T20:43:00Z">
        <w:r w:rsidR="00B37B92">
          <w:rPr>
            <w:rFonts w:ascii="Times New Roman" w:eastAsia="Songti SC" w:hAnsi="Times New Roman" w:cs="Times New Roman"/>
            <w:sz w:val="18"/>
            <w:szCs w:val="18"/>
          </w:rPr>
          <w:t xml:space="preserve"> 70km</w:t>
        </w:r>
      </w:ins>
      <w:ins w:id="402" w:author="翁 安志" w:date="2019-09-19T20:42:00Z">
        <w:r w:rsidR="00B37B92">
          <w:rPr>
            <w:rFonts w:ascii="Times New Roman" w:eastAsia="Songti SC" w:hAnsi="Times New Roman" w:cs="Times New Roman"/>
            <w:sz w:val="18"/>
            <w:szCs w:val="18"/>
          </w:rPr>
          <w:t xml:space="preserve"> </w:t>
        </w:r>
      </w:ins>
      <w:proofErr w:type="spellStart"/>
      <w:ins w:id="403" w:author="翁 安志" w:date="2019-09-19T20:46:00Z">
        <w:r w:rsidR="00371C50">
          <w:rPr>
            <w:rFonts w:ascii="Times New Roman" w:eastAsia="Songti SC" w:hAnsi="Times New Roman" w:cs="Times New Roman"/>
            <w:sz w:val="18"/>
            <w:szCs w:val="18"/>
          </w:rPr>
          <w:t>i</w:t>
        </w:r>
      </w:ins>
      <w:ins w:id="404" w:author="翁 安志" w:date="2019-09-19T20:42:00Z">
        <w:r w:rsidR="00B37B92">
          <w:rPr>
            <w:rFonts w:ascii="Times New Roman" w:eastAsia="Songti SC" w:hAnsi="Times New Roman" w:cs="Times New Roman"/>
            <w:sz w:val="18"/>
            <w:szCs w:val="18"/>
          </w:rPr>
          <w:t>hike</w:t>
        </w:r>
        <w:proofErr w:type="spellEnd"/>
        <w:r w:rsidR="00B37B92">
          <w:rPr>
            <w:rFonts w:ascii="Times New Roman" w:eastAsia="Songti SC" w:hAnsi="Times New Roman" w:cs="Times New Roman"/>
            <w:sz w:val="18"/>
            <w:szCs w:val="18"/>
          </w:rPr>
          <w:t xml:space="preserve"> on </w:t>
        </w:r>
        <w:proofErr w:type="spellStart"/>
        <w:r w:rsidR="00B37B92">
          <w:rPr>
            <w:rFonts w:ascii="Times New Roman" w:eastAsia="Songti SC" w:hAnsi="Times New Roman" w:cs="Times New Roman"/>
            <w:sz w:val="18"/>
            <w:szCs w:val="18"/>
          </w:rPr>
          <w:t>DunHuang</w:t>
        </w:r>
        <w:proofErr w:type="spellEnd"/>
        <w:r w:rsidR="00B37B92">
          <w:rPr>
            <w:rFonts w:ascii="Times New Roman" w:eastAsia="Songti SC" w:hAnsi="Times New Roman" w:cs="Times New Roman"/>
            <w:sz w:val="18"/>
            <w:szCs w:val="18"/>
          </w:rPr>
          <w:t xml:space="preserve"> Dessert which took me </w:t>
        </w:r>
      </w:ins>
      <w:ins w:id="405" w:author="翁 安志" w:date="2019-09-19T20:43:00Z">
        <w:r w:rsidR="00B37B92">
          <w:rPr>
            <w:rFonts w:ascii="Times New Roman" w:eastAsia="Songti SC" w:hAnsi="Times New Roman" w:cs="Times New Roman"/>
            <w:sz w:val="18"/>
            <w:szCs w:val="18"/>
          </w:rPr>
          <w:t>seven days to complete</w:t>
        </w:r>
      </w:ins>
      <w:ins w:id="406" w:author="翁 安志" w:date="2019-09-19T20:45:00Z">
        <w:r w:rsidR="00741250">
          <w:rPr>
            <w:rFonts w:ascii="Times New Roman" w:eastAsia="Songti SC" w:hAnsi="Times New Roman" w:cs="Times New Roman"/>
            <w:sz w:val="18"/>
            <w:szCs w:val="18"/>
          </w:rPr>
          <w:t xml:space="preserve">, and I started to do research </w:t>
        </w:r>
      </w:ins>
      <w:ins w:id="407" w:author="翁 安志" w:date="2019-09-19T20:46:00Z">
        <w:r w:rsidR="00DC3435">
          <w:rPr>
            <w:rFonts w:ascii="Times New Roman" w:eastAsia="Songti SC" w:hAnsi="Times New Roman" w:cs="Times New Roman"/>
            <w:sz w:val="18"/>
            <w:szCs w:val="18"/>
          </w:rPr>
          <w:t>immediately</w:t>
        </w:r>
        <w:r w:rsidR="00741250">
          <w:rPr>
            <w:rFonts w:ascii="Times New Roman" w:eastAsia="Songti SC" w:hAnsi="Times New Roman" w:cs="Times New Roman"/>
            <w:sz w:val="18"/>
            <w:szCs w:val="18"/>
          </w:rPr>
          <w:t xml:space="preserve"> at the night on the day we decided to work on this game. </w:t>
        </w:r>
      </w:ins>
      <w:ins w:id="408" w:author="sisleyzhou" w:date="2019-09-17T17:10:00Z">
        <w:del w:id="409" w:author="翁 安志" w:date="2019-09-19T20:40:00Z">
          <w:r w:rsidDel="00ED5404">
            <w:rPr>
              <w:rFonts w:ascii="Times New Roman" w:eastAsia="Songti SC" w:hAnsi="Times New Roman" w:cs="Times New Roman"/>
              <w:sz w:val="18"/>
              <w:szCs w:val="18"/>
            </w:rPr>
            <w:delText xml:space="preserve"> </w:delText>
          </w:r>
        </w:del>
      </w:ins>
      <w:ins w:id="410" w:author="sisleyzhou" w:date="2019-09-17T14:58:00Z">
        <w:del w:id="411" w:author="翁 安志" w:date="2019-09-19T20:41:00Z">
          <w:r w:rsidDel="00B37B92">
            <w:rPr>
              <w:rFonts w:ascii="Times New Roman" w:eastAsia="Songti SC" w:hAnsi="Times New Roman" w:cs="Times New Roman"/>
              <w:sz w:val="18"/>
              <w:szCs w:val="18"/>
            </w:rPr>
            <w:delText>一想到我们要</w:delText>
          </w:r>
        </w:del>
      </w:ins>
      <w:ins w:id="412" w:author="sisleyzhou" w:date="2019-09-17T00:05:00Z">
        <w:del w:id="413" w:author="翁 安志" w:date="2019-09-19T20:41:00Z">
          <w:r w:rsidDel="00B37B92">
            <w:rPr>
              <w:rFonts w:ascii="Times New Roman" w:eastAsia="Songti SC" w:hAnsi="Times New Roman" w:cs="Times New Roman"/>
              <w:sz w:val="18"/>
              <w:szCs w:val="18"/>
            </w:rPr>
            <w:delText>像开拓者一样，</w:delText>
          </w:r>
        </w:del>
      </w:ins>
      <w:ins w:id="414" w:author="sisleyzhou" w:date="2019-09-17T00:06:00Z">
        <w:del w:id="415" w:author="翁 安志" w:date="2019-09-19T20:41:00Z">
          <w:r w:rsidDel="00B37B92">
            <w:rPr>
              <w:rFonts w:ascii="Times New Roman" w:eastAsia="Songti SC" w:hAnsi="Times New Roman" w:cs="Times New Roman"/>
              <w:sz w:val="18"/>
              <w:szCs w:val="18"/>
            </w:rPr>
            <w:delText>一起努力将</w:delText>
          </w:r>
          <w:r w:rsidDel="00B37B92">
            <w:rPr>
              <w:rFonts w:ascii="Times New Roman" w:eastAsia="Songti SC" w:hAnsi="Times New Roman" w:cs="Times New Roman"/>
              <w:sz w:val="18"/>
              <w:szCs w:val="18"/>
            </w:rPr>
            <w:delText>‘</w:delText>
          </w:r>
          <w:r w:rsidDel="00B37B92">
            <w:rPr>
              <w:rFonts w:ascii="Times New Roman" w:eastAsia="Songti SC" w:hAnsi="Times New Roman" w:cs="Times New Roman"/>
              <w:sz w:val="18"/>
              <w:szCs w:val="18"/>
            </w:rPr>
            <w:delText>脑中抽象的概念</w:delText>
          </w:r>
          <w:r w:rsidDel="00B37B92">
            <w:rPr>
              <w:rFonts w:ascii="Times New Roman" w:eastAsia="Songti SC" w:hAnsi="Times New Roman" w:cs="Times New Roman"/>
              <w:sz w:val="18"/>
              <w:szCs w:val="18"/>
            </w:rPr>
            <w:delText>’convert into reality</w:delText>
          </w:r>
        </w:del>
      </w:ins>
      <w:ins w:id="416" w:author="sisleyzhou" w:date="2019-09-17T14:58:00Z">
        <w:del w:id="417" w:author="翁 安志" w:date="2019-09-19T20:41:00Z">
          <w:r w:rsidDel="00B37B92">
            <w:rPr>
              <w:rFonts w:ascii="Times New Roman" w:eastAsia="Songti SC" w:hAnsi="Times New Roman" w:cs="Times New Roman"/>
              <w:sz w:val="18"/>
              <w:szCs w:val="18"/>
            </w:rPr>
            <w:delText>，别提有多兴奋。</w:delText>
          </w:r>
        </w:del>
      </w:ins>
      <w:ins w:id="418" w:author="sisleyzhou" w:date="2019-09-17T15:07:00Z">
        <w:del w:id="419" w:author="翁 安志" w:date="2019-09-19T20:43:00Z">
          <w:r w:rsidDel="00325057">
            <w:rPr>
              <w:rFonts w:ascii="Times New Roman" w:eastAsia="Songti SC" w:hAnsi="Times New Roman" w:cs="Times New Roman"/>
              <w:sz w:val="18"/>
              <w:szCs w:val="18"/>
            </w:rPr>
            <w:delText>那种感觉就像是我第一次到敦煌，面对即将到来的</w:delText>
          </w:r>
          <w:r w:rsidDel="00325057">
            <w:rPr>
              <w:rFonts w:ascii="Times New Roman" w:eastAsia="Songti SC" w:hAnsi="Times New Roman" w:cs="Times New Roman"/>
              <w:sz w:val="18"/>
              <w:szCs w:val="18"/>
            </w:rPr>
            <w:delText>7</w:delText>
          </w:r>
          <w:r w:rsidDel="00325057">
            <w:rPr>
              <w:rFonts w:ascii="Times New Roman" w:eastAsia="Songti SC" w:hAnsi="Times New Roman" w:cs="Times New Roman"/>
              <w:sz w:val="18"/>
              <w:szCs w:val="18"/>
            </w:rPr>
            <w:delText>天</w:delText>
          </w:r>
          <w:r w:rsidDel="00325057">
            <w:rPr>
              <w:rFonts w:ascii="Times New Roman" w:eastAsia="Songti SC" w:hAnsi="Times New Roman" w:cs="Times New Roman"/>
              <w:sz w:val="18"/>
              <w:szCs w:val="18"/>
            </w:rPr>
            <w:delText>70</w:delText>
          </w:r>
        </w:del>
      </w:ins>
      <w:ins w:id="420" w:author="sisleyzhou" w:date="2019-09-17T15:08:00Z">
        <w:del w:id="421" w:author="翁 安志" w:date="2019-09-19T20:43:00Z">
          <w:r w:rsidDel="00325057">
            <w:rPr>
              <w:rFonts w:ascii="Times New Roman" w:eastAsia="Songti SC" w:hAnsi="Times New Roman" w:cs="Times New Roman"/>
              <w:sz w:val="18"/>
              <w:szCs w:val="18"/>
            </w:rPr>
            <w:delText xml:space="preserve"> </w:delText>
          </w:r>
        </w:del>
      </w:ins>
      <w:ins w:id="422" w:author="sisleyzhou" w:date="2019-09-17T15:07:00Z">
        <w:del w:id="423" w:author="翁 安志" w:date="2019-09-19T20:43:00Z">
          <w:r w:rsidDel="00325057">
            <w:rPr>
              <w:rFonts w:ascii="Times New Roman" w:eastAsia="Songti SC" w:hAnsi="Times New Roman" w:cs="Times New Roman"/>
              <w:sz w:val="18"/>
              <w:szCs w:val="18"/>
            </w:rPr>
            <w:delText>kilometers</w:delText>
          </w:r>
          <w:r w:rsidDel="00325057">
            <w:rPr>
              <w:rFonts w:ascii="Times New Roman" w:eastAsia="Songti SC" w:hAnsi="Times New Roman" w:cs="Times New Roman"/>
              <w:sz w:val="18"/>
              <w:szCs w:val="18"/>
            </w:rPr>
            <w:delText>的</w:delText>
          </w:r>
        </w:del>
      </w:ins>
      <w:ins w:id="424" w:author="sisleyzhou" w:date="2019-09-17T15:08:00Z">
        <w:del w:id="425" w:author="翁 安志" w:date="2019-09-19T20:43:00Z">
          <w:r w:rsidDel="00325057">
            <w:rPr>
              <w:rFonts w:ascii="Times New Roman" w:eastAsia="Songti SC" w:hAnsi="Times New Roman" w:cs="Times New Roman"/>
              <w:sz w:val="18"/>
              <w:szCs w:val="18"/>
            </w:rPr>
            <w:delText>沙漠</w:delText>
          </w:r>
          <w:r w:rsidDel="00325057">
            <w:rPr>
              <w:rFonts w:ascii="Times New Roman" w:eastAsia="Songti SC" w:hAnsi="Times New Roman" w:cs="Times New Roman"/>
              <w:sz w:val="18"/>
              <w:szCs w:val="18"/>
            </w:rPr>
            <w:delText>hiking</w:delText>
          </w:r>
          <w:r w:rsidDel="00325057">
            <w:rPr>
              <w:rFonts w:ascii="Times New Roman" w:eastAsia="Songti SC" w:hAnsi="Times New Roman" w:cs="Times New Roman"/>
              <w:sz w:val="18"/>
              <w:szCs w:val="18"/>
            </w:rPr>
            <w:delText>挑战一样，对未知充满</w:delText>
          </w:r>
        </w:del>
      </w:ins>
      <w:ins w:id="426" w:author="sisleyzhou" w:date="2019-09-17T15:09:00Z">
        <w:del w:id="427" w:author="翁 安志" w:date="2019-09-19T20:43:00Z">
          <w:r w:rsidDel="00325057">
            <w:rPr>
              <w:rFonts w:ascii="Times New Roman" w:eastAsia="Songti SC" w:hAnsi="Times New Roman" w:cs="Times New Roman"/>
              <w:sz w:val="18"/>
              <w:szCs w:val="18"/>
            </w:rPr>
            <w:delText>期待。</w:delText>
          </w:r>
        </w:del>
      </w:ins>
    </w:p>
    <w:p w:rsidR="001174BA" w:rsidRPr="00371C50" w:rsidRDefault="001174BA">
      <w:pPr>
        <w:spacing w:line="240" w:lineRule="exact"/>
        <w:rPr>
          <w:ins w:id="428" w:author="翁 安志" w:date="2019-09-19T20:43:00Z"/>
          <w:rFonts w:ascii="Times New Roman" w:eastAsia="Songti SC" w:hAnsi="Times New Roman" w:cs="Times New Roman"/>
          <w:sz w:val="18"/>
          <w:szCs w:val="18"/>
        </w:rPr>
      </w:pPr>
    </w:p>
    <w:p w:rsidR="00325057" w:rsidRPr="00371C50" w:rsidRDefault="00325057">
      <w:pPr>
        <w:spacing w:line="240" w:lineRule="exact"/>
        <w:rPr>
          <w:ins w:id="429" w:author="sisleyzhou" w:date="2019-09-17T17:10:00Z"/>
          <w:rFonts w:ascii="Times New Roman" w:eastAsia="Songti SC" w:hAnsi="Times New Roman" w:cs="Times New Roman" w:hint="eastAsia"/>
          <w:sz w:val="18"/>
          <w:szCs w:val="18"/>
        </w:rPr>
      </w:pPr>
    </w:p>
    <w:p w:rsidR="001174BA" w:rsidRDefault="006740A7">
      <w:pPr>
        <w:spacing w:line="240" w:lineRule="exact"/>
        <w:rPr>
          <w:ins w:id="430" w:author="sisleyzhou" w:date="2019-09-17T17:12:00Z"/>
          <w:rFonts w:ascii="Times New Roman" w:eastAsia="Songti SC" w:hAnsi="Times New Roman" w:cs="Times New Roman"/>
          <w:sz w:val="18"/>
          <w:szCs w:val="18"/>
        </w:rPr>
      </w:pPr>
      <w:ins w:id="431" w:author="翁 安志" w:date="2019-09-19T20:48:00Z">
        <w:r>
          <w:rPr>
            <w:rFonts w:ascii="Times New Roman" w:eastAsia="Songti SC" w:hAnsi="Times New Roman" w:cs="Times New Roman" w:hint="eastAsia"/>
            <w:sz w:val="18"/>
            <w:szCs w:val="18"/>
          </w:rPr>
          <w:t>B</w:t>
        </w:r>
        <w:r>
          <w:rPr>
            <w:rFonts w:ascii="Times New Roman" w:eastAsia="Songti SC" w:hAnsi="Times New Roman" w:cs="Times New Roman"/>
            <w:sz w:val="18"/>
            <w:szCs w:val="18"/>
          </w:rPr>
          <w:t>ut then I found out the real challenge wasn’t to study knowledge about game engines and new computer programming languages</w:t>
        </w:r>
      </w:ins>
      <w:ins w:id="432" w:author="翁 安志" w:date="2019-09-19T20:49:00Z">
        <w:r w:rsidR="00D604DB">
          <w:rPr>
            <w:rFonts w:ascii="Times New Roman" w:eastAsia="Songti SC" w:hAnsi="Times New Roman" w:cs="Times New Roman"/>
            <w:sz w:val="18"/>
            <w:szCs w:val="18"/>
          </w:rPr>
          <w:t>.</w:t>
        </w:r>
        <w:r w:rsidR="00E8675C">
          <w:rPr>
            <w:rFonts w:ascii="Times New Roman" w:eastAsia="Songti SC" w:hAnsi="Times New Roman" w:cs="Times New Roman"/>
            <w:sz w:val="18"/>
            <w:szCs w:val="18"/>
          </w:rPr>
          <w:t xml:space="preserve"> </w:t>
        </w:r>
        <w:r w:rsidR="00B9424D">
          <w:rPr>
            <w:rFonts w:ascii="Times New Roman" w:eastAsia="Songti SC" w:hAnsi="Times New Roman" w:cs="Times New Roman"/>
            <w:sz w:val="18"/>
            <w:szCs w:val="18"/>
          </w:rPr>
          <w:t xml:space="preserve">We already met obstacles in the early research stage. Due to cultural issues, sex-education was considered as a </w:t>
        </w:r>
      </w:ins>
      <w:ins w:id="433" w:author="翁 安志" w:date="2019-09-19T20:50:00Z">
        <w:r w:rsidR="00B9424D">
          <w:rPr>
            <w:rFonts w:ascii="Times New Roman" w:eastAsia="Songti SC" w:hAnsi="Times New Roman" w:cs="Times New Roman"/>
            <w:sz w:val="18"/>
            <w:szCs w:val="18"/>
          </w:rPr>
          <w:t xml:space="preserve">topic that </w:t>
        </w:r>
      </w:ins>
      <w:ins w:id="434" w:author="翁 安志" w:date="2019-09-19T21:16:00Z">
        <w:r w:rsidR="007B58E2">
          <w:rPr>
            <w:rFonts w:ascii="Times New Roman" w:eastAsia="Songti SC" w:hAnsi="Times New Roman" w:cs="Times New Roman"/>
            <w:sz w:val="18"/>
            <w:szCs w:val="18"/>
          </w:rPr>
          <w:t>wouldn’t</w:t>
        </w:r>
      </w:ins>
      <w:ins w:id="435" w:author="翁 安志" w:date="2019-09-19T20:50:00Z">
        <w:r w:rsidR="00B9424D">
          <w:rPr>
            <w:rFonts w:ascii="Times New Roman" w:eastAsia="Songti SC" w:hAnsi="Times New Roman" w:cs="Times New Roman"/>
            <w:sz w:val="18"/>
            <w:szCs w:val="18"/>
          </w:rPr>
          <w:t xml:space="preserve"> be talked about in the pu</w:t>
        </w:r>
      </w:ins>
      <w:ins w:id="436" w:author="翁 安志" w:date="2019-09-19T21:16:00Z">
        <w:r w:rsidR="007B58E2">
          <w:rPr>
            <w:rFonts w:ascii="Times New Roman" w:eastAsia="Songti SC" w:hAnsi="Times New Roman" w:cs="Times New Roman"/>
            <w:sz w:val="18"/>
            <w:szCs w:val="18"/>
          </w:rPr>
          <w:t>b</w:t>
        </w:r>
      </w:ins>
      <w:ins w:id="437" w:author="翁 安志" w:date="2019-09-19T20:50:00Z">
        <w:r w:rsidR="00B9424D">
          <w:rPr>
            <w:rFonts w:ascii="Times New Roman" w:eastAsia="Songti SC" w:hAnsi="Times New Roman" w:cs="Times New Roman"/>
            <w:sz w:val="18"/>
            <w:szCs w:val="18"/>
          </w:rPr>
          <w:t xml:space="preserve">lic. This has caused a major blockade for us to find what we need for the game from textbooks. </w:t>
        </w:r>
        <w:r w:rsidR="004E1C74">
          <w:rPr>
            <w:rFonts w:ascii="Times New Roman" w:eastAsia="Songti SC" w:hAnsi="Times New Roman" w:cs="Times New Roman"/>
            <w:sz w:val="18"/>
            <w:szCs w:val="18"/>
          </w:rPr>
          <w:t xml:space="preserve">We tried to contact labs that study </w:t>
        </w:r>
      </w:ins>
      <w:ins w:id="438" w:author="翁 安志" w:date="2019-09-19T20:51:00Z">
        <w:r w:rsidR="004E1C74">
          <w:rPr>
            <w:rFonts w:ascii="Times New Roman" w:eastAsia="Songti SC" w:hAnsi="Times New Roman" w:cs="Times New Roman"/>
            <w:sz w:val="18"/>
            <w:szCs w:val="18"/>
          </w:rPr>
          <w:t xml:space="preserve">sex-education, but we </w:t>
        </w:r>
      </w:ins>
      <w:ins w:id="439" w:author="翁 安志" w:date="2019-09-19T21:16:00Z">
        <w:r w:rsidR="007B58E2">
          <w:rPr>
            <w:rFonts w:ascii="Times New Roman" w:eastAsia="Songti SC" w:hAnsi="Times New Roman" w:cs="Times New Roman"/>
            <w:sz w:val="18"/>
            <w:szCs w:val="18"/>
          </w:rPr>
          <w:t>received</w:t>
        </w:r>
      </w:ins>
      <w:ins w:id="440" w:author="翁 安志" w:date="2019-09-19T20:51:00Z">
        <w:r w:rsidR="004E1C74">
          <w:rPr>
            <w:rFonts w:ascii="Times New Roman" w:eastAsia="Songti SC" w:hAnsi="Times New Roman" w:cs="Times New Roman"/>
            <w:sz w:val="18"/>
            <w:szCs w:val="18"/>
          </w:rPr>
          <w:t xml:space="preserve"> nothing after countless emails sent.</w:t>
        </w:r>
        <w:r w:rsidR="007B601E">
          <w:rPr>
            <w:rFonts w:ascii="Times New Roman" w:eastAsia="Songti SC" w:hAnsi="Times New Roman" w:cs="Times New Roman"/>
            <w:sz w:val="18"/>
            <w:szCs w:val="18"/>
          </w:rPr>
          <w:t xml:space="preserve"> </w:t>
        </w:r>
        <w:r w:rsidR="00E81104">
          <w:rPr>
            <w:rFonts w:ascii="Times New Roman" w:eastAsia="Songti SC" w:hAnsi="Times New Roman" w:cs="Times New Roman"/>
            <w:sz w:val="18"/>
            <w:szCs w:val="18"/>
          </w:rPr>
          <w:t>Some of the team members wanted to</w:t>
        </w:r>
      </w:ins>
      <w:ins w:id="441" w:author="翁 安志" w:date="2019-09-19T21:17:00Z">
        <w:r w:rsidR="007B58E2">
          <w:rPr>
            <w:rFonts w:ascii="Times New Roman" w:eastAsia="Songti SC" w:hAnsi="Times New Roman" w:cs="Times New Roman"/>
            <w:sz w:val="18"/>
            <w:szCs w:val="18"/>
          </w:rPr>
          <w:t xml:space="preserve"> </w:t>
        </w:r>
      </w:ins>
      <w:ins w:id="442" w:author="翁 安志" w:date="2019-09-19T20:51:00Z">
        <w:r w:rsidR="00E81104">
          <w:rPr>
            <w:rFonts w:ascii="Times New Roman" w:eastAsia="Songti SC" w:hAnsi="Times New Roman" w:cs="Times New Roman"/>
            <w:sz w:val="18"/>
            <w:szCs w:val="18"/>
          </w:rPr>
          <w:t>switch the topic. But I always thought that we were doing the right and coolest thing a high sc</w:t>
        </w:r>
      </w:ins>
      <w:ins w:id="443" w:author="翁 安志" w:date="2019-09-19T20:52:00Z">
        <w:r w:rsidR="00E81104">
          <w:rPr>
            <w:rFonts w:ascii="Times New Roman" w:eastAsia="Songti SC" w:hAnsi="Times New Roman" w:cs="Times New Roman"/>
            <w:sz w:val="18"/>
            <w:szCs w:val="18"/>
          </w:rPr>
          <w:t>hool teen could possibly be doing right now. I didn’t want to quit this easily</w:t>
        </w:r>
      </w:ins>
      <w:ins w:id="444" w:author="翁 安志" w:date="2019-09-19T20:53:00Z">
        <w:r w:rsidR="00B95B48">
          <w:rPr>
            <w:rFonts w:ascii="Times New Roman" w:eastAsia="Songti SC" w:hAnsi="Times New Roman" w:cs="Times New Roman"/>
            <w:sz w:val="18"/>
            <w:szCs w:val="18"/>
          </w:rPr>
          <w:t>.</w:t>
        </w:r>
        <w:r w:rsidR="002215C8">
          <w:rPr>
            <w:rFonts w:ascii="Times New Roman" w:eastAsia="Songti SC" w:hAnsi="Times New Roman" w:cs="Times New Roman"/>
            <w:sz w:val="18"/>
            <w:szCs w:val="18"/>
          </w:rPr>
          <w:t xml:space="preserve"> So, I encouraged my teammates and told them that everything will be fine. </w:t>
        </w:r>
        <w:r w:rsidR="007201FB">
          <w:rPr>
            <w:rFonts w:ascii="Times New Roman" w:eastAsia="Songti SC" w:hAnsi="Times New Roman" w:cs="Times New Roman"/>
            <w:sz w:val="18"/>
            <w:szCs w:val="18"/>
          </w:rPr>
          <w:t xml:space="preserve">I started to </w:t>
        </w:r>
      </w:ins>
      <w:ins w:id="445" w:author="翁 安志" w:date="2019-09-19T21:17:00Z">
        <w:r w:rsidR="007B58E2">
          <w:rPr>
            <w:rFonts w:ascii="Times New Roman" w:eastAsia="Songti SC" w:hAnsi="Times New Roman" w:cs="Times New Roman"/>
            <w:sz w:val="18"/>
            <w:szCs w:val="18"/>
          </w:rPr>
          <w:t>walk</w:t>
        </w:r>
      </w:ins>
      <w:ins w:id="446" w:author="翁 安志" w:date="2019-09-19T20:53:00Z">
        <w:r w:rsidR="007201FB">
          <w:rPr>
            <w:rFonts w:ascii="Times New Roman" w:eastAsia="Songti SC" w:hAnsi="Times New Roman" w:cs="Times New Roman"/>
            <w:sz w:val="18"/>
            <w:szCs w:val="18"/>
          </w:rPr>
          <w:t xml:space="preserve"> out of the comfort coding </w:t>
        </w:r>
      </w:ins>
      <w:ins w:id="447" w:author="翁 安志" w:date="2019-09-19T21:17:00Z">
        <w:r w:rsidR="004837AD">
          <w:rPr>
            <w:rFonts w:ascii="Times New Roman" w:eastAsia="Songti SC" w:hAnsi="Times New Roman" w:cs="Times New Roman"/>
            <w:sz w:val="18"/>
            <w:szCs w:val="18"/>
          </w:rPr>
          <w:t>zone and</w:t>
        </w:r>
      </w:ins>
      <w:ins w:id="448" w:author="翁 安志" w:date="2019-09-19T20:54:00Z">
        <w:r w:rsidR="007201FB">
          <w:rPr>
            <w:rFonts w:ascii="Times New Roman" w:eastAsia="Songti SC" w:hAnsi="Times New Roman" w:cs="Times New Roman"/>
            <w:sz w:val="18"/>
            <w:szCs w:val="18"/>
          </w:rPr>
          <w:t xml:space="preserve"> started to talk with the people around me about sex-education. I asked my parents about this topic, but then I found out that they were even more shy than me to talk about these things. </w:t>
        </w:r>
        <w:r w:rsidR="005F0C47">
          <w:rPr>
            <w:rFonts w:ascii="Times New Roman" w:eastAsia="Songti SC" w:hAnsi="Times New Roman" w:cs="Times New Roman"/>
            <w:sz w:val="18"/>
            <w:szCs w:val="18"/>
          </w:rPr>
          <w:t xml:space="preserve">When I was doing online researches about this topic, numerous </w:t>
        </w:r>
      </w:ins>
      <w:ins w:id="449" w:author="翁 安志" w:date="2019-09-19T20:55:00Z">
        <w:r w:rsidR="005F0C47">
          <w:rPr>
            <w:rFonts w:ascii="Times New Roman" w:eastAsia="Songti SC" w:hAnsi="Times New Roman" w:cs="Times New Roman"/>
            <w:sz w:val="18"/>
            <w:szCs w:val="18"/>
          </w:rPr>
          <w:t xml:space="preserve">news about </w:t>
        </w:r>
        <w:r w:rsidR="0020609F">
          <w:rPr>
            <w:rFonts w:ascii="Times New Roman" w:eastAsia="Songti SC" w:hAnsi="Times New Roman" w:cs="Times New Roman"/>
            <w:sz w:val="18"/>
            <w:szCs w:val="18"/>
          </w:rPr>
          <w:t>the social</w:t>
        </w:r>
        <w:r w:rsidR="005F0C47">
          <w:rPr>
            <w:rFonts w:ascii="Times New Roman" w:eastAsia="Songti SC" w:hAnsi="Times New Roman" w:cs="Times New Roman"/>
            <w:sz w:val="18"/>
            <w:szCs w:val="18"/>
          </w:rPr>
          <w:t xml:space="preserve"> issues cause by the lack of sex-education has </w:t>
        </w:r>
        <w:r w:rsidR="0020609F">
          <w:rPr>
            <w:rFonts w:ascii="Times New Roman" w:eastAsia="Songti SC" w:hAnsi="Times New Roman" w:cs="Times New Roman"/>
            <w:sz w:val="18"/>
            <w:szCs w:val="18"/>
          </w:rPr>
          <w:t>blurred</w:t>
        </w:r>
        <w:r w:rsidR="005F0C47">
          <w:rPr>
            <w:rFonts w:ascii="Times New Roman" w:eastAsia="Songti SC" w:hAnsi="Times New Roman" w:cs="Times New Roman"/>
            <w:sz w:val="18"/>
            <w:szCs w:val="18"/>
          </w:rPr>
          <w:t xml:space="preserve"> my eyes, and I have been filled with wordless anger</w:t>
        </w:r>
        <w:r w:rsidR="00DB2C22">
          <w:rPr>
            <w:rFonts w:ascii="Times New Roman" w:eastAsia="Songti SC" w:hAnsi="Times New Roman" w:cs="Times New Roman"/>
            <w:sz w:val="18"/>
            <w:szCs w:val="18"/>
          </w:rPr>
          <w:t>.</w:t>
        </w:r>
      </w:ins>
      <w:ins w:id="450" w:author="sisleyzhou" w:date="2019-09-17T15:25:00Z">
        <w:del w:id="451" w:author="翁 安志" w:date="2019-09-19T20:49:00Z">
          <w:r w:rsidR="00D10BE2" w:rsidDel="00E8675C">
            <w:rPr>
              <w:rFonts w:ascii="Times New Roman" w:eastAsia="Songti SC" w:hAnsi="Times New Roman" w:cs="Times New Roman"/>
              <w:sz w:val="18"/>
              <w:szCs w:val="18"/>
            </w:rPr>
            <w:delText>但</w:delText>
          </w:r>
        </w:del>
      </w:ins>
      <w:ins w:id="452" w:author="sisleyzhou" w:date="2019-09-17T15:20:00Z">
        <w:del w:id="453" w:author="翁 安志" w:date="2019-09-19T20:49:00Z">
          <w:r w:rsidR="00D10BE2" w:rsidDel="00E8675C">
            <w:rPr>
              <w:rFonts w:ascii="Times New Roman" w:eastAsia="Songti SC" w:hAnsi="Times New Roman" w:cs="Times New Roman"/>
              <w:sz w:val="18"/>
              <w:szCs w:val="18"/>
            </w:rPr>
            <w:delText>没想到这个项目真正挑战我的并不是需要自己去学习新的</w:delText>
          </w:r>
          <w:r w:rsidR="00D10BE2" w:rsidDel="00E8675C">
            <w:rPr>
              <w:rFonts w:ascii="Times New Roman" w:eastAsia="Songti SC" w:hAnsi="Times New Roman" w:cs="Times New Roman"/>
              <w:sz w:val="18"/>
              <w:szCs w:val="18"/>
            </w:rPr>
            <w:delText>game engin</w:delText>
          </w:r>
        </w:del>
      </w:ins>
      <w:ins w:id="454" w:author="sisleyzhou" w:date="2019-09-17T15:51:00Z">
        <w:del w:id="455" w:author="翁 安志" w:date="2019-09-19T20:49:00Z">
          <w:r w:rsidR="00D10BE2" w:rsidDel="00E8675C">
            <w:rPr>
              <w:rFonts w:ascii="Times New Roman" w:eastAsia="Songti SC" w:hAnsi="Times New Roman" w:cs="Times New Roman"/>
              <w:sz w:val="18"/>
              <w:szCs w:val="18"/>
            </w:rPr>
            <w:delText>e</w:delText>
          </w:r>
          <w:r w:rsidR="00D10BE2" w:rsidDel="00E8675C">
            <w:rPr>
              <w:rFonts w:ascii="Times New Roman" w:eastAsia="Songti SC" w:hAnsi="Times New Roman" w:cs="Times New Roman"/>
              <w:sz w:val="18"/>
              <w:szCs w:val="18"/>
            </w:rPr>
            <w:delText>和</w:delText>
          </w:r>
          <w:r w:rsidR="00D10BE2" w:rsidDel="00E8675C">
            <w:rPr>
              <w:rFonts w:ascii="Times New Roman" w:eastAsia="Songti SC" w:hAnsi="Times New Roman" w:cs="Times New Roman"/>
              <w:sz w:val="18"/>
              <w:szCs w:val="18"/>
            </w:rPr>
            <w:delText xml:space="preserve">computer </w:delText>
          </w:r>
        </w:del>
      </w:ins>
      <w:ins w:id="456" w:author="sisleyzhou" w:date="2019-09-17T15:20:00Z">
        <w:del w:id="457" w:author="翁 安志" w:date="2019-09-19T20:49:00Z">
          <w:r w:rsidR="00D10BE2" w:rsidDel="00E8675C">
            <w:rPr>
              <w:rFonts w:ascii="Times New Roman" w:eastAsia="Songti SC" w:hAnsi="Times New Roman" w:cs="Times New Roman"/>
              <w:sz w:val="18"/>
              <w:szCs w:val="18"/>
            </w:rPr>
            <w:delText>programming</w:delText>
          </w:r>
          <w:r w:rsidR="00D10BE2" w:rsidDel="00E8675C">
            <w:rPr>
              <w:rFonts w:ascii="Times New Roman" w:eastAsia="Songti SC" w:hAnsi="Times New Roman" w:cs="Times New Roman"/>
              <w:sz w:val="18"/>
              <w:szCs w:val="18"/>
            </w:rPr>
            <w:delText>知识</w:delText>
          </w:r>
        </w:del>
      </w:ins>
      <w:ins w:id="458" w:author="sisleyzhou" w:date="2019-09-17T15:21:00Z">
        <w:del w:id="459" w:author="翁 安志" w:date="2019-09-19T20:49:00Z">
          <w:r w:rsidR="00D10BE2" w:rsidDel="00E8675C">
            <w:rPr>
              <w:rFonts w:ascii="Times New Roman" w:eastAsia="Songti SC" w:hAnsi="Times New Roman" w:cs="Times New Roman"/>
              <w:sz w:val="18"/>
              <w:szCs w:val="18"/>
            </w:rPr>
            <w:delText>。</w:delText>
          </w:r>
        </w:del>
      </w:ins>
      <w:ins w:id="460" w:author="sisleyzhou" w:date="2019-09-17T15:38:00Z">
        <w:del w:id="461" w:author="翁 安志" w:date="2019-09-19T20:53:00Z">
          <w:r w:rsidR="00D10BE2" w:rsidDel="002215C8">
            <w:rPr>
              <w:rFonts w:ascii="Times New Roman" w:eastAsia="Songti SC" w:hAnsi="Times New Roman" w:cs="Times New Roman"/>
              <w:sz w:val="18"/>
              <w:szCs w:val="18"/>
            </w:rPr>
            <w:delText>在</w:delText>
          </w:r>
          <w:r w:rsidR="00D10BE2" w:rsidDel="002215C8">
            <w:rPr>
              <w:rFonts w:ascii="Times New Roman" w:eastAsia="Songti SC" w:hAnsi="Times New Roman" w:cs="Times New Roman"/>
              <w:sz w:val="18"/>
              <w:szCs w:val="18"/>
            </w:rPr>
            <w:delText>self educate</w:delText>
          </w:r>
          <w:r w:rsidR="00D10BE2" w:rsidDel="002215C8">
            <w:rPr>
              <w:rFonts w:ascii="Times New Roman" w:eastAsia="Songti SC" w:hAnsi="Times New Roman" w:cs="Times New Roman"/>
              <w:sz w:val="18"/>
              <w:szCs w:val="18"/>
            </w:rPr>
            <w:delText>性教育</w:delText>
          </w:r>
        </w:del>
      </w:ins>
      <w:ins w:id="462" w:author="sisleyzhou" w:date="2019-09-17T15:51:00Z">
        <w:del w:id="463" w:author="翁 安志" w:date="2019-09-19T20:53:00Z">
          <w:r w:rsidR="00D10BE2" w:rsidDel="002215C8">
            <w:rPr>
              <w:rFonts w:ascii="Times New Roman" w:eastAsia="Songti SC" w:hAnsi="Times New Roman" w:cs="Times New Roman"/>
              <w:sz w:val="18"/>
              <w:szCs w:val="18"/>
            </w:rPr>
            <w:delText>知识</w:delText>
          </w:r>
        </w:del>
      </w:ins>
      <w:ins w:id="464" w:author="sisleyzhou" w:date="2019-09-17T15:38:00Z">
        <w:del w:id="465" w:author="翁 安志" w:date="2019-09-19T20:53:00Z">
          <w:r w:rsidR="00D10BE2" w:rsidDel="002215C8">
            <w:rPr>
              <w:rFonts w:ascii="Times New Roman" w:eastAsia="Songti SC" w:hAnsi="Times New Roman" w:cs="Times New Roman"/>
              <w:sz w:val="18"/>
              <w:szCs w:val="18"/>
            </w:rPr>
            <w:delText>阶段，我们就遭受挫折。在</w:delText>
          </w:r>
        </w:del>
      </w:ins>
      <w:ins w:id="466" w:author="sisleyzhou" w:date="2019-09-17T15:15:00Z">
        <w:del w:id="467" w:author="翁 安志" w:date="2019-09-19T20:53:00Z">
          <w:r w:rsidR="00D10BE2" w:rsidDel="002215C8">
            <w:rPr>
              <w:rFonts w:ascii="Times New Roman" w:eastAsia="Songti SC" w:hAnsi="Times New Roman" w:cs="Times New Roman"/>
              <w:sz w:val="18"/>
              <w:szCs w:val="18"/>
            </w:rPr>
            <w:delText>中国大陆，因为</w:delText>
          </w:r>
        </w:del>
      </w:ins>
      <w:ins w:id="468" w:author="sisleyzhou" w:date="2019-09-17T15:21:00Z">
        <w:del w:id="469" w:author="翁 安志" w:date="2019-09-19T20:53:00Z">
          <w:r w:rsidR="00D10BE2" w:rsidDel="002215C8">
            <w:rPr>
              <w:rFonts w:ascii="Times New Roman" w:eastAsia="Songti SC" w:hAnsi="Times New Roman" w:cs="Times New Roman"/>
              <w:sz w:val="18"/>
              <w:szCs w:val="18"/>
            </w:rPr>
            <w:delText>文化等原因，</w:delText>
          </w:r>
        </w:del>
      </w:ins>
      <w:ins w:id="470" w:author="sisleyzhou" w:date="2019-09-17T15:16:00Z">
        <w:del w:id="471" w:author="翁 安志" w:date="2019-09-19T20:53:00Z">
          <w:r w:rsidR="00D10BE2" w:rsidDel="002215C8">
            <w:rPr>
              <w:rFonts w:ascii="Times New Roman" w:eastAsia="Songti SC" w:hAnsi="Times New Roman" w:cs="Times New Roman"/>
              <w:sz w:val="18"/>
              <w:szCs w:val="18"/>
            </w:rPr>
            <w:delText>性教育</w:delText>
          </w:r>
        </w:del>
      </w:ins>
      <w:ins w:id="472" w:author="sisleyzhou" w:date="2019-09-17T15:21:00Z">
        <w:del w:id="473" w:author="翁 安志" w:date="2019-09-19T20:53:00Z">
          <w:r w:rsidR="00D10BE2" w:rsidDel="002215C8">
            <w:rPr>
              <w:rFonts w:ascii="Times New Roman" w:eastAsia="Songti SC" w:hAnsi="Times New Roman" w:cs="Times New Roman"/>
              <w:sz w:val="18"/>
              <w:szCs w:val="18"/>
            </w:rPr>
            <w:delText>总是被</w:delText>
          </w:r>
          <w:r w:rsidR="00D10BE2" w:rsidDel="002215C8">
            <w:rPr>
              <w:rFonts w:ascii="Times New Roman" w:eastAsia="Songti SC" w:hAnsi="Times New Roman" w:cs="Times New Roman"/>
              <w:sz w:val="18"/>
              <w:szCs w:val="18"/>
            </w:rPr>
            <w:delText>认为不该</w:delText>
          </w:r>
          <w:r w:rsidR="00D10BE2" w:rsidDel="002215C8">
            <w:rPr>
              <w:rFonts w:ascii="Times New Roman" w:eastAsia="Songti SC" w:hAnsi="Times New Roman" w:cs="Times New Roman"/>
              <w:sz w:val="18"/>
              <w:szCs w:val="18"/>
            </w:rPr>
            <w:delText>‘</w:delText>
          </w:r>
        </w:del>
      </w:ins>
      <w:ins w:id="474" w:author="sisleyzhou" w:date="2019-09-17T15:22:00Z">
        <w:del w:id="475" w:author="翁 安志" w:date="2019-09-19T20:53:00Z">
          <w:r w:rsidR="00D10BE2" w:rsidDel="002215C8">
            <w:rPr>
              <w:rFonts w:ascii="Times New Roman" w:eastAsia="Songti SC" w:hAnsi="Times New Roman" w:cs="Times New Roman"/>
              <w:sz w:val="18"/>
              <w:szCs w:val="18"/>
            </w:rPr>
            <w:delText>被公开谈论</w:delText>
          </w:r>
          <w:r w:rsidR="00D10BE2" w:rsidDel="002215C8">
            <w:rPr>
              <w:rFonts w:ascii="Times New Roman" w:eastAsia="Songti SC" w:hAnsi="Times New Roman" w:cs="Times New Roman"/>
              <w:sz w:val="18"/>
              <w:szCs w:val="18"/>
            </w:rPr>
            <w:delText>’</w:delText>
          </w:r>
          <w:r w:rsidR="00D10BE2" w:rsidDel="002215C8">
            <w:rPr>
              <w:rFonts w:ascii="Times New Roman" w:eastAsia="Songti SC" w:hAnsi="Times New Roman" w:cs="Times New Roman"/>
              <w:sz w:val="18"/>
              <w:szCs w:val="18"/>
            </w:rPr>
            <w:delText>的话题</w:delText>
          </w:r>
        </w:del>
      </w:ins>
      <w:ins w:id="476" w:author="sisleyzhou" w:date="2019-09-17T15:16:00Z">
        <w:del w:id="477" w:author="翁 安志" w:date="2019-09-19T20:53:00Z">
          <w:r w:rsidR="00D10BE2" w:rsidDel="002215C8">
            <w:rPr>
              <w:rFonts w:ascii="Times New Roman" w:eastAsia="Songti SC" w:hAnsi="Times New Roman" w:cs="Times New Roman"/>
              <w:sz w:val="18"/>
              <w:szCs w:val="18"/>
            </w:rPr>
            <w:delText>，导致我们很难直接在课本中获取我们所要的游戏内容。</w:delText>
          </w:r>
        </w:del>
      </w:ins>
      <w:ins w:id="478" w:author="sisleyzhou" w:date="2019-09-17T15:38:00Z">
        <w:del w:id="479" w:author="翁 安志" w:date="2019-09-19T20:53:00Z">
          <w:r w:rsidR="00D10BE2" w:rsidDel="002215C8">
            <w:rPr>
              <w:rFonts w:ascii="Times New Roman" w:eastAsia="Songti SC" w:hAnsi="Times New Roman" w:cs="Times New Roman"/>
              <w:sz w:val="18"/>
              <w:szCs w:val="18"/>
            </w:rPr>
            <w:delText>我们</w:delText>
          </w:r>
        </w:del>
      </w:ins>
      <w:ins w:id="480" w:author="sisleyzhou" w:date="2019-09-17T15:16:00Z">
        <w:del w:id="481" w:author="翁 安志" w:date="2019-09-19T20:53:00Z">
          <w:r w:rsidR="00D10BE2" w:rsidDel="002215C8">
            <w:rPr>
              <w:rFonts w:ascii="Times New Roman" w:eastAsia="Songti SC" w:hAnsi="Times New Roman" w:cs="Times New Roman"/>
              <w:sz w:val="18"/>
              <w:szCs w:val="18"/>
            </w:rPr>
            <w:delText>尝试联系社科院，发很多</w:delText>
          </w:r>
        </w:del>
      </w:ins>
      <w:ins w:id="482" w:author="sisleyzhou" w:date="2019-09-17T15:17:00Z">
        <w:del w:id="483" w:author="翁 安志" w:date="2019-09-19T20:53:00Z">
          <w:r w:rsidR="00D10BE2" w:rsidDel="002215C8">
            <w:rPr>
              <w:rFonts w:ascii="Times New Roman" w:eastAsia="Songti SC" w:hAnsi="Times New Roman" w:cs="Times New Roman"/>
              <w:sz w:val="18"/>
              <w:szCs w:val="18"/>
            </w:rPr>
            <w:delText>邮件依然杳无音讯，队员们</w:delText>
          </w:r>
        </w:del>
      </w:ins>
      <w:ins w:id="484" w:author="sisleyzhou" w:date="2019-09-17T17:57:00Z">
        <w:del w:id="485" w:author="翁 安志" w:date="2019-09-19T20:53:00Z">
          <w:r w:rsidR="00D10BE2" w:rsidDel="002215C8">
            <w:rPr>
              <w:rFonts w:ascii="Times New Roman" w:eastAsia="Songti SC" w:hAnsi="Times New Roman" w:cs="Times New Roman"/>
              <w:sz w:val="18"/>
              <w:szCs w:val="18"/>
            </w:rPr>
            <w:delText>想放弃这个主题。</w:delText>
          </w:r>
        </w:del>
      </w:ins>
      <w:ins w:id="486" w:author="sisleyzhou" w:date="2019-09-17T15:18:00Z">
        <w:del w:id="487" w:author="翁 安志" w:date="2019-09-19T20:53:00Z">
          <w:r w:rsidR="00D10BE2" w:rsidDel="002215C8">
            <w:rPr>
              <w:rFonts w:ascii="Times New Roman" w:eastAsia="Songti SC" w:hAnsi="Times New Roman" w:cs="Times New Roman"/>
              <w:sz w:val="18"/>
              <w:szCs w:val="18"/>
            </w:rPr>
            <w:delText>可我一直觉的我们在做一件很酷的事情，</w:delText>
          </w:r>
        </w:del>
      </w:ins>
      <w:ins w:id="488" w:author="sisleyzhou" w:date="2019-09-17T17:58:00Z">
        <w:del w:id="489" w:author="翁 安志" w:date="2019-09-19T20:53:00Z">
          <w:r w:rsidR="00D10BE2" w:rsidDel="002215C8">
            <w:rPr>
              <w:rFonts w:ascii="Times New Roman" w:eastAsia="Songti SC" w:hAnsi="Times New Roman" w:cs="Times New Roman"/>
              <w:sz w:val="18"/>
              <w:szCs w:val="18"/>
            </w:rPr>
            <w:delText>怎可以放弃</w:delText>
          </w:r>
        </w:del>
      </w:ins>
      <w:ins w:id="490" w:author="sisleyzhou" w:date="2019-09-17T15:59:00Z">
        <w:del w:id="491" w:author="翁 安志" w:date="2019-09-19T20:53:00Z">
          <w:r w:rsidR="00D10BE2" w:rsidDel="002215C8">
            <w:rPr>
              <w:rFonts w:ascii="Times New Roman" w:eastAsia="Songti SC" w:hAnsi="Times New Roman" w:cs="Times New Roman"/>
              <w:sz w:val="18"/>
              <w:szCs w:val="18"/>
            </w:rPr>
            <w:delText>。那天我和</w:delText>
          </w:r>
          <w:r w:rsidR="00D10BE2" w:rsidDel="002215C8">
            <w:rPr>
              <w:rFonts w:ascii="Times New Roman" w:eastAsia="Songti SC" w:hAnsi="Times New Roman" w:cs="Times New Roman"/>
              <w:sz w:val="18"/>
              <w:szCs w:val="18"/>
            </w:rPr>
            <w:delText>sharon</w:delText>
          </w:r>
          <w:r w:rsidR="00D10BE2" w:rsidDel="002215C8">
            <w:rPr>
              <w:rFonts w:ascii="Times New Roman" w:eastAsia="Songti SC" w:hAnsi="Times New Roman" w:cs="Times New Roman"/>
              <w:sz w:val="18"/>
              <w:szCs w:val="18"/>
            </w:rPr>
            <w:delText>聊了很久，</w:delText>
          </w:r>
        </w:del>
      </w:ins>
      <w:ins w:id="492" w:author="sisleyzhou" w:date="2019-09-17T17:59:00Z">
        <w:del w:id="493" w:author="翁 安志" w:date="2019-09-19T20:53:00Z">
          <w:r w:rsidR="00D10BE2" w:rsidDel="002215C8">
            <w:rPr>
              <w:rFonts w:ascii="Times New Roman" w:eastAsia="Songti SC" w:hAnsi="Times New Roman" w:cs="Times New Roman"/>
              <w:sz w:val="18"/>
              <w:szCs w:val="18"/>
            </w:rPr>
            <w:delText>好像隐隐约约</w:delText>
          </w:r>
        </w:del>
      </w:ins>
      <w:ins w:id="494" w:author="sisleyzhou" w:date="2019-09-17T15:59:00Z">
        <w:del w:id="495" w:author="翁 安志" w:date="2019-09-19T20:53:00Z">
          <w:r w:rsidR="00D10BE2" w:rsidDel="002215C8">
            <w:rPr>
              <w:rFonts w:ascii="Times New Roman" w:eastAsia="Songti SC" w:hAnsi="Times New Roman" w:cs="Times New Roman"/>
              <w:sz w:val="18"/>
              <w:szCs w:val="18"/>
            </w:rPr>
            <w:delText>觉得我们不只是在做一件</w:delText>
          </w:r>
          <w:r w:rsidR="00D10BE2" w:rsidDel="002215C8">
            <w:rPr>
              <w:rFonts w:ascii="Times New Roman" w:eastAsia="Songti SC" w:hAnsi="Times New Roman" w:cs="Times New Roman"/>
              <w:sz w:val="18"/>
              <w:szCs w:val="18"/>
            </w:rPr>
            <w:delText>‘</w:delText>
          </w:r>
          <w:r w:rsidR="00D10BE2" w:rsidDel="002215C8">
            <w:rPr>
              <w:rFonts w:ascii="Times New Roman" w:eastAsia="Songti SC" w:hAnsi="Times New Roman" w:cs="Times New Roman"/>
              <w:sz w:val="18"/>
              <w:szCs w:val="18"/>
            </w:rPr>
            <w:delText>为了比赛</w:delText>
          </w:r>
          <w:r w:rsidR="00D10BE2" w:rsidDel="002215C8">
            <w:rPr>
              <w:rFonts w:ascii="Times New Roman" w:eastAsia="Songti SC" w:hAnsi="Times New Roman" w:cs="Times New Roman"/>
              <w:sz w:val="18"/>
              <w:szCs w:val="18"/>
            </w:rPr>
            <w:delText>’</w:delText>
          </w:r>
          <w:r w:rsidR="00D10BE2" w:rsidDel="002215C8">
            <w:rPr>
              <w:rFonts w:ascii="Times New Roman" w:eastAsia="Songti SC" w:hAnsi="Times New Roman" w:cs="Times New Roman"/>
              <w:sz w:val="18"/>
              <w:szCs w:val="18"/>
            </w:rPr>
            <w:delText>的事情，</w:delText>
          </w:r>
        </w:del>
        <w:del w:id="496" w:author="翁 安志" w:date="2019-09-19T20:55:00Z">
          <w:r w:rsidR="00D10BE2" w:rsidDel="00DB2C22">
            <w:rPr>
              <w:rFonts w:ascii="Times New Roman" w:eastAsia="Songti SC" w:hAnsi="Times New Roman" w:cs="Times New Roman"/>
              <w:sz w:val="18"/>
              <w:szCs w:val="18"/>
            </w:rPr>
            <w:delText>我</w:delText>
          </w:r>
        </w:del>
      </w:ins>
      <w:ins w:id="497" w:author="sisleyzhou" w:date="2019-09-17T17:11:00Z">
        <w:del w:id="498" w:author="翁 安志" w:date="2019-09-19T20:55:00Z">
          <w:r w:rsidR="00D10BE2" w:rsidDel="00DB2C22">
            <w:rPr>
              <w:rFonts w:ascii="Times New Roman" w:eastAsia="Songti SC" w:hAnsi="Times New Roman" w:cs="Times New Roman"/>
              <w:sz w:val="18"/>
              <w:szCs w:val="18"/>
            </w:rPr>
            <w:delText>开始走出技术的舒适圈，去思考我正要做的这个游戏主题</w:delText>
          </w:r>
        </w:del>
      </w:ins>
      <w:ins w:id="499" w:author="sisleyzhou" w:date="2019-09-17T16:00:00Z">
        <w:del w:id="500" w:author="翁 安志" w:date="2019-09-19T20:55:00Z">
          <w:r w:rsidR="00D10BE2" w:rsidDel="00DB2C22">
            <w:rPr>
              <w:rFonts w:ascii="Times New Roman" w:eastAsia="Songti SC" w:hAnsi="Times New Roman" w:cs="Times New Roman"/>
              <w:sz w:val="18"/>
              <w:szCs w:val="18"/>
            </w:rPr>
            <w:delText>：我</w:delText>
          </w:r>
        </w:del>
      </w:ins>
      <w:ins w:id="501" w:author="sisleyzhou" w:date="2019-09-17T17:41:00Z">
        <w:del w:id="502" w:author="翁 安志" w:date="2019-09-19T20:55:00Z">
          <w:r w:rsidR="00D10BE2" w:rsidDel="00DB2C22">
            <w:rPr>
              <w:rFonts w:ascii="Times New Roman" w:eastAsia="Songti SC" w:hAnsi="Times New Roman" w:cs="Times New Roman"/>
              <w:sz w:val="18"/>
              <w:szCs w:val="18"/>
            </w:rPr>
            <w:delText>小心翼翼的和父</w:delText>
          </w:r>
        </w:del>
      </w:ins>
      <w:ins w:id="503" w:author="sisleyzhou" w:date="2019-09-17T16:00:00Z">
        <w:del w:id="504" w:author="翁 安志" w:date="2019-09-19T20:55:00Z">
          <w:r w:rsidR="00D10BE2" w:rsidDel="00DB2C22">
            <w:rPr>
              <w:rFonts w:ascii="Times New Roman" w:eastAsia="Songti SC" w:hAnsi="Times New Roman" w:cs="Times New Roman"/>
              <w:sz w:val="18"/>
              <w:szCs w:val="18"/>
            </w:rPr>
            <w:delText>母谈论这个话题，</w:delText>
          </w:r>
        </w:del>
      </w:ins>
      <w:ins w:id="505" w:author="sisleyzhou" w:date="2019-09-17T17:41:00Z">
        <w:del w:id="506" w:author="翁 安志" w:date="2019-09-19T20:55:00Z">
          <w:r w:rsidR="00D10BE2" w:rsidDel="00DB2C22">
            <w:rPr>
              <w:rFonts w:ascii="Times New Roman" w:eastAsia="Songti SC" w:hAnsi="Times New Roman" w:cs="Times New Roman"/>
              <w:sz w:val="18"/>
              <w:szCs w:val="18"/>
            </w:rPr>
            <w:delText>发现</w:delText>
          </w:r>
        </w:del>
      </w:ins>
      <w:ins w:id="507" w:author="sisleyzhou" w:date="2019-09-17T16:00:00Z">
        <w:del w:id="508" w:author="翁 安志" w:date="2019-09-19T20:55:00Z">
          <w:r w:rsidR="00D10BE2" w:rsidDel="00DB2C22">
            <w:rPr>
              <w:rFonts w:ascii="Times New Roman" w:eastAsia="Songti SC" w:hAnsi="Times New Roman" w:cs="Times New Roman"/>
              <w:sz w:val="18"/>
              <w:szCs w:val="18"/>
            </w:rPr>
            <w:delText>他们比我更害羞；当我搜索更多关于性教育</w:delText>
          </w:r>
        </w:del>
      </w:ins>
      <w:ins w:id="509" w:author="sisleyzhou" w:date="2019-09-17T16:01:00Z">
        <w:del w:id="510" w:author="翁 安志" w:date="2019-09-19T20:55:00Z">
          <w:r w:rsidR="00D10BE2" w:rsidDel="00DB2C22">
            <w:rPr>
              <w:rFonts w:ascii="Times New Roman" w:eastAsia="Songti SC" w:hAnsi="Times New Roman" w:cs="Times New Roman"/>
              <w:sz w:val="18"/>
              <w:szCs w:val="18"/>
            </w:rPr>
            <w:delText>事情的时候，</w:delText>
          </w:r>
        </w:del>
      </w:ins>
      <w:ins w:id="511" w:author="sisleyzhou" w:date="2019-09-17T17:59:00Z">
        <w:del w:id="512" w:author="翁 安志" w:date="2019-09-19T20:55:00Z">
          <w:r w:rsidR="00D10BE2" w:rsidDel="00DB2C22">
            <w:rPr>
              <w:rFonts w:ascii="Times New Roman" w:eastAsia="Songti SC" w:hAnsi="Times New Roman" w:cs="Times New Roman"/>
              <w:sz w:val="18"/>
              <w:szCs w:val="18"/>
            </w:rPr>
            <w:delText>看到</w:delText>
          </w:r>
        </w:del>
      </w:ins>
      <w:ins w:id="513" w:author="sisleyzhou" w:date="2019-09-17T16:01:00Z">
        <w:del w:id="514" w:author="翁 安志" w:date="2019-09-19T20:55:00Z">
          <w:r w:rsidR="00D10BE2" w:rsidDel="00DB2C22">
            <w:rPr>
              <w:rFonts w:ascii="Times New Roman" w:eastAsia="Songti SC" w:hAnsi="Times New Roman" w:cs="Times New Roman"/>
              <w:sz w:val="18"/>
              <w:szCs w:val="18"/>
            </w:rPr>
            <w:delText>一个个因为</w:delText>
          </w:r>
          <w:r w:rsidR="00D10BE2" w:rsidDel="00DB2C22">
            <w:rPr>
              <w:rFonts w:ascii="Times New Roman" w:eastAsia="Songti SC" w:hAnsi="Times New Roman" w:cs="Times New Roman"/>
              <w:sz w:val="18"/>
              <w:szCs w:val="18"/>
            </w:rPr>
            <w:delText>‘</w:delText>
          </w:r>
          <w:r w:rsidR="00D10BE2" w:rsidDel="00DB2C22">
            <w:rPr>
              <w:rFonts w:ascii="Times New Roman" w:eastAsia="Songti SC" w:hAnsi="Times New Roman" w:cs="Times New Roman"/>
              <w:sz w:val="18"/>
              <w:szCs w:val="18"/>
            </w:rPr>
            <w:delText>性教育缺失</w:delText>
          </w:r>
          <w:r w:rsidR="00D10BE2" w:rsidDel="00DB2C22">
            <w:rPr>
              <w:rFonts w:ascii="Times New Roman" w:eastAsia="Songti SC" w:hAnsi="Times New Roman" w:cs="Times New Roman"/>
              <w:sz w:val="18"/>
              <w:szCs w:val="18"/>
            </w:rPr>
            <w:delText>’</w:delText>
          </w:r>
        </w:del>
      </w:ins>
      <w:ins w:id="515" w:author="sisleyzhou" w:date="2019-09-17T16:02:00Z">
        <w:del w:id="516" w:author="翁 安志" w:date="2019-09-19T20:55:00Z">
          <w:r w:rsidR="00D10BE2" w:rsidDel="00DB2C22">
            <w:rPr>
              <w:rFonts w:ascii="Times New Roman" w:eastAsia="Songti SC" w:hAnsi="Times New Roman" w:cs="Times New Roman"/>
              <w:sz w:val="18"/>
              <w:szCs w:val="18"/>
            </w:rPr>
            <w:delText>导致的社会问题</w:delText>
          </w:r>
        </w:del>
      </w:ins>
      <w:ins w:id="517" w:author="sisleyzhou" w:date="2019-09-17T17:41:00Z">
        <w:del w:id="518" w:author="翁 安志" w:date="2019-09-19T20:55:00Z">
          <w:r w:rsidR="00D10BE2" w:rsidDel="00DB2C22">
            <w:rPr>
              <w:rFonts w:ascii="Times New Roman" w:eastAsia="Songti SC" w:hAnsi="Times New Roman" w:cs="Times New Roman"/>
              <w:sz w:val="18"/>
              <w:szCs w:val="18"/>
            </w:rPr>
            <w:delText>刺眼的闪现在我眼前</w:delText>
          </w:r>
        </w:del>
      </w:ins>
      <w:ins w:id="519" w:author="sisleyzhou" w:date="2019-09-17T17:12:00Z">
        <w:del w:id="520" w:author="翁 安志" w:date="2019-09-19T20:55:00Z">
          <w:r w:rsidR="00D10BE2" w:rsidDel="00DB2C22">
            <w:rPr>
              <w:rFonts w:ascii="Times New Roman" w:eastAsia="Songti SC" w:hAnsi="Times New Roman" w:cs="Times New Roman"/>
              <w:sz w:val="18"/>
              <w:szCs w:val="18"/>
            </w:rPr>
            <w:delText>，</w:delText>
          </w:r>
        </w:del>
      </w:ins>
      <w:ins w:id="521" w:author="sisleyzhou" w:date="2019-09-17T17:59:00Z">
        <w:del w:id="522" w:author="翁 安志" w:date="2019-09-19T20:55:00Z">
          <w:r w:rsidR="00D10BE2" w:rsidDel="00DB2C22">
            <w:rPr>
              <w:rFonts w:ascii="Times New Roman" w:eastAsia="Songti SC" w:hAnsi="Times New Roman" w:cs="Times New Roman"/>
              <w:sz w:val="18"/>
              <w:szCs w:val="18"/>
            </w:rPr>
            <w:delText>我越发</w:delText>
          </w:r>
        </w:del>
      </w:ins>
      <w:ins w:id="523" w:author="sisleyzhou" w:date="2019-09-17T17:12:00Z">
        <w:del w:id="524" w:author="翁 安志" w:date="2019-09-19T20:55:00Z">
          <w:r w:rsidR="00D10BE2" w:rsidDel="00DB2C22">
            <w:rPr>
              <w:rFonts w:ascii="Times New Roman" w:eastAsia="Songti SC" w:hAnsi="Times New Roman" w:cs="Times New Roman"/>
              <w:sz w:val="18"/>
              <w:szCs w:val="18"/>
            </w:rPr>
            <w:delText>愤怒。</w:delText>
          </w:r>
        </w:del>
      </w:ins>
    </w:p>
    <w:p w:rsidR="001174BA" w:rsidRDefault="001174BA">
      <w:pPr>
        <w:spacing w:line="240" w:lineRule="exact"/>
        <w:rPr>
          <w:ins w:id="525" w:author="sisleyzhou" w:date="2019-09-17T16:03:00Z"/>
          <w:rFonts w:ascii="Times New Roman" w:eastAsia="Songti SC" w:hAnsi="Times New Roman" w:cs="Times New Roman"/>
          <w:sz w:val="18"/>
          <w:szCs w:val="18"/>
        </w:rPr>
      </w:pPr>
    </w:p>
    <w:p w:rsidR="001174BA" w:rsidRPr="001174BA" w:rsidDel="003F5B7C" w:rsidRDefault="00DE1099" w:rsidP="003F5B7C">
      <w:pPr>
        <w:spacing w:line="240" w:lineRule="exact"/>
        <w:rPr>
          <w:del w:id="526" w:author="翁 安志" w:date="2019-09-19T21:27:00Z"/>
          <w:rFonts w:ascii="Times New Roman" w:eastAsia="Songti SC" w:hAnsi="Times New Roman" w:cs="Times New Roman"/>
          <w:sz w:val="18"/>
          <w:szCs w:val="18"/>
          <w:rPrChange w:id="527" w:author="sisleyzhou" w:date="2019-09-15T19:01:00Z">
            <w:rPr>
              <w:del w:id="528" w:author="翁 安志" w:date="2019-09-19T21:27:00Z"/>
              <w:rFonts w:ascii="Chalkboard" w:eastAsia="Songti SC" w:hAnsi="Chalkboard" w:cs="Chalkboard"/>
              <w:sz w:val="18"/>
              <w:szCs w:val="18"/>
            </w:rPr>
          </w:rPrChange>
        </w:rPr>
        <w:pPrChange w:id="529" w:author="翁 安志" w:date="2019-09-19T21:27:00Z">
          <w:pPr>
            <w:spacing w:line="240" w:lineRule="exact"/>
          </w:pPr>
        </w:pPrChange>
      </w:pPr>
      <w:ins w:id="530" w:author="翁 安志" w:date="2019-09-19T21:17:00Z">
        <w:r>
          <w:rPr>
            <w:rFonts w:ascii="Times New Roman" w:eastAsia="Songti SC" w:hAnsi="Times New Roman" w:cs="Times New Roman"/>
            <w:sz w:val="18"/>
            <w:szCs w:val="18"/>
          </w:rPr>
          <w:t xml:space="preserve">Finally, after our sessions with the school’s psychology teacher and the help from the doctors I approached </w:t>
        </w:r>
      </w:ins>
      <w:ins w:id="531" w:author="翁 安志" w:date="2019-09-19T21:18:00Z">
        <w:r>
          <w:rPr>
            <w:rFonts w:ascii="Times New Roman" w:eastAsia="Songti SC" w:hAnsi="Times New Roman" w:cs="Times New Roman"/>
            <w:sz w:val="18"/>
            <w:szCs w:val="18"/>
          </w:rPr>
          <w:t>during their sex-educatio</w:t>
        </w:r>
        <w:r w:rsidR="006F7704">
          <w:rPr>
            <w:rFonts w:ascii="Times New Roman" w:eastAsia="Songti SC" w:hAnsi="Times New Roman" w:cs="Times New Roman"/>
            <w:sz w:val="18"/>
            <w:szCs w:val="18"/>
          </w:rPr>
          <w:t>n</w:t>
        </w:r>
        <w:r>
          <w:rPr>
            <w:rFonts w:ascii="Times New Roman" w:eastAsia="Songti SC" w:hAnsi="Times New Roman" w:cs="Times New Roman"/>
            <w:sz w:val="18"/>
            <w:szCs w:val="18"/>
          </w:rPr>
          <w:t xml:space="preserve"> sessions in the school. </w:t>
        </w:r>
        <w:r w:rsidR="0067303D">
          <w:rPr>
            <w:rFonts w:ascii="Times New Roman" w:eastAsia="Songti SC" w:hAnsi="Times New Roman" w:cs="Times New Roman"/>
            <w:sz w:val="18"/>
            <w:szCs w:val="18"/>
          </w:rPr>
          <w:t xml:space="preserve">We gained </w:t>
        </w:r>
        <w:proofErr w:type="gramStart"/>
        <w:r w:rsidR="0067303D">
          <w:rPr>
            <w:rFonts w:ascii="Times New Roman" w:eastAsia="Songti SC" w:hAnsi="Times New Roman" w:cs="Times New Roman"/>
            <w:sz w:val="18"/>
            <w:szCs w:val="18"/>
          </w:rPr>
          <w:t>sufficient</w:t>
        </w:r>
        <w:proofErr w:type="gramEnd"/>
        <w:r w:rsidR="0067303D">
          <w:rPr>
            <w:rFonts w:ascii="Times New Roman" w:eastAsia="Songti SC" w:hAnsi="Times New Roman" w:cs="Times New Roman"/>
            <w:sz w:val="18"/>
            <w:szCs w:val="18"/>
          </w:rPr>
          <w:t xml:space="preserve"> knowledge for the content of the game and have deci</w:t>
        </w:r>
      </w:ins>
      <w:ins w:id="532" w:author="翁 安志" w:date="2019-09-19T21:19:00Z">
        <w:r w:rsidR="0067303D">
          <w:rPr>
            <w:rFonts w:ascii="Times New Roman" w:eastAsia="Songti SC" w:hAnsi="Times New Roman" w:cs="Times New Roman"/>
            <w:sz w:val="18"/>
            <w:szCs w:val="18"/>
          </w:rPr>
          <w:t>ded which type of game to make. We decided to make an adventure game with multiple endings based on cinematic content.</w:t>
        </w:r>
        <w:r w:rsidR="00614636">
          <w:rPr>
            <w:rFonts w:ascii="Times New Roman" w:eastAsia="Songti SC" w:hAnsi="Times New Roman" w:cs="Times New Roman"/>
            <w:sz w:val="18"/>
            <w:szCs w:val="18"/>
          </w:rPr>
          <w:t xml:space="preserve"> </w:t>
        </w:r>
        <w:r w:rsidR="008C349F">
          <w:rPr>
            <w:rFonts w:ascii="Times New Roman" w:eastAsia="Songti SC" w:hAnsi="Times New Roman" w:cs="Times New Roman"/>
            <w:sz w:val="18"/>
            <w:szCs w:val="18"/>
          </w:rPr>
          <w:t>To enrich the content of the game, I tried to talk with more people.</w:t>
        </w:r>
      </w:ins>
      <w:ins w:id="533" w:author="翁 安志" w:date="2019-09-19T21:20:00Z">
        <w:r w:rsidR="008C349F">
          <w:rPr>
            <w:rFonts w:ascii="Times New Roman" w:eastAsia="Songti SC" w:hAnsi="Times New Roman" w:cs="Times New Roman"/>
            <w:sz w:val="18"/>
            <w:szCs w:val="18"/>
          </w:rPr>
          <w:t xml:space="preserve"> I have cleared my </w:t>
        </w:r>
      </w:ins>
      <w:ins w:id="534" w:author="翁 安志" w:date="2019-09-19T21:21:00Z">
        <w:r w:rsidR="008D6512">
          <w:rPr>
            <w:rFonts w:ascii="Times New Roman" w:eastAsia="Songti SC" w:hAnsi="Times New Roman" w:cs="Times New Roman"/>
            <w:sz w:val="18"/>
            <w:szCs w:val="18"/>
          </w:rPr>
          <w:lastRenderedPageBreak/>
          <w:t>misunderstood</w:t>
        </w:r>
      </w:ins>
      <w:ins w:id="535" w:author="翁 安志" w:date="2019-09-19T21:20:00Z">
        <w:r w:rsidR="008C349F">
          <w:rPr>
            <w:rFonts w:ascii="Times New Roman" w:eastAsia="Songti SC" w:hAnsi="Times New Roman" w:cs="Times New Roman"/>
            <w:sz w:val="18"/>
            <w:szCs w:val="18"/>
          </w:rPr>
          <w:t xml:space="preserve"> thoughts about ideas on STDs after talking with the LGBTQ people, and I have also encountered the famous saying “You will know it after you grow u</w:t>
        </w:r>
      </w:ins>
      <w:ins w:id="536" w:author="翁 安志" w:date="2019-09-19T21:21:00Z">
        <w:r w:rsidR="008C349F">
          <w:rPr>
            <w:rFonts w:ascii="Times New Roman" w:eastAsia="Songti SC" w:hAnsi="Times New Roman" w:cs="Times New Roman"/>
            <w:sz w:val="18"/>
            <w:szCs w:val="18"/>
          </w:rPr>
          <w:t>p” in China after I talked with my parents about this.</w:t>
        </w:r>
        <w:r w:rsidR="00721036">
          <w:rPr>
            <w:rFonts w:ascii="Times New Roman" w:eastAsia="Songti SC" w:hAnsi="Times New Roman" w:cs="Times New Roman"/>
            <w:sz w:val="18"/>
            <w:szCs w:val="18"/>
          </w:rPr>
          <w:t xml:space="preserve"> </w:t>
        </w:r>
        <w:r w:rsidR="00245146">
          <w:rPr>
            <w:rFonts w:ascii="Times New Roman" w:eastAsia="Songti SC" w:hAnsi="Times New Roman" w:cs="Times New Roman"/>
            <w:sz w:val="18"/>
            <w:szCs w:val="18"/>
          </w:rPr>
          <w:t xml:space="preserve">I got more shocked and helpless after I talked with </w:t>
        </w:r>
      </w:ins>
      <w:ins w:id="537" w:author="翁 安志" w:date="2019-09-19T21:22:00Z">
        <w:r w:rsidR="00245146">
          <w:rPr>
            <w:rFonts w:ascii="Times New Roman" w:eastAsia="Songti SC" w:hAnsi="Times New Roman" w:cs="Times New Roman"/>
            <w:sz w:val="18"/>
            <w:szCs w:val="18"/>
          </w:rPr>
          <w:t>some of my teachers and classmates.</w:t>
        </w:r>
        <w:r w:rsidR="0049310F">
          <w:rPr>
            <w:rFonts w:ascii="Times New Roman" w:eastAsia="Songti SC" w:hAnsi="Times New Roman" w:cs="Times New Roman"/>
            <w:sz w:val="18"/>
            <w:szCs w:val="18"/>
          </w:rPr>
          <w:t xml:space="preserve"> </w:t>
        </w:r>
        <w:r w:rsidR="00676980">
          <w:rPr>
            <w:rFonts w:ascii="Times New Roman" w:eastAsia="Songti SC" w:hAnsi="Times New Roman" w:cs="Times New Roman"/>
            <w:sz w:val="18"/>
            <w:szCs w:val="18"/>
          </w:rPr>
          <w:t>Some teachers still believe it’</w:t>
        </w:r>
      </w:ins>
      <w:ins w:id="538" w:author="翁 安志" w:date="2019-09-19T21:23:00Z">
        <w:r w:rsidR="00676980">
          <w:rPr>
            <w:rFonts w:ascii="Times New Roman" w:eastAsia="Songti SC" w:hAnsi="Times New Roman" w:cs="Times New Roman"/>
            <w:sz w:val="18"/>
            <w:szCs w:val="18"/>
          </w:rPr>
          <w:t xml:space="preserve">s a taboo to talk about sex-education in China, and some </w:t>
        </w:r>
        <w:r w:rsidR="00B10765">
          <w:rPr>
            <w:rFonts w:ascii="Times New Roman" w:eastAsia="Songti SC" w:hAnsi="Times New Roman" w:cs="Times New Roman"/>
            <w:sz w:val="18"/>
            <w:szCs w:val="18"/>
          </w:rPr>
          <w:t xml:space="preserve">of my classmates believed that I was doing something erotic. </w:t>
        </w:r>
        <w:r w:rsidR="00340097">
          <w:rPr>
            <w:rFonts w:ascii="Times New Roman" w:eastAsia="Songti SC" w:hAnsi="Times New Roman" w:cs="Times New Roman"/>
            <w:sz w:val="18"/>
            <w:szCs w:val="18"/>
          </w:rPr>
          <w:t>A week ago, I thought that making a sex-education game is just like making another a</w:t>
        </w:r>
      </w:ins>
      <w:ins w:id="539" w:author="翁 安志" w:date="2019-09-19T21:24:00Z">
        <w:r w:rsidR="00340097">
          <w:rPr>
            <w:rFonts w:ascii="Times New Roman" w:eastAsia="Songti SC" w:hAnsi="Times New Roman" w:cs="Times New Roman"/>
            <w:sz w:val="18"/>
            <w:szCs w:val="18"/>
          </w:rPr>
          <w:t xml:space="preserve">pp for my school. But now I have realized that it was much more complicated than that. The problems cause by the lack of sex-education was not far away and only could be seen on the news anymore. I could feel it </w:t>
        </w:r>
      </w:ins>
      <w:ins w:id="540" w:author="翁 安志" w:date="2019-09-19T21:25:00Z">
        <w:r w:rsidR="00340097">
          <w:rPr>
            <w:rFonts w:ascii="Times New Roman" w:eastAsia="Songti SC" w:hAnsi="Times New Roman" w:cs="Times New Roman"/>
            <w:sz w:val="18"/>
            <w:szCs w:val="18"/>
          </w:rPr>
          <w:t xml:space="preserve">from my classmates, my teachers, and my parents. </w:t>
        </w:r>
        <w:r w:rsidR="00BB7D82">
          <w:rPr>
            <w:rFonts w:ascii="Times New Roman" w:eastAsia="Songti SC" w:hAnsi="Times New Roman" w:cs="Times New Roman"/>
            <w:sz w:val="18"/>
            <w:szCs w:val="18"/>
          </w:rPr>
          <w:t xml:space="preserve">Even in an international school like mine, sex-education has still become a quite sensitive topic to talk about. </w:t>
        </w:r>
        <w:r w:rsidR="003C7DC0">
          <w:rPr>
            <w:rFonts w:ascii="Times New Roman" w:eastAsia="Songti SC" w:hAnsi="Times New Roman" w:cs="Times New Roman"/>
            <w:sz w:val="18"/>
            <w:szCs w:val="18"/>
          </w:rPr>
          <w:t xml:space="preserve">When we were trying to find actors to act for </w:t>
        </w:r>
      </w:ins>
      <w:ins w:id="541" w:author="翁 安志" w:date="2019-09-19T21:26:00Z">
        <w:r w:rsidR="003C7DC0">
          <w:rPr>
            <w:rFonts w:ascii="Times New Roman" w:eastAsia="Songti SC" w:hAnsi="Times New Roman" w:cs="Times New Roman"/>
            <w:sz w:val="18"/>
            <w:szCs w:val="18"/>
          </w:rPr>
          <w:t xml:space="preserve">our sex-education game’s cinematic content. </w:t>
        </w:r>
        <w:r w:rsidR="003F5B7C">
          <w:rPr>
            <w:rFonts w:ascii="Times New Roman" w:eastAsia="Songti SC" w:hAnsi="Times New Roman" w:cs="Times New Roman"/>
            <w:sz w:val="18"/>
            <w:szCs w:val="18"/>
          </w:rPr>
          <w:t>Everyone has turned me down because they were afraid that this would cause bad influence for them. After receiving tons of thousands of Nos, I started to ques</w:t>
        </w:r>
      </w:ins>
      <w:ins w:id="542" w:author="翁 安志" w:date="2019-09-19T21:27:00Z">
        <w:r w:rsidR="003F5B7C">
          <w:rPr>
            <w:rFonts w:ascii="Times New Roman" w:eastAsia="Songti SC" w:hAnsi="Times New Roman" w:cs="Times New Roman"/>
            <w:sz w:val="18"/>
            <w:szCs w:val="18"/>
          </w:rPr>
          <w:t>tion myself: “If I decided not to work on this project, would I become one of them?”</w:t>
        </w:r>
      </w:ins>
      <w:ins w:id="543" w:author="sisleyzhou" w:date="2019-09-17T16:03:00Z">
        <w:del w:id="544" w:author="翁 安志" w:date="2019-09-19T21:19:00Z">
          <w:r w:rsidR="00D10BE2" w:rsidDel="00614636">
            <w:rPr>
              <w:rFonts w:ascii="Times New Roman" w:eastAsia="Songti SC" w:hAnsi="Times New Roman" w:cs="Times New Roman"/>
              <w:sz w:val="18"/>
              <w:szCs w:val="18"/>
            </w:rPr>
            <w:delText>我</w:delText>
          </w:r>
        </w:del>
      </w:ins>
      <w:ins w:id="545" w:author="sisleyzhou" w:date="2019-09-17T17:12:00Z">
        <w:del w:id="546" w:author="翁 安志" w:date="2019-09-19T21:19:00Z">
          <w:r w:rsidR="00D10BE2" w:rsidDel="00614636">
            <w:rPr>
              <w:rFonts w:ascii="Times New Roman" w:eastAsia="Songti SC" w:hAnsi="Times New Roman" w:cs="Times New Roman"/>
              <w:sz w:val="18"/>
              <w:szCs w:val="18"/>
            </w:rPr>
            <w:delText>想尽快</w:delText>
          </w:r>
          <w:r w:rsidR="00D10BE2" w:rsidDel="00614636">
            <w:rPr>
              <w:rFonts w:ascii="Times New Roman" w:eastAsia="Songti SC" w:hAnsi="Times New Roman" w:cs="Times New Roman"/>
              <w:sz w:val="18"/>
              <w:szCs w:val="18"/>
            </w:rPr>
            <w:delText>完成这个项目。我</w:delText>
          </w:r>
        </w:del>
      </w:ins>
      <w:ins w:id="547" w:author="sisleyzhou" w:date="2019-09-17T16:03:00Z">
        <w:del w:id="548" w:author="翁 安志" w:date="2019-09-19T21:19:00Z">
          <w:r w:rsidR="00D10BE2" w:rsidDel="00614636">
            <w:rPr>
              <w:rFonts w:ascii="Times New Roman" w:eastAsia="Songti SC" w:hAnsi="Times New Roman" w:cs="Times New Roman"/>
              <w:sz w:val="18"/>
              <w:szCs w:val="18"/>
            </w:rPr>
            <w:delText>和队员们一起去找学校心理老师，我</w:delText>
          </w:r>
        </w:del>
      </w:ins>
      <w:ins w:id="549" w:author="sisleyzhou" w:date="2019-09-17T16:04:00Z">
        <w:del w:id="550" w:author="翁 安志" w:date="2019-09-19T21:19:00Z">
          <w:r w:rsidR="00D10BE2" w:rsidDel="00614636">
            <w:rPr>
              <w:rFonts w:ascii="Times New Roman" w:eastAsia="Songti SC" w:hAnsi="Times New Roman" w:cs="Times New Roman"/>
              <w:sz w:val="18"/>
              <w:szCs w:val="18"/>
            </w:rPr>
            <w:delText>也主动搭讪来学校开讲座的医生，希望可以从她那里获得</w:delText>
          </w:r>
          <w:r w:rsidR="00D10BE2" w:rsidDel="00614636">
            <w:rPr>
              <w:rFonts w:ascii="Times New Roman" w:eastAsia="Songti SC" w:hAnsi="Times New Roman" w:cs="Times New Roman"/>
              <w:sz w:val="18"/>
              <w:szCs w:val="18"/>
            </w:rPr>
            <w:delText>healthy</w:delText>
          </w:r>
          <w:r w:rsidR="00D10BE2" w:rsidDel="00614636">
            <w:rPr>
              <w:rFonts w:ascii="Times New Roman" w:eastAsia="Songti SC" w:hAnsi="Times New Roman" w:cs="Times New Roman"/>
              <w:sz w:val="18"/>
              <w:szCs w:val="18"/>
            </w:rPr>
            <w:delText>以及专业的性教育</w:delText>
          </w:r>
        </w:del>
      </w:ins>
      <w:ins w:id="551" w:author="sisleyzhou" w:date="2019-09-17T16:24:00Z">
        <w:del w:id="552" w:author="翁 安志" w:date="2019-09-19T21:19:00Z">
          <w:r w:rsidR="00D10BE2" w:rsidDel="00614636">
            <w:rPr>
              <w:rFonts w:ascii="Times New Roman" w:eastAsia="Songti SC" w:hAnsi="Times New Roman" w:cs="Times New Roman"/>
              <w:sz w:val="18"/>
              <w:szCs w:val="18"/>
            </w:rPr>
            <w:delText>知识。</w:delText>
          </w:r>
        </w:del>
      </w:ins>
      <w:ins w:id="553" w:author="sisleyzhou" w:date="2019-09-17T16:28:00Z">
        <w:del w:id="554" w:author="翁 安志" w:date="2019-09-19T21:19:00Z">
          <w:r w:rsidR="00D10BE2" w:rsidDel="00614636">
            <w:rPr>
              <w:rFonts w:ascii="Times New Roman" w:eastAsia="Songti SC" w:hAnsi="Times New Roman" w:cs="Times New Roman"/>
              <w:sz w:val="18"/>
              <w:szCs w:val="18"/>
            </w:rPr>
            <w:delText>我们随即确定了游戏的方式：</w:delText>
          </w:r>
        </w:del>
      </w:ins>
      <w:ins w:id="555" w:author="sisleyzhou" w:date="2019-09-17T16:29:00Z">
        <w:del w:id="556" w:author="翁 安志" w:date="2019-09-19T21:19:00Z">
          <w:r w:rsidR="00D10BE2" w:rsidDel="00614636">
            <w:rPr>
              <w:rFonts w:ascii="Times New Roman" w:eastAsia="Songti SC" w:hAnsi="Times New Roman" w:cs="Times New Roman"/>
              <w:sz w:val="18"/>
              <w:szCs w:val="18"/>
              <w:rPrChange w:id="557" w:author="sisleyzhou" w:date="2019-09-17T16:29:00Z">
                <w:rPr/>
              </w:rPrChange>
            </w:rPr>
            <w:delText>make an adventure game with multiple endings based on cinematic content</w:delText>
          </w:r>
          <w:r w:rsidR="00D10BE2" w:rsidDel="00614636">
            <w:rPr>
              <w:rFonts w:ascii="Times New Roman" w:eastAsia="Songti SC" w:hAnsi="Times New Roman" w:cs="Times New Roman"/>
              <w:sz w:val="18"/>
              <w:szCs w:val="18"/>
            </w:rPr>
            <w:delText>。</w:delText>
          </w:r>
        </w:del>
      </w:ins>
      <w:ins w:id="558" w:author="sisleyzhou" w:date="2019-09-17T16:30:00Z">
        <w:del w:id="559" w:author="翁 安志" w:date="2019-09-19T21:27:00Z">
          <w:r w:rsidR="00D10BE2" w:rsidDel="003F5B7C">
            <w:rPr>
              <w:rFonts w:ascii="Times New Roman" w:eastAsia="Songti SC" w:hAnsi="Times New Roman" w:cs="Times New Roman"/>
              <w:sz w:val="18"/>
              <w:szCs w:val="18"/>
            </w:rPr>
            <w:delText>为了更丰富游戏内容，我尝试去和更多人交流，</w:delText>
          </w:r>
        </w:del>
      </w:ins>
      <w:ins w:id="560" w:author="sisleyzhou" w:date="2019-09-17T18:01:00Z">
        <w:del w:id="561" w:author="翁 安志" w:date="2019-09-19T21:27:00Z">
          <w:r w:rsidR="00D10BE2" w:rsidDel="003F5B7C">
            <w:rPr>
              <w:rFonts w:ascii="Times New Roman" w:eastAsia="Songti SC" w:hAnsi="Times New Roman" w:cs="Times New Roman"/>
              <w:sz w:val="18"/>
              <w:szCs w:val="18"/>
            </w:rPr>
            <w:delText>当我和</w:delText>
          </w:r>
        </w:del>
      </w:ins>
      <w:ins w:id="562" w:author="sisleyzhou" w:date="2019-09-17T16:30:00Z">
        <w:del w:id="563" w:author="翁 安志" w:date="2019-09-19T21:27:00Z">
          <w:r w:rsidR="00D10BE2" w:rsidDel="003F5B7C">
            <w:rPr>
              <w:rFonts w:ascii="Times New Roman" w:eastAsia="Songti SC" w:hAnsi="Times New Roman" w:cs="Times New Roman"/>
              <w:sz w:val="18"/>
              <w:szCs w:val="18"/>
            </w:rPr>
            <w:delText>LGBTQ</w:delText>
          </w:r>
          <w:r w:rsidR="00D10BE2" w:rsidDel="003F5B7C">
            <w:rPr>
              <w:rFonts w:ascii="Times New Roman" w:eastAsia="Songti SC" w:hAnsi="Times New Roman" w:cs="Times New Roman"/>
              <w:sz w:val="18"/>
              <w:szCs w:val="18"/>
            </w:rPr>
            <w:delText>群体交流</w:delText>
          </w:r>
        </w:del>
      </w:ins>
      <w:ins w:id="564" w:author="sisleyzhou" w:date="2019-09-17T18:01:00Z">
        <w:del w:id="565" w:author="翁 安志" w:date="2019-09-19T21:27:00Z">
          <w:r w:rsidR="00D10BE2" w:rsidDel="003F5B7C">
            <w:rPr>
              <w:rFonts w:ascii="Times New Roman" w:eastAsia="Songti SC" w:hAnsi="Times New Roman" w:cs="Times New Roman"/>
              <w:sz w:val="18"/>
              <w:szCs w:val="18"/>
            </w:rPr>
            <w:delText>之后，我了解</w:delText>
          </w:r>
          <w:r w:rsidR="00D10BE2" w:rsidDel="003F5B7C">
            <w:rPr>
              <w:rFonts w:ascii="Times New Roman" w:eastAsia="Songti SC" w:hAnsi="Times New Roman" w:cs="Times New Roman"/>
              <w:sz w:val="18"/>
              <w:szCs w:val="18"/>
            </w:rPr>
            <w:delText>xxxxxxxx;</w:delText>
          </w:r>
        </w:del>
      </w:ins>
      <w:ins w:id="566" w:author="sisleyzhou" w:date="2019-09-17T18:02:00Z">
        <w:del w:id="567" w:author="翁 安志" w:date="2019-09-19T21:27:00Z">
          <w:r w:rsidR="00D10BE2" w:rsidDel="003F5B7C">
            <w:rPr>
              <w:rFonts w:ascii="Times New Roman" w:eastAsia="Songti SC" w:hAnsi="Times New Roman" w:cs="Times New Roman"/>
              <w:sz w:val="18"/>
              <w:szCs w:val="18"/>
            </w:rPr>
            <w:delText xml:space="preserve"> </w:delText>
          </w:r>
          <w:r w:rsidR="00D10BE2" w:rsidDel="003F5B7C">
            <w:rPr>
              <w:rFonts w:ascii="Times New Roman" w:eastAsia="Songti SC" w:hAnsi="Times New Roman" w:cs="Times New Roman"/>
              <w:sz w:val="18"/>
              <w:szCs w:val="18"/>
            </w:rPr>
            <w:delText>当我和父母辈聊完，我发现那句</w:delText>
          </w:r>
          <w:r w:rsidR="00D10BE2" w:rsidDel="003F5B7C">
            <w:rPr>
              <w:rFonts w:ascii="Times New Roman" w:eastAsia="Songti SC" w:hAnsi="Times New Roman" w:cs="Times New Roman"/>
              <w:sz w:val="18"/>
              <w:szCs w:val="18"/>
            </w:rPr>
            <w:delText>“</w:delText>
          </w:r>
          <w:r w:rsidR="00D10BE2" w:rsidDel="003F5B7C">
            <w:rPr>
              <w:rFonts w:ascii="Times New Roman" w:eastAsia="Songti SC" w:hAnsi="Times New Roman" w:cs="Times New Roman"/>
              <w:sz w:val="18"/>
              <w:szCs w:val="18"/>
            </w:rPr>
            <w:delText>你长大了就懂了</w:delText>
          </w:r>
          <w:r w:rsidR="00D10BE2" w:rsidDel="003F5B7C">
            <w:rPr>
              <w:rFonts w:ascii="Times New Roman" w:eastAsia="Songti SC" w:hAnsi="Times New Roman" w:cs="Times New Roman"/>
              <w:sz w:val="18"/>
              <w:szCs w:val="18"/>
            </w:rPr>
            <w:delText>”</w:delText>
          </w:r>
          <w:r w:rsidR="00D10BE2" w:rsidDel="003F5B7C">
            <w:rPr>
              <w:rFonts w:ascii="Times New Roman" w:eastAsia="Songti SC" w:hAnsi="Times New Roman" w:cs="Times New Roman"/>
              <w:sz w:val="18"/>
              <w:szCs w:val="18"/>
            </w:rPr>
            <w:delText>是大部分父母的说辞；当我</w:delText>
          </w:r>
        </w:del>
      </w:ins>
      <w:ins w:id="568" w:author="sisleyzhou" w:date="2019-09-17T18:03:00Z">
        <w:del w:id="569" w:author="翁 安志" w:date="2019-09-19T21:27:00Z">
          <w:r w:rsidR="00D10BE2" w:rsidDel="003F5B7C">
            <w:rPr>
              <w:rFonts w:ascii="Times New Roman" w:eastAsia="Songti SC" w:hAnsi="Times New Roman" w:cs="Times New Roman"/>
              <w:sz w:val="18"/>
              <w:szCs w:val="18"/>
            </w:rPr>
            <w:delText>和一些老师交流的时候，会觉得这在学校</w:delText>
          </w:r>
          <w:r w:rsidR="00D10BE2" w:rsidDel="003F5B7C">
            <w:rPr>
              <w:rFonts w:ascii="Times New Roman" w:eastAsia="Songti SC" w:hAnsi="Times New Roman" w:cs="Times New Roman"/>
              <w:sz w:val="18"/>
              <w:szCs w:val="18"/>
            </w:rPr>
            <w:delText>会是一个</w:delText>
          </w:r>
          <w:r w:rsidR="00D10BE2" w:rsidDel="003F5B7C">
            <w:rPr>
              <w:rFonts w:ascii="Times New Roman" w:eastAsia="Songti SC" w:hAnsi="Times New Roman" w:cs="Times New Roman"/>
              <w:sz w:val="18"/>
              <w:szCs w:val="18"/>
            </w:rPr>
            <w:delText>‘taboo’</w:delText>
          </w:r>
          <w:r w:rsidR="00D10BE2" w:rsidDel="003F5B7C">
            <w:rPr>
              <w:rFonts w:ascii="Times New Roman" w:eastAsia="Songti SC" w:hAnsi="Times New Roman" w:cs="Times New Roman"/>
              <w:sz w:val="18"/>
              <w:szCs w:val="18"/>
            </w:rPr>
            <w:delText>。</w:delText>
          </w:r>
          <w:r w:rsidR="00D10BE2" w:rsidDel="003F5B7C">
            <w:rPr>
              <w:rFonts w:ascii="Times New Roman" w:eastAsia="Songti SC" w:hAnsi="Times New Roman" w:cs="Times New Roman"/>
              <w:sz w:val="18"/>
              <w:szCs w:val="18"/>
            </w:rPr>
            <w:delText xml:space="preserve"> </w:delText>
          </w:r>
          <w:r w:rsidR="00D10BE2" w:rsidDel="003F5B7C">
            <w:rPr>
              <w:rFonts w:ascii="Times New Roman" w:eastAsia="Songti SC" w:hAnsi="Times New Roman" w:cs="Times New Roman"/>
              <w:sz w:val="18"/>
              <w:szCs w:val="18"/>
            </w:rPr>
            <w:delText>一次次的深入了解，</w:delText>
          </w:r>
        </w:del>
      </w:ins>
      <w:ins w:id="570" w:author="sisleyzhou" w:date="2019-09-17T16:31:00Z">
        <w:del w:id="571" w:author="翁 安志" w:date="2019-09-19T21:27:00Z">
          <w:r w:rsidR="00D10BE2" w:rsidDel="003F5B7C">
            <w:rPr>
              <w:rFonts w:ascii="Times New Roman" w:eastAsia="Songti SC" w:hAnsi="Times New Roman" w:cs="Times New Roman"/>
              <w:sz w:val="18"/>
              <w:szCs w:val="18"/>
            </w:rPr>
            <w:delText>我</w:delText>
          </w:r>
        </w:del>
      </w:ins>
      <w:ins w:id="572" w:author="sisleyzhou" w:date="2019-09-17T18:00:00Z">
        <w:del w:id="573" w:author="翁 安志" w:date="2019-09-19T21:27:00Z">
          <w:r w:rsidR="00D10BE2" w:rsidDel="003F5B7C">
            <w:rPr>
              <w:rFonts w:ascii="Times New Roman" w:eastAsia="Songti SC" w:hAnsi="Times New Roman" w:cs="Times New Roman"/>
              <w:sz w:val="18"/>
              <w:szCs w:val="18"/>
            </w:rPr>
            <w:delText>越发感受到那种</w:delText>
          </w:r>
        </w:del>
      </w:ins>
      <w:ins w:id="574" w:author="sisleyzhou" w:date="2019-09-17T18:03:00Z">
        <w:del w:id="575" w:author="翁 安志" w:date="2019-09-19T21:27:00Z">
          <w:r w:rsidR="00D10BE2" w:rsidDel="003F5B7C">
            <w:rPr>
              <w:rFonts w:ascii="Times New Roman" w:eastAsia="Songti SC" w:hAnsi="Times New Roman" w:cs="Times New Roman"/>
              <w:sz w:val="18"/>
              <w:szCs w:val="18"/>
            </w:rPr>
            <w:delText>无助，也觉得</w:delText>
          </w:r>
        </w:del>
      </w:ins>
      <w:ins w:id="576" w:author="sisleyzhou" w:date="2019-09-17T16:47:00Z">
        <w:del w:id="577" w:author="翁 安志" w:date="2019-09-19T21:27:00Z">
          <w:r w:rsidR="00D10BE2" w:rsidDel="003F5B7C">
            <w:rPr>
              <w:rFonts w:ascii="Times New Roman" w:eastAsia="Songti SC" w:hAnsi="Times New Roman" w:cs="Times New Roman"/>
              <w:sz w:val="18"/>
              <w:szCs w:val="18"/>
            </w:rPr>
            <w:delText>肩上的责任</w:delText>
          </w:r>
        </w:del>
      </w:ins>
      <w:ins w:id="578" w:author="sisleyzhou" w:date="2019-09-17T18:03:00Z">
        <w:del w:id="579" w:author="翁 安志" w:date="2019-09-19T21:27:00Z">
          <w:r w:rsidR="00D10BE2" w:rsidDel="003F5B7C">
            <w:rPr>
              <w:rFonts w:ascii="Times New Roman" w:eastAsia="Songti SC" w:hAnsi="Times New Roman" w:cs="Times New Roman"/>
              <w:sz w:val="18"/>
              <w:szCs w:val="18"/>
            </w:rPr>
            <w:delText>越发重</w:delText>
          </w:r>
        </w:del>
      </w:ins>
      <w:ins w:id="580" w:author="sisleyzhou" w:date="2019-09-17T18:04:00Z">
        <w:del w:id="581" w:author="翁 安志" w:date="2019-09-19T21:27:00Z">
          <w:r w:rsidR="00D10BE2" w:rsidDel="003F5B7C">
            <w:rPr>
              <w:rFonts w:ascii="Times New Roman" w:eastAsia="Songti SC" w:hAnsi="Times New Roman" w:cs="Times New Roman"/>
              <w:sz w:val="18"/>
              <w:szCs w:val="18"/>
            </w:rPr>
            <w:delText>。几个月前我还想着可以通过这样新颖的课题，来展现我们的能力，</w:delText>
          </w:r>
        </w:del>
      </w:ins>
      <w:ins w:id="582" w:author="sisleyzhou" w:date="2019-09-17T18:05:00Z">
        <w:del w:id="583" w:author="翁 安志" w:date="2019-09-19T21:27:00Z">
          <w:r w:rsidR="00D10BE2" w:rsidDel="003F5B7C">
            <w:rPr>
              <w:rFonts w:ascii="Times New Roman" w:eastAsia="Songti SC" w:hAnsi="Times New Roman" w:cs="Times New Roman"/>
              <w:sz w:val="18"/>
              <w:szCs w:val="18"/>
            </w:rPr>
            <w:delText>而现在似乎已经</w:delText>
          </w:r>
        </w:del>
      </w:ins>
      <w:ins w:id="584" w:author="sisleyzhou" w:date="2019-09-17T18:06:00Z">
        <w:del w:id="585" w:author="翁 安志" w:date="2019-09-19T21:27:00Z">
          <w:r w:rsidR="00D10BE2" w:rsidDel="003F5B7C">
            <w:rPr>
              <w:rFonts w:ascii="Times New Roman" w:eastAsia="Songti SC" w:hAnsi="Times New Roman" w:cs="Times New Roman"/>
              <w:sz w:val="18"/>
              <w:szCs w:val="18"/>
            </w:rPr>
            <w:delText>不止是这样</w:delText>
          </w:r>
        </w:del>
      </w:ins>
      <w:ins w:id="586" w:author="sisleyzhou" w:date="2019-09-17T16:32:00Z">
        <w:del w:id="587" w:author="翁 安志" w:date="2019-09-19T21:27:00Z">
          <w:r w:rsidR="00D10BE2" w:rsidDel="003F5B7C">
            <w:rPr>
              <w:rFonts w:ascii="Times New Roman" w:eastAsia="Songti SC" w:hAnsi="Times New Roman" w:cs="Times New Roman"/>
              <w:sz w:val="18"/>
              <w:szCs w:val="18"/>
            </w:rPr>
            <w:delText>。</w:delText>
          </w:r>
        </w:del>
      </w:ins>
      <w:ins w:id="588" w:author="sisleyzhou" w:date="2019-09-17T16:25:00Z">
        <w:del w:id="589" w:author="翁 安志" w:date="2019-09-19T21:27:00Z">
          <w:r w:rsidR="00D10BE2" w:rsidDel="003F5B7C">
            <w:rPr>
              <w:rFonts w:ascii="Times New Roman" w:eastAsia="Songti SC" w:hAnsi="Times New Roman" w:cs="Times New Roman"/>
              <w:sz w:val="18"/>
              <w:szCs w:val="18"/>
            </w:rPr>
            <w:delText>一直以来都以为</w:delText>
          </w:r>
          <w:r w:rsidR="00D10BE2" w:rsidDel="003F5B7C">
            <w:rPr>
              <w:rFonts w:ascii="Times New Roman" w:eastAsia="Songti SC" w:hAnsi="Times New Roman" w:cs="Times New Roman"/>
              <w:sz w:val="18"/>
              <w:szCs w:val="18"/>
            </w:rPr>
            <w:delText>‘</w:delText>
          </w:r>
          <w:r w:rsidR="00D10BE2" w:rsidDel="003F5B7C">
            <w:rPr>
              <w:rFonts w:ascii="Times New Roman" w:eastAsia="Songti SC" w:hAnsi="Times New Roman" w:cs="Times New Roman"/>
              <w:sz w:val="18"/>
              <w:szCs w:val="18"/>
            </w:rPr>
            <w:delText>性教育缺失</w:delText>
          </w:r>
          <w:r w:rsidR="00D10BE2" w:rsidDel="003F5B7C">
            <w:rPr>
              <w:rFonts w:ascii="Times New Roman" w:eastAsia="Songti SC" w:hAnsi="Times New Roman" w:cs="Times New Roman"/>
              <w:sz w:val="18"/>
              <w:szCs w:val="18"/>
            </w:rPr>
            <w:delText>’</w:delText>
          </w:r>
          <w:r w:rsidR="00D10BE2" w:rsidDel="003F5B7C">
            <w:rPr>
              <w:rFonts w:ascii="Times New Roman" w:eastAsia="Songti SC" w:hAnsi="Times New Roman" w:cs="Times New Roman"/>
              <w:sz w:val="18"/>
              <w:szCs w:val="18"/>
            </w:rPr>
            <w:delText>带来的社会问题</w:delText>
          </w:r>
        </w:del>
      </w:ins>
      <w:ins w:id="590" w:author="sisleyzhou" w:date="2019-09-17T16:26:00Z">
        <w:del w:id="591" w:author="翁 安志" w:date="2019-09-19T21:27:00Z">
          <w:r w:rsidR="00D10BE2" w:rsidDel="003F5B7C">
            <w:rPr>
              <w:rFonts w:ascii="Times New Roman" w:eastAsia="Songti SC" w:hAnsi="Times New Roman" w:cs="Times New Roman"/>
              <w:sz w:val="18"/>
              <w:szCs w:val="18"/>
            </w:rPr>
            <w:delText>离我很遥远，但事实上，产生的负面影响就</w:delText>
          </w:r>
        </w:del>
      </w:ins>
      <w:ins w:id="592" w:author="sisleyzhou" w:date="2019-09-17T18:06:00Z">
        <w:del w:id="593" w:author="翁 安志" w:date="2019-09-19T21:27:00Z">
          <w:r w:rsidR="00D10BE2" w:rsidDel="003F5B7C">
            <w:rPr>
              <w:rFonts w:ascii="Times New Roman" w:eastAsia="Songti SC" w:hAnsi="Times New Roman" w:cs="Times New Roman"/>
              <w:sz w:val="18"/>
              <w:szCs w:val="18"/>
            </w:rPr>
            <w:delText>反应在</w:delText>
          </w:r>
        </w:del>
      </w:ins>
      <w:ins w:id="594" w:author="sisleyzhou" w:date="2019-09-17T16:26:00Z">
        <w:del w:id="595" w:author="翁 安志" w:date="2019-09-19T21:27:00Z">
          <w:r w:rsidR="00D10BE2" w:rsidDel="003F5B7C">
            <w:rPr>
              <w:rFonts w:ascii="Times New Roman" w:eastAsia="Songti SC" w:hAnsi="Times New Roman" w:cs="Times New Roman"/>
              <w:sz w:val="18"/>
              <w:szCs w:val="18"/>
            </w:rPr>
            <w:delText>我身边。</w:delText>
          </w:r>
          <w:r w:rsidR="00D10BE2" w:rsidDel="003F5B7C">
            <w:rPr>
              <w:rFonts w:ascii="Times New Roman" w:eastAsia="Songti SC" w:hAnsi="Times New Roman" w:cs="Times New Roman"/>
              <w:sz w:val="18"/>
              <w:szCs w:val="18"/>
            </w:rPr>
            <w:delText xml:space="preserve"> </w:delText>
          </w:r>
          <w:r w:rsidR="00D10BE2" w:rsidDel="003F5B7C">
            <w:rPr>
              <w:rFonts w:ascii="Times New Roman" w:eastAsia="Songti SC" w:hAnsi="Times New Roman" w:cs="Times New Roman"/>
              <w:sz w:val="18"/>
              <w:szCs w:val="18"/>
            </w:rPr>
            <w:delText>当我们尝试找演员来扮演里面的</w:delText>
          </w:r>
        </w:del>
      </w:ins>
      <w:ins w:id="596" w:author="sisleyzhou" w:date="2019-09-17T16:33:00Z">
        <w:del w:id="597" w:author="翁 安志" w:date="2019-09-19T21:27:00Z">
          <w:r w:rsidR="00D10BE2" w:rsidDel="003F5B7C">
            <w:rPr>
              <w:rFonts w:ascii="Times New Roman" w:eastAsia="Songti SC" w:hAnsi="Times New Roman" w:cs="Times New Roman"/>
              <w:sz w:val="18"/>
              <w:szCs w:val="18"/>
            </w:rPr>
            <w:delText>人物，</w:delText>
          </w:r>
        </w:del>
      </w:ins>
      <w:ins w:id="598" w:author="sisleyzhou" w:date="2019-09-17T16:34:00Z">
        <w:del w:id="599" w:author="翁 安志" w:date="2019-09-19T21:27:00Z">
          <w:r w:rsidR="00D10BE2" w:rsidDel="003F5B7C">
            <w:rPr>
              <w:rFonts w:ascii="Times New Roman" w:eastAsia="Songti SC" w:hAnsi="Times New Roman" w:cs="Times New Roman"/>
              <w:sz w:val="18"/>
              <w:szCs w:val="18"/>
            </w:rPr>
            <w:delText>得到的回答是</w:delText>
          </w:r>
          <w:r w:rsidR="00D10BE2" w:rsidDel="003F5B7C">
            <w:rPr>
              <w:rFonts w:ascii="Times New Roman" w:eastAsia="Songti SC" w:hAnsi="Times New Roman" w:cs="Times New Roman"/>
              <w:sz w:val="18"/>
              <w:szCs w:val="18"/>
            </w:rPr>
            <w:delText>‘no’</w:delText>
          </w:r>
          <w:r w:rsidR="00D10BE2" w:rsidDel="003F5B7C">
            <w:rPr>
              <w:rFonts w:ascii="Times New Roman" w:eastAsia="Songti SC" w:hAnsi="Times New Roman" w:cs="Times New Roman"/>
              <w:sz w:val="18"/>
              <w:szCs w:val="18"/>
            </w:rPr>
            <w:delText>，</w:delText>
          </w:r>
        </w:del>
      </w:ins>
      <w:del w:id="600" w:author="翁 安志" w:date="2019-09-19T21:27:00Z">
        <w:r w:rsidR="00D10BE2" w:rsidDel="003F5B7C">
          <w:rPr>
            <w:rFonts w:ascii="Times New Roman" w:eastAsia="Songti SC" w:hAnsi="Times New Roman" w:cs="Times New Roman"/>
            <w:sz w:val="18"/>
            <w:szCs w:val="18"/>
            <w:rPrChange w:id="601" w:author="sisleyzhou" w:date="2019-09-15T19:01:00Z">
              <w:rPr>
                <w:rFonts w:ascii="Chalkboard" w:eastAsia="Songti SC" w:hAnsi="Chalkboard" w:cs="Chalkboard"/>
                <w:sz w:val="18"/>
                <w:szCs w:val="18"/>
              </w:rPr>
            </w:rPrChange>
          </w:rPr>
          <w:delText>Afte</w:delText>
        </w:r>
        <w:r w:rsidR="00D10BE2" w:rsidDel="003F5B7C">
          <w:rPr>
            <w:rFonts w:ascii="Times New Roman" w:eastAsia="Songti SC" w:hAnsi="Times New Roman" w:cs="Times New Roman"/>
            <w:sz w:val="18"/>
            <w:szCs w:val="18"/>
            <w:rPrChange w:id="602" w:author="sisleyzhou" w:date="2019-09-15T19:01:00Z">
              <w:rPr>
                <w:rFonts w:ascii="Chalkboard" w:eastAsia="Songti SC" w:hAnsi="Chalkboard" w:cs="Chalkboard"/>
                <w:sz w:val="18"/>
                <w:szCs w:val="18"/>
              </w:rPr>
            </w:rPrChange>
          </w:rPr>
          <w:delText>r listening to my idea proposal, all the team members agreed to this idea and we started to work on it. I ’d never thought that the real challenge for me this time is not from the technical key points that haven’t touched before such as how to use the game</w:delText>
        </w:r>
        <w:r w:rsidR="00D10BE2" w:rsidDel="003F5B7C">
          <w:rPr>
            <w:rFonts w:ascii="Times New Roman" w:eastAsia="Songti SC" w:hAnsi="Times New Roman" w:cs="Times New Roman"/>
            <w:sz w:val="18"/>
            <w:szCs w:val="18"/>
            <w:rPrChange w:id="603" w:author="sisleyzhou" w:date="2019-09-15T19:01:00Z">
              <w:rPr>
                <w:rFonts w:ascii="Chalkboard" w:eastAsia="Songti SC" w:hAnsi="Chalkboard" w:cs="Chalkboard"/>
                <w:sz w:val="18"/>
                <w:szCs w:val="18"/>
              </w:rPr>
            </w:rPrChange>
          </w:rPr>
          <w:delText xml:space="preserve"> engine and new programming language, but the liberal arts idea while designing the game. Despite knowing little about sex-education, we must figure out a way to make the content of the game both entertaining and educational. So I walked out of my “coding </w:delText>
        </w:r>
        <w:r w:rsidR="00D10BE2" w:rsidDel="003F5B7C">
          <w:rPr>
            <w:rFonts w:ascii="Times New Roman" w:eastAsia="Songti SC" w:hAnsi="Times New Roman" w:cs="Times New Roman"/>
            <w:sz w:val="18"/>
            <w:szCs w:val="18"/>
            <w:rPrChange w:id="604" w:author="sisleyzhou" w:date="2019-09-15T19:01:00Z">
              <w:rPr>
                <w:rFonts w:ascii="Chalkboard" w:eastAsia="Songti SC" w:hAnsi="Chalkboard" w:cs="Chalkboard"/>
                <w:sz w:val="18"/>
                <w:szCs w:val="18"/>
              </w:rPr>
            </w:rPrChange>
          </w:rPr>
          <w:delText>zone”, involving myself in the real world. In order to make sure all the content is accurate and healthy, we seek professional advices from the doctors of the Obstetrics Gynecology Hospital of Fudan University in Shanghai, and asked their perspectives on s</w:delText>
        </w:r>
        <w:r w:rsidR="00D10BE2" w:rsidDel="003F5B7C">
          <w:rPr>
            <w:rFonts w:ascii="Times New Roman" w:eastAsia="Songti SC" w:hAnsi="Times New Roman" w:cs="Times New Roman"/>
            <w:sz w:val="18"/>
            <w:szCs w:val="18"/>
            <w:rPrChange w:id="605" w:author="sisleyzhou" w:date="2019-09-15T19:01:00Z">
              <w:rPr>
                <w:rFonts w:ascii="Chalkboard" w:eastAsia="Songti SC" w:hAnsi="Chalkboard" w:cs="Chalkboard"/>
                <w:sz w:val="18"/>
                <w:szCs w:val="18"/>
              </w:rPr>
            </w:rPrChange>
          </w:rPr>
          <w:delText>ex-education environment in mainland China. We read documents to educate ourselves first before making the video game. We sent hundreds of questionnaires among schoolmates to validate our assumptions on certain game ideas. Thanks to my schoolmates and my t</w:delText>
        </w:r>
        <w:r w:rsidR="00D10BE2" w:rsidDel="003F5B7C">
          <w:rPr>
            <w:rFonts w:ascii="Times New Roman" w:eastAsia="Songti SC" w:hAnsi="Times New Roman" w:cs="Times New Roman"/>
            <w:sz w:val="18"/>
            <w:szCs w:val="18"/>
            <w:rPrChange w:id="606" w:author="sisleyzhou" w:date="2019-09-15T19:01:00Z">
              <w:rPr>
                <w:rFonts w:ascii="Chalkboard" w:eastAsia="Songti SC" w:hAnsi="Chalkboard" w:cs="Chalkboard"/>
                <w:sz w:val="18"/>
                <w:szCs w:val="18"/>
              </w:rPr>
            </w:rPrChange>
          </w:rPr>
          <w:delText>eam members ideas’ based on their own cultural backgrounds and interests, I finally decided to make an adventure game with multiple endings based on cinematic content.</w:delText>
        </w:r>
      </w:del>
    </w:p>
    <w:p w:rsidR="001174BA" w:rsidRDefault="00D10BE2" w:rsidP="003F5B7C">
      <w:pPr>
        <w:spacing w:line="240" w:lineRule="exact"/>
        <w:rPr>
          <w:ins w:id="607" w:author="sisleyzhou" w:date="2019-09-17T17:32:00Z"/>
          <w:rFonts w:ascii="Times New Roman" w:eastAsia="Songti SC" w:hAnsi="Times New Roman" w:cs="Times New Roman"/>
          <w:sz w:val="18"/>
          <w:szCs w:val="18"/>
        </w:rPr>
        <w:pPrChange w:id="608" w:author="翁 安志" w:date="2019-09-19T21:27:00Z">
          <w:pPr>
            <w:spacing w:line="240" w:lineRule="exact"/>
          </w:pPr>
        </w:pPrChange>
      </w:pPr>
      <w:del w:id="609" w:author="翁 安志" w:date="2019-09-19T21:27:00Z">
        <w:r w:rsidDel="003F5B7C">
          <w:rPr>
            <w:rFonts w:ascii="Times New Roman" w:eastAsia="Songti SC" w:hAnsi="Times New Roman" w:cs="Times New Roman" w:hint="eastAsia"/>
            <w:sz w:val="18"/>
            <w:szCs w:val="18"/>
            <w:rPrChange w:id="610" w:author="sisleyzhou" w:date="2019-09-15T19:01:00Z">
              <w:rPr>
                <w:rFonts w:ascii="Chalkboard" w:eastAsia="Songti SC" w:hAnsi="Chalkboard" w:cs="Chalkboard" w:hint="eastAsia"/>
                <w:sz w:val="18"/>
                <w:szCs w:val="18"/>
              </w:rPr>
            </w:rPrChange>
          </w:rPr>
          <w:delText>第一步：当时一开始想找社科院，我当时就人肉搜索，找到教授，发邮件，但是没回复。后面想可不可以换个</w:delText>
        </w:r>
        <w:r w:rsidDel="003F5B7C">
          <w:rPr>
            <w:rFonts w:ascii="Times New Roman" w:eastAsia="Songti SC" w:hAnsi="Times New Roman" w:cs="Times New Roman" w:hint="eastAsia"/>
            <w:sz w:val="18"/>
            <w:szCs w:val="18"/>
            <w:rPrChange w:id="611" w:author="sisleyzhou" w:date="2019-09-15T19:01:00Z">
              <w:rPr>
                <w:rFonts w:ascii="Chalkboard" w:eastAsia="Songti SC" w:hAnsi="Chalkboard" w:cs="Chalkboard" w:hint="eastAsia"/>
                <w:sz w:val="18"/>
                <w:szCs w:val="18"/>
              </w:rPr>
            </w:rPrChange>
          </w:rPr>
          <w:delText>topic</w:delText>
        </w:r>
        <w:r w:rsidDel="003F5B7C">
          <w:rPr>
            <w:rFonts w:ascii="Times New Roman" w:eastAsia="Songti SC" w:hAnsi="Times New Roman" w:cs="Times New Roman" w:hint="eastAsia"/>
            <w:sz w:val="18"/>
            <w:szCs w:val="18"/>
            <w:rPrChange w:id="612" w:author="sisleyzhou" w:date="2019-09-15T19:01:00Z">
              <w:rPr>
                <w:rFonts w:ascii="Chalkboard" w:eastAsia="Songti SC" w:hAnsi="Chalkboard" w:cs="Chalkboard" w:hint="eastAsia"/>
                <w:sz w:val="18"/>
                <w:szCs w:val="18"/>
              </w:rPr>
            </w:rPrChange>
          </w:rPr>
          <w:delText>。主要是我当时东西都想好了，不想换。再去问了心理老师，然后主动搭讪一生</w:delText>
        </w:r>
        <w:r w:rsidDel="003F5B7C">
          <w:rPr>
            <w:rFonts w:ascii="Times New Roman" w:eastAsia="Songti SC" w:hAnsi="Times New Roman" w:cs="Times New Roman" w:hint="eastAsia"/>
            <w:sz w:val="18"/>
            <w:szCs w:val="18"/>
            <w:rPrChange w:id="613" w:author="sisleyzhou" w:date="2019-09-15T19:01:00Z">
              <w:rPr>
                <w:rFonts w:ascii="Chalkboard" w:eastAsia="Songti SC" w:hAnsi="Chalkboard" w:cs="Chalkboard" w:hint="eastAsia"/>
                <w:sz w:val="18"/>
                <w:szCs w:val="18"/>
              </w:rPr>
            </w:rPrChange>
          </w:rPr>
          <w:delText>。还买道具，买错买了卫生巾。就把剧本给他看，他就想看。（他当时</w:delText>
        </w:r>
        <w:r w:rsidDel="003F5B7C">
          <w:rPr>
            <w:rFonts w:ascii="Times New Roman" w:eastAsia="Songti SC" w:hAnsi="Times New Roman" w:cs="Times New Roman" w:hint="eastAsia"/>
            <w:sz w:val="18"/>
            <w:szCs w:val="18"/>
            <w:rPrChange w:id="614" w:author="sisleyzhou" w:date="2019-09-15T19:01:00Z">
              <w:rPr>
                <w:rFonts w:ascii="Chalkboard" w:eastAsia="Songti SC" w:hAnsi="Chalkboard" w:cs="Chalkboard" w:hint="eastAsia"/>
                <w:sz w:val="18"/>
                <w:szCs w:val="18"/>
              </w:rPr>
            </w:rPrChange>
          </w:rPr>
          <w:delText>不肯演是因为，</w:delText>
        </w:r>
      </w:del>
      <w:ins w:id="615" w:author="sisleyzhou" w:date="2019-09-17T16:34:00Z">
        <w:del w:id="616" w:author="翁 安志" w:date="2019-09-19T21:27:00Z">
          <w:r w:rsidDel="003F5B7C">
            <w:rPr>
              <w:rFonts w:ascii="Times New Roman" w:eastAsia="Songti SC" w:hAnsi="Times New Roman" w:cs="Times New Roman"/>
              <w:sz w:val="18"/>
              <w:szCs w:val="18"/>
            </w:rPr>
            <w:delText>怕</w:delText>
          </w:r>
        </w:del>
      </w:ins>
      <w:del w:id="617" w:author="翁 安志" w:date="2019-09-19T21:27:00Z">
        <w:r w:rsidDel="003F5B7C">
          <w:rPr>
            <w:rFonts w:ascii="Times New Roman" w:eastAsia="Songti SC" w:hAnsi="Times New Roman" w:cs="Times New Roman" w:hint="eastAsia"/>
            <w:sz w:val="18"/>
            <w:szCs w:val="18"/>
            <w:rPrChange w:id="618" w:author="sisleyzhou" w:date="2019-09-15T19:01:00Z">
              <w:rPr>
                <w:rFonts w:ascii="Chalkboard" w:eastAsia="Songti SC" w:hAnsi="Chalkboard" w:cs="Chalkboard" w:hint="eastAsia"/>
                <w:sz w:val="18"/>
                <w:szCs w:val="18"/>
              </w:rPr>
            </w:rPrChange>
          </w:rPr>
          <w:delText>放出来之后，会对他的形象受到影响</w:delText>
        </w:r>
      </w:del>
      <w:ins w:id="619" w:author="sisleyzhou" w:date="2019-09-17T16:34:00Z">
        <w:del w:id="620" w:author="翁 安志" w:date="2019-09-19T21:27:00Z">
          <w:r w:rsidDel="003F5B7C">
            <w:rPr>
              <w:rFonts w:ascii="Times New Roman" w:eastAsia="Songti SC" w:hAnsi="Times New Roman" w:cs="Times New Roman"/>
              <w:sz w:val="18"/>
              <w:szCs w:val="18"/>
            </w:rPr>
            <w:delText>。因为</w:delText>
          </w:r>
        </w:del>
      </w:ins>
      <w:del w:id="621" w:author="翁 安志" w:date="2019-09-19T21:27:00Z">
        <w:r w:rsidDel="003F5B7C">
          <w:rPr>
            <w:rFonts w:ascii="Times New Roman" w:eastAsia="Songti SC" w:hAnsi="Times New Roman" w:cs="Times New Roman" w:hint="eastAsia"/>
            <w:sz w:val="18"/>
            <w:szCs w:val="18"/>
            <w:rPrChange w:id="622" w:author="sisleyzhou" w:date="2019-09-15T19:01:00Z">
              <w:rPr>
                <w:rFonts w:ascii="Chalkboard" w:eastAsia="Songti SC" w:hAnsi="Chalkboard" w:cs="Chalkboard" w:hint="eastAsia"/>
                <w:sz w:val="18"/>
                <w:szCs w:val="18"/>
              </w:rPr>
            </w:rPrChange>
          </w:rPr>
          <w:delText>，</w:delText>
        </w:r>
        <w:r w:rsidDel="003F5B7C">
          <w:rPr>
            <w:rFonts w:ascii="Times New Roman" w:eastAsia="Songti SC" w:hAnsi="Times New Roman" w:cs="Times New Roman" w:hint="eastAsia"/>
            <w:sz w:val="18"/>
            <w:szCs w:val="18"/>
            <w:rPrChange w:id="623" w:author="sisleyzhou" w:date="2019-09-15T19:01:00Z">
              <w:rPr>
                <w:rFonts w:ascii="Chalkboard" w:eastAsia="Songti SC" w:hAnsi="Chalkboard" w:cs="Chalkboard" w:hint="eastAsia"/>
                <w:sz w:val="18"/>
                <w:szCs w:val="18"/>
              </w:rPr>
            </w:rPrChange>
          </w:rPr>
          <w:delText>中国人</w:delText>
        </w:r>
        <w:r w:rsidDel="003F5B7C">
          <w:rPr>
            <w:rFonts w:ascii="Times New Roman" w:eastAsia="Songti SC" w:hAnsi="Times New Roman" w:cs="Times New Roman" w:hint="eastAsia"/>
            <w:sz w:val="18"/>
            <w:szCs w:val="18"/>
            <w:rPrChange w:id="624" w:author="sisleyzhou" w:date="2019-09-15T19:01:00Z">
              <w:rPr>
                <w:rFonts w:ascii="Chalkboard" w:eastAsia="Songti SC" w:hAnsi="Chalkboard" w:cs="Chalkboard" w:hint="eastAsia"/>
                <w:sz w:val="18"/>
                <w:szCs w:val="18"/>
              </w:rPr>
            </w:rPrChange>
          </w:rPr>
          <w:delText>谈到‘性’</w:delText>
        </w:r>
      </w:del>
      <w:ins w:id="625" w:author="sisleyzhou" w:date="2019-09-17T16:34:00Z">
        <w:del w:id="626" w:author="翁 安志" w:date="2019-09-19T21:27:00Z">
          <w:r w:rsidDel="003F5B7C">
            <w:rPr>
              <w:rFonts w:ascii="Times New Roman" w:eastAsia="Songti SC" w:hAnsi="Times New Roman" w:cs="Times New Roman"/>
              <w:sz w:val="18"/>
              <w:szCs w:val="18"/>
            </w:rPr>
            <w:delText>‘</w:delText>
          </w:r>
        </w:del>
      </w:ins>
      <w:del w:id="627" w:author="翁 安志" w:date="2019-09-19T21:27:00Z">
        <w:r w:rsidDel="003F5B7C">
          <w:rPr>
            <w:rFonts w:ascii="Times New Roman" w:eastAsia="Songti SC" w:hAnsi="Times New Roman" w:cs="Times New Roman" w:hint="eastAsia"/>
            <w:sz w:val="18"/>
            <w:szCs w:val="18"/>
            <w:rPrChange w:id="628" w:author="sisleyzhou" w:date="2019-09-15T19:01:00Z">
              <w:rPr>
                <w:rFonts w:ascii="Chalkboard" w:eastAsia="Songti SC" w:hAnsi="Chalkboard" w:cs="Chalkboard" w:hint="eastAsia"/>
                <w:sz w:val="18"/>
                <w:szCs w:val="18"/>
              </w:rPr>
            </w:rPrChange>
          </w:rPr>
          <w:delText>会</w:delText>
        </w:r>
        <w:r w:rsidDel="003F5B7C">
          <w:rPr>
            <w:rFonts w:ascii="Times New Roman" w:eastAsia="Songti SC" w:hAnsi="Times New Roman" w:cs="Times New Roman" w:hint="eastAsia"/>
            <w:sz w:val="18"/>
            <w:szCs w:val="18"/>
            <w:rPrChange w:id="629" w:author="sisleyzhou" w:date="2019-09-15T19:01:00Z">
              <w:rPr>
                <w:rFonts w:ascii="Chalkboard" w:eastAsia="Songti SC" w:hAnsi="Chalkboard" w:cs="Chalkboard" w:hint="eastAsia"/>
                <w:sz w:val="18"/>
                <w:szCs w:val="18"/>
              </w:rPr>
            </w:rPrChange>
          </w:rPr>
          <w:delText>谈</w:delText>
        </w:r>
      </w:del>
      <w:ins w:id="630" w:author="sisleyzhou" w:date="2019-09-17T16:34:00Z">
        <w:del w:id="631" w:author="翁 安志" w:date="2019-09-19T21:27:00Z">
          <w:r w:rsidDel="003F5B7C">
            <w:rPr>
              <w:rFonts w:ascii="Times New Roman" w:eastAsia="Songti SC" w:hAnsi="Times New Roman" w:cs="Times New Roman"/>
              <w:sz w:val="18"/>
              <w:szCs w:val="18"/>
            </w:rPr>
            <w:delText>性</w:delText>
          </w:r>
        </w:del>
      </w:ins>
      <w:del w:id="632" w:author="翁 安志" w:date="2019-09-19T21:27:00Z">
        <w:r w:rsidDel="003F5B7C">
          <w:rPr>
            <w:rFonts w:ascii="Times New Roman" w:eastAsia="Songti SC" w:hAnsi="Times New Roman" w:cs="Times New Roman" w:hint="eastAsia"/>
            <w:sz w:val="18"/>
            <w:szCs w:val="18"/>
            <w:rPrChange w:id="633" w:author="sisleyzhou" w:date="2019-09-15T19:01:00Z">
              <w:rPr>
                <w:rFonts w:ascii="Chalkboard" w:eastAsia="Songti SC" w:hAnsi="Chalkboard" w:cs="Chalkboard" w:hint="eastAsia"/>
                <w:sz w:val="18"/>
                <w:szCs w:val="18"/>
              </w:rPr>
            </w:rPrChange>
          </w:rPr>
          <w:delText>色</w:delText>
        </w:r>
      </w:del>
      <w:ins w:id="634" w:author="sisleyzhou" w:date="2019-09-17T16:34:00Z">
        <w:del w:id="635" w:author="翁 安志" w:date="2019-09-19T21:27:00Z">
          <w:r w:rsidDel="003F5B7C">
            <w:rPr>
              <w:rFonts w:ascii="Times New Roman" w:eastAsia="Songti SC" w:hAnsi="Times New Roman" w:cs="Times New Roman"/>
              <w:sz w:val="18"/>
              <w:szCs w:val="18"/>
            </w:rPr>
            <w:delText>色</w:delText>
          </w:r>
        </w:del>
      </w:ins>
      <w:del w:id="636" w:author="翁 安志" w:date="2019-09-19T21:27:00Z">
        <w:r w:rsidDel="003F5B7C">
          <w:rPr>
            <w:rFonts w:ascii="Times New Roman" w:eastAsia="Songti SC" w:hAnsi="Times New Roman" w:cs="Times New Roman" w:hint="eastAsia"/>
            <w:sz w:val="18"/>
            <w:szCs w:val="18"/>
            <w:rPrChange w:id="637" w:author="sisleyzhou" w:date="2019-09-15T19:01:00Z">
              <w:rPr>
                <w:rFonts w:ascii="Chalkboard" w:eastAsia="Songti SC" w:hAnsi="Chalkboard" w:cs="Chalkboard" w:hint="eastAsia"/>
                <w:sz w:val="18"/>
                <w:szCs w:val="18"/>
              </w:rPr>
            </w:rPrChange>
          </w:rPr>
          <w:delText>性</w:delText>
        </w:r>
        <w:r w:rsidDel="003F5B7C">
          <w:rPr>
            <w:rFonts w:ascii="Times New Roman" w:eastAsia="Songti SC" w:hAnsi="Times New Roman" w:cs="Times New Roman" w:hint="eastAsia"/>
            <w:sz w:val="18"/>
            <w:szCs w:val="18"/>
            <w:rPrChange w:id="638" w:author="sisleyzhou" w:date="2019-09-15T19:01:00Z">
              <w:rPr>
                <w:rFonts w:ascii="Chalkboard" w:eastAsia="Songti SC" w:hAnsi="Chalkboard" w:cs="Chalkboard" w:hint="eastAsia"/>
                <w:sz w:val="18"/>
                <w:szCs w:val="18"/>
              </w:rPr>
            </w:rPrChange>
          </w:rPr>
          <w:delText>变“</w:delText>
        </w:r>
      </w:del>
      <w:ins w:id="639" w:author="sisleyzhou" w:date="2019-09-17T16:34:00Z">
        <w:del w:id="640" w:author="翁 安志" w:date="2019-09-19T21:27:00Z">
          <w:r w:rsidDel="003F5B7C">
            <w:rPr>
              <w:rFonts w:ascii="Times New Roman" w:eastAsia="Songti SC" w:hAnsi="Times New Roman" w:cs="Times New Roman"/>
              <w:sz w:val="18"/>
              <w:szCs w:val="18"/>
            </w:rPr>
            <w:delText>的想法。</w:delText>
          </w:r>
        </w:del>
      </w:ins>
      <w:del w:id="641" w:author="翁 安志" w:date="2019-09-19T21:27:00Z">
        <w:r w:rsidDel="003F5B7C">
          <w:rPr>
            <w:rFonts w:ascii="Times New Roman" w:eastAsia="Songti SC" w:hAnsi="Times New Roman" w:cs="Times New Roman" w:hint="eastAsia"/>
            <w:sz w:val="18"/>
            <w:szCs w:val="18"/>
            <w:rPrChange w:id="642" w:author="sisleyzhou" w:date="2019-09-15T19:01:00Z">
              <w:rPr>
                <w:rFonts w:ascii="Chalkboard" w:eastAsia="Songti SC" w:hAnsi="Chalkboard" w:cs="Chalkboard" w:hint="eastAsia"/>
                <w:sz w:val="18"/>
                <w:szCs w:val="18"/>
              </w:rPr>
            </w:rPrChange>
          </w:rPr>
          <w:delText>。</w:delText>
        </w:r>
        <w:r w:rsidDel="003F5B7C">
          <w:rPr>
            <w:rFonts w:ascii="Times New Roman" w:eastAsia="Songti SC" w:hAnsi="Times New Roman" w:cs="Times New Roman"/>
            <w:sz w:val="18"/>
            <w:szCs w:val="18"/>
            <w:rPrChange w:id="643" w:author="sisleyzhou" w:date="2019-09-15T19:01:00Z">
              <w:rPr>
                <w:rFonts w:ascii="Chalkboard" w:eastAsia="Songti SC" w:hAnsi="Chalkboard" w:cs="Chalkboard"/>
                <w:sz w:val="18"/>
                <w:szCs w:val="18"/>
              </w:rPr>
            </w:rPrChange>
          </w:rPr>
          <w:delText xml:space="preserve"> </w:delText>
        </w:r>
        <w:r w:rsidDel="003F5B7C">
          <w:rPr>
            <w:rFonts w:ascii="Times New Roman" w:eastAsia="Songti SC" w:hAnsi="Times New Roman" w:cs="Times New Roman" w:hint="eastAsia"/>
            <w:sz w:val="18"/>
            <w:szCs w:val="18"/>
            <w:rPrChange w:id="644" w:author="sisleyzhou" w:date="2019-09-15T19:01:00Z">
              <w:rPr>
                <w:rFonts w:ascii="Chalkboard" w:eastAsia="Songti SC" w:hAnsi="Chalkboard" w:cs="Chalkboard" w:hint="eastAsia"/>
                <w:sz w:val="18"/>
                <w:szCs w:val="18"/>
              </w:rPr>
            </w:rPrChange>
          </w:rPr>
          <w:delText>看到这个之后你更想做完这个游戏，觉得这种深入骨髓的‘认知’真的太难改变了</w:delText>
        </w:r>
      </w:del>
      <w:ins w:id="645" w:author="sisleyzhou" w:date="2019-09-17T16:35:00Z">
        <w:del w:id="646" w:author="翁 安志" w:date="2019-09-19T21:27:00Z">
          <w:r w:rsidDel="003F5B7C">
            <w:rPr>
              <w:rFonts w:ascii="Times New Roman" w:eastAsia="Songti SC" w:hAnsi="Times New Roman" w:cs="Times New Roman"/>
              <w:sz w:val="18"/>
              <w:szCs w:val="18"/>
            </w:rPr>
            <w:delText>我</w:delText>
          </w:r>
        </w:del>
      </w:ins>
      <w:ins w:id="647" w:author="sisleyzhou" w:date="2019-09-17T16:47:00Z">
        <w:del w:id="648" w:author="翁 安志" w:date="2019-09-19T21:27:00Z">
          <w:r w:rsidDel="003F5B7C">
            <w:rPr>
              <w:rFonts w:ascii="Times New Roman" w:eastAsia="Songti SC" w:hAnsi="Times New Roman" w:cs="Times New Roman"/>
              <w:sz w:val="18"/>
              <w:szCs w:val="18"/>
            </w:rPr>
            <w:delText>感到</w:delText>
          </w:r>
        </w:del>
      </w:ins>
      <w:ins w:id="649" w:author="sisleyzhou" w:date="2019-09-17T16:35:00Z">
        <w:del w:id="650" w:author="翁 安志" w:date="2019-09-19T21:27:00Z">
          <w:r w:rsidDel="003F5B7C">
            <w:rPr>
              <w:rFonts w:ascii="Times New Roman" w:eastAsia="Songti SC" w:hAnsi="Times New Roman" w:cs="Times New Roman"/>
              <w:sz w:val="18"/>
              <w:szCs w:val="18"/>
            </w:rPr>
            <w:delText>那种根深蒂固的</w:delText>
          </w:r>
        </w:del>
      </w:ins>
      <w:ins w:id="651" w:author="sisleyzhou" w:date="2019-09-17T16:41:00Z">
        <w:del w:id="652" w:author="翁 安志" w:date="2019-09-19T21:27:00Z">
          <w:r w:rsidDel="003F5B7C">
            <w:rPr>
              <w:rFonts w:ascii="Times New Roman" w:eastAsia="Songti SC" w:hAnsi="Times New Roman" w:cs="Times New Roman"/>
              <w:sz w:val="18"/>
              <w:szCs w:val="18"/>
            </w:rPr>
            <w:delText>“</w:delText>
          </w:r>
          <w:r w:rsidDel="003F5B7C">
            <w:rPr>
              <w:rFonts w:ascii="Times New Roman" w:eastAsia="Songti SC" w:hAnsi="Times New Roman" w:cs="Times New Roman"/>
              <w:sz w:val="18"/>
              <w:szCs w:val="18"/>
            </w:rPr>
            <w:delText>枷锁</w:delText>
          </w:r>
          <w:r w:rsidDel="003F5B7C">
            <w:rPr>
              <w:rFonts w:ascii="Times New Roman" w:eastAsia="Songti SC" w:hAnsi="Times New Roman" w:cs="Times New Roman"/>
              <w:sz w:val="18"/>
              <w:szCs w:val="18"/>
            </w:rPr>
            <w:delText>”</w:delText>
          </w:r>
        </w:del>
      </w:ins>
      <w:del w:id="653" w:author="翁 安志" w:date="2019-09-19T21:27:00Z">
        <w:r w:rsidDel="003F5B7C">
          <w:rPr>
            <w:rFonts w:ascii="Times New Roman" w:eastAsia="Songti SC" w:hAnsi="Times New Roman" w:cs="Times New Roman" w:hint="eastAsia"/>
            <w:sz w:val="18"/>
            <w:szCs w:val="18"/>
            <w:rPrChange w:id="654" w:author="sisleyzhou" w:date="2019-09-15T19:01:00Z">
              <w:rPr>
                <w:rFonts w:ascii="Chalkboard" w:eastAsia="Songti SC" w:hAnsi="Chalkboard" w:cs="Chalkboard" w:hint="eastAsia"/>
                <w:sz w:val="18"/>
                <w:szCs w:val="18"/>
              </w:rPr>
            </w:rPrChange>
          </w:rPr>
          <w:delText>，</w:delText>
        </w:r>
      </w:del>
      <w:ins w:id="655" w:author="sisleyzhou" w:date="2019-09-17T16:35:00Z">
        <w:del w:id="656" w:author="翁 安志" w:date="2019-09-19T21:27:00Z">
          <w:r w:rsidDel="003F5B7C">
            <w:rPr>
              <w:rFonts w:ascii="Times New Roman" w:eastAsia="Songti SC" w:hAnsi="Times New Roman" w:cs="Times New Roman"/>
              <w:sz w:val="18"/>
              <w:szCs w:val="18"/>
            </w:rPr>
            <w:delText>就算我们在这样一个国际学校，依然摆脱不了这样的</w:delText>
          </w:r>
        </w:del>
      </w:ins>
      <w:ins w:id="657" w:author="sisleyzhou" w:date="2019-09-17T16:47:00Z">
        <w:del w:id="658" w:author="翁 安志" w:date="2019-09-19T21:27:00Z">
          <w:r w:rsidDel="003F5B7C">
            <w:rPr>
              <w:rFonts w:ascii="Times New Roman" w:eastAsia="Songti SC" w:hAnsi="Times New Roman" w:cs="Times New Roman"/>
              <w:sz w:val="18"/>
              <w:szCs w:val="18"/>
            </w:rPr>
            <w:delText>枷锁</w:delText>
          </w:r>
        </w:del>
      </w:ins>
      <w:ins w:id="659" w:author="sisleyzhou" w:date="2019-09-17T16:35:00Z">
        <w:del w:id="660" w:author="翁 安志" w:date="2019-09-19T21:27:00Z">
          <w:r w:rsidDel="003F5B7C">
            <w:rPr>
              <w:rFonts w:ascii="Times New Roman" w:eastAsia="Songti SC" w:hAnsi="Times New Roman" w:cs="Times New Roman"/>
              <w:sz w:val="18"/>
              <w:szCs w:val="18"/>
            </w:rPr>
            <w:delText>。我扪心自问，</w:delText>
          </w:r>
        </w:del>
      </w:ins>
      <w:ins w:id="661" w:author="sisleyzhou" w:date="2019-09-17T16:36:00Z">
        <w:del w:id="662" w:author="翁 安志" w:date="2019-09-19T21:27:00Z">
          <w:r w:rsidDel="003F5B7C">
            <w:rPr>
              <w:rFonts w:ascii="Times New Roman" w:eastAsia="Songti SC" w:hAnsi="Times New Roman" w:cs="Times New Roman"/>
              <w:sz w:val="18"/>
              <w:szCs w:val="18"/>
            </w:rPr>
            <w:delText>如果我不从头开始做这样的项目，我是不是也会像他一样</w:delText>
          </w:r>
        </w:del>
      </w:ins>
      <w:ins w:id="663" w:author="sisleyzhou" w:date="2019-09-17T16:48:00Z">
        <w:del w:id="664" w:author="翁 安志" w:date="2019-09-19T21:27:00Z">
          <w:r w:rsidDel="003F5B7C">
            <w:rPr>
              <w:rFonts w:ascii="Times New Roman" w:eastAsia="Songti SC" w:hAnsi="Times New Roman" w:cs="Times New Roman"/>
              <w:sz w:val="18"/>
              <w:szCs w:val="18"/>
            </w:rPr>
            <w:delText>？</w:delText>
          </w:r>
        </w:del>
      </w:ins>
    </w:p>
    <w:p w:rsidR="001174BA" w:rsidRDefault="001174BA">
      <w:pPr>
        <w:spacing w:line="240" w:lineRule="exact"/>
        <w:rPr>
          <w:ins w:id="665" w:author="sisleyzhou" w:date="2019-09-17T17:32:00Z"/>
          <w:rFonts w:ascii="Times New Roman" w:eastAsia="Songti SC" w:hAnsi="Times New Roman" w:cs="Times New Roman"/>
          <w:sz w:val="18"/>
          <w:szCs w:val="18"/>
        </w:rPr>
      </w:pPr>
    </w:p>
    <w:p w:rsidR="001174BA" w:rsidRPr="001174BA" w:rsidRDefault="00D10BE2">
      <w:pPr>
        <w:spacing w:line="240" w:lineRule="exact"/>
        <w:rPr>
          <w:rFonts w:ascii="Times New Roman" w:eastAsia="Songti SC" w:hAnsi="Times New Roman" w:cs="Times New Roman"/>
          <w:sz w:val="18"/>
          <w:szCs w:val="18"/>
          <w:rPrChange w:id="666" w:author="sisleyzhou" w:date="2019-09-15T19:01:00Z">
            <w:rPr>
              <w:rFonts w:ascii="Chalkboard" w:eastAsia="Songti SC" w:hAnsi="Chalkboard" w:cs="Chalkboard"/>
              <w:sz w:val="18"/>
              <w:szCs w:val="18"/>
            </w:rPr>
          </w:rPrChange>
        </w:rPr>
      </w:pPr>
      <w:del w:id="667" w:author="sisleyzhou" w:date="2019-09-17T16:48:00Z">
        <w:r>
          <w:rPr>
            <w:rFonts w:ascii="Times New Roman" w:eastAsia="Songti SC" w:hAnsi="Times New Roman" w:cs="Times New Roman" w:hint="eastAsia"/>
            <w:sz w:val="18"/>
            <w:szCs w:val="18"/>
            <w:rPrChange w:id="668" w:author="sisleyzhou" w:date="2019-09-15T19:01:00Z">
              <w:rPr>
                <w:rFonts w:ascii="Chalkboard" w:eastAsia="Songti SC" w:hAnsi="Chalkboard" w:cs="Chalkboard" w:hint="eastAsia"/>
                <w:sz w:val="18"/>
                <w:szCs w:val="18"/>
              </w:rPr>
            </w:rPrChange>
          </w:rPr>
          <w:delText>但我</w:delText>
        </w:r>
      </w:del>
      <w:del w:id="669" w:author="翁 安志" w:date="2019-09-19T21:27:00Z">
        <w:r w:rsidDel="00692E1D">
          <w:rPr>
            <w:rFonts w:ascii="Times New Roman" w:eastAsia="Songti SC" w:hAnsi="Times New Roman" w:cs="Times New Roman" w:hint="eastAsia"/>
            <w:sz w:val="18"/>
            <w:szCs w:val="18"/>
            <w:rPrChange w:id="670" w:author="sisleyzhou" w:date="2019-09-15T19:01:00Z">
              <w:rPr>
                <w:rFonts w:ascii="Chalkboard" w:eastAsia="Songti SC" w:hAnsi="Chalkboard" w:cs="Chalkboard" w:hint="eastAsia"/>
                <w:sz w:val="18"/>
                <w:szCs w:val="18"/>
              </w:rPr>
            </w:rPrChange>
          </w:rPr>
          <w:delText>一定</w:delText>
        </w:r>
      </w:del>
      <w:ins w:id="671" w:author="sisleyzhou" w:date="2019-09-17T16:36:00Z">
        <w:del w:id="672" w:author="翁 安志" w:date="2019-09-19T21:27:00Z">
          <w:r w:rsidDel="00692E1D">
            <w:rPr>
              <w:rFonts w:ascii="Times New Roman" w:eastAsia="Songti SC" w:hAnsi="Times New Roman" w:cs="Times New Roman"/>
              <w:sz w:val="18"/>
              <w:szCs w:val="18"/>
            </w:rPr>
            <w:delText>要</w:delText>
          </w:r>
        </w:del>
      </w:ins>
      <w:del w:id="673" w:author="翁 安志" w:date="2019-09-19T21:27:00Z">
        <w:r w:rsidDel="00692E1D">
          <w:rPr>
            <w:rFonts w:ascii="Times New Roman" w:eastAsia="Songti SC" w:hAnsi="Times New Roman" w:cs="Times New Roman" w:hint="eastAsia"/>
            <w:sz w:val="18"/>
            <w:szCs w:val="18"/>
            <w:rPrChange w:id="674" w:author="sisleyzhou" w:date="2019-09-15T19:01:00Z">
              <w:rPr>
                <w:rFonts w:ascii="Chalkboard" w:eastAsia="Songti SC" w:hAnsi="Chalkboard" w:cs="Chalkboard" w:hint="eastAsia"/>
                <w:sz w:val="18"/>
                <w:szCs w:val="18"/>
              </w:rPr>
            </w:rPrChange>
          </w:rPr>
          <w:delText>想要改变</w:delText>
        </w:r>
      </w:del>
      <w:ins w:id="675" w:author="sisleyzhou" w:date="2019-09-17T16:41:00Z">
        <w:del w:id="676" w:author="翁 安志" w:date="2019-09-19T21:27:00Z">
          <w:r w:rsidDel="00692E1D">
            <w:rPr>
              <w:rFonts w:ascii="Times New Roman" w:eastAsia="Songti SC" w:hAnsi="Times New Roman" w:cs="Times New Roman"/>
              <w:sz w:val="18"/>
              <w:szCs w:val="18"/>
            </w:rPr>
            <w:delText>帮助打开这把枷锁</w:delText>
          </w:r>
        </w:del>
      </w:ins>
      <w:ins w:id="677" w:author="sisleyzhou" w:date="2019-09-17T16:48:00Z">
        <w:del w:id="678" w:author="翁 安志" w:date="2019-09-19T21:27:00Z">
          <w:r w:rsidDel="00692E1D">
            <w:rPr>
              <w:rFonts w:ascii="Times New Roman" w:eastAsia="Songti SC" w:hAnsi="Times New Roman" w:cs="Times New Roman"/>
              <w:sz w:val="18"/>
              <w:szCs w:val="18"/>
            </w:rPr>
            <w:delText>，用我们的方式</w:delText>
          </w:r>
        </w:del>
      </w:ins>
      <w:del w:id="679" w:author="翁 安志" w:date="2019-09-19T21:27:00Z">
        <w:r w:rsidDel="00692E1D">
          <w:rPr>
            <w:rFonts w:ascii="Times New Roman" w:eastAsia="Songti SC" w:hAnsi="Times New Roman" w:cs="Times New Roman" w:hint="eastAsia"/>
            <w:sz w:val="18"/>
            <w:szCs w:val="18"/>
            <w:rPrChange w:id="680" w:author="sisleyzhou" w:date="2019-09-15T19:01:00Z">
              <w:rPr>
                <w:rFonts w:ascii="Chalkboard" w:eastAsia="Songti SC" w:hAnsi="Chalkboard" w:cs="Chalkboard" w:hint="eastAsia"/>
                <w:sz w:val="18"/>
                <w:szCs w:val="18"/>
              </w:rPr>
            </w:rPrChange>
          </w:rPr>
          <w:delText>。</w:delText>
        </w:r>
      </w:del>
      <w:ins w:id="681" w:author="翁 安志" w:date="2019-09-19T21:27:00Z">
        <w:r w:rsidR="00692E1D">
          <w:rPr>
            <w:rFonts w:ascii="Times New Roman" w:eastAsia="Songti SC" w:hAnsi="Times New Roman" w:cs="Times New Roman" w:hint="eastAsia"/>
            <w:sz w:val="18"/>
            <w:szCs w:val="18"/>
          </w:rPr>
          <w:t>I</w:t>
        </w:r>
        <w:r w:rsidR="00692E1D">
          <w:rPr>
            <w:rFonts w:ascii="Times New Roman" w:eastAsia="Songti SC" w:hAnsi="Times New Roman" w:cs="Times New Roman"/>
            <w:sz w:val="18"/>
            <w:szCs w:val="18"/>
          </w:rPr>
          <w:t xml:space="preserve"> </w:t>
        </w:r>
        <w:proofErr w:type="gramStart"/>
        <w:r w:rsidR="00692E1D">
          <w:rPr>
            <w:rFonts w:ascii="Times New Roman" w:eastAsia="Songti SC" w:hAnsi="Times New Roman" w:cs="Times New Roman"/>
            <w:sz w:val="18"/>
            <w:szCs w:val="18"/>
          </w:rPr>
          <w:t>have to</w:t>
        </w:r>
        <w:proofErr w:type="gramEnd"/>
        <w:r w:rsidR="00692E1D">
          <w:rPr>
            <w:rFonts w:ascii="Times New Roman" w:eastAsia="Songti SC" w:hAnsi="Times New Roman" w:cs="Times New Roman"/>
            <w:sz w:val="18"/>
            <w:szCs w:val="18"/>
          </w:rPr>
          <w:t xml:space="preserve"> </w:t>
        </w:r>
      </w:ins>
      <w:ins w:id="682" w:author="翁 安志" w:date="2019-09-19T21:28:00Z">
        <w:r w:rsidR="00E3789D">
          <w:rPr>
            <w:rFonts w:ascii="Times New Roman" w:eastAsia="Songti SC" w:hAnsi="Times New Roman" w:cs="Times New Roman"/>
            <w:sz w:val="18"/>
            <w:szCs w:val="18"/>
          </w:rPr>
          <w:t>finish</w:t>
        </w:r>
      </w:ins>
      <w:ins w:id="683" w:author="翁 安志" w:date="2019-09-19T21:27:00Z">
        <w:r w:rsidR="00692E1D">
          <w:rPr>
            <w:rFonts w:ascii="Times New Roman" w:eastAsia="Songti SC" w:hAnsi="Times New Roman" w:cs="Times New Roman"/>
            <w:sz w:val="18"/>
            <w:szCs w:val="18"/>
          </w:rPr>
          <w:t xml:space="preserve"> this game, to change this </w:t>
        </w:r>
      </w:ins>
      <w:ins w:id="684" w:author="翁 安志" w:date="2019-09-19T21:28:00Z">
        <w:r w:rsidR="00692E1D">
          <w:rPr>
            <w:rFonts w:ascii="Times New Roman" w:eastAsia="Songti SC" w:hAnsi="Times New Roman" w:cs="Times New Roman"/>
            <w:sz w:val="18"/>
            <w:szCs w:val="18"/>
          </w:rPr>
          <w:t>social environment.</w:t>
        </w:r>
      </w:ins>
    </w:p>
    <w:p w:rsidR="001174BA" w:rsidRPr="001174BA" w:rsidRDefault="001174BA">
      <w:pPr>
        <w:spacing w:line="240" w:lineRule="exact"/>
        <w:rPr>
          <w:del w:id="685" w:author="sisleyzhou" w:date="2019-09-17T16:36:00Z"/>
          <w:rFonts w:ascii="Times New Roman" w:eastAsia="Songti SC" w:hAnsi="Times New Roman" w:cs="Times New Roman"/>
          <w:sz w:val="18"/>
          <w:szCs w:val="18"/>
          <w:rPrChange w:id="686" w:author="sisleyzhou" w:date="2019-09-15T19:01:00Z">
            <w:rPr>
              <w:del w:id="687" w:author="sisleyzhou" w:date="2019-09-17T16:36:00Z"/>
              <w:rFonts w:ascii="Chalkboard" w:eastAsia="Songti SC" w:hAnsi="Chalkboard" w:cs="Chalkboard"/>
              <w:sz w:val="18"/>
              <w:szCs w:val="18"/>
            </w:rPr>
          </w:rPrChange>
        </w:rPr>
      </w:pPr>
    </w:p>
    <w:p w:rsidR="001174BA" w:rsidRPr="001174BA" w:rsidRDefault="00D10BE2">
      <w:pPr>
        <w:spacing w:line="240" w:lineRule="exact"/>
        <w:rPr>
          <w:del w:id="688" w:author="sisleyzhou" w:date="2019-09-17T16:36:00Z"/>
          <w:rFonts w:ascii="Times New Roman" w:eastAsia="Songti SC" w:hAnsi="Times New Roman" w:cs="Times New Roman"/>
          <w:sz w:val="18"/>
          <w:szCs w:val="18"/>
          <w:rPrChange w:id="689" w:author="sisleyzhou" w:date="2019-09-15T19:01:00Z">
            <w:rPr>
              <w:del w:id="690" w:author="sisleyzhou" w:date="2019-09-17T16:36:00Z"/>
              <w:rFonts w:ascii="Chalkboard" w:eastAsia="Songti SC" w:hAnsi="Chalkboard" w:cs="Chalkboard"/>
              <w:sz w:val="18"/>
              <w:szCs w:val="18"/>
            </w:rPr>
          </w:rPrChange>
        </w:rPr>
      </w:pPr>
      <w:del w:id="691" w:author="sisleyzhou" w:date="2019-09-17T16:36:00Z">
        <w:r>
          <w:rPr>
            <w:rFonts w:ascii="Times New Roman" w:eastAsia="Songti SC" w:hAnsi="Times New Roman" w:cs="Times New Roman" w:hint="eastAsia"/>
            <w:sz w:val="18"/>
            <w:szCs w:val="18"/>
            <w:rPrChange w:id="692" w:author="sisleyzhou" w:date="2019-09-15T19:01:00Z">
              <w:rPr>
                <w:rFonts w:ascii="Chalkboard" w:eastAsia="Songti SC" w:hAnsi="Chalkboard" w:cs="Chalkboard" w:hint="eastAsia"/>
                <w:sz w:val="18"/>
                <w:szCs w:val="18"/>
              </w:rPr>
            </w:rPrChange>
          </w:rPr>
          <w:delText>游戏是关于什么的？真人类</w:delText>
        </w:r>
      </w:del>
    </w:p>
    <w:p w:rsidR="001174BA" w:rsidRPr="001174BA" w:rsidRDefault="00D10BE2">
      <w:pPr>
        <w:spacing w:line="240" w:lineRule="exact"/>
        <w:rPr>
          <w:del w:id="693" w:author="sisleyzhou" w:date="2019-09-17T16:36:00Z"/>
          <w:rFonts w:ascii="Times New Roman" w:eastAsia="Songti SC" w:hAnsi="Times New Roman" w:cs="Times New Roman"/>
          <w:sz w:val="18"/>
          <w:szCs w:val="18"/>
          <w:rPrChange w:id="694" w:author="sisleyzhou" w:date="2019-09-15T19:01:00Z">
            <w:rPr>
              <w:del w:id="695" w:author="sisleyzhou" w:date="2019-09-17T16:36:00Z"/>
              <w:rFonts w:ascii="Chalkboard" w:eastAsia="Songti SC" w:hAnsi="Chalkboard" w:cs="Chalkboard"/>
              <w:sz w:val="18"/>
              <w:szCs w:val="18"/>
            </w:rPr>
          </w:rPrChange>
        </w:rPr>
      </w:pPr>
      <w:del w:id="696" w:author="sisleyzhou" w:date="2019-09-17T16:36:00Z">
        <w:r>
          <w:rPr>
            <w:rFonts w:ascii="Times New Roman" w:eastAsia="Songti SC" w:hAnsi="Times New Roman" w:cs="Times New Roman" w:hint="eastAsia"/>
            <w:sz w:val="18"/>
            <w:szCs w:val="18"/>
            <w:rPrChange w:id="697" w:author="sisleyzhou" w:date="2019-09-15T19:01:00Z">
              <w:rPr>
                <w:rFonts w:ascii="Chalkboard" w:eastAsia="Songti SC" w:hAnsi="Chalkboard" w:cs="Chalkboard" w:hint="eastAsia"/>
                <w:sz w:val="18"/>
                <w:szCs w:val="18"/>
              </w:rPr>
            </w:rPrChange>
          </w:rPr>
          <w:delText>teammate</w:delText>
        </w:r>
        <w:r>
          <w:rPr>
            <w:rFonts w:ascii="Times New Roman" w:eastAsia="Songti SC" w:hAnsi="Times New Roman" w:cs="Times New Roman" w:hint="eastAsia"/>
            <w:sz w:val="18"/>
            <w:szCs w:val="18"/>
            <w:rPrChange w:id="698" w:author="sisleyzhou" w:date="2019-09-15T19:01:00Z">
              <w:rPr>
                <w:rFonts w:ascii="Chalkboard" w:eastAsia="Songti SC" w:hAnsi="Chalkboard" w:cs="Chalkboard" w:hint="eastAsia"/>
                <w:sz w:val="18"/>
                <w:szCs w:val="18"/>
              </w:rPr>
            </w:rPrChange>
          </w:rPr>
          <w:delText>里面有一个</w:delText>
        </w:r>
        <w:r>
          <w:rPr>
            <w:rFonts w:ascii="Times New Roman" w:eastAsia="Songti SC" w:hAnsi="Times New Roman" w:cs="Times New Roman" w:hint="eastAsia"/>
            <w:sz w:val="18"/>
            <w:szCs w:val="18"/>
            <w:rPrChange w:id="699" w:author="sisleyzhou" w:date="2019-09-15T19:01:00Z">
              <w:rPr>
                <w:rFonts w:ascii="Chalkboard" w:eastAsia="Songti SC" w:hAnsi="Chalkboard" w:cs="Chalkboard" w:hint="eastAsia"/>
                <w:sz w:val="18"/>
                <w:szCs w:val="18"/>
              </w:rPr>
            </w:rPrChange>
          </w:rPr>
          <w:delText>lesbian</w:delText>
        </w:r>
        <w:r>
          <w:rPr>
            <w:rFonts w:ascii="Times New Roman" w:eastAsia="Songti SC" w:hAnsi="Times New Roman" w:cs="Times New Roman"/>
            <w:sz w:val="18"/>
            <w:szCs w:val="18"/>
            <w:rPrChange w:id="700" w:author="sisleyzhou" w:date="2019-09-15T19:01:00Z">
              <w:rPr>
                <w:rFonts w:ascii="Chalkboard" w:eastAsia="Songti SC" w:hAnsi="Chalkboard" w:cs="Chalkboard"/>
                <w:sz w:val="18"/>
                <w:szCs w:val="18"/>
              </w:rPr>
            </w:rPrChange>
          </w:rPr>
          <w:delText xml:space="preserve"> </w:delText>
        </w:r>
        <w:r>
          <w:rPr>
            <w:rFonts w:ascii="Times New Roman" w:eastAsia="Songti SC" w:hAnsi="Times New Roman" w:cs="Times New Roman" w:hint="eastAsia"/>
            <w:sz w:val="18"/>
            <w:szCs w:val="18"/>
            <w:rPrChange w:id="701" w:author="sisleyzhou" w:date="2019-09-15T19:01:00Z">
              <w:rPr>
                <w:rFonts w:ascii="Chalkboard" w:eastAsia="Songti SC" w:hAnsi="Chalkboard" w:cs="Chalkboard" w:hint="eastAsia"/>
                <w:sz w:val="18"/>
                <w:szCs w:val="18"/>
              </w:rPr>
            </w:rPrChange>
          </w:rPr>
          <w:delText>小众群体的看法，家庭教育对于</w:delText>
        </w:r>
        <w:r>
          <w:rPr>
            <w:rFonts w:ascii="Times New Roman" w:eastAsia="Songti SC" w:hAnsi="Times New Roman" w:cs="Times New Roman" w:hint="eastAsia"/>
            <w:sz w:val="18"/>
            <w:szCs w:val="18"/>
            <w:rPrChange w:id="702" w:author="sisleyzhou" w:date="2019-09-15T19:01:00Z">
              <w:rPr>
                <w:rFonts w:ascii="Chalkboard" w:eastAsia="Songti SC" w:hAnsi="Chalkboard" w:cs="Chalkboard" w:hint="eastAsia"/>
                <w:sz w:val="18"/>
                <w:szCs w:val="18"/>
              </w:rPr>
            </w:rPrChange>
          </w:rPr>
          <w:delText>sex</w:delText>
        </w:r>
        <w:r>
          <w:rPr>
            <w:rFonts w:ascii="Times New Roman" w:eastAsia="Songti SC" w:hAnsi="Times New Roman" w:cs="Times New Roman"/>
            <w:sz w:val="18"/>
            <w:szCs w:val="18"/>
            <w:rPrChange w:id="703" w:author="sisleyzhou" w:date="2019-09-15T19:01:00Z">
              <w:rPr>
                <w:rFonts w:ascii="Chalkboard" w:eastAsia="Songti SC" w:hAnsi="Chalkboard" w:cs="Chalkboard"/>
                <w:sz w:val="18"/>
                <w:szCs w:val="18"/>
              </w:rPr>
            </w:rPrChange>
          </w:rPr>
          <w:delText xml:space="preserve"> </w:delText>
        </w:r>
        <w:r>
          <w:rPr>
            <w:rFonts w:ascii="Times New Roman" w:eastAsia="Songti SC" w:hAnsi="Times New Roman" w:cs="Times New Roman" w:hint="eastAsia"/>
            <w:sz w:val="18"/>
            <w:szCs w:val="18"/>
            <w:rPrChange w:id="704" w:author="sisleyzhou" w:date="2019-09-15T19:01:00Z">
              <w:rPr>
                <w:rFonts w:ascii="Chalkboard" w:eastAsia="Songti SC" w:hAnsi="Chalkboard" w:cs="Chalkboard" w:hint="eastAsia"/>
                <w:sz w:val="18"/>
                <w:szCs w:val="18"/>
              </w:rPr>
            </w:rPrChange>
          </w:rPr>
          <w:delText>education</w:delText>
        </w:r>
        <w:r>
          <w:rPr>
            <w:rFonts w:ascii="Times New Roman" w:eastAsia="Songti SC" w:hAnsi="Times New Roman" w:cs="Times New Roman" w:hint="eastAsia"/>
            <w:sz w:val="18"/>
            <w:szCs w:val="18"/>
            <w:rPrChange w:id="705" w:author="sisleyzhou" w:date="2019-09-15T19:01:00Z">
              <w:rPr>
                <w:rFonts w:ascii="Chalkboard" w:eastAsia="Songti SC" w:hAnsi="Chalkboard" w:cs="Chalkboard" w:hint="eastAsia"/>
                <w:sz w:val="18"/>
                <w:szCs w:val="18"/>
              </w:rPr>
            </w:rPrChange>
          </w:rPr>
          <w:delText>的看法，感受到了社会中更多群体的呼声，更了解了他们的需求。自己觉得会更加有责任感，从一开始只是觉得好玩，想做好玩的游戏，但现在似乎这个想法会更复杂了。</w:delText>
        </w:r>
      </w:del>
    </w:p>
    <w:p w:rsidR="001174BA" w:rsidRPr="001174BA" w:rsidRDefault="001174BA">
      <w:pPr>
        <w:spacing w:line="240" w:lineRule="exact"/>
        <w:rPr>
          <w:rFonts w:ascii="Times New Roman" w:eastAsia="Songti SC" w:hAnsi="Times New Roman" w:cs="Times New Roman"/>
          <w:sz w:val="18"/>
          <w:szCs w:val="18"/>
          <w:rPrChange w:id="706" w:author="sisleyzhou" w:date="2019-09-15T19:01:00Z">
            <w:rPr>
              <w:rFonts w:ascii="Chalkboard" w:eastAsia="Songti SC" w:hAnsi="Chalkboard" w:cs="Chalkboard"/>
              <w:sz w:val="18"/>
              <w:szCs w:val="18"/>
            </w:rPr>
          </w:rPrChange>
        </w:rPr>
      </w:pPr>
    </w:p>
    <w:p w:rsidR="001174BA" w:rsidRPr="001174BA" w:rsidRDefault="004141D1">
      <w:pPr>
        <w:spacing w:line="240" w:lineRule="exact"/>
        <w:rPr>
          <w:rFonts w:ascii="Times New Roman" w:eastAsia="Songti SC" w:hAnsi="Times New Roman" w:cs="Times New Roman"/>
          <w:sz w:val="18"/>
          <w:szCs w:val="18"/>
          <w:rPrChange w:id="707" w:author="sisleyzhou" w:date="2019-09-15T19:01:00Z">
            <w:rPr>
              <w:rFonts w:ascii="Chalkboard" w:eastAsia="Songti SC" w:hAnsi="Chalkboard" w:cs="Chalkboard"/>
              <w:sz w:val="18"/>
              <w:szCs w:val="18"/>
            </w:rPr>
          </w:rPrChange>
        </w:rPr>
      </w:pPr>
      <w:ins w:id="708" w:author="翁 安志" w:date="2019-09-19T21:28:00Z">
        <w:r>
          <w:rPr>
            <w:rFonts w:ascii="Times New Roman" w:eastAsia="Songti SC" w:hAnsi="Times New Roman" w:cs="Times New Roman" w:hint="eastAsia"/>
            <w:sz w:val="18"/>
            <w:szCs w:val="18"/>
          </w:rPr>
          <w:t>I</w:t>
        </w:r>
        <w:r>
          <w:rPr>
            <w:rFonts w:ascii="Times New Roman" w:eastAsia="Songti SC" w:hAnsi="Times New Roman" w:cs="Times New Roman"/>
            <w:sz w:val="18"/>
            <w:szCs w:val="18"/>
          </w:rPr>
          <w:t xml:space="preserve">n order to find the actor for the game, I lied to one of my friends. </w:t>
        </w:r>
      </w:ins>
      <w:ins w:id="709" w:author="sisleyzhou" w:date="2019-09-17T16:37:00Z">
        <w:del w:id="710" w:author="翁 安志" w:date="2019-09-19T21:28:00Z">
          <w:r w:rsidR="00D10BE2" w:rsidDel="004141D1">
            <w:rPr>
              <w:rFonts w:ascii="Times New Roman" w:eastAsia="Songti SC" w:hAnsi="Times New Roman" w:cs="Times New Roman"/>
              <w:sz w:val="18"/>
              <w:szCs w:val="18"/>
            </w:rPr>
            <w:delText>为了找到一个演员，</w:delText>
          </w:r>
        </w:del>
      </w:ins>
      <w:ins w:id="711" w:author="sisleyzhou" w:date="2019-09-17T16:41:00Z">
        <w:del w:id="712" w:author="翁 安志" w:date="2019-09-19T21:28:00Z">
          <w:r w:rsidR="00D10BE2" w:rsidDel="004141D1">
            <w:rPr>
              <w:rFonts w:ascii="Times New Roman" w:eastAsia="Songti SC" w:hAnsi="Times New Roman" w:cs="Times New Roman"/>
              <w:sz w:val="18"/>
              <w:szCs w:val="18"/>
            </w:rPr>
            <w:delText>我</w:delText>
          </w:r>
          <w:r w:rsidR="00D10BE2" w:rsidDel="004141D1">
            <w:rPr>
              <w:rFonts w:ascii="Times New Roman" w:eastAsia="Songti SC" w:hAnsi="Times New Roman" w:cs="Times New Roman"/>
              <w:sz w:val="18"/>
              <w:szCs w:val="18"/>
            </w:rPr>
            <w:delText>‘</w:delText>
          </w:r>
          <w:r w:rsidR="00D10BE2" w:rsidDel="004141D1">
            <w:rPr>
              <w:rFonts w:ascii="Times New Roman" w:eastAsia="Songti SC" w:hAnsi="Times New Roman" w:cs="Times New Roman"/>
              <w:sz w:val="18"/>
              <w:szCs w:val="18"/>
            </w:rPr>
            <w:delText>欺骗</w:delText>
          </w:r>
          <w:r w:rsidR="00D10BE2" w:rsidDel="004141D1">
            <w:rPr>
              <w:rFonts w:ascii="Times New Roman" w:eastAsia="Songti SC" w:hAnsi="Times New Roman" w:cs="Times New Roman"/>
              <w:sz w:val="18"/>
              <w:szCs w:val="18"/>
            </w:rPr>
            <w:delText>’</w:delText>
          </w:r>
          <w:r w:rsidR="00D10BE2" w:rsidDel="004141D1">
            <w:rPr>
              <w:rFonts w:ascii="Times New Roman" w:eastAsia="Songti SC" w:hAnsi="Times New Roman" w:cs="Times New Roman"/>
              <w:sz w:val="18"/>
              <w:szCs w:val="18"/>
            </w:rPr>
            <w:delText>了我的一个朋友。</w:delText>
          </w:r>
        </w:del>
      </w:ins>
      <w:del w:id="713" w:author="sisleyzhou" w:date="2019-09-17T16:37:00Z">
        <w:r w:rsidR="00D10BE2">
          <w:rPr>
            <w:rFonts w:ascii="Times New Roman" w:eastAsia="Songti SC" w:hAnsi="Times New Roman" w:cs="Times New Roman"/>
            <w:sz w:val="18"/>
            <w:szCs w:val="18"/>
            <w:rPrChange w:id="714" w:author="sisleyzhou" w:date="2019-09-15T19:01:00Z">
              <w:rPr>
                <w:rFonts w:ascii="Chalkboard" w:eastAsia="Songti SC" w:hAnsi="Chalkboard" w:cs="Chalkboard"/>
                <w:sz w:val="18"/>
                <w:szCs w:val="18"/>
              </w:rPr>
            </w:rPrChange>
          </w:rPr>
          <w:delText xml:space="preserve">The shooting part of the game is the most fun part. For the first episode, we used one of the team </w:delText>
        </w:r>
        <w:r w:rsidR="00D10BE2">
          <w:rPr>
            <w:rFonts w:ascii="Times New Roman" w:eastAsia="Songti SC" w:hAnsi="Times New Roman" w:cs="Times New Roman"/>
            <w:sz w:val="18"/>
            <w:szCs w:val="18"/>
            <w:rPrChange w:id="715" w:author="sisleyzhou" w:date="2019-09-15T19:01:00Z">
              <w:rPr>
                <w:rFonts w:ascii="Chalkboard" w:eastAsia="Songti SC" w:hAnsi="Chalkboard" w:cs="Chalkboard"/>
                <w:sz w:val="18"/>
                <w:szCs w:val="18"/>
              </w:rPr>
            </w:rPrChange>
          </w:rPr>
          <w:delText xml:space="preserve">member’s home as the setting. On my way to the house, </w:delText>
        </w:r>
      </w:del>
      <w:r w:rsidR="00D10BE2">
        <w:rPr>
          <w:rFonts w:ascii="Times New Roman" w:eastAsia="Songti SC" w:hAnsi="Times New Roman" w:cs="Times New Roman"/>
          <w:sz w:val="18"/>
          <w:szCs w:val="18"/>
          <w:rPrChange w:id="716" w:author="sisleyzhou" w:date="2019-09-15T19:01:00Z">
            <w:rPr>
              <w:rFonts w:ascii="Chalkboard" w:eastAsia="Songti SC" w:hAnsi="Chalkboard" w:cs="Chalkboard"/>
              <w:sz w:val="18"/>
              <w:szCs w:val="18"/>
            </w:rPr>
          </w:rPrChange>
        </w:rPr>
        <w:t xml:space="preserve">I </w:t>
      </w:r>
      <w:del w:id="717" w:author="sisleyzhou" w:date="2019-09-17T16:37:00Z">
        <w:r w:rsidR="00D10BE2">
          <w:rPr>
            <w:rFonts w:ascii="Times New Roman" w:eastAsia="Songti SC" w:hAnsi="Times New Roman" w:cs="Times New Roman"/>
            <w:sz w:val="18"/>
            <w:szCs w:val="18"/>
            <w:rPrChange w:id="718" w:author="sisleyzhou" w:date="2019-09-15T19:01:00Z">
              <w:rPr>
                <w:rFonts w:ascii="Chalkboard" w:eastAsia="Songti SC" w:hAnsi="Chalkboard" w:cs="Chalkboard"/>
                <w:sz w:val="18"/>
                <w:szCs w:val="18"/>
              </w:rPr>
            </w:rPrChange>
          </w:rPr>
          <w:delText xml:space="preserve">asked one of my friend to come out and </w:delText>
        </w:r>
      </w:del>
      <w:r w:rsidR="00D10BE2">
        <w:rPr>
          <w:rFonts w:ascii="Times New Roman" w:eastAsia="Songti SC" w:hAnsi="Times New Roman" w:cs="Times New Roman"/>
          <w:sz w:val="18"/>
          <w:szCs w:val="18"/>
          <w:rPrChange w:id="719" w:author="sisleyzhou" w:date="2019-09-15T19:01:00Z">
            <w:rPr>
              <w:rFonts w:ascii="Chalkboard" w:eastAsia="Songti SC" w:hAnsi="Chalkboard" w:cs="Chalkboard"/>
              <w:sz w:val="18"/>
              <w:szCs w:val="18"/>
            </w:rPr>
          </w:rPrChange>
        </w:rPr>
        <w:t xml:space="preserve">told </w:t>
      </w:r>
      <w:ins w:id="720" w:author="sisleyzhou" w:date="2019-09-17T16:37:00Z">
        <w:r w:rsidR="00D10BE2">
          <w:rPr>
            <w:rFonts w:ascii="Times New Roman" w:eastAsia="Songti SC" w:hAnsi="Times New Roman" w:cs="Times New Roman"/>
            <w:sz w:val="18"/>
            <w:szCs w:val="18"/>
          </w:rPr>
          <w:t xml:space="preserve">one of my friend </w:t>
        </w:r>
      </w:ins>
      <w:del w:id="721" w:author="sisleyzhou" w:date="2019-09-17T16:37:00Z">
        <w:r w:rsidR="00D10BE2">
          <w:rPr>
            <w:rFonts w:ascii="Times New Roman" w:eastAsia="Songti SC" w:hAnsi="Times New Roman" w:cs="Times New Roman"/>
            <w:sz w:val="18"/>
            <w:szCs w:val="18"/>
            <w:rPrChange w:id="722" w:author="sisleyzhou" w:date="2019-09-15T19:01:00Z">
              <w:rPr>
                <w:rFonts w:ascii="Chalkboard" w:eastAsia="Songti SC" w:hAnsi="Chalkboard" w:cs="Chalkboard"/>
                <w:sz w:val="18"/>
                <w:szCs w:val="18"/>
              </w:rPr>
            </w:rPrChange>
          </w:rPr>
          <w:delText>him</w:delText>
        </w:r>
      </w:del>
      <w:del w:id="723" w:author="翁 安志" w:date="2019-09-19T21:28:00Z">
        <w:r w:rsidR="00D10BE2" w:rsidDel="004141D1">
          <w:rPr>
            <w:rFonts w:ascii="Times New Roman" w:eastAsia="Songti SC" w:hAnsi="Times New Roman" w:cs="Times New Roman"/>
            <w:sz w:val="18"/>
            <w:szCs w:val="18"/>
            <w:rPrChange w:id="724" w:author="sisleyzhou" w:date="2019-09-15T19:01:00Z">
              <w:rPr>
                <w:rFonts w:ascii="Chalkboard" w:eastAsia="Songti SC" w:hAnsi="Chalkboard" w:cs="Chalkboard"/>
                <w:sz w:val="18"/>
                <w:szCs w:val="18"/>
              </w:rPr>
            </w:rPrChange>
          </w:rPr>
          <w:delText xml:space="preserve"> </w:delText>
        </w:r>
      </w:del>
      <w:r w:rsidR="00D10BE2">
        <w:rPr>
          <w:rFonts w:ascii="Times New Roman" w:eastAsia="Songti SC" w:hAnsi="Times New Roman" w:cs="Times New Roman"/>
          <w:sz w:val="18"/>
          <w:szCs w:val="18"/>
          <w:rPrChange w:id="725" w:author="sisleyzhou" w:date="2019-09-15T19:01:00Z">
            <w:rPr>
              <w:rFonts w:ascii="Chalkboard" w:eastAsia="Songti SC" w:hAnsi="Chalkboard" w:cs="Chalkboard"/>
              <w:sz w:val="18"/>
              <w:szCs w:val="18"/>
            </w:rPr>
          </w:rPrChange>
        </w:rPr>
        <w:t>that I am going to buy him a dinner</w:t>
      </w:r>
      <w:ins w:id="726" w:author="翁 安志" w:date="2019-09-19T21:28:00Z">
        <w:r w:rsidR="00C92850">
          <w:rPr>
            <w:rFonts w:ascii="Times New Roman" w:eastAsia="Songti SC" w:hAnsi="Times New Roman" w:cs="Times New Roman"/>
            <w:sz w:val="18"/>
            <w:szCs w:val="18"/>
          </w:rPr>
          <w:t xml:space="preserve"> and will pick him up an hour later on one day</w:t>
        </w:r>
      </w:ins>
      <w:del w:id="727" w:author="翁 安志" w:date="2019-09-19T21:28:00Z">
        <w:r w:rsidR="00D10BE2" w:rsidDel="00C92850">
          <w:rPr>
            <w:rFonts w:ascii="Times New Roman" w:eastAsia="Songti SC" w:hAnsi="Times New Roman" w:cs="Times New Roman"/>
            <w:sz w:val="18"/>
            <w:szCs w:val="18"/>
            <w:rPrChange w:id="728" w:author="sisleyzhou" w:date="2019-09-15T19:01:00Z">
              <w:rPr>
                <w:rFonts w:ascii="Chalkboard" w:eastAsia="Songti SC" w:hAnsi="Chalkboard" w:cs="Chalkboard"/>
                <w:sz w:val="18"/>
                <w:szCs w:val="18"/>
              </w:rPr>
            </w:rPrChange>
          </w:rPr>
          <w:delText xml:space="preserve"> </w:delText>
        </w:r>
      </w:del>
      <w:del w:id="729" w:author="sisleyzhou" w:date="2019-09-17T16:37:00Z">
        <w:r w:rsidR="00D10BE2">
          <w:rPr>
            <w:rFonts w:ascii="Times New Roman" w:eastAsia="Songti SC" w:hAnsi="Times New Roman" w:cs="Times New Roman"/>
            <w:sz w:val="18"/>
            <w:szCs w:val="18"/>
            <w:rPrChange w:id="730" w:author="sisleyzhou" w:date="2019-09-15T19:01:00Z">
              <w:rPr>
                <w:rFonts w:ascii="Chalkboard" w:eastAsia="Songti SC" w:hAnsi="Chalkboard" w:cs="Chalkboard"/>
                <w:sz w:val="18"/>
                <w:szCs w:val="18"/>
              </w:rPr>
            </w:rPrChange>
          </w:rPr>
          <w:delText>and hang out together</w:delText>
        </w:r>
      </w:del>
      <w:r w:rsidR="00D10BE2">
        <w:rPr>
          <w:rFonts w:ascii="Times New Roman" w:eastAsia="Songti SC" w:hAnsi="Times New Roman" w:cs="Times New Roman"/>
          <w:sz w:val="18"/>
          <w:szCs w:val="18"/>
          <w:rPrChange w:id="731" w:author="sisleyzhou" w:date="2019-09-15T19:01:00Z">
            <w:rPr>
              <w:rFonts w:ascii="Chalkboard" w:eastAsia="Songti SC" w:hAnsi="Chalkboard" w:cs="Chalkboard"/>
              <w:sz w:val="18"/>
              <w:szCs w:val="18"/>
            </w:rPr>
          </w:rPrChange>
        </w:rPr>
        <w:t>. After he got on the taxi, I told him that I wanted him to be the main charac</w:t>
      </w:r>
      <w:r w:rsidR="00D10BE2">
        <w:rPr>
          <w:rFonts w:ascii="Times New Roman" w:eastAsia="Songti SC" w:hAnsi="Times New Roman" w:cs="Times New Roman"/>
          <w:sz w:val="18"/>
          <w:szCs w:val="18"/>
          <w:rPrChange w:id="732" w:author="sisleyzhou" w:date="2019-09-15T19:01:00Z">
            <w:rPr>
              <w:rFonts w:ascii="Chalkboard" w:eastAsia="Songti SC" w:hAnsi="Chalkboard" w:cs="Chalkboard"/>
              <w:sz w:val="18"/>
              <w:szCs w:val="18"/>
            </w:rPr>
          </w:rPrChange>
        </w:rPr>
        <w:t xml:space="preserve">ter of our sex-education game who was going to act as a counter role in the episode. </w:t>
      </w:r>
      <w:del w:id="733" w:author="sisleyzhou" w:date="2019-09-17T17:32:00Z">
        <w:r w:rsidR="00D10BE2">
          <w:rPr>
            <w:rFonts w:ascii="Times New Roman" w:eastAsia="Songti SC" w:hAnsi="Times New Roman" w:cs="Times New Roman"/>
            <w:sz w:val="18"/>
            <w:szCs w:val="18"/>
            <w:rPrChange w:id="734" w:author="sisleyzhou" w:date="2019-09-15T19:01:00Z">
              <w:rPr>
                <w:rFonts w:ascii="Chalkboard" w:eastAsia="Songti SC" w:hAnsi="Chalkboard" w:cs="Chalkboard"/>
                <w:sz w:val="18"/>
                <w:szCs w:val="18"/>
              </w:rPr>
            </w:rPrChange>
          </w:rPr>
          <w:delText xml:space="preserve">Although </w:delText>
        </w:r>
      </w:del>
      <w:ins w:id="735" w:author="sisleyzhou" w:date="2019-09-17T17:32:00Z">
        <w:r w:rsidR="00D10BE2">
          <w:rPr>
            <w:rFonts w:ascii="Times New Roman" w:eastAsia="Songti SC" w:hAnsi="Times New Roman" w:cs="Times New Roman"/>
            <w:sz w:val="18"/>
            <w:szCs w:val="18"/>
          </w:rPr>
          <w:t xml:space="preserve">As expected, </w:t>
        </w:r>
      </w:ins>
      <w:r w:rsidR="00D10BE2">
        <w:rPr>
          <w:rFonts w:ascii="Times New Roman" w:eastAsia="Songti SC" w:hAnsi="Times New Roman" w:cs="Times New Roman"/>
          <w:sz w:val="18"/>
          <w:szCs w:val="18"/>
          <w:rPrChange w:id="736" w:author="sisleyzhou" w:date="2019-09-15T19:01:00Z">
            <w:rPr>
              <w:rFonts w:ascii="Chalkboard" w:eastAsia="Songti SC" w:hAnsi="Chalkboard" w:cs="Chalkboard"/>
              <w:sz w:val="18"/>
              <w:szCs w:val="18"/>
            </w:rPr>
          </w:rPrChange>
        </w:rPr>
        <w:t xml:space="preserve">he </w:t>
      </w:r>
      <w:del w:id="737" w:author="sisleyzhou" w:date="2019-09-17T17:33:00Z">
        <w:r w:rsidR="00D10BE2">
          <w:rPr>
            <w:rFonts w:ascii="Times New Roman" w:eastAsia="Songti SC" w:hAnsi="Times New Roman" w:cs="Times New Roman"/>
            <w:sz w:val="18"/>
            <w:szCs w:val="18"/>
            <w:rPrChange w:id="738" w:author="sisleyzhou" w:date="2019-09-15T19:01:00Z">
              <w:rPr>
                <w:rFonts w:ascii="Chalkboard" w:eastAsia="Songti SC" w:hAnsi="Chalkboard" w:cs="Chalkboard"/>
                <w:sz w:val="18"/>
                <w:szCs w:val="18"/>
              </w:rPr>
            </w:rPrChange>
          </w:rPr>
          <w:delText>ha</w:delText>
        </w:r>
      </w:del>
      <w:del w:id="739" w:author="sisleyzhou" w:date="2019-09-17T17:32:00Z">
        <w:r w:rsidR="00D10BE2">
          <w:rPr>
            <w:rFonts w:ascii="Times New Roman" w:eastAsia="Songti SC" w:hAnsi="Times New Roman" w:cs="Times New Roman"/>
            <w:sz w:val="18"/>
            <w:szCs w:val="18"/>
            <w:rPrChange w:id="740" w:author="sisleyzhou" w:date="2019-09-15T19:01:00Z">
              <w:rPr>
                <w:rFonts w:ascii="Chalkboard" w:eastAsia="Songti SC" w:hAnsi="Chalkboard" w:cs="Chalkboard"/>
                <w:sz w:val="18"/>
                <w:szCs w:val="18"/>
              </w:rPr>
            </w:rPrChange>
          </w:rPr>
          <w:delText xml:space="preserve">s </w:delText>
        </w:r>
      </w:del>
      <w:r w:rsidR="00D10BE2">
        <w:rPr>
          <w:rFonts w:ascii="Times New Roman" w:eastAsia="Songti SC" w:hAnsi="Times New Roman" w:cs="Times New Roman"/>
          <w:sz w:val="18"/>
          <w:szCs w:val="18"/>
          <w:rPrChange w:id="741" w:author="sisleyzhou" w:date="2019-09-15T19:01:00Z">
            <w:rPr>
              <w:rFonts w:ascii="Chalkboard" w:eastAsia="Songti SC" w:hAnsi="Chalkboard" w:cs="Chalkboard"/>
              <w:sz w:val="18"/>
              <w:szCs w:val="18"/>
            </w:rPr>
          </w:rPrChange>
        </w:rPr>
        <w:t>showed his immediate reluctancy</w:t>
      </w:r>
      <w:ins w:id="742" w:author="sisleyzhou" w:date="2019-09-17T17:33:00Z">
        <w:r w:rsidR="00D10BE2">
          <w:rPr>
            <w:rFonts w:ascii="Times New Roman" w:eastAsia="Songti SC" w:hAnsi="Times New Roman" w:cs="Times New Roman"/>
            <w:sz w:val="18"/>
            <w:szCs w:val="18"/>
          </w:rPr>
          <w:t>. He had to</w:t>
        </w:r>
      </w:ins>
      <w:del w:id="743" w:author="sisleyzhou" w:date="2019-09-17T17:33:00Z">
        <w:r w:rsidR="00D10BE2">
          <w:rPr>
            <w:rFonts w:ascii="Times New Roman" w:eastAsia="Songti SC" w:hAnsi="Times New Roman" w:cs="Times New Roman"/>
            <w:sz w:val="18"/>
            <w:szCs w:val="18"/>
            <w:rPrChange w:id="744" w:author="sisleyzhou" w:date="2019-09-15T19:01:00Z">
              <w:rPr>
                <w:rFonts w:ascii="Chalkboard" w:eastAsia="Songti SC" w:hAnsi="Chalkboard" w:cs="Chalkboard"/>
                <w:sz w:val="18"/>
                <w:szCs w:val="18"/>
              </w:rPr>
            </w:rPrChange>
          </w:rPr>
          <w:delText>, but he</w:delText>
        </w:r>
      </w:del>
      <w:r w:rsidR="00D10BE2">
        <w:rPr>
          <w:rFonts w:ascii="Times New Roman" w:eastAsia="Songti SC" w:hAnsi="Times New Roman" w:cs="Times New Roman"/>
          <w:sz w:val="18"/>
          <w:szCs w:val="18"/>
          <w:rPrChange w:id="745" w:author="sisleyzhou" w:date="2019-09-15T19:01:00Z">
            <w:rPr>
              <w:rFonts w:ascii="Chalkboard" w:eastAsia="Songti SC" w:hAnsi="Chalkboard" w:cs="Chalkboard"/>
              <w:sz w:val="18"/>
              <w:szCs w:val="18"/>
            </w:rPr>
          </w:rPrChange>
        </w:rPr>
        <w:t xml:space="preserve"> </w:t>
      </w:r>
      <w:del w:id="746" w:author="sisleyzhou" w:date="2019-09-17T17:33:00Z">
        <w:r w:rsidR="00D10BE2">
          <w:rPr>
            <w:rFonts w:ascii="Times New Roman" w:eastAsia="Songti SC" w:hAnsi="Times New Roman" w:cs="Times New Roman"/>
            <w:sz w:val="18"/>
            <w:szCs w:val="18"/>
            <w:rPrChange w:id="747" w:author="sisleyzhou" w:date="2019-09-15T19:01:00Z">
              <w:rPr>
                <w:rFonts w:ascii="Chalkboard" w:eastAsia="Songti SC" w:hAnsi="Chalkboard" w:cs="Chalkboard"/>
                <w:sz w:val="18"/>
                <w:szCs w:val="18"/>
              </w:rPr>
            </w:rPrChange>
          </w:rPr>
          <w:delText>eventually agreed</w:delText>
        </w:r>
      </w:del>
      <w:ins w:id="748" w:author="sisleyzhou" w:date="2019-09-17T17:33:00Z">
        <w:r w:rsidR="00D10BE2">
          <w:rPr>
            <w:rFonts w:ascii="Times New Roman" w:eastAsia="Songti SC" w:hAnsi="Times New Roman" w:cs="Times New Roman"/>
            <w:sz w:val="18"/>
            <w:szCs w:val="18"/>
          </w:rPr>
          <w:t>agree</w:t>
        </w:r>
      </w:ins>
      <w:r w:rsidR="00D10BE2">
        <w:rPr>
          <w:rFonts w:ascii="Times New Roman" w:eastAsia="Songti SC" w:hAnsi="Times New Roman" w:cs="Times New Roman"/>
          <w:sz w:val="18"/>
          <w:szCs w:val="18"/>
          <w:rPrChange w:id="749" w:author="sisleyzhou" w:date="2019-09-15T19:01:00Z">
            <w:rPr>
              <w:rFonts w:ascii="Chalkboard" w:eastAsia="Songti SC" w:hAnsi="Chalkboard" w:cs="Chalkboard"/>
              <w:sz w:val="18"/>
              <w:szCs w:val="18"/>
            </w:rPr>
          </w:rPrChange>
        </w:rPr>
        <w:t xml:space="preserve"> after I informed him that he couldn’t get out of the car and the place we were heading to is dozens of miles away from the city.</w:t>
      </w:r>
      <w:ins w:id="750" w:author="sisleyzhou" w:date="2019-09-17T16:42:00Z">
        <w:r w:rsidR="00D10BE2">
          <w:rPr>
            <w:rFonts w:ascii="Times New Roman" w:eastAsia="Songti SC" w:hAnsi="Times New Roman" w:cs="Times New Roman"/>
            <w:sz w:val="18"/>
            <w:szCs w:val="18"/>
          </w:rPr>
          <w:t xml:space="preserve"> </w:t>
        </w:r>
      </w:ins>
      <w:ins w:id="751" w:author="翁 安志" w:date="2019-09-19T21:29:00Z">
        <w:r w:rsidR="00E44DFA">
          <w:rPr>
            <w:rFonts w:ascii="Times New Roman" w:eastAsia="Songti SC" w:hAnsi="Times New Roman" w:cs="Times New Roman"/>
            <w:sz w:val="18"/>
            <w:szCs w:val="18"/>
          </w:rPr>
          <w:t xml:space="preserve">Now, we always laugh out loud every time we talked about this, but </w:t>
        </w:r>
      </w:ins>
      <w:ins w:id="752" w:author="翁 安志" w:date="2019-09-19T21:32:00Z">
        <w:r w:rsidR="00D44830">
          <w:rPr>
            <w:rFonts w:ascii="Times New Roman" w:eastAsia="Songti SC" w:hAnsi="Times New Roman" w:cs="Times New Roman"/>
            <w:sz w:val="18"/>
            <w:szCs w:val="18"/>
          </w:rPr>
          <w:t>that</w:t>
        </w:r>
      </w:ins>
      <w:ins w:id="753" w:author="翁 安志" w:date="2019-09-19T21:29:00Z">
        <w:r w:rsidR="00E44DFA">
          <w:rPr>
            <w:rFonts w:ascii="Times New Roman" w:eastAsia="Songti SC" w:hAnsi="Times New Roman" w:cs="Times New Roman"/>
            <w:sz w:val="18"/>
            <w:szCs w:val="18"/>
          </w:rPr>
          <w:t xml:space="preserve"> was an act caused by helplessness</w:t>
        </w:r>
      </w:ins>
      <w:ins w:id="754" w:author="翁 安志" w:date="2019-09-19T21:30:00Z">
        <w:r w:rsidR="00B55F80">
          <w:rPr>
            <w:rFonts w:ascii="Times New Roman" w:eastAsia="Songti SC" w:hAnsi="Times New Roman" w:cs="Times New Roman"/>
            <w:sz w:val="18"/>
            <w:szCs w:val="18"/>
          </w:rPr>
          <w:t xml:space="preserve">. There was also one time we tried to film a shot where the actor is going to kiss the player, </w:t>
        </w:r>
      </w:ins>
      <w:ins w:id="755" w:author="翁 安志" w:date="2019-09-19T21:31:00Z">
        <w:r w:rsidR="00B55F80">
          <w:rPr>
            <w:rFonts w:ascii="Times New Roman" w:eastAsia="Songti SC" w:hAnsi="Times New Roman" w:cs="Times New Roman"/>
            <w:sz w:val="18"/>
            <w:szCs w:val="18"/>
          </w:rPr>
          <w:t xml:space="preserve">which means the camera itself. As the camera guy on that day, I lied down on the bed with the camera and had my friend laid on me trying to kiss the camera while he was wearing a leopard skin bath-clothe. </w:t>
        </w:r>
      </w:ins>
      <w:ins w:id="756" w:author="翁 安志" w:date="2019-09-19T21:32:00Z">
        <w:r w:rsidR="00D13B9C">
          <w:rPr>
            <w:rFonts w:ascii="Times New Roman" w:eastAsia="Songti SC" w:hAnsi="Times New Roman" w:cs="Times New Roman"/>
            <w:sz w:val="18"/>
            <w:szCs w:val="18"/>
          </w:rPr>
          <w:t>All t</w:t>
        </w:r>
      </w:ins>
      <w:ins w:id="757" w:author="sisleyzhou" w:date="2019-09-17T16:42:00Z">
        <w:del w:id="758" w:author="翁 安志" w:date="2019-09-19T21:30:00Z">
          <w:r w:rsidR="00D10BE2" w:rsidDel="00B55F80">
            <w:rPr>
              <w:rFonts w:ascii="Times New Roman" w:eastAsia="Songti SC" w:hAnsi="Times New Roman" w:cs="Times New Roman"/>
              <w:sz w:val="18"/>
              <w:szCs w:val="18"/>
            </w:rPr>
            <w:delText>现在每次提到这个我们都会哈哈大笑，但事实上当时真的非常的无奈。但我觉得</w:delText>
          </w:r>
        </w:del>
      </w:ins>
      <w:del w:id="759" w:author="sisleyzhou" w:date="2019-09-17T16:42:00Z">
        <w:r w:rsidR="00D10BE2">
          <w:rPr>
            <w:rFonts w:ascii="Times New Roman" w:eastAsia="Songti SC" w:hAnsi="Times New Roman" w:cs="Times New Roman"/>
            <w:sz w:val="18"/>
            <w:szCs w:val="18"/>
            <w:rPrChange w:id="760" w:author="sisleyzhou" w:date="2019-09-15T19:01:00Z">
              <w:rPr>
                <w:rFonts w:ascii="Chalkboard" w:eastAsia="Songti SC" w:hAnsi="Chalkboard" w:cs="Chalkboard"/>
                <w:sz w:val="18"/>
                <w:szCs w:val="18"/>
              </w:rPr>
            </w:rPrChange>
          </w:rPr>
          <w:delText xml:space="preserve"> In addition, I bought him the dinner. During the shooting of the second episode, we rented</w:delText>
        </w:r>
        <w:r w:rsidR="00D10BE2">
          <w:rPr>
            <w:rFonts w:ascii="Times New Roman" w:eastAsia="Songti SC" w:hAnsi="Times New Roman" w:cs="Times New Roman"/>
            <w:sz w:val="18"/>
            <w:szCs w:val="18"/>
            <w:rPrChange w:id="761" w:author="sisleyzhou" w:date="2019-09-15T19:01:00Z">
              <w:rPr>
                <w:rFonts w:ascii="Chalkboard" w:eastAsia="Songti SC" w:hAnsi="Chalkboard" w:cs="Chalkboard"/>
                <w:sz w:val="18"/>
                <w:szCs w:val="18"/>
              </w:rPr>
            </w:rPrChange>
          </w:rPr>
          <w:delText xml:space="preserve"> an Airbnb house for shooting purpose and we ordered BBQ there at night while watching a movie. I will still candidly smile every time I thought of these events, and </w:delText>
        </w:r>
      </w:del>
      <w:del w:id="762" w:author="翁 安志" w:date="2019-09-19T21:31:00Z">
        <w:r w:rsidR="00D10BE2" w:rsidDel="00D13B9C">
          <w:rPr>
            <w:rFonts w:ascii="Times New Roman" w:eastAsia="Songti SC" w:hAnsi="Times New Roman" w:cs="Times New Roman"/>
            <w:sz w:val="18"/>
            <w:szCs w:val="18"/>
            <w:rPrChange w:id="763" w:author="sisleyzhou" w:date="2019-09-15T19:01:00Z">
              <w:rPr>
                <w:rFonts w:ascii="Chalkboard" w:eastAsia="Songti SC" w:hAnsi="Chalkboard" w:cs="Chalkboard"/>
                <w:sz w:val="18"/>
                <w:szCs w:val="18"/>
              </w:rPr>
            </w:rPrChange>
          </w:rPr>
          <w:delText>t</w:delText>
        </w:r>
      </w:del>
      <w:r w:rsidR="00D10BE2">
        <w:rPr>
          <w:rFonts w:ascii="Times New Roman" w:eastAsia="Songti SC" w:hAnsi="Times New Roman" w:cs="Times New Roman"/>
          <w:sz w:val="18"/>
          <w:szCs w:val="18"/>
          <w:rPrChange w:id="764" w:author="sisleyzhou" w:date="2019-09-15T19:01:00Z">
            <w:rPr>
              <w:rFonts w:ascii="Chalkboard" w:eastAsia="Songti SC" w:hAnsi="Chalkboard" w:cs="Chalkboard"/>
              <w:sz w:val="18"/>
              <w:szCs w:val="18"/>
            </w:rPr>
          </w:rPrChange>
        </w:rPr>
        <w:t xml:space="preserve">hese </w:t>
      </w:r>
      <w:ins w:id="765" w:author="翁 安志" w:date="2019-09-19T21:30:00Z">
        <w:r w:rsidR="00B55F80">
          <w:rPr>
            <w:rFonts w:ascii="Times New Roman" w:eastAsia="Songti SC" w:hAnsi="Times New Roman" w:cs="Times New Roman"/>
            <w:sz w:val="18"/>
            <w:szCs w:val="18"/>
          </w:rPr>
          <w:t xml:space="preserve">fun experiences </w:t>
        </w:r>
      </w:ins>
      <w:r w:rsidR="00D10BE2">
        <w:rPr>
          <w:rFonts w:ascii="Times New Roman" w:eastAsia="Songti SC" w:hAnsi="Times New Roman" w:cs="Times New Roman"/>
          <w:sz w:val="18"/>
          <w:szCs w:val="18"/>
          <w:rPrChange w:id="766" w:author="sisleyzhou" w:date="2019-09-15T19:01:00Z">
            <w:rPr>
              <w:rFonts w:ascii="Chalkboard" w:eastAsia="Songti SC" w:hAnsi="Chalkboard" w:cs="Chalkboard"/>
              <w:sz w:val="18"/>
              <w:szCs w:val="18"/>
            </w:rPr>
          </w:rPrChange>
        </w:rPr>
        <w:t>are also the forces that drive me to keep working till 1A.M to finish the coding par</w:t>
      </w:r>
      <w:r w:rsidR="00D10BE2">
        <w:rPr>
          <w:rFonts w:ascii="Times New Roman" w:eastAsia="Songti SC" w:hAnsi="Times New Roman" w:cs="Times New Roman"/>
          <w:sz w:val="18"/>
          <w:szCs w:val="18"/>
          <w:rPrChange w:id="767" w:author="sisleyzhou" w:date="2019-09-15T19:01:00Z">
            <w:rPr>
              <w:rFonts w:ascii="Chalkboard" w:eastAsia="Songti SC" w:hAnsi="Chalkboard" w:cs="Chalkboard"/>
              <w:sz w:val="18"/>
              <w:szCs w:val="18"/>
            </w:rPr>
          </w:rPrChange>
        </w:rPr>
        <w:t>t of the game after months of hard workings.</w:t>
      </w:r>
    </w:p>
    <w:p w:rsidR="001174BA" w:rsidRDefault="001174BA">
      <w:pPr>
        <w:spacing w:line="240" w:lineRule="exact"/>
        <w:rPr>
          <w:ins w:id="768" w:author="sisleyzhou" w:date="2019-09-17T16:55:00Z"/>
          <w:rFonts w:ascii="Times New Roman" w:eastAsia="Songti SC" w:hAnsi="Times New Roman" w:cs="Times New Roman"/>
          <w:sz w:val="18"/>
          <w:szCs w:val="18"/>
        </w:rPr>
      </w:pPr>
    </w:p>
    <w:p w:rsidR="001174BA" w:rsidRPr="001174BA" w:rsidDel="00E97796" w:rsidRDefault="00E97796">
      <w:pPr>
        <w:spacing w:line="240" w:lineRule="exact"/>
        <w:rPr>
          <w:del w:id="769" w:author="翁 安志" w:date="2019-09-19T21:34:00Z"/>
          <w:rFonts w:ascii="Times New Roman" w:eastAsia="Songti SC" w:hAnsi="Times New Roman" w:cs="Times New Roman"/>
          <w:sz w:val="18"/>
          <w:szCs w:val="18"/>
          <w:rPrChange w:id="770" w:author="sisleyzhou" w:date="2019-09-15T19:01:00Z">
            <w:rPr>
              <w:del w:id="771" w:author="翁 安志" w:date="2019-09-19T21:34:00Z"/>
              <w:rFonts w:ascii="Chalkboard" w:eastAsia="Songti SC" w:hAnsi="Chalkboard" w:cs="Chalkboard"/>
              <w:sz w:val="18"/>
              <w:szCs w:val="18"/>
            </w:rPr>
          </w:rPrChange>
        </w:rPr>
      </w:pPr>
      <w:ins w:id="772" w:author="翁 安志" w:date="2019-09-19T21:34:00Z">
        <w:r>
          <w:rPr>
            <w:rFonts w:ascii="Times New Roman" w:eastAsia="Songti SC" w:hAnsi="Times New Roman" w:cs="Times New Roman"/>
            <w:sz w:val="18"/>
            <w:szCs w:val="18"/>
          </w:rPr>
          <w:t xml:space="preserve">The whole process of game production is like playing a video game. </w:t>
        </w:r>
      </w:ins>
      <w:ins w:id="773" w:author="sisleyzhou" w:date="2019-09-17T17:16:00Z">
        <w:del w:id="774" w:author="翁 安志" w:date="2019-09-19T21:34:00Z">
          <w:r w:rsidR="00D10BE2" w:rsidDel="00E97796">
            <w:rPr>
              <w:rFonts w:ascii="Times New Roman" w:eastAsia="Songti SC" w:hAnsi="Times New Roman" w:cs="Times New Roman"/>
              <w:sz w:val="18"/>
              <w:szCs w:val="18"/>
            </w:rPr>
            <w:delText>打开</w:delText>
          </w:r>
          <w:r w:rsidR="00D10BE2" w:rsidDel="00E97796">
            <w:rPr>
              <w:rFonts w:ascii="Times New Roman" w:eastAsia="Songti SC" w:hAnsi="Times New Roman" w:cs="Times New Roman"/>
              <w:sz w:val="18"/>
              <w:szCs w:val="18"/>
            </w:rPr>
            <w:delText>‘</w:delText>
          </w:r>
          <w:r w:rsidR="00D10BE2" w:rsidDel="00E97796">
            <w:rPr>
              <w:rFonts w:ascii="Times New Roman" w:eastAsia="Songti SC" w:hAnsi="Times New Roman" w:cs="Times New Roman"/>
              <w:sz w:val="18"/>
              <w:szCs w:val="18"/>
            </w:rPr>
            <w:delText>枷锁</w:delText>
          </w:r>
          <w:r w:rsidR="00D10BE2" w:rsidDel="00E97796">
            <w:rPr>
              <w:rFonts w:ascii="Times New Roman" w:eastAsia="Songti SC" w:hAnsi="Times New Roman" w:cs="Times New Roman"/>
              <w:sz w:val="18"/>
              <w:szCs w:val="18"/>
            </w:rPr>
            <w:delText>’</w:delText>
          </w:r>
          <w:r w:rsidR="00D10BE2" w:rsidDel="00E97796">
            <w:rPr>
              <w:rFonts w:ascii="Times New Roman" w:eastAsia="Songti SC" w:hAnsi="Times New Roman" w:cs="Times New Roman"/>
              <w:sz w:val="18"/>
              <w:szCs w:val="18"/>
            </w:rPr>
            <w:delText>果然像马里奥探险那边需要层层通关。</w:delText>
          </w:r>
        </w:del>
      </w:ins>
    </w:p>
    <w:p w:rsidR="001174BA" w:rsidDel="0072359A" w:rsidRDefault="00D10BE2">
      <w:pPr>
        <w:spacing w:line="240" w:lineRule="exact"/>
        <w:rPr>
          <w:del w:id="775" w:author="翁 安志" w:date="2019-09-19T21:48:00Z"/>
          <w:rFonts w:ascii="Times New Roman" w:eastAsia="Songti SC" w:hAnsi="Times New Roman" w:cs="Times New Roman"/>
          <w:sz w:val="18"/>
          <w:szCs w:val="18"/>
        </w:rPr>
      </w:pPr>
      <w:del w:id="776" w:author="sisleyzhou" w:date="2019-09-17T17:17:00Z">
        <w:r>
          <w:rPr>
            <w:rFonts w:ascii="Times New Roman" w:eastAsia="Songti SC" w:hAnsi="Times New Roman" w:cs="Times New Roman"/>
            <w:sz w:val="18"/>
            <w:szCs w:val="18"/>
            <w:rPrChange w:id="777" w:author="sisleyzhou" w:date="2019-09-15T19:01:00Z">
              <w:rPr>
                <w:rFonts w:ascii="Chalkboard" w:eastAsia="Songti SC" w:hAnsi="Chalkboard" w:cs="Chalkboard"/>
                <w:sz w:val="18"/>
                <w:szCs w:val="18"/>
              </w:rPr>
            </w:rPrChange>
          </w:rPr>
          <w:delText>After finishing the game, I started the submission phase of the game. I was already well-informed that the Chinese software distributors will highly likely reject our game due to the top</w:delText>
        </w:r>
        <w:r>
          <w:rPr>
            <w:rFonts w:ascii="Times New Roman" w:eastAsia="Songti SC" w:hAnsi="Times New Roman" w:cs="Times New Roman"/>
            <w:sz w:val="18"/>
            <w:szCs w:val="18"/>
            <w:rPrChange w:id="778" w:author="sisleyzhou" w:date="2019-09-15T19:01:00Z">
              <w:rPr>
                <w:rFonts w:ascii="Chalkboard" w:eastAsia="Songti SC" w:hAnsi="Chalkboard" w:cs="Chalkboard"/>
                <w:sz w:val="18"/>
                <w:szCs w:val="18"/>
              </w:rPr>
            </w:rPrChange>
          </w:rPr>
          <w:delText>ic sensitivity of the game. So, I got a backup plan which was to submit the game to Steam, a global software distributor. But I still wanted to give it a try. Because our game was targeting to help the kids in mainland China, and if they could get the game</w:delText>
        </w:r>
        <w:r>
          <w:rPr>
            <w:rFonts w:ascii="Times New Roman" w:eastAsia="Songti SC" w:hAnsi="Times New Roman" w:cs="Times New Roman"/>
            <w:sz w:val="18"/>
            <w:szCs w:val="18"/>
            <w:rPrChange w:id="779" w:author="sisleyzhou" w:date="2019-09-15T19:01:00Z">
              <w:rPr>
                <w:rFonts w:ascii="Chalkboard" w:eastAsia="Songti SC" w:hAnsi="Chalkboard" w:cs="Chalkboard"/>
                <w:sz w:val="18"/>
                <w:szCs w:val="18"/>
              </w:rPr>
            </w:rPrChange>
          </w:rPr>
          <w:delText xml:space="preserve">s from Chinese software ditributors, the chance of getting played by them will be higher. With the wanting passion of helping the Chinese teenagers, I chose to submit the game to the Chinese distributors first. </w:delText>
        </w:r>
      </w:del>
      <w:ins w:id="780" w:author="翁 安志" w:date="2019-09-19T21:34:00Z">
        <w:r w:rsidR="00E97796">
          <w:rPr>
            <w:rFonts w:ascii="Times New Roman" w:eastAsia="Songti SC" w:hAnsi="Times New Roman" w:cs="Times New Roman" w:hint="eastAsia"/>
            <w:sz w:val="18"/>
            <w:szCs w:val="18"/>
          </w:rPr>
          <w:t>A</w:t>
        </w:r>
        <w:r w:rsidR="00E97796">
          <w:rPr>
            <w:rFonts w:ascii="Times New Roman" w:eastAsia="Songti SC" w:hAnsi="Times New Roman" w:cs="Times New Roman"/>
            <w:sz w:val="18"/>
            <w:szCs w:val="18"/>
          </w:rPr>
          <w:t xml:space="preserve">fter I finished the game and </w:t>
        </w:r>
      </w:ins>
      <w:ins w:id="781" w:author="sisleyzhou" w:date="2019-09-17T16:54:00Z">
        <w:del w:id="782" w:author="翁 安志" w:date="2019-09-19T21:34:00Z">
          <w:r w:rsidDel="00E97796">
            <w:rPr>
              <w:rFonts w:ascii="Times New Roman" w:eastAsia="Songti SC" w:hAnsi="Times New Roman" w:cs="Times New Roman"/>
              <w:sz w:val="18"/>
              <w:szCs w:val="18"/>
            </w:rPr>
            <w:delText>当</w:delText>
          </w:r>
        </w:del>
        <w:r>
          <w:rPr>
            <w:rFonts w:ascii="Times New Roman" w:eastAsia="Songti SC" w:hAnsi="Times New Roman" w:cs="Times New Roman"/>
            <w:sz w:val="18"/>
            <w:szCs w:val="18"/>
          </w:rPr>
          <w:t>submit</w:t>
        </w:r>
      </w:ins>
      <w:ins w:id="783" w:author="翁 安志" w:date="2019-09-19T21:34:00Z">
        <w:r w:rsidR="00E97796">
          <w:rPr>
            <w:rFonts w:ascii="Times New Roman" w:eastAsia="Songti SC" w:hAnsi="Times New Roman" w:cs="Times New Roman"/>
            <w:sz w:val="18"/>
            <w:szCs w:val="18"/>
          </w:rPr>
          <w:t>ted</w:t>
        </w:r>
      </w:ins>
      <w:ins w:id="784" w:author="sisleyzhou" w:date="2019-09-17T16:54:00Z">
        <w:r>
          <w:rPr>
            <w:rFonts w:ascii="Times New Roman" w:eastAsia="Songti SC" w:hAnsi="Times New Roman" w:cs="Times New Roman"/>
            <w:sz w:val="18"/>
            <w:szCs w:val="18"/>
          </w:rPr>
          <w:t xml:space="preserve"> the game to </w:t>
        </w:r>
        <w:r>
          <w:rPr>
            <w:rFonts w:ascii="Times New Roman" w:eastAsia="Songti SC" w:hAnsi="Times New Roman" w:cs="Times New Roman"/>
            <w:sz w:val="18"/>
            <w:szCs w:val="18"/>
            <w:rPrChange w:id="785" w:author="sisleyzhou" w:date="2019-09-17T16:54:00Z">
              <w:rPr/>
            </w:rPrChange>
          </w:rPr>
          <w:t xml:space="preserve">Chinese software </w:t>
        </w:r>
        <w:r>
          <w:rPr>
            <w:rFonts w:ascii="Times New Roman" w:eastAsia="Songti SC" w:hAnsi="Times New Roman" w:cs="Times New Roman"/>
            <w:sz w:val="18"/>
            <w:szCs w:val="18"/>
            <w:rPrChange w:id="786" w:author="sisleyzhou" w:date="2019-09-17T16:54:00Z">
              <w:rPr/>
            </w:rPrChange>
          </w:rPr>
          <w:t>distributors</w:t>
        </w:r>
      </w:ins>
      <w:ins w:id="787" w:author="翁 安志" w:date="2019-09-19T21:34:00Z">
        <w:r w:rsidR="00AF1658">
          <w:rPr>
            <w:rFonts w:ascii="Times New Roman" w:eastAsia="Songti SC" w:hAnsi="Times New Roman" w:cs="Times New Roman"/>
            <w:sz w:val="18"/>
            <w:szCs w:val="18"/>
          </w:rPr>
          <w:t xml:space="preserve">, I have received an unsurprising </w:t>
        </w:r>
      </w:ins>
      <w:ins w:id="788" w:author="翁 安志" w:date="2019-09-19T21:35:00Z">
        <w:r w:rsidR="00AF1658">
          <w:rPr>
            <w:rFonts w:ascii="Times New Roman" w:eastAsia="Songti SC" w:hAnsi="Times New Roman" w:cs="Times New Roman"/>
            <w:sz w:val="18"/>
            <w:szCs w:val="18"/>
          </w:rPr>
          <w:t xml:space="preserve">“rejection”. </w:t>
        </w:r>
      </w:ins>
      <w:ins w:id="789" w:author="sisleyzhou" w:date="2019-09-17T16:55:00Z">
        <w:del w:id="790" w:author="翁 安志" w:date="2019-09-19T21:34:00Z">
          <w:r w:rsidDel="00AF1658">
            <w:rPr>
              <w:rFonts w:ascii="Times New Roman" w:eastAsia="Songti SC" w:hAnsi="Times New Roman" w:cs="Times New Roman"/>
              <w:sz w:val="18"/>
              <w:szCs w:val="18"/>
            </w:rPr>
            <w:delText>后，</w:delText>
          </w:r>
        </w:del>
      </w:ins>
      <w:ins w:id="791" w:author="sisleyzhou" w:date="2019-09-17T17:17:00Z">
        <w:del w:id="792" w:author="翁 安志" w:date="2019-09-19T21:34:00Z">
          <w:r w:rsidDel="00AF1658">
            <w:rPr>
              <w:rFonts w:ascii="Times New Roman" w:eastAsia="Songti SC" w:hAnsi="Times New Roman" w:cs="Times New Roman"/>
              <w:sz w:val="18"/>
              <w:szCs w:val="18"/>
            </w:rPr>
            <w:delText>果不其然</w:delText>
          </w:r>
        </w:del>
      </w:ins>
      <w:ins w:id="793" w:author="sisleyzhou" w:date="2019-09-17T16:55:00Z">
        <w:del w:id="794" w:author="翁 安志" w:date="2019-09-19T21:34:00Z">
          <w:r w:rsidDel="00AF1658">
            <w:rPr>
              <w:rFonts w:ascii="Times New Roman" w:eastAsia="Songti SC" w:hAnsi="Times New Roman" w:cs="Times New Roman"/>
              <w:sz w:val="18"/>
              <w:szCs w:val="18"/>
            </w:rPr>
            <w:delText>收到的结果是</w:delText>
          </w:r>
          <w:r w:rsidDel="00AF1658">
            <w:rPr>
              <w:rFonts w:ascii="Times New Roman" w:eastAsia="Songti SC" w:hAnsi="Times New Roman" w:cs="Times New Roman"/>
              <w:sz w:val="18"/>
              <w:szCs w:val="18"/>
            </w:rPr>
            <w:delText>‘rejection’</w:delText>
          </w:r>
        </w:del>
      </w:ins>
      <w:ins w:id="795" w:author="sisleyzhou" w:date="2019-09-17T17:17:00Z">
        <w:del w:id="796" w:author="翁 安志" w:date="2019-09-19T21:34:00Z">
          <w:r w:rsidDel="00AF1658">
            <w:rPr>
              <w:rFonts w:ascii="Times New Roman" w:eastAsia="Songti SC" w:hAnsi="Times New Roman" w:cs="Times New Roman"/>
              <w:sz w:val="18"/>
              <w:szCs w:val="18"/>
            </w:rPr>
            <w:delText>。</w:delText>
          </w:r>
        </w:del>
      </w:ins>
      <w:del w:id="797" w:author="sisleyzhou" w:date="2019-09-17T16:55:00Z">
        <w:r>
          <w:rPr>
            <w:rFonts w:ascii="Times New Roman" w:eastAsia="Songti SC" w:hAnsi="Times New Roman" w:cs="Times New Roman"/>
            <w:sz w:val="18"/>
            <w:szCs w:val="18"/>
            <w:rPrChange w:id="798" w:author="sisleyzhou" w:date="2019-09-15T19:01:00Z">
              <w:rPr>
                <w:rFonts w:ascii="Chalkboard" w:eastAsia="Songti SC" w:hAnsi="Chalkboard" w:cs="Chalkboard"/>
                <w:sz w:val="18"/>
                <w:szCs w:val="18"/>
              </w:rPr>
            </w:rPrChange>
          </w:rPr>
          <w:delText xml:space="preserve">Like I expected, the game got rejected. </w:delText>
        </w:r>
      </w:del>
      <w:r>
        <w:rPr>
          <w:rFonts w:ascii="Times New Roman" w:eastAsia="Songti SC" w:hAnsi="Times New Roman" w:cs="Times New Roman"/>
          <w:sz w:val="18"/>
          <w:szCs w:val="18"/>
          <w:rPrChange w:id="799" w:author="sisleyzhou" w:date="2019-09-15T19:01:00Z">
            <w:rPr>
              <w:rFonts w:ascii="Chalkboard" w:eastAsia="Songti SC" w:hAnsi="Chalkboard" w:cs="Chalkboard"/>
              <w:sz w:val="18"/>
              <w:szCs w:val="18"/>
            </w:rPr>
          </w:rPrChange>
        </w:rPr>
        <w:t xml:space="preserve">The only reason </w:t>
      </w:r>
      <w:ins w:id="800" w:author="翁 安志" w:date="2019-09-19T21:35:00Z">
        <w:r w:rsidR="00204C41">
          <w:rPr>
            <w:rFonts w:ascii="Times New Roman" w:eastAsia="Songti SC" w:hAnsi="Times New Roman" w:cs="Times New Roman"/>
            <w:sz w:val="18"/>
            <w:szCs w:val="18"/>
          </w:rPr>
          <w:t xml:space="preserve">on that rejection letter </w:t>
        </w:r>
      </w:ins>
      <w:del w:id="801" w:author="翁 安志" w:date="2019-09-19T21:35:00Z">
        <w:r w:rsidDel="00D00BEC">
          <w:rPr>
            <w:rFonts w:ascii="Times New Roman" w:eastAsia="Songti SC" w:hAnsi="Times New Roman" w:cs="Times New Roman"/>
            <w:sz w:val="18"/>
            <w:szCs w:val="18"/>
            <w:rPrChange w:id="802" w:author="sisleyzhou" w:date="2019-09-15T19:01:00Z">
              <w:rPr>
                <w:rFonts w:ascii="Chalkboard" w:eastAsia="Songti SC" w:hAnsi="Chalkboard" w:cs="Chalkboard"/>
                <w:sz w:val="18"/>
                <w:szCs w:val="18"/>
              </w:rPr>
            </w:rPrChange>
          </w:rPr>
          <w:delText>was:</w:delText>
        </w:r>
      </w:del>
      <w:ins w:id="803" w:author="翁 安志" w:date="2019-09-19T21:35:00Z">
        <w:r w:rsidR="00D00BEC">
          <w:rPr>
            <w:rFonts w:ascii="Times New Roman" w:eastAsia="Songti SC" w:hAnsi="Times New Roman" w:cs="Times New Roman"/>
            <w:sz w:val="18"/>
            <w:szCs w:val="18"/>
            <w:rPrChange w:id="804" w:author="sisleyzhou" w:date="2019-09-15T19:01:00Z">
              <w:rPr>
                <w:rFonts w:ascii="Times New Roman" w:eastAsia="Songti SC" w:hAnsi="Times New Roman" w:cs="Times New Roman"/>
                <w:sz w:val="18"/>
                <w:szCs w:val="18"/>
              </w:rPr>
            </w:rPrChange>
          </w:rPr>
          <w:t>was</w:t>
        </w:r>
      </w:ins>
      <w:r>
        <w:rPr>
          <w:rFonts w:ascii="Times New Roman" w:eastAsia="Songti SC" w:hAnsi="Times New Roman" w:cs="Times New Roman"/>
          <w:sz w:val="18"/>
          <w:szCs w:val="18"/>
          <w:rPrChange w:id="805" w:author="sisleyzhou" w:date="2019-09-15T19:01:00Z">
            <w:rPr>
              <w:rFonts w:ascii="Chalkboard" w:eastAsia="Songti SC" w:hAnsi="Chalkboard" w:cs="Chalkboard"/>
              <w:sz w:val="18"/>
              <w:szCs w:val="18"/>
            </w:rPr>
          </w:rPrChange>
        </w:rPr>
        <w:t xml:space="preserve"> </w:t>
      </w:r>
      <w:r>
        <w:rPr>
          <w:rFonts w:ascii="Times New Roman" w:eastAsia="Songti SC" w:hAnsi="Times New Roman" w:cs="Times New Roman"/>
          <w:i/>
          <w:iCs/>
          <w:sz w:val="18"/>
          <w:szCs w:val="18"/>
          <w:rPrChange w:id="806" w:author="sisleyzhou" w:date="2019-09-15T19:01:00Z">
            <w:rPr>
              <w:rFonts w:ascii="Chalkboard" w:eastAsia="Songti SC" w:hAnsi="Chalkboard" w:cs="Chalkboard"/>
              <w:i/>
              <w:iCs/>
              <w:sz w:val="18"/>
              <w:szCs w:val="18"/>
            </w:rPr>
          </w:rPrChange>
        </w:rPr>
        <w:t>sensitive subject included</w:t>
      </w:r>
      <w:r>
        <w:rPr>
          <w:rFonts w:ascii="Times New Roman" w:eastAsia="Songti SC" w:hAnsi="Times New Roman" w:cs="Times New Roman"/>
          <w:sz w:val="18"/>
          <w:szCs w:val="18"/>
          <w:rPrChange w:id="807" w:author="sisleyzhou" w:date="2019-09-15T19:01:00Z">
            <w:rPr>
              <w:rFonts w:ascii="Chalkboard" w:eastAsia="Songti SC" w:hAnsi="Chalkboard" w:cs="Chalkboard"/>
              <w:sz w:val="18"/>
              <w:szCs w:val="18"/>
            </w:rPr>
          </w:rPrChange>
        </w:rPr>
        <w:t>.</w:t>
      </w:r>
      <w:del w:id="808" w:author="翁 安志" w:date="2019-09-19T21:35:00Z">
        <w:r w:rsidDel="00D00BEC">
          <w:rPr>
            <w:rFonts w:ascii="Times New Roman" w:eastAsia="Songti SC" w:hAnsi="Times New Roman" w:cs="Times New Roman"/>
            <w:sz w:val="18"/>
            <w:szCs w:val="18"/>
            <w:rPrChange w:id="809" w:author="sisleyzhou" w:date="2019-09-15T19:01:00Z">
              <w:rPr>
                <w:rFonts w:ascii="Chalkboard" w:eastAsia="Songti SC" w:hAnsi="Chalkboard" w:cs="Chalkboard"/>
                <w:sz w:val="18"/>
                <w:szCs w:val="18"/>
              </w:rPr>
            </w:rPrChange>
          </w:rPr>
          <w:delText xml:space="preserve"> </w:delText>
        </w:r>
      </w:del>
      <w:del w:id="810" w:author="sisleyzhou" w:date="2019-09-17T16:55:00Z">
        <w:r>
          <w:rPr>
            <w:rFonts w:ascii="Times New Roman" w:eastAsia="Songti SC" w:hAnsi="Times New Roman" w:cs="Times New Roman"/>
            <w:sz w:val="18"/>
            <w:szCs w:val="18"/>
            <w:rPrChange w:id="811" w:author="sisleyzhou" w:date="2019-09-15T19:01:00Z">
              <w:rPr>
                <w:rFonts w:ascii="Chalkboard" w:eastAsia="Songti SC" w:hAnsi="Chalkboard" w:cs="Chalkboard"/>
                <w:sz w:val="18"/>
                <w:szCs w:val="18"/>
              </w:rPr>
            </w:rPrChange>
          </w:rPr>
          <w:delText>How ridiculous they are to reject our game just because of the sensitive topic,</w:delText>
        </w:r>
      </w:del>
      <w:r>
        <w:rPr>
          <w:rFonts w:ascii="Times New Roman" w:eastAsia="Songti SC" w:hAnsi="Times New Roman" w:cs="Times New Roman"/>
          <w:sz w:val="18"/>
          <w:szCs w:val="18"/>
          <w:rPrChange w:id="812" w:author="sisleyzhou" w:date="2019-09-15T19:01:00Z">
            <w:rPr>
              <w:rFonts w:ascii="Chalkboard" w:eastAsia="Songti SC" w:hAnsi="Chalkboard" w:cs="Chalkboard"/>
              <w:sz w:val="18"/>
              <w:szCs w:val="18"/>
            </w:rPr>
          </w:rPrChange>
        </w:rPr>
        <w:t xml:space="preserve"> </w:t>
      </w:r>
      <w:ins w:id="813" w:author="sisleyzhou" w:date="2019-09-17T17:27:00Z">
        <w:r>
          <w:rPr>
            <w:rFonts w:ascii="Times New Roman" w:eastAsia="Songti SC" w:hAnsi="Times New Roman" w:cs="Times New Roman"/>
            <w:sz w:val="18"/>
            <w:szCs w:val="18"/>
          </w:rPr>
          <w:t xml:space="preserve">Facing the twisted review system for entertainment </w:t>
        </w:r>
        <w:r>
          <w:rPr>
            <w:rFonts w:ascii="Times New Roman" w:eastAsia="Songti SC" w:hAnsi="Times New Roman" w:cs="Times New Roman"/>
            <w:sz w:val="18"/>
            <w:szCs w:val="18"/>
          </w:rPr>
          <w:t xml:space="preserve">of Mainland China on the social media, I </w:t>
        </w:r>
      </w:ins>
      <w:del w:id="814" w:author="sisleyzhou" w:date="2019-09-17T17:17:00Z">
        <w:r>
          <w:rPr>
            <w:rFonts w:ascii="Times New Roman" w:eastAsia="Songti SC" w:hAnsi="Times New Roman" w:cs="Times New Roman"/>
            <w:sz w:val="18"/>
            <w:szCs w:val="18"/>
            <w:rPrChange w:id="815" w:author="sisleyzhou" w:date="2019-09-15T19:01:00Z">
              <w:rPr>
                <w:rFonts w:ascii="Chalkboard" w:eastAsia="Songti SC" w:hAnsi="Chalkboard" w:cs="Chalkboard"/>
                <w:sz w:val="18"/>
                <w:szCs w:val="18"/>
              </w:rPr>
            </w:rPrChange>
          </w:rPr>
          <w:delText xml:space="preserve">I </w:delText>
        </w:r>
      </w:del>
      <w:del w:id="816" w:author="翁 安志" w:date="2019-09-19T21:35:00Z">
        <w:r w:rsidDel="00D00BEC">
          <w:rPr>
            <w:rFonts w:ascii="Times New Roman" w:eastAsia="Songti SC" w:hAnsi="Times New Roman" w:cs="Times New Roman"/>
            <w:sz w:val="18"/>
            <w:szCs w:val="18"/>
            <w:rPrChange w:id="817" w:author="sisleyzhou" w:date="2019-09-15T19:01:00Z">
              <w:rPr>
                <w:rFonts w:ascii="Chalkboard" w:eastAsia="Songti SC" w:hAnsi="Chalkboard" w:cs="Chalkboard"/>
                <w:sz w:val="18"/>
                <w:szCs w:val="18"/>
              </w:rPr>
            </w:rPrChange>
          </w:rPr>
          <w:delText>can not</w:delText>
        </w:r>
      </w:del>
      <w:ins w:id="818" w:author="翁 安志" w:date="2019-09-19T21:35:00Z">
        <w:r w:rsidR="00D00BEC">
          <w:rPr>
            <w:rFonts w:ascii="Times New Roman" w:eastAsia="Songti SC" w:hAnsi="Times New Roman" w:cs="Times New Roman"/>
            <w:sz w:val="18"/>
            <w:szCs w:val="18"/>
            <w:rPrChange w:id="819" w:author="sisleyzhou" w:date="2019-09-15T19:01:00Z">
              <w:rPr>
                <w:rFonts w:ascii="Times New Roman" w:eastAsia="Songti SC" w:hAnsi="Times New Roman" w:cs="Times New Roman"/>
                <w:sz w:val="18"/>
                <w:szCs w:val="18"/>
              </w:rPr>
            </w:rPrChange>
          </w:rPr>
          <w:t>cannot</w:t>
        </w:r>
      </w:ins>
      <w:r>
        <w:rPr>
          <w:rFonts w:ascii="Times New Roman" w:eastAsia="Songti SC" w:hAnsi="Times New Roman" w:cs="Times New Roman"/>
          <w:sz w:val="18"/>
          <w:szCs w:val="18"/>
          <w:rPrChange w:id="820" w:author="sisleyzhou" w:date="2019-09-15T19:01:00Z">
            <w:rPr>
              <w:rFonts w:ascii="Chalkboard" w:eastAsia="Songti SC" w:hAnsi="Chalkboard" w:cs="Chalkboard"/>
              <w:sz w:val="18"/>
              <w:szCs w:val="18"/>
            </w:rPr>
          </w:rPrChange>
        </w:rPr>
        <w:t xml:space="preserve"> be convinced.</w:t>
      </w:r>
      <w:ins w:id="821" w:author="sisleyzhou" w:date="2019-09-17T17:26:00Z">
        <w:r>
          <w:rPr>
            <w:rFonts w:ascii="Times New Roman" w:eastAsia="Songti SC" w:hAnsi="Times New Roman" w:cs="Times New Roman"/>
            <w:sz w:val="18"/>
            <w:szCs w:val="18"/>
          </w:rPr>
          <w:t xml:space="preserve"> </w:t>
        </w:r>
      </w:ins>
      <w:del w:id="822" w:author="sisleyzhou" w:date="2019-09-17T17:26:00Z">
        <w:r>
          <w:rPr>
            <w:rFonts w:ascii="Times New Roman" w:eastAsia="Songti SC" w:hAnsi="Times New Roman" w:cs="Times New Roman"/>
            <w:sz w:val="18"/>
            <w:szCs w:val="18"/>
            <w:rPrChange w:id="823" w:author="sisleyzhou" w:date="2019-09-15T19:01:00Z">
              <w:rPr>
                <w:rFonts w:ascii="Chalkboard" w:eastAsia="Songti SC" w:hAnsi="Chalkboard" w:cs="Chalkboard"/>
                <w:sz w:val="18"/>
                <w:szCs w:val="18"/>
              </w:rPr>
            </w:rPrChange>
          </w:rPr>
          <w:delText xml:space="preserve"> </w:delText>
        </w:r>
      </w:del>
      <w:r>
        <w:rPr>
          <w:rFonts w:ascii="Times New Roman" w:eastAsia="Songti SC" w:hAnsi="Times New Roman" w:cs="Times New Roman"/>
          <w:sz w:val="18"/>
          <w:szCs w:val="18"/>
          <w:rPrChange w:id="824" w:author="sisleyzhou" w:date="2019-09-15T19:01:00Z">
            <w:rPr>
              <w:rFonts w:ascii="Chalkboard" w:eastAsia="Songti SC" w:hAnsi="Chalkboard" w:cs="Chalkboard"/>
              <w:sz w:val="18"/>
              <w:szCs w:val="18"/>
            </w:rPr>
          </w:rPrChange>
        </w:rPr>
        <w:t xml:space="preserve">We </w:t>
      </w:r>
      <w:ins w:id="825" w:author="sisleyzhou" w:date="2019-09-17T17:18:00Z">
        <w:r>
          <w:rPr>
            <w:rFonts w:ascii="Times New Roman" w:eastAsia="Songti SC" w:hAnsi="Times New Roman" w:cs="Times New Roman"/>
            <w:sz w:val="18"/>
            <w:szCs w:val="18"/>
          </w:rPr>
          <w:t xml:space="preserve">firmly </w:t>
        </w:r>
      </w:ins>
      <w:r>
        <w:rPr>
          <w:rFonts w:ascii="Times New Roman" w:eastAsia="Songti SC" w:hAnsi="Times New Roman" w:cs="Times New Roman"/>
          <w:sz w:val="18"/>
          <w:szCs w:val="18"/>
          <w:rPrChange w:id="826" w:author="sisleyzhou" w:date="2019-09-15T19:01:00Z">
            <w:rPr>
              <w:rFonts w:ascii="Chalkboard" w:eastAsia="Songti SC" w:hAnsi="Chalkboard" w:cs="Chalkboard"/>
              <w:sz w:val="18"/>
              <w:szCs w:val="18"/>
            </w:rPr>
          </w:rPrChange>
        </w:rPr>
        <w:t>believe it is a way for our teenagers to learn more sex-education knowledge</w:t>
      </w:r>
      <w:ins w:id="827" w:author="sisleyzhou" w:date="2019-09-17T17:18:00Z">
        <w:r>
          <w:rPr>
            <w:rFonts w:ascii="Times New Roman" w:eastAsia="Songti SC" w:hAnsi="Times New Roman" w:cs="Times New Roman"/>
            <w:sz w:val="18"/>
            <w:szCs w:val="18"/>
          </w:rPr>
          <w:t xml:space="preserve">, </w:t>
        </w:r>
        <w:del w:id="828" w:author="翁 安志" w:date="2019-09-19T21:35:00Z">
          <w:r w:rsidDel="00D00BEC">
            <w:rPr>
              <w:rFonts w:ascii="Times New Roman" w:eastAsia="Songti SC" w:hAnsi="Times New Roman" w:cs="Times New Roman"/>
              <w:sz w:val="18"/>
              <w:szCs w:val="18"/>
            </w:rPr>
            <w:delText>最起码我朋友通过饰演角色，深刻的意识到性教育在青少年成长过程的重要</w:delText>
          </w:r>
        </w:del>
      </w:ins>
      <w:ins w:id="829" w:author="翁 安志" w:date="2019-09-19T21:35:00Z">
        <w:r w:rsidR="00D00BEC">
          <w:rPr>
            <w:rFonts w:ascii="Times New Roman" w:eastAsia="Songti SC" w:hAnsi="Times New Roman" w:cs="Times New Roman" w:hint="eastAsia"/>
            <w:sz w:val="18"/>
            <w:szCs w:val="18"/>
          </w:rPr>
          <w:t>a</w:t>
        </w:r>
        <w:r w:rsidR="00D00BEC">
          <w:rPr>
            <w:rFonts w:ascii="Times New Roman" w:eastAsia="Songti SC" w:hAnsi="Times New Roman" w:cs="Times New Roman"/>
            <w:sz w:val="18"/>
            <w:szCs w:val="18"/>
          </w:rPr>
          <w:t xml:space="preserve">t least my friend who got “abducted” and played the </w:t>
        </w:r>
      </w:ins>
      <w:ins w:id="830" w:author="翁 安志" w:date="2019-09-19T21:36:00Z">
        <w:r w:rsidR="00D00BEC">
          <w:rPr>
            <w:rFonts w:ascii="Times New Roman" w:eastAsia="Songti SC" w:hAnsi="Times New Roman" w:cs="Times New Roman"/>
            <w:sz w:val="18"/>
            <w:szCs w:val="18"/>
          </w:rPr>
          <w:t>antagonist of the game has changed his viewpoint on sex-education</w:t>
        </w:r>
      </w:ins>
      <w:ins w:id="831" w:author="sisleyzhou" w:date="2019-09-17T17:18:00Z">
        <w:del w:id="832" w:author="翁 安志" w:date="2019-09-19T21:36:00Z">
          <w:r w:rsidDel="00D71D06">
            <w:rPr>
              <w:rFonts w:ascii="Times New Roman" w:eastAsia="Songti SC" w:hAnsi="Times New Roman" w:cs="Times New Roman"/>
              <w:sz w:val="18"/>
              <w:szCs w:val="18"/>
            </w:rPr>
            <w:delText>。</w:delText>
          </w:r>
        </w:del>
      </w:ins>
      <w:ins w:id="833" w:author="翁 安志" w:date="2019-09-19T21:36:00Z">
        <w:r w:rsidR="00D71D06">
          <w:rPr>
            <w:rFonts w:ascii="Times New Roman" w:eastAsia="Songti SC" w:hAnsi="Times New Roman" w:cs="Times New Roman" w:hint="eastAsia"/>
            <w:sz w:val="18"/>
            <w:szCs w:val="18"/>
          </w:rPr>
          <w:t>.</w:t>
        </w:r>
        <w:r w:rsidR="00D71D06">
          <w:rPr>
            <w:rFonts w:ascii="Times New Roman" w:eastAsia="Songti SC" w:hAnsi="Times New Roman" w:cs="Times New Roman"/>
            <w:sz w:val="18"/>
            <w:szCs w:val="18"/>
          </w:rPr>
          <w:t xml:space="preserve"> </w:t>
        </w:r>
      </w:ins>
      <w:del w:id="834" w:author="sisleyzhou" w:date="2019-09-17T17:19:00Z">
        <w:r>
          <w:rPr>
            <w:rFonts w:ascii="Times New Roman" w:eastAsia="Songti SC" w:hAnsi="Times New Roman" w:cs="Times New Roman"/>
            <w:sz w:val="18"/>
            <w:szCs w:val="18"/>
            <w:rPrChange w:id="835" w:author="sisleyzhou" w:date="2019-09-15T19:01:00Z">
              <w:rPr>
                <w:rFonts w:ascii="Chalkboard" w:eastAsia="Songti SC" w:hAnsi="Chalkboard" w:cs="Chalkboard"/>
                <w:sz w:val="18"/>
                <w:szCs w:val="18"/>
              </w:rPr>
            </w:rPrChange>
          </w:rPr>
          <w:delText xml:space="preserve">. </w:delText>
        </w:r>
        <w:r>
          <w:rPr>
            <w:rFonts w:ascii="Times New Roman" w:eastAsia="Songti SC" w:hAnsi="Times New Roman" w:cs="Times New Roman"/>
            <w:sz w:val="18"/>
            <w:szCs w:val="18"/>
            <w:rPrChange w:id="836" w:author="sisleyzhou" w:date="2019-09-15T19:01:00Z">
              <w:rPr>
                <w:rFonts w:ascii="Chalkboard" w:eastAsia="Songti SC" w:hAnsi="Chalkboard" w:cs="Chalkboard"/>
                <w:sz w:val="18"/>
                <w:szCs w:val="18"/>
              </w:rPr>
            </w:rPrChange>
          </w:rPr>
          <w:delText xml:space="preserve">Thinking all the efforts we made for making the game got rejected by a single reason that didn’t make any sense. I was angry yet helpless. </w:delText>
        </w:r>
      </w:del>
      <w:ins w:id="837" w:author="sisleyzhou" w:date="2019-09-17T16:56:00Z">
        <w:r>
          <w:rPr>
            <w:rFonts w:ascii="Times New Roman" w:eastAsia="Songti SC" w:hAnsi="Times New Roman" w:cs="Times New Roman"/>
            <w:sz w:val="18"/>
            <w:szCs w:val="18"/>
          </w:rPr>
          <w:t xml:space="preserve">While </w:t>
        </w:r>
      </w:ins>
      <w:ins w:id="838" w:author="sisleyzhou" w:date="2019-09-17T17:20:00Z">
        <w:r>
          <w:rPr>
            <w:rFonts w:ascii="Times New Roman" w:eastAsia="Songti SC" w:hAnsi="Times New Roman" w:cs="Times New Roman"/>
            <w:sz w:val="18"/>
            <w:szCs w:val="18"/>
          </w:rPr>
          <w:t>reaching out to</w:t>
        </w:r>
      </w:ins>
      <w:ins w:id="839" w:author="sisleyzhou" w:date="2019-09-17T16:56:00Z">
        <w:r>
          <w:rPr>
            <w:rFonts w:ascii="Times New Roman" w:eastAsia="Songti SC" w:hAnsi="Times New Roman" w:cs="Times New Roman"/>
            <w:sz w:val="18"/>
            <w:szCs w:val="18"/>
          </w:rPr>
          <w:t xml:space="preserve"> an international </w:t>
        </w:r>
      </w:ins>
      <w:ins w:id="840" w:author="sisleyzhou" w:date="2019-09-17T17:20:00Z">
        <w:r>
          <w:rPr>
            <w:rFonts w:ascii="Times New Roman" w:eastAsia="Songti SC" w:hAnsi="Times New Roman" w:cs="Times New Roman"/>
            <w:sz w:val="18"/>
            <w:szCs w:val="18"/>
          </w:rPr>
          <w:t xml:space="preserve">software distributor </w:t>
        </w:r>
      </w:ins>
      <w:ins w:id="841" w:author="sisleyzhou" w:date="2019-09-17T16:56:00Z">
        <w:r>
          <w:rPr>
            <w:rFonts w:ascii="Times New Roman" w:eastAsia="Songti SC" w:hAnsi="Times New Roman" w:cs="Times New Roman"/>
            <w:sz w:val="18"/>
            <w:szCs w:val="18"/>
          </w:rPr>
          <w:t>Steam</w:t>
        </w:r>
      </w:ins>
      <w:ins w:id="842" w:author="sisleyzhou" w:date="2019-09-17T17:20:00Z">
        <w:r>
          <w:rPr>
            <w:rFonts w:ascii="Times New Roman" w:eastAsia="Songti SC" w:hAnsi="Times New Roman" w:cs="Times New Roman"/>
            <w:sz w:val="18"/>
            <w:szCs w:val="18"/>
          </w:rPr>
          <w:t xml:space="preserve"> to publish our game</w:t>
        </w:r>
      </w:ins>
      <w:ins w:id="843" w:author="sisleyzhou" w:date="2019-09-17T16:56:00Z">
        <w:r>
          <w:rPr>
            <w:rFonts w:ascii="Times New Roman" w:eastAsia="Songti SC" w:hAnsi="Times New Roman" w:cs="Times New Roman"/>
            <w:sz w:val="18"/>
            <w:szCs w:val="18"/>
          </w:rPr>
          <w:t xml:space="preserve">, </w:t>
        </w:r>
      </w:ins>
      <w:del w:id="844" w:author="sisleyzhou" w:date="2019-09-17T16:56:00Z">
        <w:r>
          <w:rPr>
            <w:rFonts w:ascii="Times New Roman" w:eastAsia="Songti SC" w:hAnsi="Times New Roman" w:cs="Times New Roman"/>
            <w:sz w:val="18"/>
            <w:szCs w:val="18"/>
            <w:rPrChange w:id="845" w:author="sisleyzhou" w:date="2019-09-15T19:01:00Z">
              <w:rPr>
                <w:rFonts w:ascii="Chalkboard" w:eastAsia="Songti SC" w:hAnsi="Chalkboard" w:cs="Chalkboard"/>
                <w:sz w:val="18"/>
                <w:szCs w:val="18"/>
              </w:rPr>
            </w:rPrChange>
          </w:rPr>
          <w:delText>I eventually took Plan B: I su</w:delText>
        </w:r>
        <w:r>
          <w:rPr>
            <w:rFonts w:ascii="Times New Roman" w:eastAsia="Songti SC" w:hAnsi="Times New Roman" w:cs="Times New Roman"/>
            <w:sz w:val="18"/>
            <w:szCs w:val="18"/>
            <w:rPrChange w:id="846" w:author="sisleyzhou" w:date="2019-09-15T19:01:00Z">
              <w:rPr>
                <w:rFonts w:ascii="Chalkboard" w:eastAsia="Songti SC" w:hAnsi="Chalkboard" w:cs="Chalkboard"/>
                <w:sz w:val="18"/>
                <w:szCs w:val="18"/>
              </w:rPr>
            </w:rPrChange>
          </w:rPr>
          <w:delText xml:space="preserve">bmitted the game to Steam. But </w:delText>
        </w:r>
      </w:del>
      <w:r>
        <w:rPr>
          <w:rFonts w:ascii="Times New Roman" w:eastAsia="Songti SC" w:hAnsi="Times New Roman" w:cs="Times New Roman"/>
          <w:sz w:val="18"/>
          <w:szCs w:val="18"/>
          <w:rPrChange w:id="847" w:author="sisleyzhou" w:date="2019-09-15T19:01:00Z">
            <w:rPr>
              <w:rFonts w:ascii="Chalkboard" w:eastAsia="Songti SC" w:hAnsi="Chalkboard" w:cs="Chalkboard"/>
              <w:sz w:val="18"/>
              <w:szCs w:val="18"/>
            </w:rPr>
          </w:rPrChange>
        </w:rPr>
        <w:t>I still tried to change the Chinese software distributors’ minds</w:t>
      </w:r>
      <w:ins w:id="848" w:author="sisleyzhou" w:date="2019-09-17T16:56:00Z">
        <w:r>
          <w:rPr>
            <w:rFonts w:ascii="Times New Roman" w:eastAsia="Songti SC" w:hAnsi="Times New Roman" w:cs="Times New Roman"/>
            <w:sz w:val="18"/>
            <w:szCs w:val="18"/>
          </w:rPr>
          <w:t xml:space="preserve"> through writing </w:t>
        </w:r>
      </w:ins>
      <w:del w:id="849" w:author="sisleyzhou" w:date="2019-09-17T16:56:00Z">
        <w:r>
          <w:rPr>
            <w:rFonts w:ascii="Times New Roman" w:eastAsia="Songti SC" w:hAnsi="Times New Roman" w:cs="Times New Roman"/>
            <w:sz w:val="18"/>
            <w:szCs w:val="18"/>
            <w:rPrChange w:id="850" w:author="sisleyzhou" w:date="2019-09-15T19:01:00Z">
              <w:rPr>
                <w:rFonts w:ascii="Chalkboard" w:eastAsia="Songti SC" w:hAnsi="Chalkboard" w:cs="Chalkboard"/>
                <w:sz w:val="18"/>
                <w:szCs w:val="18"/>
              </w:rPr>
            </w:rPrChange>
          </w:rPr>
          <w:delText xml:space="preserve">. I wrote </w:delText>
        </w:r>
      </w:del>
      <w:r>
        <w:rPr>
          <w:rFonts w:ascii="Times New Roman" w:eastAsia="Songti SC" w:hAnsi="Times New Roman" w:cs="Times New Roman"/>
          <w:sz w:val="18"/>
          <w:szCs w:val="18"/>
          <w:rPrChange w:id="851" w:author="sisleyzhou" w:date="2019-09-15T19:01:00Z">
            <w:rPr>
              <w:rFonts w:ascii="Chalkboard" w:eastAsia="Songti SC" w:hAnsi="Chalkboard" w:cs="Chalkboard"/>
              <w:sz w:val="18"/>
              <w:szCs w:val="18"/>
            </w:rPr>
          </w:rPrChange>
        </w:rPr>
        <w:t>a 7-page appeal letter</w:t>
      </w:r>
      <w:del w:id="852" w:author="sisleyzhou" w:date="2019-09-17T16:56:00Z">
        <w:r>
          <w:rPr>
            <w:rFonts w:ascii="Times New Roman" w:eastAsia="Songti SC" w:hAnsi="Times New Roman" w:cs="Times New Roman"/>
            <w:sz w:val="18"/>
            <w:szCs w:val="18"/>
            <w:rPrChange w:id="853" w:author="sisleyzhou" w:date="2019-09-15T19:01:00Z">
              <w:rPr>
                <w:rFonts w:ascii="Chalkboard" w:eastAsia="Songti SC" w:hAnsi="Chalkboard" w:cs="Chalkboard"/>
                <w:sz w:val="18"/>
                <w:szCs w:val="18"/>
              </w:rPr>
            </w:rPrChange>
          </w:rPr>
          <w:delText xml:space="preserve"> and sent it to these distributors hoping that they could understand our initial commitment and our persistence</w:delText>
        </w:r>
      </w:del>
      <w:r>
        <w:rPr>
          <w:rFonts w:ascii="Times New Roman" w:eastAsia="Songti SC" w:hAnsi="Times New Roman" w:cs="Times New Roman"/>
          <w:sz w:val="18"/>
          <w:szCs w:val="18"/>
          <w:rPrChange w:id="854" w:author="sisleyzhou" w:date="2019-09-15T19:01:00Z">
            <w:rPr>
              <w:rFonts w:ascii="Chalkboard" w:eastAsia="Songti SC" w:hAnsi="Chalkboard" w:cs="Chalkboard"/>
              <w:sz w:val="18"/>
              <w:szCs w:val="18"/>
            </w:rPr>
          </w:rPrChange>
        </w:rPr>
        <w:t>.</w:t>
      </w:r>
      <w:ins w:id="855" w:author="翁 安志" w:date="2019-09-19T21:39:00Z">
        <w:r w:rsidR="00763CED">
          <w:rPr>
            <w:rFonts w:ascii="Times New Roman" w:eastAsia="Songti SC" w:hAnsi="Times New Roman" w:cs="Times New Roman"/>
            <w:sz w:val="18"/>
            <w:szCs w:val="18"/>
          </w:rPr>
          <w:t xml:space="preserve"> </w:t>
        </w:r>
        <w:r w:rsidR="00512A95">
          <w:rPr>
            <w:rFonts w:ascii="Times New Roman" w:eastAsia="Songti SC" w:hAnsi="Times New Roman" w:cs="Times New Roman"/>
            <w:sz w:val="18"/>
            <w:szCs w:val="18"/>
          </w:rPr>
          <w:t xml:space="preserve">After that, I flew to </w:t>
        </w:r>
      </w:ins>
      <w:ins w:id="856" w:author="翁 安志" w:date="2019-09-19T21:40:00Z">
        <w:r w:rsidR="00512A95">
          <w:rPr>
            <w:rFonts w:ascii="Times New Roman" w:eastAsia="Songti SC" w:hAnsi="Times New Roman" w:cs="Times New Roman"/>
            <w:sz w:val="18"/>
            <w:szCs w:val="18"/>
          </w:rPr>
          <w:t>Norway and started my 10-days Arctic Tri</w:t>
        </w:r>
        <w:r w:rsidR="004B22BF">
          <w:rPr>
            <w:rFonts w:ascii="Times New Roman" w:eastAsia="Songti SC" w:hAnsi="Times New Roman" w:cs="Times New Roman"/>
            <w:sz w:val="18"/>
            <w:szCs w:val="18"/>
          </w:rPr>
          <w:t xml:space="preserve">p to see the </w:t>
        </w:r>
      </w:ins>
      <w:ins w:id="857" w:author="翁 安志" w:date="2019-09-19T21:41:00Z">
        <w:r w:rsidR="006B4688">
          <w:rPr>
            <w:rFonts w:ascii="Times New Roman" w:eastAsia="Songti SC" w:hAnsi="Times New Roman" w:cs="Times New Roman"/>
            <w:sz w:val="18"/>
            <w:szCs w:val="18"/>
          </w:rPr>
          <w:t>Icebergs</w:t>
        </w:r>
        <w:r w:rsidR="004B22BF">
          <w:rPr>
            <w:rFonts w:ascii="Times New Roman" w:eastAsia="Songti SC" w:hAnsi="Times New Roman" w:cs="Times New Roman"/>
            <w:sz w:val="18"/>
            <w:szCs w:val="18"/>
          </w:rPr>
          <w:t xml:space="preserve"> and Aurora I have always been dreaming to see. During the trip, I received </w:t>
        </w:r>
        <w:r w:rsidR="006B4688">
          <w:rPr>
            <w:rFonts w:ascii="Times New Roman" w:eastAsia="Songti SC" w:hAnsi="Times New Roman" w:cs="Times New Roman"/>
            <w:sz w:val="18"/>
            <w:szCs w:val="18"/>
          </w:rPr>
          <w:t>intermittent</w:t>
        </w:r>
        <w:r w:rsidR="004B22BF">
          <w:rPr>
            <w:rFonts w:ascii="Times New Roman" w:eastAsia="Songti SC" w:hAnsi="Times New Roman" w:cs="Times New Roman"/>
            <w:sz w:val="18"/>
            <w:szCs w:val="18"/>
          </w:rPr>
          <w:t xml:space="preserve"> calls </w:t>
        </w:r>
      </w:ins>
      <w:ins w:id="858" w:author="翁 安志" w:date="2019-09-19T21:45:00Z">
        <w:r w:rsidR="006B4688">
          <w:rPr>
            <w:rFonts w:ascii="Times New Roman" w:eastAsia="Songti SC" w:hAnsi="Times New Roman" w:cs="Times New Roman"/>
            <w:sz w:val="18"/>
            <w:szCs w:val="18"/>
          </w:rPr>
          <w:t xml:space="preserve">from the media telling me that the game has gone viral on steam and has made some </w:t>
        </w:r>
      </w:ins>
      <w:ins w:id="859" w:author="翁 安志" w:date="2019-09-19T21:46:00Z">
        <w:r w:rsidR="006B4688">
          <w:rPr>
            <w:rFonts w:ascii="Times New Roman" w:eastAsia="Songti SC" w:hAnsi="Times New Roman" w:cs="Times New Roman"/>
            <w:sz w:val="18"/>
            <w:szCs w:val="18"/>
          </w:rPr>
          <w:t>impacts inside China too. The seven of us as the team behind this game has suddenly become the interviewee from all the trending medias. Our project has also rec</w:t>
        </w:r>
      </w:ins>
      <w:ins w:id="860" w:author="翁 安志" w:date="2019-09-19T21:48:00Z">
        <w:r w:rsidR="00370D30">
          <w:rPr>
            <w:rFonts w:ascii="Times New Roman" w:eastAsia="Songti SC" w:hAnsi="Times New Roman" w:cs="Times New Roman"/>
            <w:sz w:val="18"/>
            <w:szCs w:val="18"/>
          </w:rPr>
          <w:t>e</w:t>
        </w:r>
      </w:ins>
      <w:ins w:id="861" w:author="翁 安志" w:date="2019-09-19T21:46:00Z">
        <w:r w:rsidR="006B4688">
          <w:rPr>
            <w:rFonts w:ascii="Times New Roman" w:eastAsia="Songti SC" w:hAnsi="Times New Roman" w:cs="Times New Roman"/>
            <w:sz w:val="18"/>
            <w:szCs w:val="18"/>
          </w:rPr>
          <w:t xml:space="preserve">ived a fair </w:t>
        </w:r>
      </w:ins>
      <w:ins w:id="862" w:author="翁 安志" w:date="2019-09-19T21:48:00Z">
        <w:r w:rsidR="00DB03ED">
          <w:rPr>
            <w:rFonts w:ascii="Times New Roman" w:eastAsia="Songti SC" w:hAnsi="Times New Roman" w:cs="Times New Roman"/>
            <w:sz w:val="18"/>
            <w:szCs w:val="18"/>
          </w:rPr>
          <w:t>place</w:t>
        </w:r>
      </w:ins>
      <w:ins w:id="863" w:author="翁 安志" w:date="2019-09-19T21:46:00Z">
        <w:r w:rsidR="006B4688">
          <w:rPr>
            <w:rFonts w:ascii="Times New Roman" w:eastAsia="Songti SC" w:hAnsi="Times New Roman" w:cs="Times New Roman"/>
            <w:sz w:val="18"/>
            <w:szCs w:val="18"/>
          </w:rPr>
          <w:t xml:space="preserve"> on</w:t>
        </w:r>
      </w:ins>
      <w:ins w:id="864" w:author="翁 安志" w:date="2019-09-19T21:47:00Z">
        <w:r w:rsidR="006B4688">
          <w:rPr>
            <w:rFonts w:ascii="Times New Roman" w:eastAsia="Songti SC" w:hAnsi="Times New Roman" w:cs="Times New Roman"/>
            <w:sz w:val="18"/>
            <w:szCs w:val="18"/>
          </w:rPr>
          <w:t xml:space="preserve"> CTB. We became famous among the shanghai high schoolers. These surprising changes have made us happy. But what makes me happier is that I actually changed the ideological form of th</w:t>
        </w:r>
      </w:ins>
      <w:ins w:id="865" w:author="翁 安志" w:date="2019-09-19T21:48:00Z">
        <w:r w:rsidR="006B4688">
          <w:rPr>
            <w:rFonts w:ascii="Times New Roman" w:eastAsia="Songti SC" w:hAnsi="Times New Roman" w:cs="Times New Roman"/>
            <w:sz w:val="18"/>
            <w:szCs w:val="18"/>
          </w:rPr>
          <w:t>is society through technology.</w:t>
        </w:r>
      </w:ins>
      <w:del w:id="866" w:author="翁 安志" w:date="2019-09-19T21:39:00Z">
        <w:r w:rsidDel="007658FD">
          <w:rPr>
            <w:rFonts w:ascii="Times New Roman" w:eastAsia="Songti SC" w:hAnsi="Times New Roman" w:cs="Times New Roman"/>
            <w:sz w:val="18"/>
            <w:szCs w:val="18"/>
            <w:rPrChange w:id="867" w:author="sisleyzhou" w:date="2019-09-15T19:01:00Z">
              <w:rPr>
                <w:rFonts w:ascii="Chalkboard" w:eastAsia="Songti SC" w:hAnsi="Chalkboard" w:cs="Chalkboard"/>
                <w:sz w:val="18"/>
                <w:szCs w:val="18"/>
              </w:rPr>
            </w:rPrChange>
          </w:rPr>
          <w:delText xml:space="preserve"> </w:delText>
        </w:r>
      </w:del>
      <w:del w:id="868" w:author="翁 安志" w:date="2019-09-19T21:46:00Z">
        <w:r w:rsidDel="006B4688">
          <w:rPr>
            <w:rFonts w:ascii="Times New Roman" w:eastAsia="Songti SC" w:hAnsi="Times New Roman" w:cs="Times New Roman"/>
            <w:sz w:val="18"/>
            <w:szCs w:val="18"/>
            <w:rPrChange w:id="869" w:author="sisleyzhou" w:date="2019-09-15T19:01:00Z">
              <w:rPr>
                <w:rFonts w:ascii="Chalkboard" w:eastAsia="Songti SC" w:hAnsi="Chalkboard" w:cs="Chalkboard"/>
                <w:sz w:val="18"/>
                <w:szCs w:val="18"/>
              </w:rPr>
            </w:rPrChange>
          </w:rPr>
          <w:delText>With these questions, I reach out to Steam, an international software distributor, which has eventually accepted our game. On February 1</w:delText>
        </w:r>
        <w:r w:rsidDel="006B4688">
          <w:rPr>
            <w:rFonts w:ascii="Times New Roman" w:eastAsia="Songti SC" w:hAnsi="Times New Roman" w:cs="Times New Roman"/>
            <w:sz w:val="18"/>
            <w:szCs w:val="18"/>
            <w:vertAlign w:val="superscript"/>
            <w:rPrChange w:id="870" w:author="sisleyzhou" w:date="2019-09-15T19:01:00Z">
              <w:rPr>
                <w:rFonts w:ascii="Chalkboard" w:eastAsia="Songti SC" w:hAnsi="Chalkboard" w:cs="Chalkboard"/>
                <w:sz w:val="18"/>
                <w:szCs w:val="18"/>
                <w:vertAlign w:val="superscript"/>
              </w:rPr>
            </w:rPrChange>
          </w:rPr>
          <w:delText>st</w:delText>
        </w:r>
        <w:r w:rsidDel="006B4688">
          <w:rPr>
            <w:rFonts w:ascii="Times New Roman" w:eastAsia="Songti SC" w:hAnsi="Times New Roman" w:cs="Times New Roman"/>
            <w:sz w:val="18"/>
            <w:szCs w:val="18"/>
            <w:rPrChange w:id="871" w:author="sisleyzhou" w:date="2019-09-15T19:01:00Z">
              <w:rPr>
                <w:rFonts w:ascii="Chalkboard" w:eastAsia="Songti SC" w:hAnsi="Chalkboard" w:cs="Chalkboard"/>
                <w:sz w:val="18"/>
                <w:szCs w:val="18"/>
              </w:rPr>
            </w:rPrChange>
          </w:rPr>
          <w:delText>, I published the game onto STEAM, waiting for her destiny. As a reward for hard work, I caught the flight to Norway,</w:delText>
        </w:r>
        <w:r w:rsidDel="006B4688">
          <w:rPr>
            <w:rFonts w:ascii="Times New Roman" w:eastAsia="Songti SC" w:hAnsi="Times New Roman" w:cs="Times New Roman"/>
            <w:sz w:val="18"/>
            <w:szCs w:val="18"/>
            <w:rPrChange w:id="872" w:author="sisleyzhou" w:date="2019-09-15T19:01:00Z">
              <w:rPr>
                <w:rFonts w:ascii="Chalkboard" w:eastAsia="Songti SC" w:hAnsi="Chalkboard" w:cs="Chalkboard"/>
                <w:sz w:val="18"/>
                <w:szCs w:val="18"/>
              </w:rPr>
            </w:rPrChange>
          </w:rPr>
          <w:delText xml:space="preserve"> with my camera to meet with the Aurora. When my phone got a signal as I got off a plane, the intermittent calls from various medias telling me that the game we created has been trending on the Internet, and they would like to interview us, the seven high </w:delText>
        </w:r>
        <w:r w:rsidDel="006B4688">
          <w:rPr>
            <w:rFonts w:ascii="Times New Roman" w:eastAsia="Songti SC" w:hAnsi="Times New Roman" w:cs="Times New Roman"/>
            <w:sz w:val="18"/>
            <w:szCs w:val="18"/>
            <w:rPrChange w:id="873" w:author="sisleyzhou" w:date="2019-09-15T19:01:00Z">
              <w:rPr>
                <w:rFonts w:ascii="Chalkboard" w:eastAsia="Songti SC" w:hAnsi="Chalkboard" w:cs="Chalkboard"/>
                <w:sz w:val="18"/>
                <w:szCs w:val="18"/>
              </w:rPr>
            </w:rPrChange>
          </w:rPr>
          <w:delText xml:space="preserve">schoolers. </w:delText>
        </w:r>
      </w:del>
      <w:ins w:id="874" w:author="sisleyzhou" w:date="2019-09-17T17:21:00Z">
        <w:del w:id="875" w:author="翁 安志" w:date="2019-09-19T21:46:00Z">
          <w:r w:rsidDel="006B4688">
            <w:rPr>
              <w:rFonts w:ascii="Times New Roman" w:eastAsia="Songti SC" w:hAnsi="Times New Roman" w:cs="Times New Roman"/>
              <w:sz w:val="18"/>
              <w:szCs w:val="18"/>
            </w:rPr>
            <w:delText>或许是看到了国外软件平台超过一百万的下载量，或许是我那</w:delText>
          </w:r>
          <w:r w:rsidDel="006B4688">
            <w:rPr>
              <w:rFonts w:ascii="Times New Roman" w:eastAsia="Songti SC" w:hAnsi="Times New Roman" w:cs="Times New Roman"/>
              <w:sz w:val="18"/>
              <w:szCs w:val="18"/>
            </w:rPr>
            <w:delText>7</w:delText>
          </w:r>
          <w:r w:rsidDel="006B4688">
            <w:rPr>
              <w:rFonts w:ascii="Times New Roman" w:eastAsia="Songti SC" w:hAnsi="Times New Roman" w:cs="Times New Roman"/>
              <w:sz w:val="18"/>
              <w:szCs w:val="18"/>
            </w:rPr>
            <w:delText>页的申诉信让国内的媒体看到了这个项目的价值，</w:delText>
          </w:r>
        </w:del>
      </w:ins>
      <w:ins w:id="876" w:author="sisleyzhou" w:date="2019-09-17T17:22:00Z">
        <w:del w:id="877" w:author="翁 安志" w:date="2019-09-19T21:46:00Z">
          <w:r w:rsidDel="006B4688">
            <w:rPr>
              <w:rFonts w:ascii="Times New Roman" w:eastAsia="Songti SC" w:hAnsi="Times New Roman" w:cs="Times New Roman"/>
              <w:sz w:val="18"/>
              <w:szCs w:val="18"/>
            </w:rPr>
            <w:delText>最终我们的游戏在中国大陆的主流</w:delText>
          </w:r>
          <w:r w:rsidDel="006B4688">
            <w:rPr>
              <w:rFonts w:ascii="Times New Roman" w:eastAsia="Songti SC" w:hAnsi="Times New Roman" w:cs="Times New Roman"/>
              <w:sz w:val="18"/>
              <w:szCs w:val="18"/>
            </w:rPr>
            <w:delText>software distributors</w:delText>
          </w:r>
          <w:r w:rsidDel="006B4688">
            <w:rPr>
              <w:rFonts w:ascii="Times New Roman" w:eastAsia="Songti SC" w:hAnsi="Times New Roman" w:cs="Times New Roman"/>
              <w:sz w:val="18"/>
              <w:szCs w:val="18"/>
            </w:rPr>
            <w:delText>上发布了。</w:delText>
          </w:r>
        </w:del>
        <w:del w:id="878" w:author="翁 安志" w:date="2019-09-19T21:48:00Z">
          <w:r w:rsidDel="0072359A">
            <w:rPr>
              <w:rFonts w:ascii="Times New Roman" w:eastAsia="Songti SC" w:hAnsi="Times New Roman" w:cs="Times New Roman"/>
              <w:sz w:val="18"/>
              <w:szCs w:val="18"/>
            </w:rPr>
            <w:delText>我们七个高中生，一时间成为</w:delText>
          </w:r>
        </w:del>
      </w:ins>
      <w:ins w:id="879" w:author="sisleyzhou" w:date="2019-09-17T17:34:00Z">
        <w:del w:id="880" w:author="翁 安志" w:date="2019-09-19T21:48:00Z">
          <w:r w:rsidDel="0072359A">
            <w:rPr>
              <w:rFonts w:ascii="Times New Roman" w:eastAsia="Songti SC" w:hAnsi="Times New Roman" w:cs="Times New Roman"/>
              <w:sz w:val="18"/>
              <w:szCs w:val="18"/>
            </w:rPr>
            <w:delText>各大</w:delText>
          </w:r>
        </w:del>
      </w:ins>
      <w:ins w:id="881" w:author="sisleyzhou" w:date="2019-09-17T17:22:00Z">
        <w:del w:id="882" w:author="翁 安志" w:date="2019-09-19T21:48:00Z">
          <w:r w:rsidDel="0072359A">
            <w:rPr>
              <w:rFonts w:ascii="Times New Roman" w:eastAsia="Songti SC" w:hAnsi="Times New Roman" w:cs="Times New Roman"/>
              <w:sz w:val="18"/>
              <w:szCs w:val="18"/>
            </w:rPr>
            <w:delText>媒体采访的对象，我们的项目也在</w:delText>
          </w:r>
          <w:r w:rsidDel="003C2750">
            <w:rPr>
              <w:rFonts w:ascii="Times New Roman" w:eastAsia="Songti SC" w:hAnsi="Times New Roman" w:cs="Times New Roman"/>
              <w:sz w:val="18"/>
              <w:szCs w:val="18"/>
            </w:rPr>
            <w:delText>ctb</w:delText>
          </w:r>
          <w:r w:rsidDel="0072359A">
            <w:rPr>
              <w:rFonts w:ascii="Times New Roman" w:eastAsia="Songti SC" w:hAnsi="Times New Roman" w:cs="Times New Roman"/>
              <w:sz w:val="18"/>
              <w:szCs w:val="18"/>
            </w:rPr>
            <w:delText>上获得了很好的名次，我们似乎在上海</w:delText>
          </w:r>
        </w:del>
      </w:ins>
      <w:ins w:id="883" w:author="sisleyzhou" w:date="2019-09-17T17:23:00Z">
        <w:del w:id="884" w:author="翁 安志" w:date="2019-09-19T21:48:00Z">
          <w:r w:rsidDel="0072359A">
            <w:rPr>
              <w:rFonts w:ascii="Times New Roman" w:eastAsia="Songti SC" w:hAnsi="Times New Roman" w:cs="Times New Roman"/>
              <w:sz w:val="18"/>
              <w:szCs w:val="18"/>
            </w:rPr>
            <w:delText>的高中生中出名了。这些的确让我觉得很意外页开心，但事实上真正让我们开心的是：</w:delText>
          </w:r>
        </w:del>
      </w:ins>
      <w:ins w:id="885" w:author="sisleyzhou" w:date="2019-09-17T17:24:00Z">
        <w:del w:id="886" w:author="翁 安志" w:date="2019-09-19T21:48:00Z">
          <w:r w:rsidDel="0072359A">
            <w:rPr>
              <w:rFonts w:ascii="Times New Roman" w:eastAsia="Songti SC" w:hAnsi="Times New Roman" w:cs="Times New Roman"/>
              <w:sz w:val="18"/>
              <w:szCs w:val="18"/>
            </w:rPr>
            <w:delText>我们好像在用非常了不起的科技方式改变着这个社会的某些</w:delText>
          </w:r>
        </w:del>
      </w:ins>
      <w:ins w:id="887" w:author="sisleyzhou" w:date="2019-09-17T17:35:00Z">
        <w:del w:id="888" w:author="翁 安志" w:date="2019-09-19T21:48:00Z">
          <w:r w:rsidDel="0072359A">
            <w:rPr>
              <w:rFonts w:ascii="Times New Roman" w:eastAsia="Songti SC" w:hAnsi="Times New Roman" w:cs="Times New Roman"/>
              <w:sz w:val="18"/>
              <w:szCs w:val="18"/>
            </w:rPr>
            <w:delText>意识形态</w:delText>
          </w:r>
        </w:del>
      </w:ins>
      <w:ins w:id="889" w:author="sisleyzhou" w:date="2019-09-17T17:24:00Z">
        <w:del w:id="890" w:author="翁 安志" w:date="2019-09-19T21:48:00Z">
          <w:r w:rsidDel="0072359A">
            <w:rPr>
              <w:rFonts w:ascii="Times New Roman" w:eastAsia="Songti SC" w:hAnsi="Times New Roman" w:cs="Times New Roman"/>
              <w:sz w:val="18"/>
              <w:szCs w:val="18"/>
            </w:rPr>
            <w:delText>。</w:delText>
          </w:r>
        </w:del>
      </w:ins>
    </w:p>
    <w:p w:rsidR="0072359A" w:rsidRDefault="0072359A">
      <w:pPr>
        <w:spacing w:line="240" w:lineRule="exact"/>
        <w:rPr>
          <w:ins w:id="891" w:author="翁 安志" w:date="2019-09-19T21:48:00Z"/>
          <w:rFonts w:ascii="Times New Roman" w:eastAsia="Songti SC" w:hAnsi="Times New Roman" w:cs="Times New Roman"/>
          <w:sz w:val="18"/>
          <w:szCs w:val="18"/>
        </w:rPr>
      </w:pPr>
    </w:p>
    <w:p w:rsidR="001174BA" w:rsidRPr="001174BA" w:rsidRDefault="00D10BE2">
      <w:pPr>
        <w:spacing w:line="240" w:lineRule="exact"/>
        <w:rPr>
          <w:del w:id="892" w:author="sisleyzhou" w:date="2019-09-17T17:23:00Z"/>
          <w:rFonts w:ascii="Times New Roman" w:eastAsia="Songti SC" w:hAnsi="Times New Roman" w:cs="Times New Roman"/>
          <w:sz w:val="18"/>
          <w:szCs w:val="18"/>
          <w:rPrChange w:id="893" w:author="sisleyzhou" w:date="2019-09-15T19:01:00Z">
            <w:rPr>
              <w:del w:id="894" w:author="sisleyzhou" w:date="2019-09-17T17:23:00Z"/>
              <w:rFonts w:ascii="Chalkboard" w:eastAsia="Songti SC" w:hAnsi="Chalkboard" w:cs="Chalkboard"/>
              <w:sz w:val="18"/>
              <w:szCs w:val="18"/>
            </w:rPr>
          </w:rPrChange>
        </w:rPr>
      </w:pPr>
      <w:del w:id="895" w:author="sisleyzhou" w:date="2019-09-17T17:23:00Z">
        <w:r>
          <w:rPr>
            <w:rFonts w:ascii="Times New Roman" w:eastAsia="Songti SC" w:hAnsi="Times New Roman" w:cs="Times New Roman"/>
            <w:sz w:val="18"/>
            <w:szCs w:val="18"/>
            <w:rPrChange w:id="896" w:author="sisleyzhou" w:date="2019-09-15T19:01:00Z">
              <w:rPr>
                <w:rFonts w:ascii="Chalkboard" w:eastAsia="Songti SC" w:hAnsi="Chalkboard" w:cs="Chalkboard"/>
                <w:sz w:val="18"/>
                <w:szCs w:val="18"/>
              </w:rPr>
            </w:rPrChange>
          </w:rPr>
          <w:delText xml:space="preserve">Eventually, our team got a </w:delText>
        </w:r>
        <w:r>
          <w:rPr>
            <w:rFonts w:ascii="Times New Roman" w:eastAsia="Songti SC" w:hAnsi="Times New Roman" w:cs="Times New Roman"/>
            <w:sz w:val="18"/>
            <w:szCs w:val="18"/>
            <w:rPrChange w:id="897" w:author="sisleyzhou" w:date="2019-09-15T19:01:00Z">
              <w:rPr>
                <w:rFonts w:ascii="Chalkboard" w:eastAsia="Songti SC" w:hAnsi="Chalkboard" w:cs="Chalkboard"/>
                <w:sz w:val="18"/>
                <w:szCs w:val="18"/>
              </w:rPr>
            </w:rPrChange>
          </w:rPr>
          <w:delText>fair and fine award for CTB. But what makes me even happier is that all the works me and my team has worked so hard to do has been redeemed with a proper glory, and I was so proud of myself for making such a video game from scratch.</w:delText>
        </w:r>
      </w:del>
    </w:p>
    <w:p w:rsidR="001174BA" w:rsidRPr="001174BA" w:rsidRDefault="001174BA">
      <w:pPr>
        <w:spacing w:line="240" w:lineRule="exact"/>
        <w:rPr>
          <w:del w:id="898" w:author="sisleyzhou" w:date="2019-09-17T15:44:00Z"/>
          <w:rFonts w:ascii="Times New Roman" w:eastAsia="Songti SC" w:hAnsi="Times New Roman" w:cs="Times New Roman"/>
          <w:sz w:val="18"/>
          <w:szCs w:val="18"/>
          <w:rPrChange w:id="899" w:author="sisleyzhou" w:date="2019-09-15T19:01:00Z">
            <w:rPr>
              <w:del w:id="900" w:author="sisleyzhou" w:date="2019-09-17T15:44:00Z"/>
              <w:rFonts w:ascii="Chalkboard" w:eastAsia="Songti SC" w:hAnsi="Chalkboard" w:cs="Chalkboard"/>
              <w:sz w:val="18"/>
              <w:szCs w:val="18"/>
            </w:rPr>
          </w:rPrChange>
        </w:rPr>
      </w:pPr>
    </w:p>
    <w:p w:rsidR="001174BA" w:rsidRPr="001174BA" w:rsidRDefault="00D10BE2">
      <w:pPr>
        <w:spacing w:line="240" w:lineRule="exact"/>
        <w:rPr>
          <w:del w:id="901" w:author="sisleyzhou" w:date="2019-09-17T15:44:00Z"/>
          <w:rFonts w:ascii="Times New Roman" w:eastAsia="Songti SC" w:hAnsi="Times New Roman" w:cs="Times New Roman"/>
          <w:sz w:val="18"/>
          <w:szCs w:val="18"/>
          <w:rPrChange w:id="902" w:author="sisleyzhou" w:date="2019-09-15T19:01:00Z">
            <w:rPr>
              <w:del w:id="903" w:author="sisleyzhou" w:date="2019-09-17T15:44:00Z"/>
              <w:rFonts w:ascii="Chalkboard" w:eastAsia="Songti SC" w:hAnsi="Chalkboard" w:cs="Chalkboard"/>
              <w:sz w:val="18"/>
              <w:szCs w:val="18"/>
            </w:rPr>
          </w:rPrChange>
        </w:rPr>
      </w:pPr>
      <w:del w:id="904" w:author="sisleyzhou" w:date="2019-09-17T15:44:00Z">
        <w:r>
          <w:rPr>
            <w:rFonts w:ascii="Times New Roman" w:eastAsia="Songti SC" w:hAnsi="Times New Roman" w:cs="Times New Roman"/>
            <w:sz w:val="18"/>
            <w:szCs w:val="18"/>
            <w:rPrChange w:id="905" w:author="sisleyzhou" w:date="2019-09-15T19:01:00Z">
              <w:rPr>
                <w:rFonts w:ascii="Chalkboard" w:eastAsia="Songti SC" w:hAnsi="Chalkboard" w:cs="Chalkboard"/>
                <w:sz w:val="18"/>
                <w:szCs w:val="18"/>
              </w:rPr>
            </w:rPrChange>
          </w:rPr>
          <w:delText>Can we transform our s</w:delText>
        </w:r>
        <w:r>
          <w:rPr>
            <w:rFonts w:ascii="Times New Roman" w:eastAsia="Songti SC" w:hAnsi="Times New Roman" w:cs="Times New Roman"/>
            <w:sz w:val="18"/>
            <w:szCs w:val="18"/>
            <w:rPrChange w:id="906" w:author="sisleyzhou" w:date="2019-09-15T19:01:00Z">
              <w:rPr>
                <w:rFonts w:ascii="Chalkboard" w:eastAsia="Songti SC" w:hAnsi="Chalkboard" w:cs="Chalkboard"/>
                <w:sz w:val="18"/>
                <w:szCs w:val="18"/>
              </w:rPr>
            </w:rPrChange>
          </w:rPr>
          <w:delText>ociety use computer science?</w:delText>
        </w:r>
      </w:del>
    </w:p>
    <w:p w:rsidR="001174BA" w:rsidRPr="001174BA" w:rsidRDefault="001174BA">
      <w:pPr>
        <w:spacing w:line="240" w:lineRule="exact"/>
        <w:rPr>
          <w:rFonts w:ascii="Times New Roman" w:eastAsia="Songti SC" w:hAnsi="Times New Roman" w:cs="Times New Roman"/>
          <w:sz w:val="18"/>
          <w:szCs w:val="18"/>
          <w:rPrChange w:id="907" w:author="sisleyzhou" w:date="2019-09-15T19:01:00Z">
            <w:rPr>
              <w:rFonts w:ascii="Chalkboard" w:eastAsia="Songti SC" w:hAnsi="Chalkboard" w:cs="Chalkboard"/>
              <w:sz w:val="18"/>
              <w:szCs w:val="18"/>
            </w:rPr>
          </w:rPrChange>
        </w:rPr>
      </w:pPr>
    </w:p>
    <w:p w:rsidR="001174BA" w:rsidDel="000C563F" w:rsidRDefault="00666BC2">
      <w:pPr>
        <w:spacing w:line="240" w:lineRule="exact"/>
        <w:rPr>
          <w:del w:id="908" w:author="sisleyzhou" w:date="2019-09-17T15:40:00Z"/>
          <w:rFonts w:ascii="Times New Roman" w:eastAsia="Songti SC" w:hAnsi="Times New Roman" w:cs="Times New Roman"/>
          <w:sz w:val="18"/>
          <w:szCs w:val="18"/>
        </w:rPr>
      </w:pPr>
      <w:ins w:id="909" w:author="翁 安志" w:date="2019-09-19T21:50:00Z">
        <w:r>
          <w:rPr>
            <w:rFonts w:ascii="Times New Roman" w:eastAsia="Songti SC" w:hAnsi="Times New Roman" w:cs="Times New Roman" w:hint="eastAsia"/>
            <w:sz w:val="18"/>
            <w:szCs w:val="18"/>
          </w:rPr>
          <w:t>I</w:t>
        </w:r>
        <w:r>
          <w:rPr>
            <w:rFonts w:ascii="Times New Roman" w:eastAsia="Songti SC" w:hAnsi="Times New Roman" w:cs="Times New Roman"/>
            <w:sz w:val="18"/>
            <w:szCs w:val="18"/>
          </w:rPr>
          <w:t xml:space="preserve">, </w:t>
        </w:r>
      </w:ins>
      <w:ins w:id="910" w:author="sisleyzhou" w:date="2019-09-17T17:35:00Z">
        <w:del w:id="911" w:author="翁 安志" w:date="2019-09-19T21:48:00Z">
          <w:r w:rsidR="00D10BE2" w:rsidDel="00666BC2">
            <w:rPr>
              <w:rFonts w:ascii="Times New Roman" w:eastAsia="Songti SC" w:hAnsi="Times New Roman" w:cs="Times New Roman"/>
              <w:sz w:val="18"/>
              <w:szCs w:val="18"/>
            </w:rPr>
            <w:delText>在很多人</w:delText>
          </w:r>
        </w:del>
      </w:ins>
      <w:ins w:id="912" w:author="sisleyzhou" w:date="2019-09-17T17:36:00Z">
        <w:del w:id="913" w:author="翁 安志" w:date="2019-09-19T21:48:00Z">
          <w:r w:rsidR="00D10BE2" w:rsidDel="00666BC2">
            <w:rPr>
              <w:rFonts w:ascii="Times New Roman" w:eastAsia="Songti SC" w:hAnsi="Times New Roman" w:cs="Times New Roman"/>
              <w:sz w:val="18"/>
              <w:szCs w:val="18"/>
            </w:rPr>
            <w:delText>眼中</w:delText>
          </w:r>
        </w:del>
      </w:ins>
      <w:ins w:id="914" w:author="sisleyzhou" w:date="2019-09-17T17:35:00Z">
        <w:del w:id="915" w:author="翁 安志" w:date="2019-09-19T21:48:00Z">
          <w:r w:rsidR="00D10BE2" w:rsidDel="00666BC2">
            <w:rPr>
              <w:rFonts w:ascii="Times New Roman" w:eastAsia="Songti SC" w:hAnsi="Times New Roman" w:cs="Times New Roman"/>
              <w:sz w:val="18"/>
              <w:szCs w:val="18"/>
            </w:rPr>
            <w:delText>“</w:delText>
          </w:r>
          <w:r w:rsidR="00D10BE2" w:rsidDel="00666BC2">
            <w:rPr>
              <w:rFonts w:ascii="Times New Roman" w:eastAsia="Songti SC" w:hAnsi="Times New Roman" w:cs="Times New Roman"/>
              <w:sz w:val="18"/>
              <w:szCs w:val="18"/>
            </w:rPr>
            <w:delText>天天沉迷于捣鼓</w:delText>
          </w:r>
        </w:del>
      </w:ins>
      <w:ins w:id="916" w:author="sisleyzhou" w:date="2019-09-17T17:36:00Z">
        <w:del w:id="917" w:author="翁 安志" w:date="2019-09-19T21:48:00Z">
          <w:r w:rsidR="00D10BE2" w:rsidDel="00666BC2">
            <w:rPr>
              <w:rFonts w:ascii="Times New Roman" w:eastAsia="Songti SC" w:hAnsi="Times New Roman" w:cs="Times New Roman"/>
              <w:sz w:val="18"/>
              <w:szCs w:val="18"/>
            </w:rPr>
            <w:delText>各种</w:delText>
          </w:r>
          <w:r w:rsidR="00D10BE2" w:rsidDel="00666BC2">
            <w:rPr>
              <w:rFonts w:ascii="Times New Roman" w:eastAsia="Songti SC" w:hAnsi="Times New Roman" w:cs="Times New Roman"/>
              <w:sz w:val="18"/>
              <w:szCs w:val="18"/>
            </w:rPr>
            <w:delText>app</w:delText>
          </w:r>
          <w:r w:rsidR="00D10BE2" w:rsidDel="00666BC2">
            <w:rPr>
              <w:rFonts w:ascii="Times New Roman" w:eastAsia="Songti SC" w:hAnsi="Times New Roman" w:cs="Times New Roman"/>
              <w:sz w:val="18"/>
              <w:szCs w:val="18"/>
            </w:rPr>
            <w:delText>，各种</w:delText>
          </w:r>
          <w:r w:rsidR="00D10BE2" w:rsidDel="00666BC2">
            <w:rPr>
              <w:rFonts w:ascii="Times New Roman" w:eastAsia="Songti SC" w:hAnsi="Times New Roman" w:cs="Times New Roman"/>
              <w:sz w:val="18"/>
              <w:szCs w:val="18"/>
            </w:rPr>
            <w:delText>coding</w:delText>
          </w:r>
          <w:r w:rsidR="00D10BE2" w:rsidDel="00666BC2">
            <w:rPr>
              <w:rFonts w:ascii="Times New Roman" w:eastAsia="Songti SC" w:hAnsi="Times New Roman" w:cs="Times New Roman"/>
              <w:sz w:val="18"/>
              <w:szCs w:val="18"/>
            </w:rPr>
            <w:delText>的</w:delText>
          </w:r>
          <w:r w:rsidR="00D10BE2" w:rsidDel="00666BC2">
            <w:rPr>
              <w:rFonts w:ascii="Times New Roman" w:eastAsia="Songti SC" w:hAnsi="Times New Roman" w:cs="Times New Roman"/>
              <w:sz w:val="18"/>
              <w:szCs w:val="18"/>
            </w:rPr>
            <w:delText>”</w:delText>
          </w:r>
          <w:r w:rsidR="00D10BE2" w:rsidDel="00666BC2">
            <w:rPr>
              <w:rFonts w:ascii="Times New Roman" w:eastAsia="Songti SC" w:hAnsi="Times New Roman" w:cs="Times New Roman"/>
              <w:sz w:val="18"/>
              <w:szCs w:val="18"/>
            </w:rPr>
            <w:delText>我似乎更明确了自己未来的方向。</w:delText>
          </w:r>
        </w:del>
      </w:ins>
      <w:ins w:id="918" w:author="翁 安志" w:date="2019-09-19T21:50:00Z">
        <w:r>
          <w:rPr>
            <w:rFonts w:ascii="Times New Roman" w:eastAsia="Songti SC" w:hAnsi="Times New Roman" w:cs="Times New Roman"/>
            <w:sz w:val="18"/>
            <w:szCs w:val="18"/>
          </w:rPr>
          <w:t>t</w:t>
        </w:r>
      </w:ins>
      <w:ins w:id="919" w:author="翁 安志" w:date="2019-09-19T21:48:00Z">
        <w:r>
          <w:rPr>
            <w:rFonts w:ascii="Times New Roman" w:eastAsia="Songti SC" w:hAnsi="Times New Roman" w:cs="Times New Roman"/>
            <w:sz w:val="18"/>
            <w:szCs w:val="18"/>
          </w:rPr>
          <w:t xml:space="preserve">he computer geek who was </w:t>
        </w:r>
      </w:ins>
      <w:ins w:id="920" w:author="翁 安志" w:date="2019-09-19T21:49:00Z">
        <w:r>
          <w:rPr>
            <w:rFonts w:ascii="Times New Roman" w:eastAsia="Songti SC" w:hAnsi="Times New Roman" w:cs="Times New Roman"/>
            <w:sz w:val="18"/>
            <w:szCs w:val="18"/>
          </w:rPr>
          <w:t xml:space="preserve">always trying to figure out app development solutions and other coding-related stuff </w:t>
        </w:r>
      </w:ins>
      <w:ins w:id="921" w:author="翁 安志" w:date="2019-09-19T21:50:00Z">
        <w:r>
          <w:rPr>
            <w:rFonts w:ascii="Times New Roman" w:eastAsia="Songti SC" w:hAnsi="Times New Roman" w:cs="Times New Roman"/>
            <w:sz w:val="18"/>
            <w:szCs w:val="18"/>
          </w:rPr>
          <w:t>have</w:t>
        </w:r>
        <w:r w:rsidR="00947CFC">
          <w:rPr>
            <w:rFonts w:ascii="Times New Roman" w:eastAsia="Songti SC" w:hAnsi="Times New Roman" w:cs="Times New Roman"/>
            <w:sz w:val="18"/>
            <w:szCs w:val="18"/>
          </w:rPr>
          <w:t xml:space="preserve"> changed</w:t>
        </w:r>
        <w:r>
          <w:rPr>
            <w:rFonts w:ascii="Times New Roman" w:eastAsia="Songti SC" w:hAnsi="Times New Roman" w:cs="Times New Roman"/>
            <w:sz w:val="18"/>
            <w:szCs w:val="18"/>
          </w:rPr>
          <w:t xml:space="preserve">. </w:t>
        </w:r>
      </w:ins>
      <w:ins w:id="922" w:author="sisleyzhou" w:date="2019-09-17T15:40:00Z">
        <w:r w:rsidR="00D10BE2">
          <w:rPr>
            <w:rFonts w:ascii="Times New Roman" w:eastAsia="Songti SC" w:hAnsi="Times New Roman" w:cs="Times New Roman"/>
            <w:sz w:val="18"/>
            <w:szCs w:val="18"/>
            <w:rPrChange w:id="923" w:author="sisleyzhou" w:date="2019-09-17T15:40:00Z">
              <w:rPr/>
            </w:rPrChange>
          </w:rPr>
          <w:t xml:space="preserve">Throughout this whole game developing experience, I have grown from a boy who has been thinking of </w:t>
        </w:r>
      </w:ins>
      <w:ins w:id="924" w:author="sisleyzhou" w:date="2019-09-17T15:41:00Z">
        <w:r w:rsidR="00D10BE2">
          <w:rPr>
            <w:rFonts w:ascii="Times New Roman" w:eastAsia="Songti SC" w:hAnsi="Times New Roman" w:cs="Times New Roman"/>
            <w:sz w:val="18"/>
            <w:szCs w:val="18"/>
          </w:rPr>
          <w:t>proving his own value</w:t>
        </w:r>
      </w:ins>
      <w:ins w:id="925" w:author="sisleyzhou" w:date="2019-09-17T15:40:00Z">
        <w:r w:rsidR="00D10BE2">
          <w:rPr>
            <w:rFonts w:ascii="Times New Roman" w:eastAsia="Songti SC" w:hAnsi="Times New Roman" w:cs="Times New Roman"/>
            <w:sz w:val="18"/>
            <w:szCs w:val="18"/>
            <w:rPrChange w:id="926" w:author="sisleyzhou" w:date="2019-09-17T15:40:00Z">
              <w:rPr/>
            </w:rPrChange>
          </w:rPr>
          <w:t xml:space="preserve"> to the man who has saw the greater values of his project. This game has </w:t>
        </w:r>
      </w:ins>
      <w:ins w:id="927" w:author="sisleyzhou" w:date="2019-09-17T17:37:00Z">
        <w:r w:rsidR="00D10BE2">
          <w:rPr>
            <w:rFonts w:ascii="Times New Roman" w:eastAsia="Songti SC" w:hAnsi="Times New Roman" w:cs="Times New Roman"/>
            <w:sz w:val="18"/>
            <w:szCs w:val="18"/>
          </w:rPr>
          <w:t>improved</w:t>
        </w:r>
      </w:ins>
      <w:ins w:id="928" w:author="sisleyzhou" w:date="2019-09-17T15:40:00Z">
        <w:r w:rsidR="00D10BE2">
          <w:rPr>
            <w:rFonts w:ascii="Times New Roman" w:eastAsia="Songti SC" w:hAnsi="Times New Roman" w:cs="Times New Roman"/>
            <w:sz w:val="18"/>
            <w:szCs w:val="18"/>
            <w:rPrChange w:id="929" w:author="sisleyzhou" w:date="2019-09-17T15:40:00Z">
              <w:rPr/>
            </w:rPrChange>
          </w:rPr>
          <w:t xml:space="preserve"> the sex education status of many Chinese teenagers, an</w:t>
        </w:r>
        <w:r w:rsidR="00D10BE2">
          <w:rPr>
            <w:rFonts w:ascii="Times New Roman" w:eastAsia="Songti SC" w:hAnsi="Times New Roman" w:cs="Times New Roman"/>
            <w:sz w:val="18"/>
            <w:szCs w:val="18"/>
            <w:rPrChange w:id="930" w:author="sisleyzhou" w:date="2019-09-17T15:40:00Z">
              <w:rPr/>
            </w:rPrChange>
          </w:rPr>
          <w:t>d it has also invoked the society the importance of sex education. What more could I demand when this game has brought me the best friend</w:t>
        </w:r>
      </w:ins>
      <w:ins w:id="931" w:author="sisleyzhou" w:date="2019-09-17T15:43:00Z">
        <w:r w:rsidR="00D10BE2">
          <w:rPr>
            <w:rFonts w:ascii="Times New Roman" w:eastAsia="Songti SC" w:hAnsi="Times New Roman" w:cs="Times New Roman"/>
            <w:sz w:val="18"/>
            <w:szCs w:val="18"/>
          </w:rPr>
          <w:t>s</w:t>
        </w:r>
      </w:ins>
      <w:ins w:id="932" w:author="sisleyzhou" w:date="2019-09-17T15:40:00Z">
        <w:r w:rsidR="00D10BE2">
          <w:rPr>
            <w:rFonts w:ascii="Times New Roman" w:eastAsia="Songti SC" w:hAnsi="Times New Roman" w:cs="Times New Roman"/>
            <w:sz w:val="18"/>
            <w:szCs w:val="18"/>
            <w:rPrChange w:id="933" w:author="sisleyzhou" w:date="2019-09-17T15:40:00Z">
              <w:rPr/>
            </w:rPrChange>
          </w:rPr>
          <w:t xml:space="preserve"> of me, tons of hours of works that </w:t>
        </w:r>
      </w:ins>
      <w:ins w:id="934" w:author="sisleyzhou" w:date="2019-09-17T15:43:00Z">
        <w:r w:rsidR="00D10BE2">
          <w:rPr>
            <w:rFonts w:ascii="Times New Roman" w:eastAsia="Songti SC" w:hAnsi="Times New Roman" w:cs="Times New Roman"/>
            <w:sz w:val="18"/>
            <w:szCs w:val="18"/>
          </w:rPr>
          <w:t>we spend together</w:t>
        </w:r>
      </w:ins>
      <w:ins w:id="935" w:author="sisleyzhou" w:date="2019-09-17T15:40:00Z">
        <w:r w:rsidR="00D10BE2">
          <w:rPr>
            <w:rFonts w:ascii="Times New Roman" w:eastAsia="Songti SC" w:hAnsi="Times New Roman" w:cs="Times New Roman"/>
            <w:sz w:val="18"/>
            <w:szCs w:val="18"/>
            <w:rPrChange w:id="936" w:author="sisleyzhou" w:date="2019-09-17T15:40:00Z">
              <w:rPr/>
            </w:rPrChange>
          </w:rPr>
          <w:t>, and the chance to improve the world? I am indeed the happiest p</w:t>
        </w:r>
        <w:r w:rsidR="00D10BE2">
          <w:rPr>
            <w:rFonts w:ascii="Times New Roman" w:eastAsia="Songti SC" w:hAnsi="Times New Roman" w:cs="Times New Roman"/>
            <w:sz w:val="18"/>
            <w:szCs w:val="18"/>
            <w:rPrChange w:id="937" w:author="sisleyzhou" w:date="2019-09-17T15:40:00Z">
              <w:rPr/>
            </w:rPrChange>
          </w:rPr>
          <w:t>erson in the world.</w:t>
        </w:r>
      </w:ins>
      <w:del w:id="938" w:author="sisleyzhou" w:date="2019-09-17T15:40:00Z">
        <w:r w:rsidR="00D10BE2">
          <w:rPr>
            <w:rFonts w:ascii="Times New Roman" w:eastAsia="Songti SC" w:hAnsi="Times New Roman" w:cs="Times New Roman" w:hint="eastAsia"/>
            <w:sz w:val="18"/>
            <w:szCs w:val="18"/>
            <w:rPrChange w:id="939" w:author="sisleyzhou" w:date="2019-09-15T19:01:00Z">
              <w:rPr>
                <w:rFonts w:ascii="Chalkboard" w:eastAsia="Songti SC" w:hAnsi="Chalkboard" w:cs="Chalkboard" w:hint="eastAsia"/>
                <w:sz w:val="18"/>
                <w:szCs w:val="18"/>
              </w:rPr>
            </w:rPrChange>
          </w:rPr>
          <w:delText>（</w:delText>
        </w:r>
        <w:r w:rsidR="00D10BE2">
          <w:rPr>
            <w:rFonts w:ascii="Times New Roman" w:eastAsia="Songti SC" w:hAnsi="Times New Roman" w:cs="Times New Roman" w:hint="eastAsia"/>
            <w:sz w:val="18"/>
            <w:szCs w:val="18"/>
            <w:rPrChange w:id="940" w:author="sisleyzhou" w:date="2019-09-15T19:01:00Z">
              <w:rPr>
                <w:rFonts w:ascii="Chalkboard" w:eastAsia="Songti SC" w:hAnsi="Chalkboard" w:cs="Chalkboard" w:hint="eastAsia"/>
                <w:sz w:val="18"/>
                <w:szCs w:val="18"/>
              </w:rPr>
            </w:rPrChange>
          </w:rPr>
          <w:delText xml:space="preserve">Conclusion) The answer should be </w:delText>
        </w:r>
        <w:r w:rsidR="00D10BE2">
          <w:rPr>
            <w:rFonts w:ascii="Times New Roman" w:eastAsia="Songti SC" w:hAnsi="Times New Roman" w:cs="Times New Roman"/>
            <w:i/>
            <w:iCs/>
            <w:sz w:val="18"/>
            <w:szCs w:val="18"/>
            <w:rPrChange w:id="941" w:author="sisleyzhou" w:date="2019-09-15T19:01:00Z">
              <w:rPr>
                <w:rFonts w:ascii="Chalkboard" w:eastAsia="Songti SC" w:hAnsi="Chalkboard" w:cs="Chalkboard"/>
                <w:i/>
                <w:iCs/>
                <w:sz w:val="18"/>
                <w:szCs w:val="18"/>
              </w:rPr>
            </w:rPrChange>
          </w:rPr>
          <w:delText>YES</w:delText>
        </w:r>
        <w:r w:rsidR="00D10BE2">
          <w:rPr>
            <w:rFonts w:ascii="Times New Roman" w:eastAsia="Songti SC" w:hAnsi="Times New Roman" w:cs="Times New Roman"/>
            <w:sz w:val="18"/>
            <w:szCs w:val="18"/>
            <w:rPrChange w:id="942" w:author="sisleyzhou" w:date="2019-09-15T19:01:00Z">
              <w:rPr>
                <w:rFonts w:ascii="Chalkboard" w:eastAsia="Songti SC" w:hAnsi="Chalkboard" w:cs="Chalkboard"/>
                <w:sz w:val="18"/>
                <w:szCs w:val="18"/>
              </w:rPr>
            </w:rPrChange>
          </w:rPr>
          <w:delText xml:space="preserve"> when many Chinese main stream streams releases our game with over 100, 000 downloads; when the hotstag #Sex-Education game appear on the social media platforms of the teenagers. This is the first tim</w:delText>
        </w:r>
        <w:r w:rsidR="00D10BE2">
          <w:rPr>
            <w:rFonts w:ascii="Times New Roman" w:eastAsia="Songti SC" w:hAnsi="Times New Roman" w:cs="Times New Roman"/>
            <w:sz w:val="18"/>
            <w:szCs w:val="18"/>
            <w:rPrChange w:id="943" w:author="sisleyzhou" w:date="2019-09-15T19:01:00Z">
              <w:rPr>
                <w:rFonts w:ascii="Chalkboard" w:eastAsia="Songti SC" w:hAnsi="Chalkboard" w:cs="Chalkboard"/>
                <w:sz w:val="18"/>
                <w:szCs w:val="18"/>
              </w:rPr>
            </w:rPrChange>
          </w:rPr>
          <w:delText xml:space="preserve">e we’ve done something big that might have impacted a lot of people. Even how the idea is young and immature when it first comes into our head, we develop it. We never know how this immature idea and how a small step we take would help improve this world. </w:delText>
        </w:r>
      </w:del>
    </w:p>
    <w:p w:rsidR="000C563F" w:rsidRDefault="000C563F">
      <w:pPr>
        <w:spacing w:line="240" w:lineRule="exact"/>
        <w:rPr>
          <w:ins w:id="944" w:author="翁 安志" w:date="2019-09-19T21:50:00Z"/>
          <w:rFonts w:ascii="Times New Roman" w:eastAsia="Songti SC" w:hAnsi="Times New Roman" w:cs="Times New Roman"/>
          <w:sz w:val="18"/>
          <w:szCs w:val="18"/>
        </w:rPr>
      </w:pPr>
    </w:p>
    <w:p w:rsidR="000C563F" w:rsidRDefault="000C563F">
      <w:pPr>
        <w:spacing w:line="240" w:lineRule="exact"/>
        <w:rPr>
          <w:ins w:id="945" w:author="翁 安志" w:date="2019-09-19T21:50:00Z"/>
          <w:rFonts w:ascii="Times New Roman" w:eastAsia="Songti SC" w:hAnsi="Times New Roman" w:cs="Times New Roman"/>
          <w:sz w:val="18"/>
          <w:szCs w:val="18"/>
        </w:rPr>
      </w:pPr>
      <w:bookmarkStart w:id="946" w:name="_GoBack"/>
      <w:bookmarkEnd w:id="946"/>
    </w:p>
    <w:p w:rsidR="000C563F" w:rsidRPr="001174BA" w:rsidRDefault="000C563F">
      <w:pPr>
        <w:spacing w:line="240" w:lineRule="exact"/>
        <w:rPr>
          <w:ins w:id="947" w:author="翁 安志" w:date="2019-09-19T21:50:00Z"/>
          <w:rFonts w:ascii="Times New Roman" w:eastAsia="Songti SC" w:hAnsi="Times New Roman" w:cs="Times New Roman" w:hint="eastAsia"/>
          <w:sz w:val="18"/>
          <w:szCs w:val="18"/>
          <w:rPrChange w:id="948" w:author="sisleyzhou" w:date="2019-09-15T19:01:00Z">
            <w:rPr>
              <w:ins w:id="949" w:author="翁 安志" w:date="2019-09-19T21:50:00Z"/>
              <w:rFonts w:ascii="Chalkboard" w:eastAsia="Songti SC" w:hAnsi="Chalkboard" w:cs="Chalkboard"/>
              <w:sz w:val="18"/>
              <w:szCs w:val="18"/>
            </w:rPr>
          </w:rPrChange>
        </w:rPr>
      </w:pPr>
      <w:proofErr w:type="gramStart"/>
      <w:ins w:id="950" w:author="翁 安志" w:date="2019-09-19T21:50:00Z">
        <w:r>
          <w:rPr>
            <w:rFonts w:ascii="Times New Roman" w:eastAsia="Songti SC" w:hAnsi="Times New Roman" w:cs="Times New Roman" w:hint="eastAsia"/>
            <w:sz w:val="18"/>
            <w:szCs w:val="18"/>
          </w:rPr>
          <w:t>L</w:t>
        </w:r>
        <w:r>
          <w:rPr>
            <w:rFonts w:ascii="Times New Roman" w:eastAsia="Songti SC" w:hAnsi="Times New Roman" w:cs="Times New Roman"/>
            <w:sz w:val="18"/>
            <w:szCs w:val="18"/>
          </w:rPr>
          <w:t>ast but not least</w:t>
        </w:r>
        <w:proofErr w:type="gramEnd"/>
        <w:r>
          <w:rPr>
            <w:rFonts w:ascii="Times New Roman" w:eastAsia="Songti SC" w:hAnsi="Times New Roman" w:cs="Times New Roman"/>
            <w:sz w:val="18"/>
            <w:szCs w:val="18"/>
          </w:rPr>
          <w:t xml:space="preserve">, I </w:t>
        </w:r>
      </w:ins>
      <w:ins w:id="951" w:author="翁 安志" w:date="2019-09-19T21:51:00Z">
        <w:r>
          <w:rPr>
            <w:rFonts w:ascii="Times New Roman" w:eastAsia="Songti SC" w:hAnsi="Times New Roman" w:cs="Times New Roman"/>
            <w:sz w:val="18"/>
            <w:szCs w:val="18"/>
          </w:rPr>
          <w:t xml:space="preserve">told the girl that I love her, and I would never regret about doing that. </w:t>
        </w:r>
      </w:ins>
    </w:p>
    <w:p w:rsidR="001174BA" w:rsidRDefault="001174BA">
      <w:pPr>
        <w:spacing w:line="240" w:lineRule="exact"/>
        <w:rPr>
          <w:rFonts w:ascii="Times New Roman" w:eastAsia="Songti SC" w:hAnsi="Times New Roman" w:cs="Times New Roman"/>
          <w:sz w:val="24"/>
          <w:szCs w:val="24"/>
        </w:rPr>
      </w:pPr>
    </w:p>
    <w:sectPr w:rsidR="001174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BE2" w:rsidRDefault="00D10BE2" w:rsidP="00C7343A">
      <w:r>
        <w:separator/>
      </w:r>
    </w:p>
  </w:endnote>
  <w:endnote w:type="continuationSeparator" w:id="0">
    <w:p w:rsidR="00D10BE2" w:rsidRDefault="00D10BE2" w:rsidP="00C73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halkboard">
    <w:altName w:val="Calibri"/>
    <w:charset w:val="00"/>
    <w:family w:val="auto"/>
    <w:pitch w:val="default"/>
    <w:sig w:usb0="80000023" w:usb1="00000000" w:usb2="00000000" w:usb3="00000000" w:csb0="20000001" w:csb1="00000000"/>
  </w:font>
  <w:font w:name="Songti SC">
    <w:altName w:val="微软雅黑"/>
    <w:charset w:val="86"/>
    <w:family w:val="auto"/>
    <w:pitch w:val="default"/>
    <w:sig w:usb0="00000001"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BE2" w:rsidRDefault="00D10BE2" w:rsidP="00C7343A">
      <w:r>
        <w:separator/>
      </w:r>
    </w:p>
  </w:footnote>
  <w:footnote w:type="continuationSeparator" w:id="0">
    <w:p w:rsidR="00D10BE2" w:rsidRDefault="00D10BE2" w:rsidP="00C7343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翁 安志">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7C8"/>
    <w:rsid w:val="A5D369CB"/>
    <w:rsid w:val="DBBDA615"/>
    <w:rsid w:val="DF775ECC"/>
    <w:rsid w:val="F5BE539D"/>
    <w:rsid w:val="F9D705D5"/>
    <w:rsid w:val="FDEF2D15"/>
    <w:rsid w:val="FDFFEE1D"/>
    <w:rsid w:val="0000195A"/>
    <w:rsid w:val="000027A5"/>
    <w:rsid w:val="00014349"/>
    <w:rsid w:val="00032D4F"/>
    <w:rsid w:val="0003636B"/>
    <w:rsid w:val="0003666F"/>
    <w:rsid w:val="0005184D"/>
    <w:rsid w:val="0005297F"/>
    <w:rsid w:val="00053CD5"/>
    <w:rsid w:val="00076D53"/>
    <w:rsid w:val="00095643"/>
    <w:rsid w:val="000A70C8"/>
    <w:rsid w:val="000B302C"/>
    <w:rsid w:val="000B3759"/>
    <w:rsid w:val="000B37F9"/>
    <w:rsid w:val="000C1731"/>
    <w:rsid w:val="000C563F"/>
    <w:rsid w:val="000C68B2"/>
    <w:rsid w:val="000D22FA"/>
    <w:rsid w:val="000E678E"/>
    <w:rsid w:val="000F09B5"/>
    <w:rsid w:val="000F3F67"/>
    <w:rsid w:val="000F45A4"/>
    <w:rsid w:val="001174BA"/>
    <w:rsid w:val="00120492"/>
    <w:rsid w:val="0012367D"/>
    <w:rsid w:val="00126DD1"/>
    <w:rsid w:val="00132013"/>
    <w:rsid w:val="0014412C"/>
    <w:rsid w:val="00144CCE"/>
    <w:rsid w:val="001513EF"/>
    <w:rsid w:val="00154548"/>
    <w:rsid w:val="00160AA5"/>
    <w:rsid w:val="001639BB"/>
    <w:rsid w:val="001719C7"/>
    <w:rsid w:val="001C24CA"/>
    <w:rsid w:val="001C5951"/>
    <w:rsid w:val="001C5DE8"/>
    <w:rsid w:val="001C7B22"/>
    <w:rsid w:val="001D4CF0"/>
    <w:rsid w:val="001D5A61"/>
    <w:rsid w:val="001D6534"/>
    <w:rsid w:val="001D7DC4"/>
    <w:rsid w:val="001E231B"/>
    <w:rsid w:val="001E2415"/>
    <w:rsid w:val="001F260B"/>
    <w:rsid w:val="00204C41"/>
    <w:rsid w:val="00205DFD"/>
    <w:rsid w:val="0020609F"/>
    <w:rsid w:val="002215C8"/>
    <w:rsid w:val="00224F25"/>
    <w:rsid w:val="00225746"/>
    <w:rsid w:val="00226BA5"/>
    <w:rsid w:val="00233885"/>
    <w:rsid w:val="0023417B"/>
    <w:rsid w:val="00237A5C"/>
    <w:rsid w:val="00237ECA"/>
    <w:rsid w:val="00244645"/>
    <w:rsid w:val="00245146"/>
    <w:rsid w:val="00271342"/>
    <w:rsid w:val="002873BC"/>
    <w:rsid w:val="00291A93"/>
    <w:rsid w:val="002C057C"/>
    <w:rsid w:val="002C46AE"/>
    <w:rsid w:val="002D74AD"/>
    <w:rsid w:val="002F249C"/>
    <w:rsid w:val="002F44EC"/>
    <w:rsid w:val="002F686E"/>
    <w:rsid w:val="00300FB3"/>
    <w:rsid w:val="003029F1"/>
    <w:rsid w:val="003212F3"/>
    <w:rsid w:val="00325057"/>
    <w:rsid w:val="003329BE"/>
    <w:rsid w:val="003335A1"/>
    <w:rsid w:val="00340097"/>
    <w:rsid w:val="0035288E"/>
    <w:rsid w:val="003538D7"/>
    <w:rsid w:val="003568B2"/>
    <w:rsid w:val="003700D8"/>
    <w:rsid w:val="00370D30"/>
    <w:rsid w:val="00371C50"/>
    <w:rsid w:val="00372F46"/>
    <w:rsid w:val="003761E4"/>
    <w:rsid w:val="00390984"/>
    <w:rsid w:val="00392793"/>
    <w:rsid w:val="003A2714"/>
    <w:rsid w:val="003C2750"/>
    <w:rsid w:val="003C28AE"/>
    <w:rsid w:val="003C2B25"/>
    <w:rsid w:val="003C3B1E"/>
    <w:rsid w:val="003C50FD"/>
    <w:rsid w:val="003C5937"/>
    <w:rsid w:val="003C7DC0"/>
    <w:rsid w:val="003D1D9E"/>
    <w:rsid w:val="003D5063"/>
    <w:rsid w:val="003E1641"/>
    <w:rsid w:val="003E68C8"/>
    <w:rsid w:val="003F5B7C"/>
    <w:rsid w:val="00402BD6"/>
    <w:rsid w:val="004141D1"/>
    <w:rsid w:val="00434C4F"/>
    <w:rsid w:val="0043578A"/>
    <w:rsid w:val="004413A9"/>
    <w:rsid w:val="004445B0"/>
    <w:rsid w:val="0045271D"/>
    <w:rsid w:val="00453FDF"/>
    <w:rsid w:val="004618BE"/>
    <w:rsid w:val="00475451"/>
    <w:rsid w:val="004837AD"/>
    <w:rsid w:val="0048587D"/>
    <w:rsid w:val="0049310F"/>
    <w:rsid w:val="00496F31"/>
    <w:rsid w:val="004A38AF"/>
    <w:rsid w:val="004B22BF"/>
    <w:rsid w:val="004B230B"/>
    <w:rsid w:val="004B68F2"/>
    <w:rsid w:val="004C2CAA"/>
    <w:rsid w:val="004C37C8"/>
    <w:rsid w:val="004E1C74"/>
    <w:rsid w:val="004E4370"/>
    <w:rsid w:val="004E4D59"/>
    <w:rsid w:val="004F15BB"/>
    <w:rsid w:val="004F7EC6"/>
    <w:rsid w:val="0050169E"/>
    <w:rsid w:val="00502AA0"/>
    <w:rsid w:val="00512A95"/>
    <w:rsid w:val="00536C37"/>
    <w:rsid w:val="00537002"/>
    <w:rsid w:val="0054177F"/>
    <w:rsid w:val="005448EA"/>
    <w:rsid w:val="00553682"/>
    <w:rsid w:val="0055544E"/>
    <w:rsid w:val="00556BE2"/>
    <w:rsid w:val="00557C26"/>
    <w:rsid w:val="00570E23"/>
    <w:rsid w:val="00577581"/>
    <w:rsid w:val="0059276A"/>
    <w:rsid w:val="00593ED5"/>
    <w:rsid w:val="00594EAB"/>
    <w:rsid w:val="005969A5"/>
    <w:rsid w:val="005A31D9"/>
    <w:rsid w:val="005B1BB4"/>
    <w:rsid w:val="005B73BE"/>
    <w:rsid w:val="005C32AF"/>
    <w:rsid w:val="005D53AE"/>
    <w:rsid w:val="005F0C47"/>
    <w:rsid w:val="005F4344"/>
    <w:rsid w:val="00602914"/>
    <w:rsid w:val="00610430"/>
    <w:rsid w:val="00610E31"/>
    <w:rsid w:val="00613B13"/>
    <w:rsid w:val="00614636"/>
    <w:rsid w:val="00616524"/>
    <w:rsid w:val="00617058"/>
    <w:rsid w:val="00647DDE"/>
    <w:rsid w:val="0066001A"/>
    <w:rsid w:val="006600B8"/>
    <w:rsid w:val="006647DD"/>
    <w:rsid w:val="0066625A"/>
    <w:rsid w:val="00666BC2"/>
    <w:rsid w:val="0067303D"/>
    <w:rsid w:val="006740A7"/>
    <w:rsid w:val="00674597"/>
    <w:rsid w:val="00675E19"/>
    <w:rsid w:val="00676980"/>
    <w:rsid w:val="00683992"/>
    <w:rsid w:val="006847B9"/>
    <w:rsid w:val="0068612D"/>
    <w:rsid w:val="00692E1D"/>
    <w:rsid w:val="006A1441"/>
    <w:rsid w:val="006A4F07"/>
    <w:rsid w:val="006A7811"/>
    <w:rsid w:val="006B4688"/>
    <w:rsid w:val="006D0739"/>
    <w:rsid w:val="006D7904"/>
    <w:rsid w:val="006E08AB"/>
    <w:rsid w:val="006E0C1F"/>
    <w:rsid w:val="006E2F52"/>
    <w:rsid w:val="006F557D"/>
    <w:rsid w:val="006F7704"/>
    <w:rsid w:val="00700E5A"/>
    <w:rsid w:val="00705674"/>
    <w:rsid w:val="007073F0"/>
    <w:rsid w:val="007201FB"/>
    <w:rsid w:val="00721036"/>
    <w:rsid w:val="0072359A"/>
    <w:rsid w:val="00730278"/>
    <w:rsid w:val="00733515"/>
    <w:rsid w:val="00733703"/>
    <w:rsid w:val="00741250"/>
    <w:rsid w:val="00741862"/>
    <w:rsid w:val="007424BE"/>
    <w:rsid w:val="007477B0"/>
    <w:rsid w:val="007511BF"/>
    <w:rsid w:val="00761692"/>
    <w:rsid w:val="00763CED"/>
    <w:rsid w:val="007658FD"/>
    <w:rsid w:val="00772296"/>
    <w:rsid w:val="007855B7"/>
    <w:rsid w:val="007A173D"/>
    <w:rsid w:val="007A6673"/>
    <w:rsid w:val="007A6F0A"/>
    <w:rsid w:val="007B22EE"/>
    <w:rsid w:val="007B58E2"/>
    <w:rsid w:val="007B601E"/>
    <w:rsid w:val="007C1402"/>
    <w:rsid w:val="007C7B8A"/>
    <w:rsid w:val="007E360E"/>
    <w:rsid w:val="007F1DDD"/>
    <w:rsid w:val="008038BD"/>
    <w:rsid w:val="008213FA"/>
    <w:rsid w:val="00830D8E"/>
    <w:rsid w:val="00836DE1"/>
    <w:rsid w:val="00847C04"/>
    <w:rsid w:val="00856C3C"/>
    <w:rsid w:val="0086168C"/>
    <w:rsid w:val="008645B8"/>
    <w:rsid w:val="00871BD2"/>
    <w:rsid w:val="008905A5"/>
    <w:rsid w:val="00894E80"/>
    <w:rsid w:val="008A2319"/>
    <w:rsid w:val="008A640B"/>
    <w:rsid w:val="008C349F"/>
    <w:rsid w:val="008D6512"/>
    <w:rsid w:val="008D7073"/>
    <w:rsid w:val="008E128D"/>
    <w:rsid w:val="008F08EC"/>
    <w:rsid w:val="008F2F19"/>
    <w:rsid w:val="008F7A26"/>
    <w:rsid w:val="0090175E"/>
    <w:rsid w:val="009100B0"/>
    <w:rsid w:val="00912D69"/>
    <w:rsid w:val="0091316F"/>
    <w:rsid w:val="009267A8"/>
    <w:rsid w:val="009267CB"/>
    <w:rsid w:val="009278C9"/>
    <w:rsid w:val="00933B5D"/>
    <w:rsid w:val="00937EB0"/>
    <w:rsid w:val="009401ED"/>
    <w:rsid w:val="009410EB"/>
    <w:rsid w:val="00947CFC"/>
    <w:rsid w:val="00952485"/>
    <w:rsid w:val="0096367F"/>
    <w:rsid w:val="00965B78"/>
    <w:rsid w:val="00973ABE"/>
    <w:rsid w:val="00975096"/>
    <w:rsid w:val="00976677"/>
    <w:rsid w:val="009A4278"/>
    <w:rsid w:val="009A5CD5"/>
    <w:rsid w:val="009C5898"/>
    <w:rsid w:val="009E1680"/>
    <w:rsid w:val="009F1DCE"/>
    <w:rsid w:val="009F5215"/>
    <w:rsid w:val="00A00B41"/>
    <w:rsid w:val="00A11F29"/>
    <w:rsid w:val="00A2460C"/>
    <w:rsid w:val="00A34821"/>
    <w:rsid w:val="00A475F6"/>
    <w:rsid w:val="00A53F37"/>
    <w:rsid w:val="00A55887"/>
    <w:rsid w:val="00A601D6"/>
    <w:rsid w:val="00A6549C"/>
    <w:rsid w:val="00A6632B"/>
    <w:rsid w:val="00A7214A"/>
    <w:rsid w:val="00A7519A"/>
    <w:rsid w:val="00A8179A"/>
    <w:rsid w:val="00AA2FD9"/>
    <w:rsid w:val="00AB44B2"/>
    <w:rsid w:val="00AB689A"/>
    <w:rsid w:val="00AB784A"/>
    <w:rsid w:val="00AC7C8F"/>
    <w:rsid w:val="00AD433E"/>
    <w:rsid w:val="00AF1658"/>
    <w:rsid w:val="00AF61D2"/>
    <w:rsid w:val="00B04652"/>
    <w:rsid w:val="00B10765"/>
    <w:rsid w:val="00B13482"/>
    <w:rsid w:val="00B15283"/>
    <w:rsid w:val="00B16380"/>
    <w:rsid w:val="00B20539"/>
    <w:rsid w:val="00B2268F"/>
    <w:rsid w:val="00B23BAC"/>
    <w:rsid w:val="00B37B92"/>
    <w:rsid w:val="00B51F97"/>
    <w:rsid w:val="00B55F80"/>
    <w:rsid w:val="00B666BB"/>
    <w:rsid w:val="00B775CB"/>
    <w:rsid w:val="00B92324"/>
    <w:rsid w:val="00B9274E"/>
    <w:rsid w:val="00B9424D"/>
    <w:rsid w:val="00B9534D"/>
    <w:rsid w:val="00B95B48"/>
    <w:rsid w:val="00BB193E"/>
    <w:rsid w:val="00BB7D82"/>
    <w:rsid w:val="00BC5BDB"/>
    <w:rsid w:val="00BC692F"/>
    <w:rsid w:val="00BD0DD7"/>
    <w:rsid w:val="00BD584C"/>
    <w:rsid w:val="00BD6B98"/>
    <w:rsid w:val="00BE10FE"/>
    <w:rsid w:val="00BF66C3"/>
    <w:rsid w:val="00C007A3"/>
    <w:rsid w:val="00C07B0C"/>
    <w:rsid w:val="00C231F6"/>
    <w:rsid w:val="00C47EAD"/>
    <w:rsid w:val="00C556E2"/>
    <w:rsid w:val="00C606B9"/>
    <w:rsid w:val="00C623F6"/>
    <w:rsid w:val="00C6425D"/>
    <w:rsid w:val="00C64AC7"/>
    <w:rsid w:val="00C7343A"/>
    <w:rsid w:val="00C769D6"/>
    <w:rsid w:val="00C86FBB"/>
    <w:rsid w:val="00C92408"/>
    <w:rsid w:val="00C92850"/>
    <w:rsid w:val="00C96005"/>
    <w:rsid w:val="00CC5B99"/>
    <w:rsid w:val="00CD2D8F"/>
    <w:rsid w:val="00CE6DA8"/>
    <w:rsid w:val="00D00BEC"/>
    <w:rsid w:val="00D06704"/>
    <w:rsid w:val="00D10BE2"/>
    <w:rsid w:val="00D13B9C"/>
    <w:rsid w:val="00D15A30"/>
    <w:rsid w:val="00D171F1"/>
    <w:rsid w:val="00D40062"/>
    <w:rsid w:val="00D44527"/>
    <w:rsid w:val="00D44830"/>
    <w:rsid w:val="00D472A6"/>
    <w:rsid w:val="00D5310F"/>
    <w:rsid w:val="00D543E9"/>
    <w:rsid w:val="00D604DB"/>
    <w:rsid w:val="00D62B25"/>
    <w:rsid w:val="00D663FD"/>
    <w:rsid w:val="00D71D06"/>
    <w:rsid w:val="00D73A18"/>
    <w:rsid w:val="00D91355"/>
    <w:rsid w:val="00DA25EE"/>
    <w:rsid w:val="00DA3BCE"/>
    <w:rsid w:val="00DA6301"/>
    <w:rsid w:val="00DB03ED"/>
    <w:rsid w:val="00DB1ED0"/>
    <w:rsid w:val="00DB2C22"/>
    <w:rsid w:val="00DB67ED"/>
    <w:rsid w:val="00DC3435"/>
    <w:rsid w:val="00DC54B4"/>
    <w:rsid w:val="00DD3693"/>
    <w:rsid w:val="00DD5033"/>
    <w:rsid w:val="00DE1099"/>
    <w:rsid w:val="00DE5E92"/>
    <w:rsid w:val="00E01009"/>
    <w:rsid w:val="00E03EF1"/>
    <w:rsid w:val="00E1040C"/>
    <w:rsid w:val="00E21C96"/>
    <w:rsid w:val="00E23BA1"/>
    <w:rsid w:val="00E36F57"/>
    <w:rsid w:val="00E3789D"/>
    <w:rsid w:val="00E44DFA"/>
    <w:rsid w:val="00E45406"/>
    <w:rsid w:val="00E571C5"/>
    <w:rsid w:val="00E6437D"/>
    <w:rsid w:val="00E723D3"/>
    <w:rsid w:val="00E74A52"/>
    <w:rsid w:val="00E76E78"/>
    <w:rsid w:val="00E8013B"/>
    <w:rsid w:val="00E80541"/>
    <w:rsid w:val="00E81104"/>
    <w:rsid w:val="00E8609E"/>
    <w:rsid w:val="00E8675C"/>
    <w:rsid w:val="00E913B8"/>
    <w:rsid w:val="00E97796"/>
    <w:rsid w:val="00EA4C0C"/>
    <w:rsid w:val="00EA6422"/>
    <w:rsid w:val="00EA6606"/>
    <w:rsid w:val="00EB1D03"/>
    <w:rsid w:val="00EB6BE1"/>
    <w:rsid w:val="00EB736C"/>
    <w:rsid w:val="00EC3A1B"/>
    <w:rsid w:val="00EC59BC"/>
    <w:rsid w:val="00EC705F"/>
    <w:rsid w:val="00ED5404"/>
    <w:rsid w:val="00EF2888"/>
    <w:rsid w:val="00EF51DA"/>
    <w:rsid w:val="00EF59FE"/>
    <w:rsid w:val="00EF6260"/>
    <w:rsid w:val="00F00629"/>
    <w:rsid w:val="00F05029"/>
    <w:rsid w:val="00F0598B"/>
    <w:rsid w:val="00F05E63"/>
    <w:rsid w:val="00F224E2"/>
    <w:rsid w:val="00F25459"/>
    <w:rsid w:val="00F37669"/>
    <w:rsid w:val="00F46AD4"/>
    <w:rsid w:val="00F507F1"/>
    <w:rsid w:val="00F5292B"/>
    <w:rsid w:val="00F54D67"/>
    <w:rsid w:val="00F601E9"/>
    <w:rsid w:val="00F75AC1"/>
    <w:rsid w:val="00F80D1B"/>
    <w:rsid w:val="00F865CD"/>
    <w:rsid w:val="00F90FB2"/>
    <w:rsid w:val="00FA30F0"/>
    <w:rsid w:val="00FA58E7"/>
    <w:rsid w:val="00FB20BB"/>
    <w:rsid w:val="00FF4956"/>
    <w:rsid w:val="3BFA96D4"/>
    <w:rsid w:val="51BFAFED"/>
    <w:rsid w:val="6EF7B598"/>
    <w:rsid w:val="6F57A49D"/>
    <w:rsid w:val="7FEA9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84B3B"/>
  <w15:docId w15:val="{0907D7D7-D6BB-4D9E-97BF-C014C332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2728</Words>
  <Characters>15550</Characters>
  <Application>Microsoft Office Word</Application>
  <DocSecurity>0</DocSecurity>
  <Lines>129</Lines>
  <Paragraphs>36</Paragraphs>
  <ScaleCrop>false</ScaleCrop>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翁 安志</dc:creator>
  <cp:lastModifiedBy>翁 安志</cp:lastModifiedBy>
  <cp:revision>2</cp:revision>
  <dcterms:created xsi:type="dcterms:W3CDTF">2019-09-19T13:52:00Z</dcterms:created>
  <dcterms:modified xsi:type="dcterms:W3CDTF">2019-09-19T13:52:00Z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