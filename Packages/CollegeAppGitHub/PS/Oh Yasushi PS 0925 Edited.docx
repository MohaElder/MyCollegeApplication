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FBEBC" w14:textId="77777777" w:rsidR="00863433" w:rsidRDefault="003C1341">
      <w:pPr>
        <w:spacing w:line="240" w:lineRule="exact"/>
        <w:rPr>
          <w:rFonts w:ascii="Times New Roman" w:eastAsia="Songti SC" w:hAnsi="Times New Roman" w:cs="Times New Roman"/>
          <w:b/>
          <w:bCs/>
          <w:sz w:val="18"/>
          <w:szCs w:val="18"/>
          <w:highlight w:val="cyan"/>
        </w:rPr>
      </w:pPr>
      <w:r>
        <w:rPr>
          <w:rFonts w:ascii="Times New Roman" w:eastAsia="Songti SC" w:hAnsi="Times New Roman" w:cs="Times New Roman"/>
          <w:b/>
          <w:bCs/>
          <w:sz w:val="18"/>
          <w:szCs w:val="18"/>
          <w:highlight w:val="cyan"/>
        </w:rPr>
        <w:t>Part 1 - Background: - The PAST YOU</w:t>
      </w:r>
    </w:p>
    <w:p w14:paraId="196523BE" w14:textId="77777777" w:rsidR="00863433" w:rsidRDefault="003C1341">
      <w:pPr>
        <w:spacing w:line="240" w:lineRule="exact"/>
        <w:rPr>
          <w:rFonts w:ascii="Times New Roman" w:eastAsia="Songti SC" w:hAnsi="Times New Roman" w:cs="Times New Roman"/>
          <w:sz w:val="18"/>
          <w:szCs w:val="18"/>
          <w:highlight w:val="cyan"/>
        </w:rPr>
      </w:pPr>
      <w:r>
        <w:rPr>
          <w:rFonts w:ascii="Times New Roman" w:eastAsia="Songti SC" w:hAnsi="Times New Roman" w:cs="Times New Roman"/>
          <w:sz w:val="18"/>
          <w:szCs w:val="18"/>
          <w:highlight w:val="cyan"/>
        </w:rPr>
        <w:t xml:space="preserve">This paragraph should give us the background story of you and technology. Consider adding some of these points: </w:t>
      </w:r>
    </w:p>
    <w:p w14:paraId="5818E3A6" w14:textId="77777777" w:rsidR="00863433" w:rsidRDefault="003C1341">
      <w:pPr>
        <w:spacing w:line="240" w:lineRule="exact"/>
        <w:rPr>
          <w:rFonts w:ascii="Times New Roman" w:eastAsia="Songti SC" w:hAnsi="Times New Roman" w:cs="Times New Roman"/>
          <w:sz w:val="18"/>
          <w:szCs w:val="18"/>
          <w:highlight w:val="cyan"/>
        </w:rPr>
      </w:pPr>
      <w:r>
        <w:rPr>
          <w:rFonts w:ascii="Times New Roman" w:eastAsia="Songti SC" w:hAnsi="Times New Roman" w:cs="Times New Roman"/>
          <w:sz w:val="18"/>
          <w:szCs w:val="18"/>
          <w:highlight w:val="cyan"/>
        </w:rPr>
        <w:t>- how you became interested in technology (what kind of technology?)</w:t>
      </w:r>
    </w:p>
    <w:p w14:paraId="4DE236EA" w14:textId="77777777" w:rsidR="00863433" w:rsidRDefault="003C1341">
      <w:pPr>
        <w:spacing w:line="240" w:lineRule="exact"/>
        <w:rPr>
          <w:rFonts w:ascii="Times New Roman" w:eastAsia="Songti SC" w:hAnsi="Times New Roman" w:cs="Times New Roman"/>
          <w:sz w:val="18"/>
          <w:szCs w:val="18"/>
          <w:highlight w:val="cyan"/>
        </w:rPr>
      </w:pPr>
      <w:r>
        <w:rPr>
          <w:rFonts w:ascii="Times New Roman" w:eastAsia="Songti SC" w:hAnsi="Times New Roman" w:cs="Times New Roman"/>
          <w:sz w:val="18"/>
          <w:szCs w:val="18"/>
          <w:highlight w:val="cyan"/>
        </w:rPr>
        <w:t>- a story of the first time you became amazed/fascinated with technology</w:t>
      </w:r>
    </w:p>
    <w:p w14:paraId="7A618027" w14:textId="77777777" w:rsidR="00863433" w:rsidRDefault="003C1341">
      <w:pPr>
        <w:spacing w:line="240" w:lineRule="exact"/>
        <w:rPr>
          <w:rFonts w:ascii="Times New Roman" w:eastAsia="Songti SC" w:hAnsi="Times New Roman" w:cs="Times New Roman"/>
          <w:sz w:val="18"/>
          <w:szCs w:val="18"/>
          <w:highlight w:val="cyan"/>
        </w:rPr>
      </w:pPr>
      <w:r>
        <w:rPr>
          <w:rFonts w:ascii="Times New Roman" w:eastAsia="Songti SC" w:hAnsi="Times New Roman" w:cs="Times New Roman"/>
          <w:sz w:val="18"/>
          <w:szCs w:val="18"/>
          <w:highlight w:val="cyan"/>
        </w:rPr>
        <w:t>-</w:t>
      </w:r>
      <w:r>
        <w:rPr>
          <w:rFonts w:ascii="Times New Roman" w:eastAsia="Songti SC" w:hAnsi="Times New Roman" w:cs="Times New Roman"/>
          <w:sz w:val="18"/>
          <w:szCs w:val="18"/>
          <w:highlight w:val="cyan"/>
        </w:rPr>
        <w:t xml:space="preserve"> what did technology mean to you when you were growing up? </w:t>
      </w:r>
    </w:p>
    <w:p w14:paraId="097E4D82" w14:textId="3395707A" w:rsidR="00863433" w:rsidRDefault="003C1341">
      <w:pPr>
        <w:spacing w:line="240" w:lineRule="exact"/>
        <w:rPr>
          <w:ins w:id="0" w:author="sisleyzhou" w:date="2019-09-25T17:04:00Z"/>
          <w:rFonts w:ascii="Times New Roman" w:eastAsia="Songti SC" w:hAnsi="Times New Roman" w:cs="Times New Roman"/>
          <w:sz w:val="18"/>
          <w:szCs w:val="18"/>
        </w:rPr>
      </w:pPr>
      <w:commentRangeStart w:id="1"/>
      <w:r>
        <w:rPr>
          <w:rFonts w:ascii="Times New Roman" w:eastAsia="Songti SC" w:hAnsi="Times New Roman" w:cs="Times New Roman"/>
          <w:sz w:val="18"/>
          <w:szCs w:val="18"/>
        </w:rPr>
        <w:t>While walking, eating, even sleeping, I never feel tired of questioning about the world around me</w:t>
      </w:r>
      <w:commentRangeEnd w:id="1"/>
      <w:r>
        <w:commentReference w:id="1"/>
      </w:r>
      <w:r>
        <w:rPr>
          <w:rFonts w:ascii="Times New Roman" w:eastAsia="Songti SC" w:hAnsi="Times New Roman" w:cs="Times New Roman"/>
          <w:sz w:val="18"/>
          <w:szCs w:val="18"/>
        </w:rPr>
        <w:t xml:space="preserve">, followed by </w:t>
      </w:r>
      <w:r>
        <w:rPr>
          <w:rFonts w:ascii="Times New Roman" w:eastAsia="Songti SC" w:hAnsi="Times New Roman" w:cs="Times New Roman"/>
          <w:i/>
          <w:iCs/>
          <w:sz w:val="18"/>
          <w:szCs w:val="18"/>
        </w:rPr>
        <w:t>‘Why, How, Is it possible...”</w:t>
      </w:r>
      <w:r>
        <w:rPr>
          <w:rFonts w:ascii="Times New Roman" w:eastAsia="Songti SC" w:hAnsi="Times New Roman" w:cs="Times New Roman"/>
          <w:sz w:val="18"/>
          <w:szCs w:val="18"/>
        </w:rPr>
        <w:t xml:space="preserve"> I enjoy taking an abstract idea and turning it into </w:t>
      </w:r>
      <w:r>
        <w:rPr>
          <w:rFonts w:ascii="Times New Roman" w:eastAsia="Songti SC" w:hAnsi="Times New Roman" w:cs="Times New Roman"/>
          <w:sz w:val="18"/>
          <w:szCs w:val="18"/>
        </w:rPr>
        <w:t>something real.</w:t>
      </w:r>
      <w:del w:id="2" w:author="翁 安志" w:date="2019-09-25T20:39:00Z">
        <w:r w:rsidDel="003E4580">
          <w:rPr>
            <w:rFonts w:ascii="Times New Roman" w:eastAsia="Songti SC" w:hAnsi="Times New Roman" w:cs="Times New Roman"/>
            <w:sz w:val="18"/>
            <w:szCs w:val="18"/>
          </w:rPr>
          <w:delText xml:space="preserve"> </w:delText>
        </w:r>
      </w:del>
      <w:del w:id="3" w:author="翁 安志" w:date="2019-09-25T20:37:00Z">
        <w:r w:rsidDel="00DB622C">
          <w:rPr>
            <w:rFonts w:ascii="Times New Roman" w:eastAsia="Songti SC" w:hAnsi="Times New Roman" w:cs="Times New Roman"/>
            <w:sz w:val="18"/>
            <w:szCs w:val="18"/>
          </w:rPr>
          <w:delText>Example:_</w:delText>
        </w:r>
        <w:r w:rsidDel="00DB622C">
          <w:rPr>
            <w:rFonts w:ascii="Times New Roman" w:eastAsia="Songti SC" w:hAnsi="Times New Roman" w:cs="Times New Roman"/>
            <w:sz w:val="18"/>
            <w:szCs w:val="18"/>
          </w:rPr>
          <w:delText>________</w:delText>
        </w:r>
      </w:del>
      <w:ins w:id="4" w:author="翁 安志" w:date="2019-09-25T20:38:00Z">
        <w:r w:rsidR="00DB622C">
          <w:rPr>
            <w:rFonts w:ascii="Times New Roman" w:eastAsia="Songti SC" w:hAnsi="Times New Roman" w:cs="Times New Roman"/>
            <w:sz w:val="18"/>
            <w:szCs w:val="18"/>
          </w:rPr>
          <w:t xml:space="preserve"> </w:t>
        </w:r>
      </w:ins>
      <w:ins w:id="5" w:author="翁 安志" w:date="2019-09-25T20:43:00Z">
        <w:r w:rsidR="00247091" w:rsidRPr="00473C5D">
          <w:rPr>
            <w:rFonts w:ascii="Times New Roman" w:eastAsia="Songti SC" w:hAnsi="Times New Roman" w:cs="Times New Roman"/>
            <w:sz w:val="18"/>
            <w:szCs w:val="18"/>
            <w:highlight w:val="yellow"/>
            <w:rPrChange w:id="6" w:author="翁 安志" w:date="2019-09-25T20:44:00Z">
              <w:rPr>
                <w:rFonts w:ascii="Times New Roman" w:eastAsia="Songti SC" w:hAnsi="Times New Roman" w:cs="Times New Roman"/>
                <w:sz w:val="18"/>
                <w:szCs w:val="18"/>
              </w:rPr>
            </w:rPrChange>
          </w:rPr>
          <w:t>When I was a kid, I was always curious about whether swallowing the watermelon seed will</w:t>
        </w:r>
      </w:ins>
      <w:del w:id="7" w:author="翁 安志" w:date="2019-09-25T20:37:00Z">
        <w:r w:rsidRPr="00473C5D" w:rsidDel="00DB622C">
          <w:rPr>
            <w:rFonts w:ascii="Times New Roman" w:eastAsia="Songti SC" w:hAnsi="Times New Roman" w:cs="Times New Roman"/>
            <w:sz w:val="18"/>
            <w:szCs w:val="18"/>
            <w:highlight w:val="yellow"/>
            <w:rPrChange w:id="8" w:author="翁 安志" w:date="2019-09-25T20:44:00Z">
              <w:rPr>
                <w:rFonts w:ascii="Times New Roman" w:eastAsia="Songti SC" w:hAnsi="Times New Roman" w:cs="Times New Roman"/>
                <w:sz w:val="18"/>
                <w:szCs w:val="18"/>
              </w:rPr>
            </w:rPrChange>
          </w:rPr>
          <w:delText>.</w:delText>
        </w:r>
      </w:del>
      <w:r w:rsidRPr="00473C5D">
        <w:rPr>
          <w:rFonts w:ascii="Times New Roman" w:eastAsia="Songti SC" w:hAnsi="Times New Roman" w:cs="Times New Roman"/>
          <w:sz w:val="18"/>
          <w:szCs w:val="18"/>
          <w:highlight w:val="yellow"/>
          <w:rPrChange w:id="9" w:author="翁 安志" w:date="2019-09-25T20:44:00Z">
            <w:rPr>
              <w:rFonts w:ascii="Times New Roman" w:eastAsia="Songti SC" w:hAnsi="Times New Roman" w:cs="Times New Roman"/>
              <w:sz w:val="18"/>
              <w:szCs w:val="18"/>
            </w:rPr>
          </w:rPrChange>
        </w:rPr>
        <w:t xml:space="preserve"> </w:t>
      </w:r>
      <w:ins w:id="10" w:author="翁 安志" w:date="2019-09-25T20:43:00Z">
        <w:r w:rsidR="00247091" w:rsidRPr="00473C5D">
          <w:rPr>
            <w:rFonts w:ascii="Times New Roman" w:eastAsia="Songti SC" w:hAnsi="Times New Roman" w:cs="Times New Roman"/>
            <w:sz w:val="18"/>
            <w:szCs w:val="18"/>
            <w:highlight w:val="yellow"/>
            <w:rPrChange w:id="11" w:author="翁 安志" w:date="2019-09-25T20:44:00Z">
              <w:rPr>
                <w:rFonts w:ascii="Times New Roman" w:eastAsia="Songti SC" w:hAnsi="Times New Roman" w:cs="Times New Roman"/>
                <w:sz w:val="18"/>
                <w:szCs w:val="18"/>
              </w:rPr>
            </w:rPrChange>
          </w:rPr>
          <w:t xml:space="preserve">grow </w:t>
        </w:r>
      </w:ins>
      <w:ins w:id="12" w:author="翁 安志" w:date="2019-09-25T20:44:00Z">
        <w:r w:rsidR="00247091" w:rsidRPr="00473C5D">
          <w:rPr>
            <w:rFonts w:ascii="Times New Roman" w:eastAsia="Songti SC" w:hAnsi="Times New Roman" w:cs="Times New Roman"/>
            <w:sz w:val="18"/>
            <w:szCs w:val="18"/>
            <w:highlight w:val="yellow"/>
            <w:rPrChange w:id="13" w:author="翁 安志" w:date="2019-09-25T20:44:00Z">
              <w:rPr>
                <w:rFonts w:ascii="Times New Roman" w:eastAsia="Songti SC" w:hAnsi="Times New Roman" w:cs="Times New Roman"/>
                <w:sz w:val="18"/>
                <w:szCs w:val="18"/>
              </w:rPr>
            </w:rPrChange>
          </w:rPr>
          <w:t>baby water melons inside my stomach or not</w:t>
        </w:r>
      </w:ins>
      <w:ins w:id="14" w:author="翁 安志" w:date="2019-09-25T21:38:00Z">
        <w:r w:rsidR="004768E1">
          <w:rPr>
            <w:rFonts w:ascii="Times New Roman" w:eastAsia="Songti SC" w:hAnsi="Times New Roman" w:cs="Times New Roman"/>
            <w:sz w:val="18"/>
            <w:szCs w:val="18"/>
          </w:rPr>
          <w:t>, and I wanted to make a pill that could kill the seeds to stop that from happening.</w:t>
        </w:r>
      </w:ins>
      <w:ins w:id="15" w:author="翁 安志" w:date="2019-09-25T20:44:00Z">
        <w:r w:rsidR="00247091">
          <w:rPr>
            <w:rFonts w:ascii="Times New Roman" w:eastAsia="Songti SC" w:hAnsi="Times New Roman" w:cs="Times New Roman"/>
            <w:sz w:val="18"/>
            <w:szCs w:val="18"/>
          </w:rPr>
          <w:t xml:space="preserve"> </w:t>
        </w:r>
      </w:ins>
      <w:r>
        <w:rPr>
          <w:rFonts w:ascii="Times New Roman" w:eastAsia="Songti SC" w:hAnsi="Times New Roman" w:cs="Times New Roman"/>
          <w:sz w:val="18"/>
          <w:szCs w:val="18"/>
        </w:rPr>
        <w:t xml:space="preserve">Once to have a better game performance, </w:t>
      </w:r>
      <w:r w:rsidRPr="00FB2B5C">
        <w:rPr>
          <w:rFonts w:ascii="Times New Roman" w:eastAsia="Songti SC" w:hAnsi="Times New Roman" w:cs="Times New Roman"/>
          <w:sz w:val="18"/>
          <w:szCs w:val="18"/>
          <w:highlight w:val="yellow"/>
          <w:rPrChange w:id="16" w:author="翁 安志" w:date="2019-09-25T20:52:00Z">
            <w:rPr>
              <w:rFonts w:ascii="Times New Roman" w:eastAsia="Songti SC" w:hAnsi="Times New Roman" w:cs="Times New Roman"/>
              <w:sz w:val="18"/>
              <w:szCs w:val="18"/>
            </w:rPr>
          </w:rPrChange>
        </w:rPr>
        <w:t xml:space="preserve">I would break my computer </w:t>
      </w:r>
      <w:commentRangeStart w:id="17"/>
      <w:r w:rsidRPr="00FB2B5C">
        <w:rPr>
          <w:rFonts w:ascii="Times New Roman" w:eastAsia="Songti SC" w:hAnsi="Times New Roman" w:cs="Times New Roman"/>
          <w:sz w:val="18"/>
          <w:szCs w:val="18"/>
          <w:highlight w:val="yellow"/>
          <w:rPrChange w:id="18" w:author="翁 安志" w:date="2019-09-25T20:52:00Z">
            <w:rPr>
              <w:rFonts w:ascii="Times New Roman" w:eastAsia="Songti SC" w:hAnsi="Times New Roman" w:cs="Times New Roman"/>
              <w:sz w:val="18"/>
              <w:szCs w:val="18"/>
            </w:rPr>
          </w:rPrChange>
        </w:rPr>
        <w:t xml:space="preserve">into </w:t>
      </w:r>
      <w:del w:id="19" w:author="翁 安志" w:date="2019-09-25T20:44:00Z">
        <w:r w:rsidRPr="00FB2B5C" w:rsidDel="00180FF7">
          <w:rPr>
            <w:rFonts w:ascii="Times New Roman" w:eastAsia="Songti SC" w:hAnsi="Times New Roman" w:cs="Times New Roman"/>
            <w:sz w:val="18"/>
            <w:szCs w:val="18"/>
            <w:highlight w:val="yellow"/>
            <w:rPrChange w:id="20" w:author="翁 安志" w:date="2019-09-25T20:52:00Z">
              <w:rPr>
                <w:rFonts w:ascii="Times New Roman" w:eastAsia="Songti SC" w:hAnsi="Times New Roman" w:cs="Times New Roman"/>
                <w:sz w:val="18"/>
                <w:szCs w:val="18"/>
              </w:rPr>
            </w:rPrChange>
          </w:rPr>
          <w:delText>X</w:delText>
        </w:r>
      </w:del>
      <w:ins w:id="21" w:author="翁 安志" w:date="2019-09-25T20:44:00Z">
        <w:r w:rsidR="00180FF7" w:rsidRPr="00FB2B5C">
          <w:rPr>
            <w:rFonts w:ascii="Times New Roman" w:eastAsia="Songti SC" w:hAnsi="Times New Roman" w:cs="Times New Roman"/>
            <w:sz w:val="18"/>
            <w:szCs w:val="18"/>
            <w:highlight w:val="yellow"/>
            <w:rPrChange w:id="22" w:author="翁 安志" w:date="2019-09-25T20:52:00Z">
              <w:rPr>
                <w:rFonts w:ascii="Times New Roman" w:eastAsia="Songti SC" w:hAnsi="Times New Roman" w:cs="Times New Roman"/>
                <w:sz w:val="18"/>
                <w:szCs w:val="18"/>
              </w:rPr>
            </w:rPrChange>
          </w:rPr>
          <w:t>as many</w:t>
        </w:r>
      </w:ins>
      <w:del w:id="23" w:author="翁 安志" w:date="2019-09-25T20:44:00Z">
        <w:r w:rsidRPr="00FB2B5C" w:rsidDel="00180FF7">
          <w:rPr>
            <w:rFonts w:ascii="Times New Roman" w:eastAsia="Songti SC" w:hAnsi="Times New Roman" w:cs="Times New Roman"/>
            <w:sz w:val="18"/>
            <w:szCs w:val="18"/>
            <w:highlight w:val="yellow"/>
            <w:rPrChange w:id="24" w:author="翁 安志" w:date="2019-09-25T20:52:00Z">
              <w:rPr>
                <w:rFonts w:ascii="Times New Roman" w:eastAsia="Songti SC" w:hAnsi="Times New Roman" w:cs="Times New Roman"/>
                <w:sz w:val="18"/>
                <w:szCs w:val="18"/>
              </w:rPr>
            </w:rPrChange>
          </w:rPr>
          <w:delText xml:space="preserve">X </w:delText>
        </w:r>
      </w:del>
      <w:ins w:id="25" w:author="翁 安志" w:date="2019-09-25T20:44:00Z">
        <w:r w:rsidR="00180FF7" w:rsidRPr="00FB2B5C">
          <w:rPr>
            <w:rFonts w:ascii="Times New Roman" w:eastAsia="Songti SC" w:hAnsi="Times New Roman" w:cs="Times New Roman"/>
            <w:sz w:val="18"/>
            <w:szCs w:val="18"/>
            <w:highlight w:val="yellow"/>
            <w:rPrChange w:id="26" w:author="翁 安志" w:date="2019-09-25T20:52:00Z">
              <w:rPr>
                <w:rFonts w:ascii="Times New Roman" w:eastAsia="Songti SC" w:hAnsi="Times New Roman" w:cs="Times New Roman"/>
                <w:sz w:val="18"/>
                <w:szCs w:val="18"/>
              </w:rPr>
            </w:rPrChange>
          </w:rPr>
          <w:t xml:space="preserve"> </w:t>
        </w:r>
      </w:ins>
      <w:r w:rsidRPr="00FB2B5C">
        <w:rPr>
          <w:rFonts w:ascii="Times New Roman" w:eastAsia="Songti SC" w:hAnsi="Times New Roman" w:cs="Times New Roman"/>
          <w:sz w:val="18"/>
          <w:szCs w:val="18"/>
          <w:highlight w:val="yellow"/>
          <w:rPrChange w:id="27" w:author="翁 安志" w:date="2019-09-25T20:52:00Z">
            <w:rPr>
              <w:rFonts w:ascii="Times New Roman" w:eastAsia="Songti SC" w:hAnsi="Times New Roman" w:cs="Times New Roman"/>
              <w:sz w:val="18"/>
              <w:szCs w:val="18"/>
            </w:rPr>
          </w:rPrChange>
        </w:rPr>
        <w:t>pieces</w:t>
      </w:r>
      <w:commentRangeEnd w:id="17"/>
      <w:ins w:id="28" w:author="翁 安志" w:date="2019-09-25T20:44:00Z">
        <w:r w:rsidR="00180FF7" w:rsidRPr="00FB2B5C">
          <w:rPr>
            <w:rFonts w:ascii="Times New Roman" w:eastAsia="Songti SC" w:hAnsi="Times New Roman" w:cs="Times New Roman"/>
            <w:sz w:val="18"/>
            <w:szCs w:val="18"/>
            <w:highlight w:val="yellow"/>
            <w:rPrChange w:id="29" w:author="翁 安志" w:date="2019-09-25T20:52:00Z">
              <w:rPr>
                <w:rFonts w:ascii="Times New Roman" w:eastAsia="Songti SC" w:hAnsi="Times New Roman" w:cs="Times New Roman"/>
                <w:sz w:val="18"/>
                <w:szCs w:val="18"/>
              </w:rPr>
            </w:rPrChange>
          </w:rPr>
          <w:t xml:space="preserve"> as it could</w:t>
        </w:r>
      </w:ins>
      <w:r w:rsidRPr="00FB2B5C">
        <w:rPr>
          <w:highlight w:val="yellow"/>
          <w:rPrChange w:id="30" w:author="翁 安志" w:date="2019-09-25T20:52:00Z">
            <w:rPr/>
          </w:rPrChange>
        </w:rPr>
        <w:commentReference w:id="17"/>
      </w:r>
      <w:r w:rsidRPr="00FB2B5C">
        <w:rPr>
          <w:rFonts w:ascii="Times New Roman" w:eastAsia="Songti SC" w:hAnsi="Times New Roman" w:cs="Times New Roman"/>
          <w:sz w:val="18"/>
          <w:szCs w:val="18"/>
          <w:highlight w:val="yellow"/>
          <w:rPrChange w:id="31" w:author="翁 安志" w:date="2019-09-25T20:52:00Z">
            <w:rPr>
              <w:rFonts w:ascii="Times New Roman" w:eastAsia="Songti SC" w:hAnsi="Times New Roman" w:cs="Times New Roman"/>
              <w:sz w:val="18"/>
              <w:szCs w:val="18"/>
            </w:rPr>
          </w:rPrChange>
        </w:rPr>
        <w:t xml:space="preserve"> </w:t>
      </w:r>
      <w:ins w:id="32" w:author="翁 安志" w:date="2019-09-25T20:45:00Z">
        <w:r w:rsidR="00E63C9C" w:rsidRPr="00FB2B5C">
          <w:rPr>
            <w:rFonts w:ascii="Times New Roman" w:eastAsia="Songti SC" w:hAnsi="Times New Roman" w:cs="Times New Roman"/>
            <w:sz w:val="18"/>
            <w:szCs w:val="18"/>
            <w:highlight w:val="yellow"/>
            <w:rPrChange w:id="33" w:author="翁 安志" w:date="2019-09-25T20:52:00Z">
              <w:rPr>
                <w:rFonts w:ascii="Times New Roman" w:eastAsia="Songti SC" w:hAnsi="Times New Roman" w:cs="Times New Roman"/>
                <w:sz w:val="18"/>
                <w:szCs w:val="18"/>
              </w:rPr>
            </w:rPrChange>
          </w:rPr>
          <w:t>be</w:t>
        </w:r>
        <w:r w:rsidR="00E63C9C">
          <w:rPr>
            <w:rFonts w:ascii="Times New Roman" w:eastAsia="Songti SC" w:hAnsi="Times New Roman" w:cs="Times New Roman"/>
            <w:sz w:val="18"/>
            <w:szCs w:val="18"/>
          </w:rPr>
          <w:t xml:space="preserve"> break into </w:t>
        </w:r>
      </w:ins>
      <w:r>
        <w:rPr>
          <w:rFonts w:ascii="Times New Roman" w:eastAsia="Songti SC" w:hAnsi="Times New Roman" w:cs="Times New Roman"/>
          <w:sz w:val="18"/>
          <w:szCs w:val="18"/>
        </w:rPr>
        <w:t xml:space="preserve">and install a single component to speed it up. </w:t>
      </w:r>
      <w:r w:rsidRPr="00FB2B5C">
        <w:rPr>
          <w:rFonts w:ascii="Times New Roman" w:eastAsia="Songti SC" w:hAnsi="Times New Roman" w:cs="Times New Roman"/>
          <w:sz w:val="18"/>
          <w:szCs w:val="18"/>
          <w:highlight w:val="yellow"/>
          <w:rPrChange w:id="34" w:author="翁 安志" w:date="2019-09-25T20:52:00Z">
            <w:rPr>
              <w:rFonts w:ascii="Times New Roman" w:eastAsia="Songti SC" w:hAnsi="Times New Roman" w:cs="Times New Roman"/>
              <w:sz w:val="18"/>
              <w:szCs w:val="18"/>
            </w:rPr>
          </w:rPrChange>
        </w:rPr>
        <w:t>Growing up</w:t>
      </w:r>
      <w:r w:rsidRPr="00FB2B5C">
        <w:rPr>
          <w:rFonts w:ascii="Times New Roman" w:eastAsia="Songti SC" w:hAnsi="Times New Roman" w:cs="Times New Roman"/>
          <w:sz w:val="18"/>
          <w:szCs w:val="18"/>
          <w:highlight w:val="yellow"/>
          <w:rPrChange w:id="35" w:author="翁 安志" w:date="2019-09-25T20:52:00Z">
            <w:rPr>
              <w:rFonts w:ascii="Times New Roman" w:eastAsia="Songti SC" w:hAnsi="Times New Roman" w:cs="Times New Roman"/>
              <w:sz w:val="18"/>
              <w:szCs w:val="18"/>
            </w:rPr>
          </w:rPrChange>
        </w:rPr>
        <w:t xml:space="preserve">, my curious mind </w:t>
      </w:r>
      <w:commentRangeStart w:id="36"/>
      <w:r w:rsidRPr="00FB2B5C">
        <w:rPr>
          <w:rFonts w:ascii="Times New Roman" w:eastAsia="Songti SC" w:hAnsi="Times New Roman" w:cs="Times New Roman"/>
          <w:sz w:val="18"/>
          <w:szCs w:val="18"/>
          <w:highlight w:val="yellow"/>
          <w:rPrChange w:id="37" w:author="翁 安志" w:date="2019-09-25T20:52:00Z">
            <w:rPr>
              <w:rFonts w:ascii="Times New Roman" w:eastAsia="Songti SC" w:hAnsi="Times New Roman" w:cs="Times New Roman"/>
              <w:sz w:val="18"/>
              <w:szCs w:val="18"/>
            </w:rPr>
          </w:rPrChange>
        </w:rPr>
        <w:t>took up an interest in technology</w:t>
      </w:r>
      <w:commentRangeEnd w:id="36"/>
      <w:r w:rsidRPr="00FB2B5C">
        <w:rPr>
          <w:highlight w:val="yellow"/>
          <w:rPrChange w:id="38" w:author="翁 安志" w:date="2019-09-25T20:52:00Z">
            <w:rPr/>
          </w:rPrChange>
        </w:rPr>
        <w:commentReference w:id="36"/>
      </w:r>
      <w:r w:rsidRPr="00FB2B5C">
        <w:rPr>
          <w:rFonts w:ascii="Times New Roman" w:eastAsia="Songti SC" w:hAnsi="Times New Roman" w:cs="Times New Roman"/>
          <w:sz w:val="18"/>
          <w:szCs w:val="18"/>
          <w:highlight w:val="yellow"/>
          <w:rPrChange w:id="39" w:author="翁 安志" w:date="2019-09-25T20:52:00Z">
            <w:rPr>
              <w:rFonts w:ascii="Times New Roman" w:eastAsia="Songti SC" w:hAnsi="Times New Roman" w:cs="Times New Roman"/>
              <w:sz w:val="18"/>
              <w:szCs w:val="18"/>
            </w:rPr>
          </w:rPrChange>
        </w:rPr>
        <w:t xml:space="preserve"> afte</w:t>
      </w:r>
      <w:del w:id="40" w:author="翁 安志" w:date="2019-09-25T20:45:00Z">
        <w:r w:rsidRPr="00FB2B5C" w:rsidDel="007A4D5C">
          <w:rPr>
            <w:rFonts w:ascii="Times New Roman" w:eastAsia="Songti SC" w:hAnsi="Times New Roman" w:cs="Times New Roman"/>
            <w:sz w:val="18"/>
            <w:szCs w:val="18"/>
            <w:highlight w:val="yellow"/>
            <w:rPrChange w:id="41" w:author="翁 安志" w:date="2019-09-25T20:52:00Z">
              <w:rPr>
                <w:rFonts w:ascii="Times New Roman" w:eastAsia="Songti SC" w:hAnsi="Times New Roman" w:cs="Times New Roman"/>
                <w:sz w:val="18"/>
                <w:szCs w:val="18"/>
              </w:rPr>
            </w:rPrChange>
          </w:rPr>
          <w:delText>r________</w:delText>
        </w:r>
      </w:del>
      <w:ins w:id="42" w:author="翁 安志" w:date="2019-09-25T20:45:00Z">
        <w:r w:rsidR="007A4D5C" w:rsidRPr="00FB2B5C">
          <w:rPr>
            <w:rFonts w:ascii="Times New Roman" w:eastAsia="Songti SC" w:hAnsi="Times New Roman" w:cs="Times New Roman"/>
            <w:sz w:val="18"/>
            <w:szCs w:val="18"/>
            <w:highlight w:val="yellow"/>
            <w:rPrChange w:id="43" w:author="翁 安志" w:date="2019-09-25T20:52:00Z">
              <w:rPr>
                <w:rFonts w:ascii="Times New Roman" w:eastAsia="Songti SC" w:hAnsi="Times New Roman" w:cs="Times New Roman"/>
                <w:sz w:val="18"/>
                <w:szCs w:val="18"/>
              </w:rPr>
            </w:rPrChange>
          </w:rPr>
          <w:t xml:space="preserve">r I played </w:t>
        </w:r>
      </w:ins>
      <w:ins w:id="44" w:author="翁 安志" w:date="2019-09-25T20:50:00Z">
        <w:r w:rsidR="008A6C73" w:rsidRPr="00FB2B5C">
          <w:rPr>
            <w:rFonts w:ascii="Times New Roman" w:eastAsia="Songti SC" w:hAnsi="Times New Roman" w:cs="Times New Roman"/>
            <w:sz w:val="18"/>
            <w:szCs w:val="18"/>
            <w:highlight w:val="yellow"/>
            <w:rPrChange w:id="45" w:author="翁 安志" w:date="2019-09-25T20:52:00Z">
              <w:rPr>
                <w:rFonts w:ascii="Times New Roman" w:eastAsia="Songti SC" w:hAnsi="Times New Roman" w:cs="Times New Roman"/>
                <w:sz w:val="18"/>
                <w:szCs w:val="18"/>
              </w:rPr>
            </w:rPrChange>
          </w:rPr>
          <w:t>Pokémon</w:t>
        </w:r>
      </w:ins>
      <w:ins w:id="46" w:author="翁 安志" w:date="2019-09-25T20:45:00Z">
        <w:r w:rsidR="007A4D5C" w:rsidRPr="00FB2B5C">
          <w:rPr>
            <w:rFonts w:ascii="Times New Roman" w:eastAsia="Songti SC" w:hAnsi="Times New Roman" w:cs="Times New Roman"/>
            <w:sz w:val="18"/>
            <w:szCs w:val="18"/>
            <w:highlight w:val="yellow"/>
            <w:rPrChange w:id="47" w:author="翁 安志" w:date="2019-09-25T20:52:00Z">
              <w:rPr>
                <w:rFonts w:ascii="Times New Roman" w:eastAsia="Songti SC" w:hAnsi="Times New Roman" w:cs="Times New Roman"/>
                <w:sz w:val="18"/>
                <w:szCs w:val="18"/>
              </w:rPr>
            </w:rPrChange>
          </w:rPr>
          <w:t xml:space="preserve"> on the Nintendo DS</w:t>
        </w:r>
      </w:ins>
      <w:r w:rsidRPr="00FB2B5C">
        <w:rPr>
          <w:rFonts w:ascii="Times New Roman" w:eastAsia="Songti SC" w:hAnsi="Times New Roman" w:cs="Times New Roman"/>
          <w:sz w:val="18"/>
          <w:szCs w:val="18"/>
          <w:highlight w:val="yellow"/>
          <w:rPrChange w:id="48" w:author="翁 安志" w:date="2019-09-25T20:52:00Z">
            <w:rPr>
              <w:rFonts w:ascii="Times New Roman" w:eastAsia="Songti SC" w:hAnsi="Times New Roman" w:cs="Times New Roman"/>
              <w:sz w:val="18"/>
              <w:szCs w:val="18"/>
            </w:rPr>
          </w:rPrChange>
        </w:rPr>
        <w:t>.</w:t>
      </w:r>
      <w:ins w:id="49" w:author="翁 安志" w:date="2019-09-25T20:45:00Z">
        <w:r w:rsidR="00983C4C" w:rsidRPr="00FB2B5C">
          <w:rPr>
            <w:rFonts w:ascii="Times New Roman" w:eastAsia="Songti SC" w:hAnsi="Times New Roman" w:cs="Times New Roman"/>
            <w:sz w:val="18"/>
            <w:szCs w:val="18"/>
            <w:highlight w:val="yellow"/>
            <w:rPrChange w:id="50" w:author="翁 安志" w:date="2019-09-25T20:52:00Z">
              <w:rPr>
                <w:rFonts w:ascii="Times New Roman" w:eastAsia="Songti SC" w:hAnsi="Times New Roman" w:cs="Times New Roman"/>
                <w:sz w:val="18"/>
                <w:szCs w:val="18"/>
              </w:rPr>
            </w:rPrChange>
          </w:rPr>
          <w:t xml:space="preserve"> </w:t>
        </w:r>
      </w:ins>
      <w:ins w:id="51" w:author="翁 安志" w:date="2019-09-25T20:50:00Z">
        <w:r w:rsidR="00F52733" w:rsidRPr="00FB2B5C">
          <w:rPr>
            <w:rFonts w:ascii="Times New Roman" w:eastAsia="Songti SC" w:hAnsi="Times New Roman" w:cs="Times New Roman"/>
            <w:sz w:val="18"/>
            <w:szCs w:val="18"/>
            <w:highlight w:val="yellow"/>
            <w:rPrChange w:id="52" w:author="翁 安志" w:date="2019-09-25T20:52:00Z">
              <w:rPr>
                <w:rFonts w:ascii="Times New Roman" w:eastAsia="Songti SC" w:hAnsi="Times New Roman" w:cs="Times New Roman"/>
                <w:sz w:val="18"/>
                <w:szCs w:val="18"/>
              </w:rPr>
            </w:rPrChange>
          </w:rPr>
          <w:t>Other than</w:t>
        </w:r>
      </w:ins>
      <w:ins w:id="53" w:author="翁 安志" w:date="2019-09-25T20:45:00Z">
        <w:r w:rsidR="00983C4C" w:rsidRPr="00FB2B5C">
          <w:rPr>
            <w:rFonts w:ascii="Times New Roman" w:eastAsia="Songti SC" w:hAnsi="Times New Roman" w:cs="Times New Roman"/>
            <w:sz w:val="18"/>
            <w:szCs w:val="18"/>
            <w:highlight w:val="yellow"/>
            <w:rPrChange w:id="54" w:author="翁 安志" w:date="2019-09-25T20:52:00Z">
              <w:rPr>
                <w:rFonts w:ascii="Times New Roman" w:eastAsia="Songti SC" w:hAnsi="Times New Roman" w:cs="Times New Roman"/>
                <w:sz w:val="18"/>
                <w:szCs w:val="18"/>
              </w:rPr>
            </w:rPrChange>
          </w:rPr>
          <w:t xml:space="preserve"> the incredible</w:t>
        </w:r>
      </w:ins>
      <w:ins w:id="55" w:author="翁 安志" w:date="2019-09-25T20:46:00Z">
        <w:r w:rsidR="00983C4C" w:rsidRPr="00FB2B5C">
          <w:rPr>
            <w:rFonts w:ascii="Times New Roman" w:eastAsia="Songti SC" w:hAnsi="Times New Roman" w:cs="Times New Roman"/>
            <w:sz w:val="18"/>
            <w:szCs w:val="18"/>
            <w:highlight w:val="yellow"/>
            <w:rPrChange w:id="56" w:author="翁 安志" w:date="2019-09-25T20:52:00Z">
              <w:rPr>
                <w:rFonts w:ascii="Times New Roman" w:eastAsia="Songti SC" w:hAnsi="Times New Roman" w:cs="Times New Roman"/>
                <w:sz w:val="18"/>
                <w:szCs w:val="18"/>
              </w:rPr>
            </w:rPrChange>
          </w:rPr>
          <w:t xml:space="preserve"> graphic that I have never </w:t>
        </w:r>
      </w:ins>
      <w:ins w:id="57" w:author="翁 安志" w:date="2019-09-25T20:50:00Z">
        <w:r w:rsidR="005F1A58" w:rsidRPr="00FB2B5C">
          <w:rPr>
            <w:rFonts w:ascii="Times New Roman" w:eastAsia="Songti SC" w:hAnsi="Times New Roman" w:cs="Times New Roman"/>
            <w:sz w:val="18"/>
            <w:szCs w:val="18"/>
            <w:highlight w:val="yellow"/>
            <w:rPrChange w:id="58" w:author="翁 安志" w:date="2019-09-25T20:52:00Z">
              <w:rPr>
                <w:rFonts w:ascii="Times New Roman" w:eastAsia="Songti SC" w:hAnsi="Times New Roman" w:cs="Times New Roman"/>
                <w:sz w:val="18"/>
                <w:szCs w:val="18"/>
              </w:rPr>
            </w:rPrChange>
          </w:rPr>
          <w:t xml:space="preserve">seen </w:t>
        </w:r>
      </w:ins>
      <w:ins w:id="59" w:author="翁 安志" w:date="2019-09-25T20:46:00Z">
        <w:r w:rsidR="00983C4C" w:rsidRPr="00FB2B5C">
          <w:rPr>
            <w:rFonts w:ascii="Times New Roman" w:eastAsia="Songti SC" w:hAnsi="Times New Roman" w:cs="Times New Roman"/>
            <w:sz w:val="18"/>
            <w:szCs w:val="18"/>
            <w:highlight w:val="yellow"/>
            <w:rPrChange w:id="60" w:author="翁 安志" w:date="2019-09-25T20:52:00Z">
              <w:rPr>
                <w:rFonts w:ascii="Times New Roman" w:eastAsia="Songti SC" w:hAnsi="Times New Roman" w:cs="Times New Roman"/>
                <w:sz w:val="18"/>
                <w:szCs w:val="18"/>
              </w:rPr>
            </w:rPrChange>
          </w:rPr>
          <w:t>before, I always thought that the weather inside th</w:t>
        </w:r>
      </w:ins>
      <w:ins w:id="61" w:author="翁 安志" w:date="2019-09-25T20:51:00Z">
        <w:r w:rsidR="00B37711" w:rsidRPr="00FB2B5C">
          <w:rPr>
            <w:rFonts w:ascii="Times New Roman" w:eastAsia="Songti SC" w:hAnsi="Times New Roman" w:cs="Times New Roman"/>
            <w:sz w:val="18"/>
            <w:szCs w:val="18"/>
            <w:highlight w:val="yellow"/>
            <w:rPrChange w:id="62" w:author="翁 安志" w:date="2019-09-25T20:52:00Z">
              <w:rPr>
                <w:rFonts w:ascii="Times New Roman" w:eastAsia="Songti SC" w:hAnsi="Times New Roman" w:cs="Times New Roman"/>
                <w:sz w:val="18"/>
                <w:szCs w:val="18"/>
              </w:rPr>
            </w:rPrChange>
          </w:rPr>
          <w:t>e</w:t>
        </w:r>
      </w:ins>
      <w:ins w:id="63" w:author="翁 安志" w:date="2019-09-25T20:46:00Z">
        <w:r w:rsidR="00983C4C" w:rsidRPr="00FB2B5C">
          <w:rPr>
            <w:rFonts w:ascii="Times New Roman" w:eastAsia="Songti SC" w:hAnsi="Times New Roman" w:cs="Times New Roman"/>
            <w:sz w:val="18"/>
            <w:szCs w:val="18"/>
            <w:highlight w:val="yellow"/>
            <w:rPrChange w:id="64" w:author="翁 安志" w:date="2019-09-25T20:52:00Z">
              <w:rPr>
                <w:rFonts w:ascii="Times New Roman" w:eastAsia="Songti SC" w:hAnsi="Times New Roman" w:cs="Times New Roman"/>
                <w:sz w:val="18"/>
                <w:szCs w:val="18"/>
              </w:rPr>
            </w:rPrChange>
          </w:rPr>
          <w:t xml:space="preserve"> game was synced with the real world</w:t>
        </w:r>
      </w:ins>
      <w:ins w:id="65" w:author="翁 安志" w:date="2019-09-25T20:51:00Z">
        <w:r w:rsidR="00911AF1" w:rsidRPr="00FB2B5C">
          <w:rPr>
            <w:rFonts w:ascii="Times New Roman" w:eastAsia="Songti SC" w:hAnsi="Times New Roman" w:cs="Times New Roman"/>
            <w:sz w:val="18"/>
            <w:szCs w:val="18"/>
            <w:highlight w:val="yellow"/>
            <w:rPrChange w:id="66" w:author="翁 安志" w:date="2019-09-25T20:52:00Z">
              <w:rPr>
                <w:rFonts w:ascii="Times New Roman" w:eastAsia="Songti SC" w:hAnsi="Times New Roman" w:cs="Times New Roman"/>
                <w:sz w:val="18"/>
                <w:szCs w:val="18"/>
              </w:rPr>
            </w:rPrChange>
          </w:rPr>
          <w:t xml:space="preserve">. </w:t>
        </w:r>
      </w:ins>
      <w:ins w:id="67" w:author="翁 安志" w:date="2019-09-25T20:46:00Z">
        <w:r w:rsidR="00983C4C" w:rsidRPr="00FB2B5C">
          <w:rPr>
            <w:rFonts w:ascii="Times New Roman" w:eastAsia="Songti SC" w:hAnsi="Times New Roman" w:cs="Times New Roman"/>
            <w:sz w:val="18"/>
            <w:szCs w:val="18"/>
            <w:highlight w:val="yellow"/>
            <w:rPrChange w:id="68" w:author="翁 安志" w:date="2019-09-25T20:52:00Z">
              <w:rPr>
                <w:rFonts w:ascii="Times New Roman" w:eastAsia="Songti SC" w:hAnsi="Times New Roman" w:cs="Times New Roman"/>
                <w:sz w:val="18"/>
                <w:szCs w:val="18"/>
              </w:rPr>
            </w:rPrChange>
          </w:rPr>
          <w:t>A</w:t>
        </w:r>
      </w:ins>
      <w:ins w:id="69" w:author="翁 安志" w:date="2019-09-25T20:47:00Z">
        <w:r w:rsidR="00983C4C" w:rsidRPr="00FB2B5C">
          <w:rPr>
            <w:rFonts w:ascii="Times New Roman" w:eastAsia="Songti SC" w:hAnsi="Times New Roman" w:cs="Times New Roman"/>
            <w:sz w:val="18"/>
            <w:szCs w:val="18"/>
            <w:highlight w:val="yellow"/>
            <w:rPrChange w:id="70" w:author="翁 安志" w:date="2019-09-25T20:52:00Z">
              <w:rPr>
                <w:rFonts w:ascii="Times New Roman" w:eastAsia="Songti SC" w:hAnsi="Times New Roman" w:cs="Times New Roman"/>
                <w:sz w:val="18"/>
                <w:szCs w:val="18"/>
              </w:rPr>
            </w:rPrChange>
          </w:rPr>
          <w:t>lthough later I discovered that it just happen to be coincidences, but t</w:t>
        </w:r>
      </w:ins>
      <w:ins w:id="71" w:author="翁 安志" w:date="2019-09-25T20:48:00Z">
        <w:r w:rsidR="00983C4C" w:rsidRPr="00FB2B5C">
          <w:rPr>
            <w:rFonts w:ascii="Times New Roman" w:eastAsia="Songti SC" w:hAnsi="Times New Roman" w:cs="Times New Roman"/>
            <w:sz w:val="18"/>
            <w:szCs w:val="18"/>
            <w:highlight w:val="yellow"/>
            <w:rPrChange w:id="72" w:author="翁 安志" w:date="2019-09-25T20:52:00Z">
              <w:rPr>
                <w:rFonts w:ascii="Times New Roman" w:eastAsia="Songti SC" w:hAnsi="Times New Roman" w:cs="Times New Roman"/>
                <w:sz w:val="18"/>
                <w:szCs w:val="18"/>
              </w:rPr>
            </w:rPrChange>
          </w:rPr>
          <w:t>his weather idea has bec</w:t>
        </w:r>
      </w:ins>
      <w:ins w:id="73" w:author="翁 安志" w:date="2019-09-25T20:50:00Z">
        <w:r w:rsidR="004B1AC9" w:rsidRPr="00FB2B5C">
          <w:rPr>
            <w:rFonts w:ascii="Times New Roman" w:eastAsia="Songti SC" w:hAnsi="Times New Roman" w:cs="Times New Roman"/>
            <w:sz w:val="18"/>
            <w:szCs w:val="18"/>
            <w:highlight w:val="yellow"/>
            <w:rPrChange w:id="74" w:author="翁 安志" w:date="2019-09-25T20:52:00Z">
              <w:rPr>
                <w:rFonts w:ascii="Times New Roman" w:eastAsia="Songti SC" w:hAnsi="Times New Roman" w:cs="Times New Roman"/>
                <w:sz w:val="18"/>
                <w:szCs w:val="18"/>
              </w:rPr>
            </w:rPrChange>
          </w:rPr>
          <w:t>ome my first technology-related curiosity</w:t>
        </w:r>
      </w:ins>
      <w:ins w:id="75" w:author="翁 安志" w:date="2019-09-25T20:49:00Z">
        <w:r w:rsidR="00983C4C" w:rsidRPr="00FB2B5C">
          <w:rPr>
            <w:rFonts w:ascii="Times New Roman" w:eastAsia="Songti SC" w:hAnsi="Times New Roman" w:cs="Times New Roman"/>
            <w:sz w:val="18"/>
            <w:szCs w:val="18"/>
            <w:highlight w:val="yellow"/>
            <w:rPrChange w:id="76" w:author="翁 安志" w:date="2019-09-25T20:52:00Z">
              <w:rPr>
                <w:rFonts w:ascii="Times New Roman" w:eastAsia="Songti SC" w:hAnsi="Times New Roman" w:cs="Times New Roman"/>
                <w:sz w:val="18"/>
                <w:szCs w:val="18"/>
              </w:rPr>
            </w:rPrChange>
          </w:rPr>
          <w:t>.</w:t>
        </w:r>
      </w:ins>
      <w:del w:id="77" w:author="翁 安志" w:date="2019-09-25T20:49:00Z">
        <w:r w:rsidDel="00983C4C">
          <w:rPr>
            <w:rFonts w:ascii="Times New Roman" w:eastAsia="Songti SC" w:hAnsi="Times New Roman" w:cs="Times New Roman"/>
            <w:sz w:val="18"/>
            <w:szCs w:val="18"/>
          </w:rPr>
          <w:delText xml:space="preserve"> </w:delText>
        </w:r>
      </w:del>
      <w:ins w:id="78" w:author="翁 安志" w:date="2019-09-25T20:49:00Z">
        <w:r w:rsidR="00983C4C">
          <w:rPr>
            <w:rFonts w:ascii="Times New Roman" w:eastAsia="Songti SC" w:hAnsi="Times New Roman" w:cs="Times New Roman"/>
            <w:sz w:val="18"/>
            <w:szCs w:val="18"/>
          </w:rPr>
          <w:t xml:space="preserve"> </w:t>
        </w:r>
      </w:ins>
      <w:commentRangeStart w:id="79"/>
      <w:r w:rsidRPr="00375639">
        <w:rPr>
          <w:rFonts w:ascii="Times New Roman" w:eastAsia="Songti SC" w:hAnsi="Times New Roman" w:cs="Times New Roman"/>
          <w:sz w:val="18"/>
          <w:szCs w:val="18"/>
          <w:highlight w:val="yellow"/>
          <w:rPrChange w:id="80" w:author="翁 安志" w:date="2019-09-25T20:56:00Z">
            <w:rPr>
              <w:rFonts w:ascii="Times New Roman" w:eastAsia="Songti SC" w:hAnsi="Times New Roman" w:cs="Times New Roman"/>
              <w:sz w:val="18"/>
              <w:szCs w:val="18"/>
            </w:rPr>
          </w:rPrChange>
        </w:rPr>
        <w:t>Life was n</w:t>
      </w:r>
      <w:r w:rsidRPr="00375639">
        <w:rPr>
          <w:rFonts w:ascii="Times New Roman" w:eastAsia="Songti SC" w:hAnsi="Times New Roman" w:cs="Times New Roman"/>
          <w:sz w:val="18"/>
          <w:szCs w:val="18"/>
          <w:highlight w:val="yellow"/>
          <w:rPrChange w:id="81" w:author="翁 安志" w:date="2019-09-25T20:56:00Z">
            <w:rPr>
              <w:rFonts w:ascii="Times New Roman" w:eastAsia="Songti SC" w:hAnsi="Times New Roman" w:cs="Times New Roman"/>
              <w:sz w:val="18"/>
              <w:szCs w:val="18"/>
            </w:rPr>
          </w:rPrChange>
        </w:rPr>
        <w:t>ever dull</w:t>
      </w:r>
      <w:del w:id="82" w:author="翁 安志" w:date="2019-09-25T20:52:00Z">
        <w:r w:rsidRPr="00375639" w:rsidDel="0032077C">
          <w:rPr>
            <w:rFonts w:ascii="Times New Roman" w:eastAsia="Songti SC" w:hAnsi="Times New Roman" w:cs="Times New Roman"/>
            <w:sz w:val="18"/>
            <w:szCs w:val="18"/>
            <w:highlight w:val="yellow"/>
            <w:rPrChange w:id="83" w:author="翁 安志" w:date="2019-09-25T20:56:00Z">
              <w:rPr>
                <w:rFonts w:ascii="Times New Roman" w:eastAsia="Songti SC" w:hAnsi="Times New Roman" w:cs="Times New Roman"/>
                <w:sz w:val="18"/>
                <w:szCs w:val="18"/>
              </w:rPr>
            </w:rPrChange>
          </w:rPr>
          <w:delText>.</w:delText>
        </w:r>
        <w:commentRangeEnd w:id="79"/>
        <w:r w:rsidRPr="00375639" w:rsidDel="0032077C">
          <w:rPr>
            <w:highlight w:val="yellow"/>
            <w:rPrChange w:id="84" w:author="翁 安志" w:date="2019-09-25T20:56:00Z">
              <w:rPr/>
            </w:rPrChange>
          </w:rPr>
          <w:commentReference w:id="79"/>
        </w:r>
        <w:r w:rsidRPr="00375639" w:rsidDel="0032077C">
          <w:rPr>
            <w:rFonts w:ascii="Times New Roman" w:eastAsia="Songti SC" w:hAnsi="Times New Roman" w:cs="Times New Roman"/>
            <w:sz w:val="18"/>
            <w:szCs w:val="18"/>
            <w:highlight w:val="yellow"/>
            <w:rPrChange w:id="85" w:author="翁 安志" w:date="2019-09-25T20:56:00Z">
              <w:rPr>
                <w:rFonts w:ascii="Times New Roman" w:eastAsia="Songti SC" w:hAnsi="Times New Roman" w:cs="Times New Roman"/>
                <w:sz w:val="18"/>
                <w:szCs w:val="18"/>
              </w:rPr>
            </w:rPrChange>
          </w:rPr>
          <w:delText xml:space="preserve"> </w:delText>
        </w:r>
      </w:del>
      <w:ins w:id="86" w:author="翁 安志" w:date="2019-09-25T20:52:00Z">
        <w:r w:rsidR="0032077C" w:rsidRPr="00375639">
          <w:rPr>
            <w:rFonts w:ascii="Times New Roman" w:eastAsia="Songti SC" w:hAnsi="Times New Roman" w:cs="Times New Roman"/>
            <w:sz w:val="18"/>
            <w:szCs w:val="18"/>
            <w:highlight w:val="yellow"/>
            <w:rPrChange w:id="87" w:author="翁 安志" w:date="2019-09-25T20:56:00Z">
              <w:rPr>
                <w:rFonts w:ascii="Times New Roman" w:eastAsia="Songti SC" w:hAnsi="Times New Roman" w:cs="Times New Roman"/>
                <w:sz w:val="18"/>
                <w:szCs w:val="18"/>
              </w:rPr>
            </w:rPrChange>
          </w:rPr>
          <w:t xml:space="preserve">, I usually contribute my recess time </w:t>
        </w:r>
      </w:ins>
      <w:ins w:id="88" w:author="翁 安志" w:date="2019-09-25T20:53:00Z">
        <w:r w:rsidR="0032077C" w:rsidRPr="00375639">
          <w:rPr>
            <w:rFonts w:ascii="Times New Roman" w:eastAsia="Songti SC" w:hAnsi="Times New Roman" w:cs="Times New Roman"/>
            <w:sz w:val="18"/>
            <w:szCs w:val="18"/>
            <w:highlight w:val="yellow"/>
            <w:rPrChange w:id="89" w:author="翁 安志" w:date="2019-09-25T20:56:00Z">
              <w:rPr>
                <w:rFonts w:ascii="Times New Roman" w:eastAsia="Songti SC" w:hAnsi="Times New Roman" w:cs="Times New Roman"/>
                <w:sz w:val="18"/>
                <w:szCs w:val="18"/>
              </w:rPr>
            </w:rPrChange>
          </w:rPr>
          <w:t>on learning</w:t>
        </w:r>
      </w:ins>
      <w:ins w:id="90" w:author="翁 安志" w:date="2019-09-25T20:54:00Z">
        <w:r w:rsidR="0032077C" w:rsidRPr="00375639">
          <w:rPr>
            <w:rFonts w:ascii="Times New Roman" w:eastAsia="Songti SC" w:hAnsi="Times New Roman" w:cs="Times New Roman"/>
            <w:sz w:val="18"/>
            <w:szCs w:val="18"/>
            <w:highlight w:val="yellow"/>
            <w:rPrChange w:id="91" w:author="翁 安志" w:date="2019-09-25T20:56:00Z">
              <w:rPr>
                <w:rFonts w:ascii="Times New Roman" w:eastAsia="Songti SC" w:hAnsi="Times New Roman" w:cs="Times New Roman"/>
                <w:sz w:val="18"/>
                <w:szCs w:val="18"/>
              </w:rPr>
            </w:rPrChange>
          </w:rPr>
          <w:t xml:space="preserve"> new </w:t>
        </w:r>
      </w:ins>
      <w:ins w:id="92" w:author="翁 安志" w:date="2019-09-25T20:53:00Z">
        <w:r w:rsidR="0032077C" w:rsidRPr="00375639">
          <w:rPr>
            <w:rFonts w:ascii="Times New Roman" w:eastAsia="Songti SC" w:hAnsi="Times New Roman" w:cs="Times New Roman"/>
            <w:sz w:val="18"/>
            <w:szCs w:val="18"/>
            <w:highlight w:val="yellow"/>
            <w:rPrChange w:id="93" w:author="翁 安志" w:date="2019-09-25T20:56:00Z">
              <w:rPr>
                <w:rFonts w:ascii="Times New Roman" w:eastAsia="Songti SC" w:hAnsi="Times New Roman" w:cs="Times New Roman"/>
                <w:sz w:val="18"/>
                <w:szCs w:val="18"/>
              </w:rPr>
            </w:rPrChange>
          </w:rPr>
          <w:t>things like harmonica</w:t>
        </w:r>
      </w:ins>
      <w:ins w:id="94" w:author="翁 安志" w:date="2019-09-25T20:54:00Z">
        <w:r w:rsidR="00DC05B7" w:rsidRPr="00375639">
          <w:rPr>
            <w:rFonts w:ascii="Times New Roman" w:eastAsia="Songti SC" w:hAnsi="Times New Roman" w:cs="Times New Roman"/>
            <w:sz w:val="18"/>
            <w:szCs w:val="18"/>
            <w:highlight w:val="yellow"/>
            <w:rPrChange w:id="95" w:author="翁 安志" w:date="2019-09-25T20:56:00Z">
              <w:rPr>
                <w:rFonts w:ascii="Times New Roman" w:eastAsia="Songti SC" w:hAnsi="Times New Roman" w:cs="Times New Roman"/>
                <w:sz w:val="18"/>
                <w:szCs w:val="18"/>
              </w:rPr>
            </w:rPrChange>
          </w:rPr>
          <w:t xml:space="preserve"> or how to make a bow, or </w:t>
        </w:r>
      </w:ins>
      <w:ins w:id="96" w:author="翁 安志" w:date="2019-09-25T20:55:00Z">
        <w:r w:rsidR="004C66A1" w:rsidRPr="00375639">
          <w:rPr>
            <w:rFonts w:ascii="Times New Roman" w:eastAsia="Songti SC" w:hAnsi="Times New Roman" w:cs="Times New Roman"/>
            <w:sz w:val="18"/>
            <w:szCs w:val="18"/>
            <w:highlight w:val="yellow"/>
            <w:rPrChange w:id="97" w:author="翁 安志" w:date="2019-09-25T20:56:00Z">
              <w:rPr>
                <w:rFonts w:ascii="Times New Roman" w:eastAsia="Songti SC" w:hAnsi="Times New Roman" w:cs="Times New Roman"/>
                <w:sz w:val="18"/>
                <w:szCs w:val="18"/>
              </w:rPr>
            </w:rPrChange>
          </w:rPr>
          <w:t>I</w:t>
        </w:r>
      </w:ins>
      <w:ins w:id="98" w:author="翁 安志" w:date="2019-09-25T20:54:00Z">
        <w:r w:rsidR="004C66A1" w:rsidRPr="00375639">
          <w:rPr>
            <w:rFonts w:ascii="Times New Roman" w:eastAsia="Songti SC" w:hAnsi="Times New Roman" w:cs="Times New Roman"/>
            <w:sz w:val="18"/>
            <w:szCs w:val="18"/>
            <w:highlight w:val="yellow"/>
            <w:rPrChange w:id="99" w:author="翁 安志" w:date="2019-09-25T20:56:00Z">
              <w:rPr>
                <w:rFonts w:ascii="Times New Roman" w:eastAsia="Songti SC" w:hAnsi="Times New Roman" w:cs="Times New Roman"/>
                <w:sz w:val="18"/>
                <w:szCs w:val="18"/>
              </w:rPr>
            </w:rPrChange>
          </w:rPr>
          <w:t xml:space="preserve"> would sp</w:t>
        </w:r>
      </w:ins>
      <w:ins w:id="100" w:author="翁 安志" w:date="2019-09-25T20:55:00Z">
        <w:r w:rsidR="004C66A1" w:rsidRPr="00375639">
          <w:rPr>
            <w:rFonts w:ascii="Times New Roman" w:eastAsia="Songti SC" w:hAnsi="Times New Roman" w:cs="Times New Roman"/>
            <w:sz w:val="18"/>
            <w:szCs w:val="18"/>
            <w:highlight w:val="yellow"/>
            <w:rPrChange w:id="101" w:author="翁 安志" w:date="2019-09-25T20:56:00Z">
              <w:rPr>
                <w:rFonts w:ascii="Times New Roman" w:eastAsia="Songti SC" w:hAnsi="Times New Roman" w:cs="Times New Roman"/>
                <w:sz w:val="18"/>
                <w:szCs w:val="18"/>
              </w:rPr>
            </w:rPrChange>
          </w:rPr>
          <w:t xml:space="preserve">end that time working on </w:t>
        </w:r>
        <w:r w:rsidR="00E746EC" w:rsidRPr="00375639">
          <w:rPr>
            <w:rFonts w:ascii="Times New Roman" w:eastAsia="Songti SC" w:hAnsi="Times New Roman" w:cs="Times New Roman"/>
            <w:sz w:val="18"/>
            <w:szCs w:val="18"/>
            <w:highlight w:val="yellow"/>
            <w:rPrChange w:id="102" w:author="翁 安志" w:date="2019-09-25T20:56:00Z">
              <w:rPr>
                <w:rFonts w:ascii="Times New Roman" w:eastAsia="Songti SC" w:hAnsi="Times New Roman" w:cs="Times New Roman"/>
                <w:sz w:val="18"/>
                <w:szCs w:val="18"/>
              </w:rPr>
            </w:rPrChange>
          </w:rPr>
          <w:t>the mini school apps I did for fun</w:t>
        </w:r>
      </w:ins>
      <w:ins w:id="103" w:author="翁 安志" w:date="2019-09-25T20:54:00Z">
        <w:r w:rsidR="00DC05B7" w:rsidRPr="00375639">
          <w:rPr>
            <w:rFonts w:ascii="Times New Roman" w:eastAsia="Songti SC" w:hAnsi="Times New Roman" w:cs="Times New Roman"/>
            <w:sz w:val="18"/>
            <w:szCs w:val="18"/>
            <w:highlight w:val="yellow"/>
            <w:rPrChange w:id="104" w:author="翁 安志" w:date="2019-09-25T20:56:00Z">
              <w:rPr>
                <w:rFonts w:ascii="Times New Roman" w:eastAsia="Songti SC" w:hAnsi="Times New Roman" w:cs="Times New Roman"/>
                <w:sz w:val="18"/>
                <w:szCs w:val="18"/>
              </w:rPr>
            </w:rPrChange>
          </w:rPr>
          <w:t>.</w:t>
        </w:r>
      </w:ins>
      <w:ins w:id="105" w:author="翁 安志" w:date="2019-09-25T20:53:00Z">
        <w:r w:rsidR="0032077C">
          <w:rPr>
            <w:rFonts w:ascii="Times New Roman" w:eastAsia="Songti SC" w:hAnsi="Times New Roman" w:cs="Times New Roman"/>
            <w:sz w:val="18"/>
            <w:szCs w:val="18"/>
          </w:rPr>
          <w:t xml:space="preserve"> </w:t>
        </w:r>
      </w:ins>
      <w:r>
        <w:rPr>
          <w:rFonts w:ascii="Times New Roman" w:eastAsia="Songti SC" w:hAnsi="Times New Roman" w:cs="Times New Roman"/>
          <w:sz w:val="18"/>
          <w:szCs w:val="18"/>
        </w:rPr>
        <w:t>After hearing complaints from my classmates about the lack of GPA at school, I decided to make</w:t>
      </w:r>
      <w:del w:id="106" w:author="翁 安志" w:date="2019-09-25T20:56:00Z">
        <w:r w:rsidDel="00A0040D">
          <w:rPr>
            <w:rFonts w:ascii="Times New Roman" w:eastAsia="Songti SC" w:hAnsi="Times New Roman" w:cs="Times New Roman"/>
            <w:sz w:val="18"/>
            <w:szCs w:val="18"/>
          </w:rPr>
          <w:delText xml:space="preserve"> a</w:delText>
        </w:r>
      </w:del>
      <w:r>
        <w:rPr>
          <w:rFonts w:ascii="Times New Roman" w:eastAsia="Songti SC" w:hAnsi="Times New Roman" w:cs="Times New Roman"/>
          <w:sz w:val="18"/>
          <w:szCs w:val="18"/>
        </w:rPr>
        <w:t xml:space="preserve"> GPAC, a GPA calculator, for my </w:t>
      </w:r>
      <w:del w:id="107" w:author="翁 安志" w:date="2019-09-25T20:56:00Z">
        <w:r w:rsidDel="007055C4">
          <w:rPr>
            <w:rFonts w:ascii="Times New Roman" w:eastAsia="Songti SC" w:hAnsi="Times New Roman" w:cs="Times New Roman"/>
            <w:sz w:val="18"/>
            <w:szCs w:val="18"/>
          </w:rPr>
          <w:delText>class</w:delText>
        </w:r>
      </w:del>
      <w:ins w:id="108" w:author="翁 安志" w:date="2019-09-25T20:56:00Z">
        <w:r w:rsidR="007055C4">
          <w:rPr>
            <w:rFonts w:ascii="Times New Roman" w:eastAsia="Songti SC" w:hAnsi="Times New Roman" w:cs="Times New Roman"/>
            <w:sz w:val="18"/>
            <w:szCs w:val="18"/>
          </w:rPr>
          <w:t>school</w:t>
        </w:r>
      </w:ins>
      <w:r>
        <w:rPr>
          <w:rFonts w:ascii="Times New Roman" w:eastAsia="Songti SC" w:hAnsi="Times New Roman" w:cs="Times New Roman"/>
          <w:sz w:val="18"/>
          <w:szCs w:val="18"/>
        </w:rPr>
        <w:t>. After dealing with the complicated backup function of a popular Chinese social media platform, I designed a</w:t>
      </w:r>
      <w:r>
        <w:rPr>
          <w:rFonts w:ascii="Times New Roman" w:eastAsia="Songti SC" w:hAnsi="Times New Roman" w:cs="Times New Roman"/>
          <w:sz w:val="18"/>
          <w:szCs w:val="18"/>
        </w:rPr>
        <w:t xml:space="preserve">n application with a simpler function. </w:t>
      </w:r>
    </w:p>
    <w:p w14:paraId="4D703916" w14:textId="77777777" w:rsidR="00863433" w:rsidRDefault="00863433">
      <w:pPr>
        <w:spacing w:line="240" w:lineRule="exact"/>
        <w:rPr>
          <w:ins w:id="109" w:author="sisleyzhou" w:date="2019-09-25T17:04:00Z"/>
          <w:rFonts w:ascii="Times New Roman" w:eastAsia="Songti SC" w:hAnsi="Times New Roman" w:cs="Times New Roman"/>
          <w:sz w:val="18"/>
          <w:szCs w:val="18"/>
        </w:rPr>
      </w:pPr>
    </w:p>
    <w:p w14:paraId="654AD80F" w14:textId="7CC749D1" w:rsidR="00863433" w:rsidRDefault="003C1341">
      <w:pPr>
        <w:spacing w:line="240" w:lineRule="exact"/>
        <w:rPr>
          <w:rFonts w:ascii="Times New Roman" w:eastAsia="Songti SC" w:hAnsi="Times New Roman" w:cs="Times New Roman"/>
          <w:sz w:val="18"/>
          <w:szCs w:val="18"/>
        </w:rPr>
      </w:pPr>
      <w:commentRangeStart w:id="110"/>
      <w:r w:rsidRPr="004E103A">
        <w:rPr>
          <w:rFonts w:ascii="Times New Roman" w:eastAsia="Songti SC" w:hAnsi="Times New Roman" w:cs="Times New Roman"/>
          <w:sz w:val="18"/>
          <w:szCs w:val="18"/>
          <w:highlight w:val="yellow"/>
          <w:rPrChange w:id="111" w:author="翁 安志" w:date="2019-09-25T20:58:00Z">
            <w:rPr>
              <w:rFonts w:ascii="Times New Roman" w:eastAsia="Songti SC" w:hAnsi="Times New Roman" w:cs="Times New Roman"/>
              <w:sz w:val="18"/>
              <w:szCs w:val="18"/>
            </w:rPr>
          </w:rPrChange>
        </w:rPr>
        <w:t xml:space="preserve">Technology to me was </w:t>
      </w:r>
      <w:del w:id="112" w:author="翁 安志" w:date="2019-09-25T20:56:00Z">
        <w:r w:rsidRPr="004E103A" w:rsidDel="00623013">
          <w:rPr>
            <w:rFonts w:ascii="Times New Roman" w:eastAsia="Songti SC" w:hAnsi="Times New Roman" w:cs="Times New Roman"/>
            <w:sz w:val="18"/>
            <w:szCs w:val="18"/>
            <w:highlight w:val="yellow"/>
            <w:rPrChange w:id="113" w:author="翁 安志" w:date="2019-09-25T20:58:00Z">
              <w:rPr>
                <w:rFonts w:ascii="Times New Roman" w:eastAsia="Songti SC" w:hAnsi="Times New Roman" w:cs="Times New Roman"/>
                <w:sz w:val="18"/>
                <w:szCs w:val="18"/>
              </w:rPr>
            </w:rPrChange>
          </w:rPr>
          <w:delText>_______.</w:delText>
        </w:r>
      </w:del>
      <w:commentRangeEnd w:id="110"/>
      <w:ins w:id="114" w:author="翁 安志" w:date="2019-09-25T20:56:00Z">
        <w:r w:rsidR="00623013" w:rsidRPr="004E103A">
          <w:rPr>
            <w:rFonts w:ascii="Times New Roman" w:eastAsia="Songti SC" w:hAnsi="Times New Roman" w:cs="Times New Roman"/>
            <w:sz w:val="18"/>
            <w:szCs w:val="18"/>
            <w:highlight w:val="yellow"/>
            <w:rPrChange w:id="115" w:author="翁 安志" w:date="2019-09-25T20:58:00Z">
              <w:rPr>
                <w:rFonts w:ascii="Times New Roman" w:eastAsia="Songti SC" w:hAnsi="Times New Roman" w:cs="Times New Roman"/>
                <w:sz w:val="18"/>
                <w:szCs w:val="18"/>
              </w:rPr>
            </w:rPrChange>
          </w:rPr>
          <w:t>just something I am super interested in which happens to make me sort of a cool kid</w:t>
        </w:r>
      </w:ins>
      <w:ins w:id="116" w:author="翁 安志" w:date="2019-09-25T21:39:00Z">
        <w:r w:rsidR="00D92548">
          <w:rPr>
            <w:rFonts w:ascii="Times New Roman" w:eastAsia="Songti SC" w:hAnsi="Times New Roman" w:cs="Times New Roman"/>
            <w:sz w:val="18"/>
            <w:szCs w:val="18"/>
            <w:highlight w:val="yellow"/>
          </w:rPr>
          <w:t xml:space="preserve"> because I am the o</w:t>
        </w:r>
      </w:ins>
      <w:ins w:id="117" w:author="翁 安志" w:date="2019-09-25T21:40:00Z">
        <w:r w:rsidR="00D92548">
          <w:rPr>
            <w:rFonts w:ascii="Times New Roman" w:eastAsia="Songti SC" w:hAnsi="Times New Roman" w:cs="Times New Roman"/>
            <w:sz w:val="18"/>
            <w:szCs w:val="18"/>
            <w:highlight w:val="yellow"/>
          </w:rPr>
          <w:t>nly person who knows how to make apps in the school</w:t>
        </w:r>
      </w:ins>
      <w:ins w:id="118" w:author="翁 安志" w:date="2019-09-25T20:56:00Z">
        <w:r w:rsidR="00623013" w:rsidRPr="004E103A">
          <w:rPr>
            <w:rFonts w:ascii="Times New Roman" w:eastAsia="Songti SC" w:hAnsi="Times New Roman" w:cs="Times New Roman"/>
            <w:sz w:val="18"/>
            <w:szCs w:val="18"/>
            <w:highlight w:val="yellow"/>
            <w:rPrChange w:id="119" w:author="翁 安志" w:date="2019-09-25T20:58:00Z">
              <w:rPr>
                <w:rFonts w:ascii="Times New Roman" w:eastAsia="Songti SC" w:hAnsi="Times New Roman" w:cs="Times New Roman"/>
                <w:sz w:val="18"/>
                <w:szCs w:val="18"/>
              </w:rPr>
            </w:rPrChange>
          </w:rPr>
          <w:t>.</w:t>
        </w:r>
      </w:ins>
      <w:r w:rsidRPr="004E103A">
        <w:rPr>
          <w:highlight w:val="yellow"/>
          <w:rPrChange w:id="120" w:author="翁 安志" w:date="2019-09-25T20:58:00Z">
            <w:rPr/>
          </w:rPrChange>
        </w:rPr>
        <w:commentReference w:id="110"/>
      </w:r>
      <w:r w:rsidRPr="004E103A">
        <w:rPr>
          <w:rFonts w:ascii="Times New Roman" w:eastAsia="Songti SC" w:hAnsi="Times New Roman" w:cs="Times New Roman"/>
          <w:sz w:val="18"/>
          <w:szCs w:val="18"/>
          <w:highlight w:val="yellow"/>
          <w:rPrChange w:id="121" w:author="翁 安志" w:date="2019-09-25T20:58:00Z">
            <w:rPr>
              <w:rFonts w:ascii="Times New Roman" w:eastAsia="Songti SC" w:hAnsi="Times New Roman" w:cs="Times New Roman"/>
              <w:sz w:val="18"/>
              <w:szCs w:val="18"/>
            </w:rPr>
          </w:rPrChange>
        </w:rPr>
        <w:t xml:space="preserve"> I never thought that</w:t>
      </w:r>
      <w:del w:id="122" w:author="翁 安志" w:date="2019-09-25T20:57:00Z">
        <w:r w:rsidRPr="004E103A" w:rsidDel="00A8399F">
          <w:rPr>
            <w:rFonts w:ascii="Times New Roman" w:eastAsia="Songti SC" w:hAnsi="Times New Roman" w:cs="Times New Roman"/>
            <w:sz w:val="18"/>
            <w:szCs w:val="18"/>
            <w:highlight w:val="yellow"/>
            <w:rPrChange w:id="123" w:author="翁 安志" w:date="2019-09-25T20:58:00Z">
              <w:rPr>
                <w:rFonts w:ascii="Times New Roman" w:eastAsia="Songti SC" w:hAnsi="Times New Roman" w:cs="Times New Roman"/>
                <w:sz w:val="18"/>
                <w:szCs w:val="18"/>
              </w:rPr>
            </w:rPrChange>
          </w:rPr>
          <w:delText xml:space="preserve">________.  </w:delText>
        </w:r>
      </w:del>
      <w:ins w:id="124" w:author="翁 安志" w:date="2019-09-25T20:57:00Z">
        <w:r w:rsidR="00A8399F" w:rsidRPr="004E103A">
          <w:rPr>
            <w:rFonts w:ascii="Times New Roman" w:eastAsia="Songti SC" w:hAnsi="Times New Roman" w:cs="Times New Roman"/>
            <w:sz w:val="18"/>
            <w:szCs w:val="18"/>
            <w:highlight w:val="yellow"/>
            <w:rPrChange w:id="125" w:author="翁 安志" w:date="2019-09-25T20:58:00Z">
              <w:rPr>
                <w:rFonts w:ascii="Times New Roman" w:eastAsia="Songti SC" w:hAnsi="Times New Roman" w:cs="Times New Roman"/>
                <w:sz w:val="18"/>
                <w:szCs w:val="18"/>
              </w:rPr>
            </w:rPrChange>
          </w:rPr>
          <w:t xml:space="preserve"> it can become </w:t>
        </w:r>
        <w:r w:rsidR="00D53BC7" w:rsidRPr="004E103A">
          <w:rPr>
            <w:rFonts w:ascii="Times New Roman" w:eastAsia="Songti SC" w:hAnsi="Times New Roman" w:cs="Times New Roman"/>
            <w:sz w:val="18"/>
            <w:szCs w:val="18"/>
            <w:highlight w:val="yellow"/>
            <w:rPrChange w:id="126" w:author="翁 安志" w:date="2019-09-25T20:58:00Z">
              <w:rPr>
                <w:rFonts w:ascii="Times New Roman" w:eastAsia="Songti SC" w:hAnsi="Times New Roman" w:cs="Times New Roman"/>
                <w:sz w:val="18"/>
                <w:szCs w:val="18"/>
              </w:rPr>
            </w:rPrChange>
          </w:rPr>
          <w:t xml:space="preserve">a bridge to connect problems and solutions </w:t>
        </w:r>
      </w:ins>
      <w:ins w:id="127" w:author="翁 安志" w:date="2019-09-25T20:58:00Z">
        <w:r w:rsidR="00D53BC7" w:rsidRPr="004E103A">
          <w:rPr>
            <w:rFonts w:ascii="Times New Roman" w:eastAsia="Songti SC" w:hAnsi="Times New Roman" w:cs="Times New Roman"/>
            <w:sz w:val="18"/>
            <w:szCs w:val="18"/>
            <w:highlight w:val="yellow"/>
            <w:rPrChange w:id="128" w:author="翁 安志" w:date="2019-09-25T20:58:00Z">
              <w:rPr>
                <w:rFonts w:ascii="Times New Roman" w:eastAsia="Songti SC" w:hAnsi="Times New Roman" w:cs="Times New Roman"/>
                <w:sz w:val="18"/>
                <w:szCs w:val="18"/>
              </w:rPr>
            </w:rPrChange>
          </w:rPr>
          <w:t>in addition to being fun.</w:t>
        </w:r>
      </w:ins>
    </w:p>
    <w:p w14:paraId="034F93D7" w14:textId="77777777" w:rsidR="00863433" w:rsidRDefault="00863433">
      <w:pPr>
        <w:spacing w:line="240" w:lineRule="exact"/>
        <w:rPr>
          <w:rFonts w:ascii="Times New Roman" w:eastAsia="Songti SC" w:hAnsi="Times New Roman" w:cs="Times New Roman"/>
          <w:sz w:val="18"/>
          <w:szCs w:val="18"/>
        </w:rPr>
      </w:pPr>
    </w:p>
    <w:p w14:paraId="1EE75129" w14:textId="77777777" w:rsidR="00863433" w:rsidRDefault="003C1341">
      <w:pPr>
        <w:spacing w:line="240" w:lineRule="exact"/>
        <w:rPr>
          <w:rFonts w:ascii="Times New Roman" w:eastAsia="Songti SC" w:hAnsi="Times New Roman" w:cs="Times New Roman"/>
          <w:b/>
          <w:bCs/>
          <w:sz w:val="18"/>
          <w:szCs w:val="18"/>
          <w:highlight w:val="cyan"/>
        </w:rPr>
      </w:pPr>
      <w:r>
        <w:rPr>
          <w:rFonts w:ascii="Times New Roman" w:eastAsia="Songti SC" w:hAnsi="Times New Roman" w:cs="Times New Roman"/>
          <w:b/>
          <w:bCs/>
          <w:sz w:val="18"/>
          <w:szCs w:val="18"/>
          <w:highlight w:val="cyan"/>
        </w:rPr>
        <w:t xml:space="preserve">Part 2 - Catalyst  </w:t>
      </w:r>
    </w:p>
    <w:p w14:paraId="2B215243" w14:textId="77777777" w:rsidR="00863433" w:rsidRDefault="003C1341">
      <w:pPr>
        <w:spacing w:line="240" w:lineRule="exact"/>
        <w:rPr>
          <w:rFonts w:ascii="Times New Roman" w:eastAsia="Songti SC" w:hAnsi="Times New Roman" w:cs="Times New Roman"/>
          <w:sz w:val="18"/>
          <w:szCs w:val="18"/>
          <w:highlight w:val="cyan"/>
        </w:rPr>
      </w:pPr>
      <w:r>
        <w:rPr>
          <w:rFonts w:ascii="Times New Roman" w:eastAsia="Songti SC" w:hAnsi="Times New Roman" w:cs="Times New Roman"/>
          <w:sz w:val="18"/>
          <w:szCs w:val="18"/>
          <w:highlight w:val="cyan"/>
        </w:rPr>
        <w:t>- how you became involved in the sex-edu game</w:t>
      </w:r>
    </w:p>
    <w:p w14:paraId="385D9FF1" w14:textId="4D73655B" w:rsidR="00863433" w:rsidRDefault="003C1341">
      <w:pPr>
        <w:spacing w:line="240" w:lineRule="exact"/>
        <w:rPr>
          <w:rFonts w:ascii="Times New Roman" w:eastAsia="Songti SC" w:hAnsi="Times New Roman" w:cs="Times New Roman"/>
          <w:sz w:val="18"/>
          <w:szCs w:val="18"/>
        </w:rPr>
      </w:pPr>
      <w:r>
        <w:rPr>
          <w:rFonts w:ascii="Times New Roman" w:eastAsia="Songti SC" w:hAnsi="Times New Roman" w:cs="Times New Roman"/>
          <w:sz w:val="18"/>
          <w:szCs w:val="18"/>
        </w:rPr>
        <w:t>One</w:t>
      </w:r>
      <w:ins w:id="129" w:author="翁 安志" w:date="2019-09-25T20:58:00Z">
        <w:r w:rsidR="004E103A">
          <w:rPr>
            <w:rFonts w:ascii="Times New Roman" w:eastAsia="Songti SC" w:hAnsi="Times New Roman" w:cs="Times New Roman"/>
            <w:sz w:val="18"/>
            <w:szCs w:val="18"/>
          </w:rPr>
          <w:t xml:space="preserve"> </w:t>
        </w:r>
      </w:ins>
      <w:r>
        <w:rPr>
          <w:rFonts w:ascii="Times New Roman" w:eastAsia="Songti SC" w:hAnsi="Times New Roman" w:cs="Times New Roman"/>
          <w:sz w:val="18"/>
          <w:szCs w:val="18"/>
        </w:rPr>
        <w:t>day when I was playing video games, I received a message from Sharon, a girl who I had a crush on, inviting me to participate in a group competition with her. I accepted the offer because of Sharon and because I was curious</w:t>
      </w:r>
      <w:ins w:id="130" w:author="sisleyzhou" w:date="2019-09-25T17:05:00Z">
        <w:r>
          <w:rPr>
            <w:rFonts w:ascii="Times New Roman" w:eastAsia="Songti SC" w:hAnsi="Times New Roman" w:cs="Times New Roman"/>
            <w:sz w:val="18"/>
            <w:szCs w:val="18"/>
          </w:rPr>
          <w:t>!</w:t>
        </w:r>
      </w:ins>
      <w:del w:id="131" w:author="sisleyzhou" w:date="2019-09-25T17:05:00Z">
        <w:r>
          <w:rPr>
            <w:rFonts w:ascii="Times New Roman" w:eastAsia="Songti SC" w:hAnsi="Times New Roman" w:cs="Times New Roman"/>
            <w:sz w:val="18"/>
            <w:szCs w:val="18"/>
          </w:rPr>
          <w:delText xml:space="preserve">. </w:delText>
        </w:r>
      </w:del>
      <w:r>
        <w:rPr>
          <w:rFonts w:ascii="Times New Roman" w:eastAsia="Songti SC" w:hAnsi="Times New Roman" w:cs="Times New Roman"/>
          <w:sz w:val="18"/>
          <w:szCs w:val="18"/>
        </w:rPr>
        <w:t xml:space="preserve">   The assignment was to so</w:t>
      </w:r>
      <w:r>
        <w:rPr>
          <w:rFonts w:ascii="Times New Roman" w:eastAsia="Songti SC" w:hAnsi="Times New Roman" w:cs="Times New Roman"/>
          <w:sz w:val="18"/>
          <w:szCs w:val="18"/>
        </w:rPr>
        <w:t>lve a problem facing our world. While brainstorming, a group member brought up the topic of sex-education in China. Her words reminded me of the incidence that happened two years ago: Children at a kindergarten in Beijing were sexually abused. When I heard</w:t>
      </w:r>
      <w:r>
        <w:rPr>
          <w:rFonts w:ascii="Times New Roman" w:eastAsia="Songti SC" w:hAnsi="Times New Roman" w:cs="Times New Roman"/>
          <w:sz w:val="18"/>
          <w:szCs w:val="18"/>
        </w:rPr>
        <w:t xml:space="preserve"> the news,</w:t>
      </w:r>
      <w:commentRangeStart w:id="132"/>
      <w:r>
        <w:rPr>
          <w:rFonts w:ascii="Times New Roman" w:eastAsia="Songti SC" w:hAnsi="Times New Roman" w:cs="Times New Roman"/>
          <w:sz w:val="18"/>
          <w:szCs w:val="18"/>
        </w:rPr>
        <w:t xml:space="preserve"> I remember feeling</w:t>
      </w:r>
      <w:ins w:id="133" w:author="翁 安志" w:date="2019-09-25T20:59:00Z">
        <w:r w:rsidR="0023456B">
          <w:rPr>
            <w:rFonts w:ascii="Times New Roman" w:eastAsia="Songti SC" w:hAnsi="Times New Roman" w:cs="Times New Roman"/>
            <w:sz w:val="18"/>
            <w:szCs w:val="18"/>
          </w:rPr>
          <w:t xml:space="preserve"> both angry and surprising</w:t>
        </w:r>
      </w:ins>
      <w:del w:id="134" w:author="翁 安志" w:date="2019-09-25T20:59:00Z">
        <w:r w:rsidDel="0023456B">
          <w:rPr>
            <w:rFonts w:ascii="Times New Roman" w:eastAsia="Songti SC" w:hAnsi="Times New Roman" w:cs="Times New Roman"/>
            <w:sz w:val="18"/>
            <w:szCs w:val="18"/>
          </w:rPr>
          <w:delText>__________</w:delText>
        </w:r>
      </w:del>
      <w:r>
        <w:rPr>
          <w:rFonts w:ascii="Times New Roman" w:eastAsia="Songti SC" w:hAnsi="Times New Roman" w:cs="Times New Roman"/>
          <w:sz w:val="18"/>
          <w:szCs w:val="18"/>
        </w:rPr>
        <w:t>.</w:t>
      </w:r>
      <w:commentRangeEnd w:id="132"/>
      <w:r>
        <w:commentReference w:id="132"/>
      </w:r>
      <w:r>
        <w:rPr>
          <w:rFonts w:ascii="Times New Roman" w:eastAsia="Songti SC" w:hAnsi="Times New Roman" w:cs="Times New Roman"/>
          <w:sz w:val="18"/>
          <w:szCs w:val="18"/>
        </w:rPr>
        <w:t xml:space="preserve"> I wondered: “Why did this happen?” </w:t>
      </w:r>
      <w:commentRangeStart w:id="135"/>
      <w:del w:id="136" w:author="翁 安志" w:date="2019-09-25T20:59:00Z">
        <w:r w:rsidRPr="00EC3D17" w:rsidDel="00AF75A4">
          <w:rPr>
            <w:rFonts w:ascii="Times New Roman" w:eastAsia="Songti SC" w:hAnsi="Times New Roman" w:cs="Times New Roman"/>
            <w:sz w:val="18"/>
            <w:szCs w:val="18"/>
            <w:highlight w:val="yellow"/>
            <w:rPrChange w:id="137" w:author="翁 安志" w:date="2019-09-25T21:00:00Z">
              <w:rPr>
                <w:rFonts w:ascii="Times New Roman" w:eastAsia="Songti SC" w:hAnsi="Times New Roman" w:cs="Times New Roman"/>
                <w:sz w:val="18"/>
                <w:szCs w:val="18"/>
              </w:rPr>
            </w:rPrChange>
          </w:rPr>
          <w:delText>Add:_________</w:delText>
        </w:r>
        <w:commentRangeEnd w:id="135"/>
        <w:r w:rsidRPr="00EC3D17" w:rsidDel="00AF75A4">
          <w:rPr>
            <w:highlight w:val="yellow"/>
            <w:rPrChange w:id="138" w:author="翁 安志" w:date="2019-09-25T21:00:00Z">
              <w:rPr/>
            </w:rPrChange>
          </w:rPr>
          <w:commentReference w:id="135"/>
        </w:r>
      </w:del>
      <w:ins w:id="139" w:author="翁 安志" w:date="2019-09-25T20:59:00Z">
        <w:r w:rsidR="00AF75A4" w:rsidRPr="00EC3D17">
          <w:rPr>
            <w:rFonts w:ascii="Times New Roman" w:eastAsia="Songti SC" w:hAnsi="Times New Roman" w:cs="Times New Roman"/>
            <w:sz w:val="18"/>
            <w:szCs w:val="18"/>
            <w:highlight w:val="yellow"/>
            <w:rPrChange w:id="140" w:author="翁 安志" w:date="2019-09-25T21:00:00Z">
              <w:rPr>
                <w:rFonts w:ascii="Times New Roman" w:eastAsia="Songti SC" w:hAnsi="Times New Roman" w:cs="Times New Roman"/>
                <w:sz w:val="18"/>
                <w:szCs w:val="18"/>
              </w:rPr>
            </w:rPrChange>
          </w:rPr>
          <w:t xml:space="preserve">Why would there be such villain and why weren’t the kids taught to </w:t>
        </w:r>
      </w:ins>
      <w:ins w:id="141" w:author="翁 安志" w:date="2019-09-25T21:00:00Z">
        <w:r w:rsidR="00AF75A4" w:rsidRPr="00EC3D17">
          <w:rPr>
            <w:rFonts w:ascii="Times New Roman" w:eastAsia="Songti SC" w:hAnsi="Times New Roman" w:cs="Times New Roman"/>
            <w:sz w:val="18"/>
            <w:szCs w:val="18"/>
            <w:highlight w:val="yellow"/>
            <w:rPrChange w:id="142" w:author="翁 安志" w:date="2019-09-25T21:00:00Z">
              <w:rPr>
                <w:rFonts w:ascii="Times New Roman" w:eastAsia="Songti SC" w:hAnsi="Times New Roman" w:cs="Times New Roman"/>
                <w:sz w:val="18"/>
                <w:szCs w:val="18"/>
              </w:rPr>
            </w:rPrChange>
          </w:rPr>
          <w:t>protect themselves or at least tell their parents after they were being harassed?</w:t>
        </w:r>
        <w:r w:rsidR="00AF75A4">
          <w:rPr>
            <w:rFonts w:ascii="Times New Roman" w:eastAsia="Songti SC" w:hAnsi="Times New Roman" w:cs="Times New Roman"/>
            <w:sz w:val="18"/>
            <w:szCs w:val="18"/>
          </w:rPr>
          <w:t xml:space="preserve"> </w:t>
        </w:r>
      </w:ins>
    </w:p>
    <w:p w14:paraId="7ACDC4F4" w14:textId="77777777" w:rsidR="00863433" w:rsidRDefault="00863433">
      <w:pPr>
        <w:spacing w:line="240" w:lineRule="exact"/>
        <w:rPr>
          <w:rFonts w:ascii="Times New Roman" w:eastAsia="Songti SC" w:hAnsi="Times New Roman" w:cs="Times New Roman"/>
          <w:sz w:val="18"/>
          <w:szCs w:val="18"/>
        </w:rPr>
      </w:pPr>
    </w:p>
    <w:p w14:paraId="4309ADC4" w14:textId="77777777" w:rsidR="00863433" w:rsidRDefault="003C1341">
      <w:pPr>
        <w:spacing w:line="240" w:lineRule="exact"/>
        <w:rPr>
          <w:rFonts w:ascii="Times New Roman" w:eastAsia="Songti SC" w:hAnsi="Times New Roman" w:cs="Times New Roman"/>
          <w:b/>
          <w:bCs/>
          <w:sz w:val="18"/>
          <w:szCs w:val="18"/>
          <w:highlight w:val="cyan"/>
        </w:rPr>
      </w:pPr>
      <w:r>
        <w:rPr>
          <w:rFonts w:ascii="Times New Roman" w:eastAsia="Songti SC" w:hAnsi="Times New Roman" w:cs="Times New Roman"/>
          <w:b/>
          <w:bCs/>
          <w:sz w:val="18"/>
          <w:szCs w:val="18"/>
          <w:highlight w:val="cyan"/>
        </w:rPr>
        <w:t>Part 3 - Gaining new perspectives</w:t>
      </w:r>
    </w:p>
    <w:p w14:paraId="655C0C0C" w14:textId="77777777" w:rsidR="00863433" w:rsidRDefault="003C1341">
      <w:pPr>
        <w:spacing w:line="240" w:lineRule="exact"/>
        <w:rPr>
          <w:rFonts w:ascii="Times New Roman" w:eastAsia="Songti SC" w:hAnsi="Times New Roman" w:cs="Times New Roman"/>
          <w:sz w:val="18"/>
          <w:szCs w:val="18"/>
          <w:highlight w:val="cyan"/>
        </w:rPr>
      </w:pPr>
      <w:r>
        <w:rPr>
          <w:rFonts w:ascii="Times New Roman" w:eastAsia="Songti SC" w:hAnsi="Times New Roman" w:cs="Times New Roman"/>
          <w:sz w:val="18"/>
          <w:szCs w:val="18"/>
          <w:highlight w:val="cyan"/>
        </w:rPr>
        <w:t>- What were the difficulties of developing this game?</w:t>
      </w:r>
    </w:p>
    <w:p w14:paraId="17470C04" w14:textId="77777777" w:rsidR="00863433" w:rsidRDefault="003C1341">
      <w:pPr>
        <w:spacing w:line="240" w:lineRule="exact"/>
        <w:rPr>
          <w:rFonts w:ascii="Times New Roman" w:eastAsia="Songti SC" w:hAnsi="Times New Roman" w:cs="Times New Roman"/>
          <w:sz w:val="18"/>
          <w:szCs w:val="18"/>
          <w:highlight w:val="cyan"/>
        </w:rPr>
      </w:pPr>
      <w:r>
        <w:rPr>
          <w:rFonts w:ascii="Times New Roman" w:eastAsia="Songti SC" w:hAnsi="Times New Roman" w:cs="Times New Roman"/>
          <w:sz w:val="18"/>
          <w:szCs w:val="18"/>
          <w:highlight w:val="cyan"/>
        </w:rPr>
        <w:t>- What made this game different from other apps that you developed?</w:t>
      </w:r>
    </w:p>
    <w:p w14:paraId="1BA4BF43" w14:textId="49EC6FA7" w:rsidR="00863433" w:rsidRDefault="003C1341">
      <w:pPr>
        <w:spacing w:line="240" w:lineRule="exact"/>
        <w:rPr>
          <w:rFonts w:ascii="Times New Roman" w:eastAsia="Songti SC" w:hAnsi="Times New Roman" w:cs="Times New Roman"/>
          <w:sz w:val="18"/>
          <w:szCs w:val="18"/>
        </w:rPr>
      </w:pPr>
      <w:r>
        <w:rPr>
          <w:rFonts w:ascii="Times New Roman" w:eastAsia="Songti SC" w:hAnsi="Times New Roman" w:cs="Times New Roman"/>
          <w:sz w:val="18"/>
          <w:szCs w:val="18"/>
        </w:rPr>
        <w:t>Aft</w:t>
      </w:r>
      <w:r>
        <w:rPr>
          <w:rFonts w:ascii="Times New Roman" w:eastAsia="Songti SC" w:hAnsi="Times New Roman" w:cs="Times New Roman"/>
          <w:sz w:val="18"/>
          <w:szCs w:val="18"/>
        </w:rPr>
        <w:t>er the group meeting, I went home and did some research online. I was shocked how a lack of sex education could trigger an incidence like the one in Beijing.</w:t>
      </w:r>
      <w:commentRangeStart w:id="143"/>
      <w:r>
        <w:rPr>
          <w:rFonts w:ascii="Times New Roman" w:eastAsia="Songti SC" w:hAnsi="Times New Roman" w:cs="Times New Roman"/>
          <w:sz w:val="18"/>
          <w:szCs w:val="18"/>
        </w:rPr>
        <w:t xml:space="preserve"> </w:t>
      </w:r>
      <w:del w:id="144" w:author="翁 安志" w:date="2019-09-25T21:00:00Z">
        <w:r w:rsidRPr="00375A3E" w:rsidDel="00DE701D">
          <w:rPr>
            <w:rFonts w:ascii="Times New Roman" w:eastAsia="Songti SC" w:hAnsi="Times New Roman" w:cs="Times New Roman"/>
            <w:sz w:val="18"/>
            <w:szCs w:val="18"/>
            <w:highlight w:val="yellow"/>
            <w:rPrChange w:id="145" w:author="翁 安志" w:date="2019-09-25T21:01:00Z">
              <w:rPr>
                <w:rFonts w:ascii="Times New Roman" w:eastAsia="Songti SC" w:hAnsi="Times New Roman" w:cs="Times New Roman"/>
                <w:sz w:val="18"/>
                <w:szCs w:val="18"/>
              </w:rPr>
            </w:rPrChange>
          </w:rPr>
          <w:delText>_________</w:delText>
        </w:r>
        <w:commentRangeEnd w:id="143"/>
        <w:r w:rsidRPr="00375A3E" w:rsidDel="00DE701D">
          <w:rPr>
            <w:highlight w:val="yellow"/>
            <w:rPrChange w:id="146" w:author="翁 安志" w:date="2019-09-25T21:01:00Z">
              <w:rPr/>
            </w:rPrChange>
          </w:rPr>
          <w:commentReference w:id="143"/>
        </w:r>
        <w:r w:rsidRPr="00375A3E" w:rsidDel="00DE701D">
          <w:rPr>
            <w:rFonts w:ascii="Times New Roman" w:eastAsia="Songti SC" w:hAnsi="Times New Roman" w:cs="Times New Roman"/>
            <w:sz w:val="18"/>
            <w:szCs w:val="18"/>
            <w:highlight w:val="yellow"/>
            <w:rPrChange w:id="147" w:author="翁 安志" w:date="2019-09-25T21:01:00Z">
              <w:rPr>
                <w:rFonts w:ascii="Times New Roman" w:eastAsia="Songti SC" w:hAnsi="Times New Roman" w:cs="Times New Roman"/>
                <w:sz w:val="18"/>
                <w:szCs w:val="18"/>
              </w:rPr>
            </w:rPrChange>
          </w:rPr>
          <w:delText xml:space="preserve"> </w:delText>
        </w:r>
      </w:del>
      <w:ins w:id="148" w:author="翁 安志" w:date="2019-09-25T21:00:00Z">
        <w:r w:rsidR="00DE701D" w:rsidRPr="00375A3E">
          <w:rPr>
            <w:rFonts w:ascii="Times New Roman" w:eastAsia="Songti SC" w:hAnsi="Times New Roman" w:cs="Times New Roman"/>
            <w:sz w:val="18"/>
            <w:szCs w:val="18"/>
            <w:highlight w:val="yellow"/>
            <w:rPrChange w:id="149" w:author="翁 安志" w:date="2019-09-25T21:01:00Z">
              <w:rPr>
                <w:rFonts w:ascii="Times New Roman" w:eastAsia="Songti SC" w:hAnsi="Times New Roman" w:cs="Times New Roman"/>
                <w:sz w:val="18"/>
                <w:szCs w:val="18"/>
              </w:rPr>
            </w:rPrChange>
          </w:rPr>
          <w:t>If the kids were taught to</w:t>
        </w:r>
      </w:ins>
      <w:ins w:id="150" w:author="翁 安志" w:date="2019-09-25T21:01:00Z">
        <w:r w:rsidR="00DE701D" w:rsidRPr="00375A3E">
          <w:rPr>
            <w:rFonts w:ascii="Times New Roman" w:eastAsia="Songti SC" w:hAnsi="Times New Roman" w:cs="Times New Roman"/>
            <w:sz w:val="18"/>
            <w:szCs w:val="18"/>
            <w:highlight w:val="yellow"/>
            <w:rPrChange w:id="151" w:author="翁 安志" w:date="2019-09-25T21:01:00Z">
              <w:rPr>
                <w:rFonts w:ascii="Times New Roman" w:eastAsia="Songti SC" w:hAnsi="Times New Roman" w:cs="Times New Roman"/>
                <w:sz w:val="18"/>
                <w:szCs w:val="18"/>
              </w:rPr>
            </w:rPrChange>
          </w:rPr>
          <w:t xml:space="preserve"> tell their parents after being harassed, at least that could stop the criminal the next day.</w:t>
        </w:r>
        <w:r w:rsidR="00DE701D">
          <w:rPr>
            <w:rFonts w:ascii="Times New Roman" w:eastAsia="Songti SC" w:hAnsi="Times New Roman" w:cs="Times New Roman"/>
            <w:sz w:val="18"/>
            <w:szCs w:val="18"/>
          </w:rPr>
          <w:t xml:space="preserve"> </w:t>
        </w:r>
      </w:ins>
      <w:r>
        <w:rPr>
          <w:rFonts w:ascii="Times New Roman" w:eastAsia="Songti SC" w:hAnsi="Times New Roman" w:cs="Times New Roman"/>
          <w:sz w:val="18"/>
          <w:szCs w:val="18"/>
        </w:rPr>
        <w:t>Wordless anger filled my heart. Sex-education is a sensitive topic in mainland China,</w:t>
      </w:r>
      <w:r>
        <w:rPr>
          <w:rFonts w:ascii="Times New Roman" w:eastAsia="Songti SC" w:hAnsi="Times New Roman" w:cs="Times New Roman"/>
          <w:sz w:val="18"/>
          <w:szCs w:val="18"/>
        </w:rPr>
        <w:t xml:space="preserve"> but we continued to pursue the topic. Recalling a video </w:t>
      </w:r>
      <w:del w:id="152" w:author="翁 安志" w:date="2019-09-25T21:01:00Z">
        <w:r w:rsidDel="00AD274E">
          <w:rPr>
            <w:rFonts w:ascii="Times New Roman" w:eastAsia="Songti SC" w:hAnsi="Times New Roman" w:cs="Times New Roman"/>
            <w:sz w:val="18"/>
            <w:szCs w:val="18"/>
          </w:rPr>
          <w:delText>game</w:delText>
        </w:r>
      </w:del>
      <w:ins w:id="153" w:author="翁 安志" w:date="2019-09-25T21:01:00Z">
        <w:r w:rsidR="00AD274E">
          <w:rPr>
            <w:rFonts w:ascii="Times New Roman" w:eastAsia="Songti SC" w:hAnsi="Times New Roman" w:cs="Times New Roman"/>
            <w:sz w:val="18"/>
            <w:szCs w:val="18"/>
          </w:rPr>
          <w:t>game</w:t>
        </w:r>
      </w:ins>
      <w:r>
        <w:rPr>
          <w:rFonts w:ascii="Times New Roman" w:eastAsia="Songti SC" w:hAnsi="Times New Roman" w:cs="Times New Roman"/>
          <w:sz w:val="18"/>
          <w:szCs w:val="18"/>
        </w:rPr>
        <w:t xml:space="preserve"> I used to play that taught people how to date, I proposed to make an interactive sex-education video game. </w:t>
      </w:r>
      <w:r w:rsidRPr="00352C90">
        <w:rPr>
          <w:rFonts w:ascii="Times New Roman" w:eastAsia="Songti SC" w:hAnsi="Times New Roman" w:cs="Times New Roman"/>
          <w:sz w:val="18"/>
          <w:szCs w:val="18"/>
          <w:highlight w:val="yellow"/>
          <w:rPrChange w:id="154" w:author="翁 安志" w:date="2019-09-25T21:03:00Z">
            <w:rPr>
              <w:rFonts w:ascii="Times New Roman" w:eastAsia="Songti SC" w:hAnsi="Times New Roman" w:cs="Times New Roman"/>
              <w:sz w:val="18"/>
              <w:szCs w:val="18"/>
            </w:rPr>
          </w:rPrChange>
        </w:rPr>
        <w:t>To make the game more realistic, we used real people as actors. I was responsible for t</w:t>
      </w:r>
      <w:r w:rsidRPr="00352C90">
        <w:rPr>
          <w:rFonts w:ascii="Times New Roman" w:eastAsia="Songti SC" w:hAnsi="Times New Roman" w:cs="Times New Roman"/>
          <w:sz w:val="18"/>
          <w:szCs w:val="18"/>
          <w:highlight w:val="yellow"/>
          <w:rPrChange w:id="155" w:author="翁 安志" w:date="2019-09-25T21:03:00Z">
            <w:rPr>
              <w:rFonts w:ascii="Times New Roman" w:eastAsia="Songti SC" w:hAnsi="Times New Roman" w:cs="Times New Roman"/>
              <w:sz w:val="18"/>
              <w:szCs w:val="18"/>
            </w:rPr>
          </w:rPrChange>
        </w:rPr>
        <w:t>he technical parts</w:t>
      </w:r>
      <w:ins w:id="156" w:author="翁 安志" w:date="2019-09-25T21:42:00Z">
        <w:r w:rsidR="00781532">
          <w:rPr>
            <w:rFonts w:ascii="Times New Roman" w:eastAsia="Songti SC" w:hAnsi="Times New Roman" w:cs="Times New Roman"/>
            <w:sz w:val="18"/>
            <w:szCs w:val="18"/>
            <w:highlight w:val="yellow"/>
          </w:rPr>
          <w:t>, such as using the game en</w:t>
        </w:r>
      </w:ins>
      <w:ins w:id="157" w:author="翁 安志" w:date="2019-09-25T21:43:00Z">
        <w:r w:rsidR="00781532">
          <w:rPr>
            <w:rFonts w:ascii="Times New Roman" w:eastAsia="Songti SC" w:hAnsi="Times New Roman" w:cs="Times New Roman"/>
            <w:sz w:val="18"/>
            <w:szCs w:val="18"/>
            <w:highlight w:val="yellow"/>
          </w:rPr>
          <w:t>gines or programming languages to develop the game.</w:t>
        </w:r>
      </w:ins>
      <w:del w:id="158" w:author="翁 安志" w:date="2019-09-25T21:42:00Z">
        <w:r w:rsidRPr="00352C90" w:rsidDel="00781532">
          <w:rPr>
            <w:rFonts w:ascii="Times New Roman" w:eastAsia="Songti SC" w:hAnsi="Times New Roman" w:cs="Times New Roman"/>
            <w:sz w:val="18"/>
            <w:szCs w:val="18"/>
            <w:highlight w:val="yellow"/>
            <w:rPrChange w:id="159" w:author="翁 安志" w:date="2019-09-25T21:03:00Z">
              <w:rPr>
                <w:rFonts w:ascii="Times New Roman" w:eastAsia="Songti SC" w:hAnsi="Times New Roman" w:cs="Times New Roman"/>
                <w:sz w:val="18"/>
                <w:szCs w:val="18"/>
              </w:rPr>
            </w:rPrChange>
          </w:rPr>
          <w:delText xml:space="preserve">, </w:delText>
        </w:r>
        <w:commentRangeStart w:id="160"/>
        <w:r w:rsidRPr="00352C90" w:rsidDel="00781532">
          <w:rPr>
            <w:rFonts w:ascii="Times New Roman" w:eastAsia="Songti SC" w:hAnsi="Times New Roman" w:cs="Times New Roman"/>
            <w:sz w:val="18"/>
            <w:szCs w:val="18"/>
            <w:highlight w:val="yellow"/>
            <w:rPrChange w:id="161" w:author="翁 安志" w:date="2019-09-25T21:03:00Z">
              <w:rPr>
                <w:rFonts w:ascii="Times New Roman" w:eastAsia="Songti SC" w:hAnsi="Times New Roman" w:cs="Times New Roman"/>
                <w:sz w:val="18"/>
                <w:szCs w:val="18"/>
              </w:rPr>
            </w:rPrChange>
          </w:rPr>
          <w:delText>such as</w:delText>
        </w:r>
        <w:r w:rsidRPr="00352C90" w:rsidDel="00781532">
          <w:rPr>
            <w:rFonts w:ascii="Times New Roman" w:eastAsia="Songti SC" w:hAnsi="Times New Roman" w:cs="Times New Roman"/>
            <w:sz w:val="18"/>
            <w:szCs w:val="18"/>
            <w:highlight w:val="yellow"/>
            <w:rPrChange w:id="162" w:author="翁 安志" w:date="2019-09-25T21:03:00Z">
              <w:rPr>
                <w:rFonts w:ascii="Times New Roman" w:eastAsia="Songti SC" w:hAnsi="Times New Roman" w:cs="Times New Roman"/>
                <w:sz w:val="18"/>
                <w:szCs w:val="18"/>
              </w:rPr>
            </w:rPrChange>
          </w:rPr>
          <w:delText xml:space="preserve"> </w:delText>
        </w:r>
      </w:del>
      <w:del w:id="163" w:author="翁 安志" w:date="2019-09-25T21:02:00Z">
        <w:r w:rsidRPr="00352C90" w:rsidDel="00DA6C57">
          <w:rPr>
            <w:rFonts w:ascii="Times New Roman" w:eastAsia="Songti SC" w:hAnsi="Times New Roman" w:cs="Times New Roman"/>
            <w:sz w:val="18"/>
            <w:szCs w:val="18"/>
            <w:highlight w:val="yellow"/>
            <w:rPrChange w:id="164" w:author="翁 安志" w:date="2019-09-25T21:03:00Z">
              <w:rPr>
                <w:rFonts w:ascii="Times New Roman" w:eastAsia="Songti SC" w:hAnsi="Times New Roman" w:cs="Times New Roman"/>
                <w:sz w:val="18"/>
                <w:szCs w:val="18"/>
              </w:rPr>
            </w:rPrChange>
          </w:rPr>
          <w:delText>________</w:delText>
        </w:r>
        <w:r w:rsidRPr="00352C90" w:rsidDel="00DA6C57">
          <w:rPr>
            <w:rFonts w:ascii="Times New Roman" w:eastAsia="Songti SC" w:hAnsi="Times New Roman" w:cs="Times New Roman"/>
            <w:sz w:val="18"/>
            <w:szCs w:val="18"/>
            <w:highlight w:val="yellow"/>
            <w:rPrChange w:id="165" w:author="翁 安志" w:date="2019-09-25T21:03:00Z">
              <w:rPr>
                <w:rFonts w:ascii="Times New Roman" w:eastAsia="Songti SC" w:hAnsi="Times New Roman" w:cs="Times New Roman"/>
                <w:sz w:val="18"/>
                <w:szCs w:val="18"/>
              </w:rPr>
            </w:rPrChange>
          </w:rPr>
          <w:delText>.</w:delText>
        </w:r>
      </w:del>
      <w:commentRangeEnd w:id="160"/>
      <w:r w:rsidRPr="00352C90">
        <w:rPr>
          <w:highlight w:val="yellow"/>
          <w:rPrChange w:id="166" w:author="翁 安志" w:date="2019-09-25T21:03:00Z">
            <w:rPr/>
          </w:rPrChange>
        </w:rPr>
        <w:commentReference w:id="160"/>
      </w:r>
      <w:r>
        <w:rPr>
          <w:rFonts w:ascii="Times New Roman" w:eastAsia="Songti SC" w:hAnsi="Times New Roman" w:cs="Times New Roman"/>
          <w:sz w:val="18"/>
          <w:szCs w:val="18"/>
        </w:rPr>
        <w:t xml:space="preserve"> I realized bringing this idea into reality was not as easy as the previous projects I’ve completed before. Instead, </w:t>
      </w:r>
      <w:ins w:id="167" w:author="翁 安志" w:date="2019-09-25T21:43:00Z">
        <w:r w:rsidR="00EB3771">
          <w:rPr>
            <w:rFonts w:ascii="Times New Roman" w:eastAsia="Songti SC" w:hAnsi="Times New Roman" w:cs="Times New Roman"/>
            <w:sz w:val="18"/>
            <w:szCs w:val="18"/>
            <w:highlight w:val="yellow"/>
          </w:rPr>
          <w:t>researching the market</w:t>
        </w:r>
      </w:ins>
      <w:ins w:id="168" w:author="翁 安志" w:date="2019-09-25T21:44:00Z">
        <w:r>
          <w:rPr>
            <w:rFonts w:ascii="Times New Roman" w:eastAsia="Songti SC" w:hAnsi="Times New Roman" w:cs="Times New Roman"/>
            <w:sz w:val="18"/>
            <w:szCs w:val="18"/>
            <w:highlight w:val="yellow"/>
          </w:rPr>
          <w:t>ing</w:t>
        </w:r>
      </w:ins>
      <w:bookmarkStart w:id="169" w:name="_GoBack"/>
      <w:bookmarkEnd w:id="169"/>
      <w:ins w:id="170" w:author="翁 安志" w:date="2019-09-25T21:43:00Z">
        <w:r w:rsidR="00EB3771">
          <w:rPr>
            <w:rFonts w:ascii="Times New Roman" w:eastAsia="Songti SC" w:hAnsi="Times New Roman" w:cs="Times New Roman"/>
            <w:sz w:val="18"/>
            <w:szCs w:val="18"/>
            <w:highlight w:val="yellow"/>
          </w:rPr>
          <w:t xml:space="preserve"> need of a sex-</w:t>
        </w:r>
      </w:ins>
      <w:ins w:id="171" w:author="翁 安志" w:date="2019-09-25T21:44:00Z">
        <w:r w:rsidR="00EB3771">
          <w:rPr>
            <w:rFonts w:ascii="Times New Roman" w:eastAsia="Songti SC" w:hAnsi="Times New Roman" w:cs="Times New Roman"/>
            <w:sz w:val="18"/>
            <w:szCs w:val="18"/>
            <w:highlight w:val="yellow"/>
          </w:rPr>
          <w:t xml:space="preserve">education game is </w:t>
        </w:r>
      </w:ins>
      <w:del w:id="172" w:author="翁 安志" w:date="2019-09-25T21:03:00Z">
        <w:r w:rsidRPr="00337255" w:rsidDel="007B253B">
          <w:rPr>
            <w:rFonts w:ascii="Times New Roman" w:eastAsia="Songti SC" w:hAnsi="Times New Roman" w:cs="Times New Roman"/>
            <w:sz w:val="18"/>
            <w:szCs w:val="18"/>
            <w:highlight w:val="yellow"/>
            <w:rPrChange w:id="173" w:author="翁 安志" w:date="2019-09-25T21:03:00Z">
              <w:rPr>
                <w:rFonts w:ascii="Times New Roman" w:eastAsia="Songti SC" w:hAnsi="Times New Roman" w:cs="Times New Roman"/>
                <w:sz w:val="18"/>
                <w:szCs w:val="18"/>
              </w:rPr>
            </w:rPrChange>
          </w:rPr>
          <w:delText xml:space="preserve">the </w:delText>
        </w:r>
        <w:r w:rsidRPr="00337255" w:rsidDel="007B253B">
          <w:rPr>
            <w:rFonts w:ascii="Times New Roman" w:eastAsia="Songti SC" w:hAnsi="Times New Roman" w:cs="Times New Roman"/>
            <w:sz w:val="18"/>
            <w:szCs w:val="18"/>
            <w:highlight w:val="yellow"/>
            <w:rPrChange w:id="174" w:author="翁 安志" w:date="2019-09-25T21:03:00Z">
              <w:rPr>
                <w:rFonts w:ascii="Times New Roman" w:eastAsia="Songti SC" w:hAnsi="Times New Roman" w:cs="Times New Roman"/>
                <w:sz w:val="18"/>
                <w:szCs w:val="18"/>
              </w:rPr>
            </w:rPrChange>
          </w:rPr>
          <w:delText>_____</w:delText>
        </w:r>
      </w:del>
      <w:del w:id="175" w:author="翁 安志" w:date="2019-09-25T21:43:00Z">
        <w:r w:rsidRPr="00337255" w:rsidDel="00EB3771">
          <w:rPr>
            <w:rFonts w:ascii="Times New Roman" w:eastAsia="Songti SC" w:hAnsi="Times New Roman" w:cs="Times New Roman"/>
            <w:sz w:val="18"/>
            <w:szCs w:val="18"/>
            <w:highlight w:val="yellow"/>
            <w:rPrChange w:id="176" w:author="翁 安志" w:date="2019-09-25T21:03:00Z">
              <w:rPr>
                <w:rFonts w:ascii="Times New Roman" w:eastAsia="Songti SC" w:hAnsi="Times New Roman" w:cs="Times New Roman"/>
                <w:sz w:val="18"/>
                <w:szCs w:val="18"/>
              </w:rPr>
            </w:rPrChange>
          </w:rPr>
          <w:delText xml:space="preserve">is </w:delText>
        </w:r>
      </w:del>
      <w:r>
        <w:rPr>
          <w:rFonts w:ascii="Times New Roman" w:eastAsia="Songti SC" w:hAnsi="Times New Roman" w:cs="Times New Roman"/>
          <w:sz w:val="18"/>
          <w:szCs w:val="18"/>
        </w:rPr>
        <w:t xml:space="preserve">a significant challenge for us to go: hard to find what we need for the game from textbooks, hard to find actors who would act </w:t>
      </w:r>
      <w:r>
        <w:rPr>
          <w:rFonts w:ascii="Times New Roman" w:eastAsia="Songti SC" w:hAnsi="Times New Roman" w:cs="Times New Roman"/>
          <w:sz w:val="18"/>
          <w:szCs w:val="18"/>
        </w:rPr>
        <w:t xml:space="preserve">for us. Even some of my classmates thought that I was doing something inappropriate.  </w:t>
      </w:r>
    </w:p>
    <w:p w14:paraId="1A4A1D99" w14:textId="77777777" w:rsidR="00863433" w:rsidRDefault="00863433">
      <w:pPr>
        <w:spacing w:line="240" w:lineRule="exact"/>
        <w:rPr>
          <w:rFonts w:ascii="Times New Roman" w:eastAsia="Songti SC" w:hAnsi="Times New Roman" w:cs="Times New Roman"/>
          <w:sz w:val="18"/>
          <w:szCs w:val="18"/>
        </w:rPr>
      </w:pPr>
    </w:p>
    <w:p w14:paraId="285E2929" w14:textId="77777777" w:rsidR="00863433" w:rsidRDefault="003C1341">
      <w:pPr>
        <w:spacing w:line="240" w:lineRule="exact"/>
        <w:rPr>
          <w:rFonts w:ascii="Times New Roman" w:eastAsia="Songti SC" w:hAnsi="Times New Roman" w:cs="Times New Roman"/>
          <w:sz w:val="18"/>
          <w:szCs w:val="18"/>
        </w:rPr>
      </w:pPr>
      <w:r>
        <w:rPr>
          <w:rFonts w:ascii="Times New Roman" w:eastAsia="Songti SC" w:hAnsi="Times New Roman" w:cs="Times New Roman"/>
          <w:sz w:val="18"/>
          <w:szCs w:val="18"/>
        </w:rPr>
        <w:t xml:space="preserve">These challenges made me aware of the seriousness of the problem is. Several months ago, I thought that making a sex-education game was just like making another app. </w:t>
      </w:r>
      <w:commentRangeStart w:id="177"/>
      <w:r>
        <w:rPr>
          <w:rFonts w:ascii="Times New Roman" w:eastAsia="Songti SC" w:hAnsi="Times New Roman" w:cs="Times New Roman"/>
          <w:sz w:val="18"/>
          <w:szCs w:val="18"/>
        </w:rPr>
        <w:t>Bu</w:t>
      </w:r>
      <w:r>
        <w:rPr>
          <w:rFonts w:ascii="Times New Roman" w:eastAsia="Songti SC" w:hAnsi="Times New Roman" w:cs="Times New Roman"/>
          <w:sz w:val="18"/>
          <w:szCs w:val="18"/>
        </w:rPr>
        <w:t>t now I have realized that it was much more complicated.</w:t>
      </w:r>
      <w:commentRangeEnd w:id="177"/>
      <w:r>
        <w:commentReference w:id="177"/>
      </w:r>
      <w:r>
        <w:rPr>
          <w:rFonts w:ascii="Times New Roman" w:eastAsia="Songti SC" w:hAnsi="Times New Roman" w:cs="Times New Roman"/>
          <w:sz w:val="18"/>
          <w:szCs w:val="18"/>
        </w:rPr>
        <w:t xml:space="preserve"> All of them are the forces that drive me to keep working late at night to finish the coding part of the game. While members feel uncertain about what we are doing, I would remind them of the significance of our project. We found ways to obtain professiona</w:t>
      </w:r>
      <w:r>
        <w:rPr>
          <w:rFonts w:ascii="Times New Roman" w:eastAsia="Songti SC" w:hAnsi="Times New Roman" w:cs="Times New Roman"/>
          <w:sz w:val="18"/>
          <w:szCs w:val="18"/>
        </w:rPr>
        <w:t>l knowledge through visiting related hospitals.</w:t>
      </w:r>
    </w:p>
    <w:p w14:paraId="3F5DD4AC" w14:textId="77777777" w:rsidR="00863433" w:rsidRDefault="00863433">
      <w:pPr>
        <w:spacing w:line="240" w:lineRule="exact"/>
        <w:rPr>
          <w:rFonts w:ascii="Times New Roman" w:eastAsia="Songti SC" w:hAnsi="Times New Roman" w:cs="Times New Roman"/>
          <w:sz w:val="18"/>
          <w:szCs w:val="18"/>
        </w:rPr>
      </w:pPr>
    </w:p>
    <w:p w14:paraId="0DB4AEF7" w14:textId="77777777" w:rsidR="00863433" w:rsidRDefault="003C1341">
      <w:pPr>
        <w:spacing w:line="240" w:lineRule="exact"/>
        <w:rPr>
          <w:ins w:id="178" w:author="sisleyzhou" w:date="2019-09-25T17:20:00Z"/>
          <w:rFonts w:ascii="Times New Roman" w:eastAsia="Songti SC" w:hAnsi="Times New Roman" w:cs="Times New Roman"/>
          <w:sz w:val="18"/>
          <w:szCs w:val="18"/>
        </w:rPr>
      </w:pPr>
      <w:del w:id="179" w:author="sisleyzhou" w:date="2019-09-25T17:08:00Z">
        <w:r>
          <w:rPr>
            <w:rFonts w:ascii="Times New Roman" w:eastAsia="Songti SC" w:hAnsi="Times New Roman" w:cs="Times New Roman"/>
            <w:sz w:val="18"/>
            <w:szCs w:val="18"/>
          </w:rPr>
          <w:delText xml:space="preserve">We finally finished the game </w:delText>
        </w:r>
        <w:r>
          <w:rPr>
            <w:rFonts w:ascii="Times New Roman" w:eastAsia="Songti SC" w:hAnsi="Times New Roman" w:cs="Times New Roman"/>
            <w:sz w:val="18"/>
            <w:szCs w:val="18"/>
          </w:rPr>
          <w:delText>f</w:delText>
        </w:r>
      </w:del>
      <w:ins w:id="180" w:author="sisleyzhou" w:date="2019-09-25T17:08:00Z">
        <w:r>
          <w:rPr>
            <w:rFonts w:ascii="Times New Roman" w:eastAsia="Songti SC" w:hAnsi="Times New Roman" w:cs="Times New Roman"/>
            <w:sz w:val="18"/>
            <w:szCs w:val="18"/>
          </w:rPr>
          <w:t>F</w:t>
        </w:r>
      </w:ins>
      <w:r>
        <w:rPr>
          <w:rFonts w:ascii="Times New Roman" w:eastAsia="Songti SC" w:hAnsi="Times New Roman" w:cs="Times New Roman"/>
          <w:sz w:val="18"/>
          <w:szCs w:val="18"/>
        </w:rPr>
        <w:t>our months later</w:t>
      </w:r>
      <w:ins w:id="181" w:author="sisleyzhou" w:date="2019-09-25T17:08:00Z">
        <w:r>
          <w:rPr>
            <w:rFonts w:ascii="Times New Roman" w:eastAsia="Songti SC" w:hAnsi="Times New Roman" w:cs="Times New Roman"/>
            <w:sz w:val="18"/>
            <w:szCs w:val="18"/>
          </w:rPr>
          <w:t>, we finally finished the game</w:t>
        </w:r>
      </w:ins>
      <w:r>
        <w:rPr>
          <w:rFonts w:ascii="Times New Roman" w:eastAsia="Songti SC" w:hAnsi="Times New Roman" w:cs="Times New Roman"/>
          <w:sz w:val="18"/>
          <w:szCs w:val="18"/>
        </w:rPr>
        <w:t xml:space="preserve"> and decided to submit it to Chinese software distributors. Although we received rejection letters, I still didn’t give it up. We </w:t>
      </w:r>
      <w:r>
        <w:rPr>
          <w:rFonts w:ascii="Times New Roman" w:eastAsia="Songti SC" w:hAnsi="Times New Roman" w:cs="Times New Roman"/>
          <w:sz w:val="18"/>
          <w:szCs w:val="18"/>
        </w:rPr>
        <w:t>firmly believe it is a way for our teenagers to learn more sex-education knowledge, at least my friend who got “abducted” and played the antagonist of the game has changed his viewpoint on sex-education. I wrote a 7-page ‘appeal letter’ to these distributo</w:t>
      </w:r>
      <w:r>
        <w:rPr>
          <w:rFonts w:ascii="Times New Roman" w:eastAsia="Songti SC" w:hAnsi="Times New Roman" w:cs="Times New Roman"/>
          <w:sz w:val="18"/>
          <w:szCs w:val="18"/>
        </w:rPr>
        <w:t xml:space="preserve">rs and the same time I submitted the game to a global steam. </w:t>
      </w:r>
    </w:p>
    <w:p w14:paraId="67A90375" w14:textId="77777777" w:rsidR="00863433" w:rsidRDefault="00863433">
      <w:pPr>
        <w:spacing w:line="240" w:lineRule="exact"/>
        <w:rPr>
          <w:del w:id="182" w:author="sisleyzhou" w:date="2019-09-25T17:20:00Z"/>
          <w:rFonts w:ascii="Times New Roman" w:eastAsia="Songti SC" w:hAnsi="Times New Roman" w:cs="Times New Roman"/>
          <w:sz w:val="18"/>
          <w:szCs w:val="18"/>
        </w:rPr>
      </w:pPr>
    </w:p>
    <w:p w14:paraId="59F69584" w14:textId="77777777" w:rsidR="00863433" w:rsidRDefault="00863433">
      <w:pPr>
        <w:spacing w:line="240" w:lineRule="exact"/>
        <w:rPr>
          <w:rFonts w:ascii="Times New Roman" w:eastAsia="Songti SC" w:hAnsi="Times New Roman" w:cs="Times New Roman"/>
          <w:sz w:val="18"/>
          <w:szCs w:val="18"/>
        </w:rPr>
      </w:pPr>
    </w:p>
    <w:p w14:paraId="63D2C603" w14:textId="77777777" w:rsidR="00863433" w:rsidRDefault="003C1341">
      <w:pPr>
        <w:spacing w:line="240" w:lineRule="exact"/>
        <w:rPr>
          <w:rFonts w:ascii="Times New Roman" w:eastAsia="Songti SC" w:hAnsi="Times New Roman" w:cs="Times New Roman"/>
          <w:sz w:val="18"/>
          <w:szCs w:val="18"/>
          <w:highlight w:val="cyan"/>
        </w:rPr>
      </w:pPr>
      <w:r>
        <w:rPr>
          <w:rFonts w:ascii="Times New Roman" w:eastAsia="Songti SC" w:hAnsi="Times New Roman" w:cs="Times New Roman"/>
          <w:sz w:val="18"/>
          <w:szCs w:val="18"/>
          <w:highlight w:val="cyan"/>
        </w:rPr>
        <w:t>Paragraph 4 - closure - The PRESENT YOU</w:t>
      </w:r>
    </w:p>
    <w:p w14:paraId="280351DC" w14:textId="77777777" w:rsidR="00863433" w:rsidRDefault="003C1341">
      <w:pPr>
        <w:spacing w:line="240" w:lineRule="exact"/>
        <w:rPr>
          <w:rFonts w:ascii="Times New Roman" w:eastAsia="Songti SC" w:hAnsi="Times New Roman" w:cs="Times New Roman"/>
          <w:sz w:val="18"/>
          <w:szCs w:val="18"/>
          <w:highlight w:val="cyan"/>
        </w:rPr>
      </w:pPr>
      <w:r>
        <w:rPr>
          <w:rFonts w:ascii="Times New Roman" w:eastAsia="Songti SC" w:hAnsi="Times New Roman" w:cs="Times New Roman"/>
          <w:sz w:val="18"/>
          <w:szCs w:val="18"/>
          <w:highlight w:val="cyan"/>
        </w:rPr>
        <w:t xml:space="preserve">- how do you hope to use technology in the future? </w:t>
      </w:r>
    </w:p>
    <w:p w14:paraId="22682690" w14:textId="77777777" w:rsidR="00863433" w:rsidRDefault="003C1341">
      <w:pPr>
        <w:spacing w:line="240" w:lineRule="exact"/>
        <w:rPr>
          <w:rFonts w:ascii="Times New Roman" w:eastAsia="Songti SC" w:hAnsi="Times New Roman" w:cs="Times New Roman"/>
          <w:sz w:val="18"/>
          <w:szCs w:val="18"/>
          <w:highlight w:val="cyan"/>
        </w:rPr>
      </w:pPr>
      <w:r>
        <w:rPr>
          <w:rFonts w:ascii="Times New Roman" w:eastAsia="Songti SC" w:hAnsi="Times New Roman" w:cs="Times New Roman"/>
          <w:sz w:val="18"/>
          <w:szCs w:val="18"/>
          <w:highlight w:val="cyan"/>
        </w:rPr>
        <w:t xml:space="preserve">- what have you learned from making this game? </w:t>
      </w:r>
    </w:p>
    <w:p w14:paraId="109C1A4A" w14:textId="77777777" w:rsidR="00863433" w:rsidRDefault="003C1341">
      <w:pPr>
        <w:spacing w:line="240" w:lineRule="exact"/>
        <w:rPr>
          <w:rFonts w:ascii="Times New Roman" w:eastAsia="Songti SC" w:hAnsi="Times New Roman" w:cs="Times New Roman"/>
          <w:sz w:val="18"/>
          <w:szCs w:val="18"/>
          <w:highlight w:val="cyan"/>
        </w:rPr>
      </w:pPr>
      <w:r>
        <w:rPr>
          <w:rFonts w:ascii="Times New Roman" w:eastAsia="Songti SC" w:hAnsi="Times New Roman" w:cs="Times New Roman"/>
          <w:sz w:val="18"/>
          <w:szCs w:val="18"/>
          <w:highlight w:val="cyan"/>
        </w:rPr>
        <w:t>- how has it changed your perspective</w:t>
      </w:r>
    </w:p>
    <w:p w14:paraId="4FA9304B" w14:textId="77777777" w:rsidR="00863433" w:rsidRDefault="003C1341">
      <w:pPr>
        <w:spacing w:line="240" w:lineRule="exact"/>
        <w:rPr>
          <w:ins w:id="183" w:author="sisleyzhou" w:date="2019-09-25T17:28:00Z"/>
          <w:rFonts w:ascii="Times New Roman" w:eastAsia="Songti SC" w:hAnsi="Times New Roman" w:cs="Times New Roman"/>
          <w:sz w:val="18"/>
          <w:szCs w:val="18"/>
        </w:rPr>
      </w:pPr>
      <w:r>
        <w:rPr>
          <w:rFonts w:ascii="Times New Roman" w:eastAsia="Songti SC" w:hAnsi="Times New Roman" w:cs="Times New Roman"/>
          <w:sz w:val="18"/>
          <w:szCs w:val="18"/>
        </w:rPr>
        <w:t xml:space="preserve">On Feb 1, </w:t>
      </w:r>
      <w:r>
        <w:rPr>
          <w:rFonts w:ascii="Times New Roman" w:eastAsia="Songti SC" w:hAnsi="Times New Roman" w:cs="Times New Roman"/>
          <w:sz w:val="18"/>
          <w:szCs w:val="18"/>
        </w:rPr>
        <w:t>2018,</w:t>
      </w:r>
      <w:ins w:id="184" w:author="sisleyzhou" w:date="2019-09-25T17:28:00Z">
        <w:r>
          <w:rPr>
            <w:rFonts w:ascii="Times New Roman" w:eastAsia="Songti SC" w:hAnsi="Times New Roman" w:cs="Times New Roman"/>
            <w:sz w:val="18"/>
            <w:szCs w:val="18"/>
          </w:rPr>
          <w:t xml:space="preserve"> </w:t>
        </w:r>
      </w:ins>
      <w:del w:id="185" w:author="sisleyzhou" w:date="2019-09-25T17:28:00Z">
        <w:r>
          <w:rPr>
            <w:rFonts w:ascii="Times New Roman" w:eastAsia="Songti SC" w:hAnsi="Times New Roman" w:cs="Times New Roman"/>
            <w:sz w:val="18"/>
            <w:szCs w:val="18"/>
          </w:rPr>
          <w:delText xml:space="preserve"> the day when </w:delText>
        </w:r>
      </w:del>
      <w:r>
        <w:rPr>
          <w:rFonts w:ascii="Times New Roman" w:eastAsia="Songti SC" w:hAnsi="Times New Roman" w:cs="Times New Roman"/>
          <w:sz w:val="18"/>
          <w:szCs w:val="18"/>
        </w:rPr>
        <w:t>the game was released online</w:t>
      </w:r>
      <w:ins w:id="186" w:author="sisleyzhou" w:date="2019-09-25T17:28:00Z">
        <w:r>
          <w:rPr>
            <w:rFonts w:ascii="Times New Roman" w:eastAsia="Songti SC" w:hAnsi="Times New Roman" w:cs="Times New Roman"/>
            <w:sz w:val="18"/>
            <w:szCs w:val="18"/>
          </w:rPr>
          <w:t xml:space="preserve">. </w:t>
        </w:r>
      </w:ins>
      <w:del w:id="187" w:author="sisleyzhou" w:date="2019-09-25T17:28:00Z">
        <w:r>
          <w:rPr>
            <w:rFonts w:ascii="Times New Roman" w:eastAsia="Songti SC" w:hAnsi="Times New Roman" w:cs="Times New Roman"/>
            <w:sz w:val="18"/>
            <w:szCs w:val="18"/>
          </w:rPr>
          <w:delText>,</w:delText>
        </w:r>
      </w:del>
      <w:r>
        <w:rPr>
          <w:rFonts w:ascii="Times New Roman" w:eastAsia="Songti SC" w:hAnsi="Times New Roman" w:cs="Times New Roman"/>
          <w:sz w:val="18"/>
          <w:szCs w:val="18"/>
        </w:rPr>
        <w:t xml:space="preserve"> </w:t>
      </w:r>
    </w:p>
    <w:p w14:paraId="28AE9BEB" w14:textId="77777777" w:rsidR="00863433" w:rsidRDefault="00863433">
      <w:pPr>
        <w:spacing w:line="240" w:lineRule="exact"/>
        <w:rPr>
          <w:ins w:id="188" w:author="sisleyzhou" w:date="2019-09-25T17:28:00Z"/>
          <w:rFonts w:ascii="Times New Roman" w:eastAsia="Songti SC" w:hAnsi="Times New Roman" w:cs="Times New Roman"/>
          <w:sz w:val="18"/>
          <w:szCs w:val="18"/>
        </w:rPr>
      </w:pPr>
    </w:p>
    <w:p w14:paraId="4DA044B6" w14:textId="77777777" w:rsidR="00863433" w:rsidRDefault="003C1341">
      <w:pPr>
        <w:spacing w:line="240" w:lineRule="exact"/>
        <w:rPr>
          <w:rFonts w:ascii="Times New Roman" w:eastAsia="Songti SC" w:hAnsi="Times New Roman" w:cs="Times New Roman"/>
          <w:sz w:val="18"/>
          <w:szCs w:val="18"/>
        </w:rPr>
      </w:pPr>
      <w:r>
        <w:rPr>
          <w:rFonts w:ascii="Times New Roman" w:eastAsia="Songti SC" w:hAnsi="Times New Roman" w:cs="Times New Roman"/>
          <w:sz w:val="18"/>
          <w:szCs w:val="18"/>
        </w:rPr>
        <w:t>I went on the plane to Norway and started my 10-day Arctic trip as a reward for my hard work. No matter how the world reacts to the game, I would be proud of ourselves that we made a game from scratches</w:t>
      </w:r>
      <w:r>
        <w:rPr>
          <w:rFonts w:ascii="Times New Roman" w:eastAsia="Songti SC" w:hAnsi="Times New Roman" w:cs="Times New Roman"/>
          <w:sz w:val="18"/>
          <w:szCs w:val="18"/>
        </w:rPr>
        <w:t xml:space="preserve"> and I didn’t regret doing that. Fortunately, the intermittent calls from various media telling me that the game I made has become trending on the Internet broke our concern.</w:t>
      </w:r>
    </w:p>
    <w:p w14:paraId="1878D8C1" w14:textId="77777777" w:rsidR="00863433" w:rsidRDefault="003C1341">
      <w:pPr>
        <w:spacing w:line="240" w:lineRule="exact"/>
        <w:rPr>
          <w:rFonts w:ascii="Times New Roman" w:eastAsia="Songti SC" w:hAnsi="Times New Roman" w:cs="Times New Roman"/>
          <w:sz w:val="18"/>
          <w:szCs w:val="18"/>
        </w:rPr>
      </w:pPr>
      <w:r>
        <w:rPr>
          <w:rFonts w:ascii="Times New Roman" w:eastAsia="Songti SC" w:hAnsi="Times New Roman" w:cs="Times New Roman"/>
          <w:sz w:val="18"/>
          <w:szCs w:val="18"/>
        </w:rPr>
        <w:t xml:space="preserve"> </w:t>
      </w:r>
    </w:p>
    <w:p w14:paraId="6F202765" w14:textId="4A7B795A" w:rsidR="00863433" w:rsidRDefault="003C1341">
      <w:pPr>
        <w:spacing w:line="240" w:lineRule="exact"/>
        <w:rPr>
          <w:rFonts w:ascii="Times New Roman" w:eastAsia="Songti SC" w:hAnsi="Times New Roman" w:cs="Times New Roman"/>
          <w:sz w:val="18"/>
          <w:szCs w:val="18"/>
        </w:rPr>
      </w:pPr>
      <w:r>
        <w:rPr>
          <w:rFonts w:ascii="Times New Roman" w:eastAsia="Songti SC" w:hAnsi="Times New Roman" w:cs="Times New Roman"/>
          <w:sz w:val="18"/>
          <w:szCs w:val="18"/>
        </w:rPr>
        <w:t>Now we have updated the 4the version with over 1000,000 downloads. These surpri</w:t>
      </w:r>
      <w:r>
        <w:rPr>
          <w:rFonts w:ascii="Times New Roman" w:eastAsia="Songti SC" w:hAnsi="Times New Roman" w:cs="Times New Roman"/>
          <w:sz w:val="18"/>
          <w:szCs w:val="18"/>
        </w:rPr>
        <w:t>sing changes have made us excited. But what makes me happier is that I changed the ideological form of this society through the abstract idea, willing to act on it and the technology. I am not just a boy who use</w:t>
      </w:r>
      <w:ins w:id="189" w:author="翁 安志" w:date="2019-09-25T21:06:00Z">
        <w:r w:rsidR="00BC237C">
          <w:rPr>
            <w:rFonts w:ascii="Times New Roman" w:eastAsia="Songti SC" w:hAnsi="Times New Roman" w:cs="Times New Roman"/>
            <w:sz w:val="18"/>
            <w:szCs w:val="18"/>
          </w:rPr>
          <w:t>s</w:t>
        </w:r>
      </w:ins>
      <w:r>
        <w:rPr>
          <w:rFonts w:ascii="Times New Roman" w:eastAsia="Songti SC" w:hAnsi="Times New Roman" w:cs="Times New Roman"/>
          <w:sz w:val="18"/>
          <w:szCs w:val="18"/>
        </w:rPr>
        <w:t xml:space="preserve"> tech to tackle his daily life issues, but he</w:t>
      </w:r>
      <w:r>
        <w:rPr>
          <w:rFonts w:ascii="Times New Roman" w:eastAsia="Songti SC" w:hAnsi="Times New Roman" w:cs="Times New Roman"/>
          <w:sz w:val="18"/>
          <w:szCs w:val="18"/>
        </w:rPr>
        <w:t xml:space="preserve"> has grown to be a young man who knows how to use technology transform</w:t>
      </w:r>
      <w:ins w:id="190" w:author="翁 安志" w:date="2019-09-25T21:06:00Z">
        <w:r w:rsidR="006954A7">
          <w:rPr>
            <w:rFonts w:ascii="Times New Roman" w:eastAsia="Songti SC" w:hAnsi="Times New Roman" w:cs="Times New Roman"/>
            <w:sz w:val="18"/>
            <w:szCs w:val="18"/>
          </w:rPr>
          <w:t>ing</w:t>
        </w:r>
      </w:ins>
      <w:r>
        <w:rPr>
          <w:rFonts w:ascii="Times New Roman" w:eastAsia="Songti SC" w:hAnsi="Times New Roman" w:cs="Times New Roman"/>
          <w:sz w:val="18"/>
          <w:szCs w:val="18"/>
        </w:rPr>
        <w:t xml:space="preserve"> social status.</w:t>
      </w:r>
    </w:p>
    <w:p w14:paraId="3F94523D" w14:textId="77777777" w:rsidR="00863433" w:rsidRDefault="003C1341">
      <w:pPr>
        <w:spacing w:line="240" w:lineRule="exact"/>
        <w:rPr>
          <w:rFonts w:ascii="Times New Roman" w:eastAsia="Songti SC" w:hAnsi="Times New Roman" w:cs="Times New Roman"/>
          <w:sz w:val="18"/>
          <w:szCs w:val="18"/>
        </w:rPr>
      </w:pPr>
      <w:r>
        <w:rPr>
          <w:rFonts w:ascii="Times New Roman" w:eastAsia="Songti SC" w:hAnsi="Times New Roman" w:cs="Times New Roman"/>
          <w:sz w:val="18"/>
          <w:szCs w:val="18"/>
        </w:rPr>
        <w:t xml:space="preserve"> </w:t>
      </w:r>
    </w:p>
    <w:sectPr w:rsidR="0086343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isleyzhou" w:date="2019-09-25T11:49:00Z" w:initials="s">
    <w:p w14:paraId="5199A434" w14:textId="77777777" w:rsidR="00863433" w:rsidRDefault="003C1341">
      <w:pPr>
        <w:pStyle w:val="a5"/>
        <w:spacing w:line="240" w:lineRule="exact"/>
      </w:pPr>
      <w:r>
        <w:rPr>
          <w:rFonts w:ascii="Times New Roman" w:hAnsi="Times New Roman" w:cs="Times New Roman"/>
        </w:rPr>
        <w:t xml:space="preserve">Can you give us a story about when you questioned the world when you were younger. What would you question? What would you think of when you ate. Describe this through </w:t>
      </w:r>
      <w:r>
        <w:rPr>
          <w:rFonts w:ascii="Times New Roman" w:hAnsi="Times New Roman" w:cs="Times New Roman"/>
        </w:rPr>
        <w:t>a brief story.</w:t>
      </w:r>
      <w:r>
        <w:t xml:space="preserve"> </w:t>
      </w:r>
    </w:p>
  </w:comment>
  <w:comment w:id="17" w:author="sisleyzhou" w:date="2019-09-25T11:50:00Z" w:initials="s">
    <w:p w14:paraId="0E3D3EBA" w14:textId="77777777" w:rsidR="00863433" w:rsidRDefault="003C1341">
      <w:pPr>
        <w:pStyle w:val="a5"/>
        <w:rPr>
          <w:rFonts w:ascii="Times New Roman" w:hAnsi="Times New Roman" w:cs="Times New Roman"/>
        </w:rPr>
      </w:pPr>
      <w:r>
        <w:rPr>
          <w:rFonts w:ascii="Times New Roman" w:hAnsi="Times New Roman" w:cs="Times New Roman"/>
        </w:rPr>
        <w:t>How many parts and pieces? This detail shows how serious you were.</w:t>
      </w:r>
    </w:p>
  </w:comment>
  <w:comment w:id="36" w:author="sisleyzhou" w:date="2019-09-25T11:51:00Z" w:initials="s">
    <w:p w14:paraId="5E9C2542" w14:textId="77777777" w:rsidR="00863433" w:rsidRDefault="003C1341">
      <w:pPr>
        <w:pStyle w:val="a5"/>
        <w:rPr>
          <w:rFonts w:ascii="Times New Roman" w:hAnsi="Times New Roman" w:cs="Times New Roman"/>
        </w:rPr>
      </w:pPr>
      <w:r>
        <w:rPr>
          <w:rFonts w:ascii="Times New Roman" w:hAnsi="Times New Roman" w:cs="Times New Roman"/>
        </w:rPr>
        <w:t xml:space="preserve">Can you recall the first time you became interested in/fascinated by technology? What was your first encounter with tech.? How did you become interested in tech? </w:t>
      </w:r>
    </w:p>
  </w:comment>
  <w:comment w:id="79" w:author="sisleyzhou" w:date="2019-09-25T11:52:00Z" w:initials="s">
    <w:p w14:paraId="274E3DF4" w14:textId="77777777" w:rsidR="00863433" w:rsidRDefault="003C1341">
      <w:pPr>
        <w:pStyle w:val="a5"/>
        <w:rPr>
          <w:rFonts w:ascii="Times New Roman" w:hAnsi="Times New Roman" w:cs="Times New Roman"/>
        </w:rPr>
      </w:pPr>
      <w:r>
        <w:rPr>
          <w:rFonts w:ascii="Times New Roman" w:hAnsi="Times New Roman" w:cs="Times New Roman"/>
        </w:rPr>
        <w:t xml:space="preserve">I believe </w:t>
      </w:r>
      <w:r>
        <w:rPr>
          <w:rFonts w:ascii="Times New Roman" w:hAnsi="Times New Roman" w:cs="Times New Roman"/>
        </w:rPr>
        <w:t>your life is interesting. Can you share us more about what do you fill your days doing?</w:t>
      </w:r>
    </w:p>
  </w:comment>
  <w:comment w:id="110" w:author="sisleyzhou" w:date="2019-09-25T11:54:00Z" w:initials="s">
    <w:p w14:paraId="7FAB7F78" w14:textId="77777777" w:rsidR="00863433" w:rsidRDefault="003C1341">
      <w:pPr>
        <w:pStyle w:val="a5"/>
        <w:rPr>
          <w:rFonts w:ascii="Times New Roman" w:hAnsi="Times New Roman" w:cs="Times New Roman"/>
        </w:rPr>
      </w:pPr>
      <w:r>
        <w:rPr>
          <w:rFonts w:ascii="Times New Roman" w:hAnsi="Times New Roman" w:cs="Times New Roman"/>
        </w:rPr>
        <w:t xml:space="preserve">What did technology mean to YOU before you created the game? </w:t>
      </w:r>
    </w:p>
    <w:p w14:paraId="714629E2" w14:textId="77777777" w:rsidR="00863433" w:rsidRDefault="003C1341">
      <w:pPr>
        <w:pStyle w:val="a5"/>
        <w:rPr>
          <w:rFonts w:ascii="Times New Roman" w:hAnsi="Times New Roman" w:cs="Times New Roman"/>
        </w:rPr>
      </w:pPr>
      <w:r>
        <w:rPr>
          <w:rFonts w:ascii="Times New Roman" w:hAnsi="Times New Roman" w:cs="Times New Roman"/>
        </w:rPr>
        <w:t xml:space="preserve">Was it just games and fun? Was it a way to connect to other people? </w:t>
      </w:r>
    </w:p>
  </w:comment>
  <w:comment w:id="132" w:author="sisleyzhou" w:date="2019-09-25T11:55:00Z" w:initials="s">
    <w:p w14:paraId="2BC1B6B8" w14:textId="77777777" w:rsidR="00863433" w:rsidRDefault="003C1341">
      <w:pPr>
        <w:pStyle w:val="a5"/>
        <w:rPr>
          <w:rFonts w:ascii="Times New Roman" w:hAnsi="Times New Roman" w:cs="Times New Roman"/>
        </w:rPr>
      </w:pPr>
      <w:r>
        <w:rPr>
          <w:rFonts w:ascii="Times New Roman" w:hAnsi="Times New Roman" w:cs="Times New Roman"/>
        </w:rPr>
        <w:t>How did you feel at the time when you</w:t>
      </w:r>
      <w:r>
        <w:rPr>
          <w:rFonts w:ascii="Times New Roman" w:hAnsi="Times New Roman" w:cs="Times New Roman"/>
        </w:rPr>
        <w:t xml:space="preserve"> heard the news? </w:t>
      </w:r>
    </w:p>
  </w:comment>
  <w:comment w:id="135" w:author="sisleyzhou" w:date="2019-09-25T11:56:00Z" w:initials="s">
    <w:p w14:paraId="418B6ECF" w14:textId="77777777" w:rsidR="00863433" w:rsidRDefault="003C1341">
      <w:pPr>
        <w:pStyle w:val="a5"/>
        <w:rPr>
          <w:rFonts w:ascii="Times New Roman" w:hAnsi="Times New Roman" w:cs="Times New Roman"/>
        </w:rPr>
      </w:pPr>
      <w:r>
        <w:rPr>
          <w:rFonts w:ascii="Times New Roman" w:hAnsi="Times New Roman" w:cs="Times New Roman"/>
        </w:rPr>
        <w:t>Instead, talk about how you felt when you heard the news. Did you feel hopeless? Shocked? Angry? Did you feel like you wanted to help but couldn’t? Describe.</w:t>
      </w:r>
    </w:p>
  </w:comment>
  <w:comment w:id="143" w:author="sisleyzhou" w:date="2019-09-25T11:58:00Z" w:initials="s">
    <w:p w14:paraId="1D26DD5C" w14:textId="77777777" w:rsidR="00863433" w:rsidRDefault="003C1341">
      <w:pPr>
        <w:pStyle w:val="a5"/>
        <w:rPr>
          <w:rFonts w:ascii="Times New Roman" w:hAnsi="Times New Roman" w:cs="Times New Roman"/>
        </w:rPr>
      </w:pPr>
      <w:r>
        <w:rPr>
          <w:rFonts w:ascii="Times New Roman" w:hAnsi="Times New Roman" w:cs="Times New Roman"/>
        </w:rPr>
        <w:t xml:space="preserve">Can you connect lack of sex-ed to the incidence? How did the lack of sex-ed cause/lead to that particular incidence? </w:t>
      </w:r>
    </w:p>
  </w:comment>
  <w:comment w:id="160" w:author="sisleyzhou" w:date="2019-09-25T13:52:00Z" w:initials="s">
    <w:p w14:paraId="7706C3F2" w14:textId="77777777" w:rsidR="00863433" w:rsidRDefault="003C1341">
      <w:pPr>
        <w:pStyle w:val="a5"/>
        <w:rPr>
          <w:rFonts w:ascii="Times New Roman" w:hAnsi="Times New Roman" w:cs="Times New Roman"/>
        </w:rPr>
      </w:pPr>
      <w:r>
        <w:t>W</w:t>
      </w:r>
      <w:r>
        <w:rPr>
          <w:rFonts w:ascii="Times New Roman" w:hAnsi="Times New Roman" w:cs="Times New Roman"/>
        </w:rPr>
        <w:t>hat do you mean by “technical parts”?</w:t>
      </w:r>
    </w:p>
  </w:comment>
  <w:comment w:id="177" w:author="sisleyzhou" w:date="2019-09-25T17:06:00Z" w:initials="s">
    <w:p w14:paraId="59981D96" w14:textId="77777777" w:rsidR="00863433" w:rsidRDefault="003C1341">
      <w:pPr>
        <w:pStyle w:val="a5"/>
      </w:pPr>
      <w:r>
        <w:rPr>
          <w:rFonts w:ascii="Times New Roman" w:hAnsi="Times New Roman" w:cs="Times New Roman"/>
        </w:rPr>
        <w:t xml:space="preserve">We should beef this idea.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99A434" w15:done="0"/>
  <w15:commentEx w15:paraId="0E3D3EBA" w15:done="0"/>
  <w15:commentEx w15:paraId="5E9C2542" w15:done="0"/>
  <w15:commentEx w15:paraId="274E3DF4" w15:done="0"/>
  <w15:commentEx w15:paraId="714629E2" w15:done="0"/>
  <w15:commentEx w15:paraId="2BC1B6B8" w15:done="0"/>
  <w15:commentEx w15:paraId="418B6ECF" w15:done="0"/>
  <w15:commentEx w15:paraId="1D26DD5C" w15:done="0"/>
  <w15:commentEx w15:paraId="7706C3F2" w15:done="0"/>
  <w15:commentEx w15:paraId="59981D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99A434" w16cid:durableId="2136258E"/>
  <w16cid:commentId w16cid:paraId="0E3D3EBA" w16cid:durableId="2136258F"/>
  <w16cid:commentId w16cid:paraId="5E9C2542" w16cid:durableId="21362590"/>
  <w16cid:commentId w16cid:paraId="274E3DF4" w16cid:durableId="21362591"/>
  <w16cid:commentId w16cid:paraId="714629E2" w16cid:durableId="21362592"/>
  <w16cid:commentId w16cid:paraId="2BC1B6B8" w16cid:durableId="21362593"/>
  <w16cid:commentId w16cid:paraId="418B6ECF" w16cid:durableId="21362594"/>
  <w16cid:commentId w16cid:paraId="1D26DD5C" w16cid:durableId="21362595"/>
  <w16cid:commentId w16cid:paraId="7706C3F2" w16cid:durableId="21362596"/>
  <w16cid:commentId w16cid:paraId="59981D96" w16cid:durableId="213625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ongti SC">
    <w:altName w:val="微软雅黑"/>
    <w:charset w:val="86"/>
    <w:family w:val="auto"/>
    <w:pitch w:val="default"/>
    <w:sig w:usb0="00000001" w:usb1="080F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翁 安志">
    <w15:presenceInfo w15:providerId="Windows Live" w15:userId="a1ddeca87a1d3a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trackRevisions/>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7C8"/>
    <w:rsid w:val="A5D369CB"/>
    <w:rsid w:val="DBBDA615"/>
    <w:rsid w:val="DF775ECC"/>
    <w:rsid w:val="E7E7B8BD"/>
    <w:rsid w:val="F5BE539D"/>
    <w:rsid w:val="F9D705D5"/>
    <w:rsid w:val="FDEF2D15"/>
    <w:rsid w:val="FDFFEE1D"/>
    <w:rsid w:val="0000195A"/>
    <w:rsid w:val="000027A5"/>
    <w:rsid w:val="00007CBE"/>
    <w:rsid w:val="00014349"/>
    <w:rsid w:val="00032D4F"/>
    <w:rsid w:val="0003636B"/>
    <w:rsid w:val="0003666F"/>
    <w:rsid w:val="00046F59"/>
    <w:rsid w:val="0005184D"/>
    <w:rsid w:val="0005297F"/>
    <w:rsid w:val="00053CD5"/>
    <w:rsid w:val="00076D53"/>
    <w:rsid w:val="00084E4F"/>
    <w:rsid w:val="00093475"/>
    <w:rsid w:val="00095643"/>
    <w:rsid w:val="000A06DA"/>
    <w:rsid w:val="000A70C8"/>
    <w:rsid w:val="000A7F74"/>
    <w:rsid w:val="000B302C"/>
    <w:rsid w:val="000B3759"/>
    <w:rsid w:val="000B37F9"/>
    <w:rsid w:val="000C1731"/>
    <w:rsid w:val="000C563F"/>
    <w:rsid w:val="000C68B2"/>
    <w:rsid w:val="000D22FA"/>
    <w:rsid w:val="000D4831"/>
    <w:rsid w:val="000E678E"/>
    <w:rsid w:val="000F09B5"/>
    <w:rsid w:val="000F2C67"/>
    <w:rsid w:val="000F3F67"/>
    <w:rsid w:val="000F45A4"/>
    <w:rsid w:val="00112E49"/>
    <w:rsid w:val="001174BA"/>
    <w:rsid w:val="00120492"/>
    <w:rsid w:val="0012367D"/>
    <w:rsid w:val="00126DD1"/>
    <w:rsid w:val="00132013"/>
    <w:rsid w:val="0014412C"/>
    <w:rsid w:val="00144CCE"/>
    <w:rsid w:val="0014623D"/>
    <w:rsid w:val="001513EF"/>
    <w:rsid w:val="00154548"/>
    <w:rsid w:val="00160AA5"/>
    <w:rsid w:val="00162B88"/>
    <w:rsid w:val="001639BB"/>
    <w:rsid w:val="001719C7"/>
    <w:rsid w:val="00180FF7"/>
    <w:rsid w:val="001912EB"/>
    <w:rsid w:val="0019789F"/>
    <w:rsid w:val="001A6FD2"/>
    <w:rsid w:val="001C24CA"/>
    <w:rsid w:val="001C3E4A"/>
    <w:rsid w:val="001C5951"/>
    <w:rsid w:val="001C5DE8"/>
    <w:rsid w:val="001C7B22"/>
    <w:rsid w:val="001D4CF0"/>
    <w:rsid w:val="001D5A61"/>
    <w:rsid w:val="001D5DC1"/>
    <w:rsid w:val="001D64AA"/>
    <w:rsid w:val="001D6534"/>
    <w:rsid w:val="001D7DC4"/>
    <w:rsid w:val="001E231B"/>
    <w:rsid w:val="001E2415"/>
    <w:rsid w:val="001E379A"/>
    <w:rsid w:val="001F260B"/>
    <w:rsid w:val="00203AB1"/>
    <w:rsid w:val="00204C41"/>
    <w:rsid w:val="00205DFD"/>
    <w:rsid w:val="0020609F"/>
    <w:rsid w:val="00211B95"/>
    <w:rsid w:val="002215C8"/>
    <w:rsid w:val="00224F25"/>
    <w:rsid w:val="00225746"/>
    <w:rsid w:val="00226BA5"/>
    <w:rsid w:val="00233885"/>
    <w:rsid w:val="0023417B"/>
    <w:rsid w:val="0023456B"/>
    <w:rsid w:val="00237A5C"/>
    <w:rsid w:val="00237ECA"/>
    <w:rsid w:val="00242D1D"/>
    <w:rsid w:val="00242F9C"/>
    <w:rsid w:val="00244645"/>
    <w:rsid w:val="00245146"/>
    <w:rsid w:val="00247091"/>
    <w:rsid w:val="00271342"/>
    <w:rsid w:val="00273DBA"/>
    <w:rsid w:val="002873BC"/>
    <w:rsid w:val="00291A93"/>
    <w:rsid w:val="002B2F9D"/>
    <w:rsid w:val="002C057C"/>
    <w:rsid w:val="002C46AE"/>
    <w:rsid w:val="002D74AD"/>
    <w:rsid w:val="002F249C"/>
    <w:rsid w:val="002F44EC"/>
    <w:rsid w:val="002F686E"/>
    <w:rsid w:val="00300FB3"/>
    <w:rsid w:val="003029F1"/>
    <w:rsid w:val="00305C70"/>
    <w:rsid w:val="0031203C"/>
    <w:rsid w:val="00317A36"/>
    <w:rsid w:val="0032077C"/>
    <w:rsid w:val="003212F3"/>
    <w:rsid w:val="00325057"/>
    <w:rsid w:val="003329BE"/>
    <w:rsid w:val="003335A1"/>
    <w:rsid w:val="00337255"/>
    <w:rsid w:val="00340097"/>
    <w:rsid w:val="0035288E"/>
    <w:rsid w:val="00352C90"/>
    <w:rsid w:val="003538D7"/>
    <w:rsid w:val="003568B2"/>
    <w:rsid w:val="003700D8"/>
    <w:rsid w:val="00370D30"/>
    <w:rsid w:val="00371C50"/>
    <w:rsid w:val="00372F46"/>
    <w:rsid w:val="003743CC"/>
    <w:rsid w:val="00375639"/>
    <w:rsid w:val="00375A3E"/>
    <w:rsid w:val="003761E4"/>
    <w:rsid w:val="00390984"/>
    <w:rsid w:val="00392793"/>
    <w:rsid w:val="003A2714"/>
    <w:rsid w:val="003A402E"/>
    <w:rsid w:val="003B7341"/>
    <w:rsid w:val="003C1341"/>
    <w:rsid w:val="003C2750"/>
    <w:rsid w:val="003C28AE"/>
    <w:rsid w:val="003C2B25"/>
    <w:rsid w:val="003C3B1E"/>
    <w:rsid w:val="003C50FD"/>
    <w:rsid w:val="003C5937"/>
    <w:rsid w:val="003C7DC0"/>
    <w:rsid w:val="003D1D9E"/>
    <w:rsid w:val="003D5063"/>
    <w:rsid w:val="003E1641"/>
    <w:rsid w:val="003E4580"/>
    <w:rsid w:val="003E68C8"/>
    <w:rsid w:val="003F5B7C"/>
    <w:rsid w:val="00402BD6"/>
    <w:rsid w:val="004141D1"/>
    <w:rsid w:val="00415D07"/>
    <w:rsid w:val="00426E6F"/>
    <w:rsid w:val="00426F48"/>
    <w:rsid w:val="00427B3B"/>
    <w:rsid w:val="00434C4F"/>
    <w:rsid w:val="0043578A"/>
    <w:rsid w:val="0043766B"/>
    <w:rsid w:val="004413A9"/>
    <w:rsid w:val="004445B0"/>
    <w:rsid w:val="00446AF4"/>
    <w:rsid w:val="0045271D"/>
    <w:rsid w:val="00453FDF"/>
    <w:rsid w:val="00461217"/>
    <w:rsid w:val="004618BE"/>
    <w:rsid w:val="00473C5D"/>
    <w:rsid w:val="00475451"/>
    <w:rsid w:val="004768E1"/>
    <w:rsid w:val="004837AD"/>
    <w:rsid w:val="0048587D"/>
    <w:rsid w:val="0049247F"/>
    <w:rsid w:val="0049310F"/>
    <w:rsid w:val="00496F31"/>
    <w:rsid w:val="004A38AF"/>
    <w:rsid w:val="004B1AC9"/>
    <w:rsid w:val="004B22BF"/>
    <w:rsid w:val="004B230B"/>
    <w:rsid w:val="004B68F2"/>
    <w:rsid w:val="004C2CAA"/>
    <w:rsid w:val="004C37C8"/>
    <w:rsid w:val="004C66A1"/>
    <w:rsid w:val="004E103A"/>
    <w:rsid w:val="004E1C74"/>
    <w:rsid w:val="004E40B9"/>
    <w:rsid w:val="004E4370"/>
    <w:rsid w:val="004E4D59"/>
    <w:rsid w:val="004F15BB"/>
    <w:rsid w:val="004F7EC6"/>
    <w:rsid w:val="0050169E"/>
    <w:rsid w:val="00502AA0"/>
    <w:rsid w:val="00503A11"/>
    <w:rsid w:val="00507242"/>
    <w:rsid w:val="00512A95"/>
    <w:rsid w:val="00522F4C"/>
    <w:rsid w:val="005249B4"/>
    <w:rsid w:val="005351E4"/>
    <w:rsid w:val="00536C37"/>
    <w:rsid w:val="00537002"/>
    <w:rsid w:val="0054177F"/>
    <w:rsid w:val="005448EA"/>
    <w:rsid w:val="00553682"/>
    <w:rsid w:val="0055544E"/>
    <w:rsid w:val="005559CF"/>
    <w:rsid w:val="00556BE2"/>
    <w:rsid w:val="00557C26"/>
    <w:rsid w:val="00565679"/>
    <w:rsid w:val="00567664"/>
    <w:rsid w:val="00570E23"/>
    <w:rsid w:val="00575333"/>
    <w:rsid w:val="00577581"/>
    <w:rsid w:val="0059276A"/>
    <w:rsid w:val="00593ED5"/>
    <w:rsid w:val="00594EAB"/>
    <w:rsid w:val="005969A5"/>
    <w:rsid w:val="005A31D9"/>
    <w:rsid w:val="005B1BB4"/>
    <w:rsid w:val="005B73BE"/>
    <w:rsid w:val="005C04C2"/>
    <w:rsid w:val="005C32AF"/>
    <w:rsid w:val="005D53AE"/>
    <w:rsid w:val="005D5EE7"/>
    <w:rsid w:val="005F0C47"/>
    <w:rsid w:val="005F1A58"/>
    <w:rsid w:val="005F3F1C"/>
    <w:rsid w:val="005F4344"/>
    <w:rsid w:val="00602914"/>
    <w:rsid w:val="00610430"/>
    <w:rsid w:val="00610E31"/>
    <w:rsid w:val="00613B13"/>
    <w:rsid w:val="00614636"/>
    <w:rsid w:val="00616524"/>
    <w:rsid w:val="00617058"/>
    <w:rsid w:val="006176F7"/>
    <w:rsid w:val="00623013"/>
    <w:rsid w:val="006235B1"/>
    <w:rsid w:val="00623927"/>
    <w:rsid w:val="0062427C"/>
    <w:rsid w:val="00624338"/>
    <w:rsid w:val="00647DDE"/>
    <w:rsid w:val="00653AC2"/>
    <w:rsid w:val="0066001A"/>
    <w:rsid w:val="006600B8"/>
    <w:rsid w:val="006647DD"/>
    <w:rsid w:val="0066625A"/>
    <w:rsid w:val="00666BC2"/>
    <w:rsid w:val="0067303D"/>
    <w:rsid w:val="006740A7"/>
    <w:rsid w:val="00674597"/>
    <w:rsid w:val="00675E19"/>
    <w:rsid w:val="00676980"/>
    <w:rsid w:val="00683992"/>
    <w:rsid w:val="006847B9"/>
    <w:rsid w:val="0068612D"/>
    <w:rsid w:val="006920C9"/>
    <w:rsid w:val="00692E1D"/>
    <w:rsid w:val="006954A7"/>
    <w:rsid w:val="006A1441"/>
    <w:rsid w:val="006A4F07"/>
    <w:rsid w:val="006A7811"/>
    <w:rsid w:val="006B2FA0"/>
    <w:rsid w:val="006B4688"/>
    <w:rsid w:val="006C524E"/>
    <w:rsid w:val="006D0739"/>
    <w:rsid w:val="006D7904"/>
    <w:rsid w:val="006E08AB"/>
    <w:rsid w:val="006E0C1F"/>
    <w:rsid w:val="006E2EC0"/>
    <w:rsid w:val="006E2F52"/>
    <w:rsid w:val="006F020A"/>
    <w:rsid w:val="006F557D"/>
    <w:rsid w:val="006F7704"/>
    <w:rsid w:val="00700E5A"/>
    <w:rsid w:val="0070123A"/>
    <w:rsid w:val="007055C4"/>
    <w:rsid w:val="00705674"/>
    <w:rsid w:val="007056BD"/>
    <w:rsid w:val="007073F0"/>
    <w:rsid w:val="007111F8"/>
    <w:rsid w:val="007201FB"/>
    <w:rsid w:val="00721036"/>
    <w:rsid w:val="0072359A"/>
    <w:rsid w:val="00730278"/>
    <w:rsid w:val="00733515"/>
    <w:rsid w:val="00733703"/>
    <w:rsid w:val="007357E8"/>
    <w:rsid w:val="00741250"/>
    <w:rsid w:val="00741862"/>
    <w:rsid w:val="007424BE"/>
    <w:rsid w:val="007477B0"/>
    <w:rsid w:val="00750B02"/>
    <w:rsid w:val="007511BF"/>
    <w:rsid w:val="00761692"/>
    <w:rsid w:val="00763CED"/>
    <w:rsid w:val="007658FD"/>
    <w:rsid w:val="00772296"/>
    <w:rsid w:val="007814E9"/>
    <w:rsid w:val="00781532"/>
    <w:rsid w:val="007855B7"/>
    <w:rsid w:val="00786235"/>
    <w:rsid w:val="007A173D"/>
    <w:rsid w:val="007A4678"/>
    <w:rsid w:val="007A4D5C"/>
    <w:rsid w:val="007A6673"/>
    <w:rsid w:val="007A6F0A"/>
    <w:rsid w:val="007B22EE"/>
    <w:rsid w:val="007B253B"/>
    <w:rsid w:val="007B58E2"/>
    <w:rsid w:val="007B601E"/>
    <w:rsid w:val="007C1402"/>
    <w:rsid w:val="007C368E"/>
    <w:rsid w:val="007C6B86"/>
    <w:rsid w:val="007C7B8A"/>
    <w:rsid w:val="007D723E"/>
    <w:rsid w:val="007E360E"/>
    <w:rsid w:val="007F1DDD"/>
    <w:rsid w:val="008038BD"/>
    <w:rsid w:val="00807C9E"/>
    <w:rsid w:val="008213FA"/>
    <w:rsid w:val="008251E6"/>
    <w:rsid w:val="00830D8E"/>
    <w:rsid w:val="00836DE1"/>
    <w:rsid w:val="00847C04"/>
    <w:rsid w:val="00856C3C"/>
    <w:rsid w:val="0086168C"/>
    <w:rsid w:val="00863433"/>
    <w:rsid w:val="008645B8"/>
    <w:rsid w:val="008659D6"/>
    <w:rsid w:val="008664AC"/>
    <w:rsid w:val="00871BD2"/>
    <w:rsid w:val="008905A5"/>
    <w:rsid w:val="00894E80"/>
    <w:rsid w:val="008A2319"/>
    <w:rsid w:val="008A2FAA"/>
    <w:rsid w:val="008A3498"/>
    <w:rsid w:val="008A640B"/>
    <w:rsid w:val="008A6C73"/>
    <w:rsid w:val="008C349F"/>
    <w:rsid w:val="008D6512"/>
    <w:rsid w:val="008D7073"/>
    <w:rsid w:val="008E0353"/>
    <w:rsid w:val="008E128D"/>
    <w:rsid w:val="008F08EC"/>
    <w:rsid w:val="008F2F19"/>
    <w:rsid w:val="008F7A26"/>
    <w:rsid w:val="0090175E"/>
    <w:rsid w:val="00905695"/>
    <w:rsid w:val="009100B0"/>
    <w:rsid w:val="00911AF1"/>
    <w:rsid w:val="00912D69"/>
    <w:rsid w:val="0091316F"/>
    <w:rsid w:val="009267A8"/>
    <w:rsid w:val="009267CB"/>
    <w:rsid w:val="009278C9"/>
    <w:rsid w:val="00933B5D"/>
    <w:rsid w:val="00937EB0"/>
    <w:rsid w:val="009401ED"/>
    <w:rsid w:val="009410EB"/>
    <w:rsid w:val="00947CFC"/>
    <w:rsid w:val="00951A10"/>
    <w:rsid w:val="00952485"/>
    <w:rsid w:val="0096367F"/>
    <w:rsid w:val="00965B78"/>
    <w:rsid w:val="00973ABE"/>
    <w:rsid w:val="00975096"/>
    <w:rsid w:val="0097631D"/>
    <w:rsid w:val="00976677"/>
    <w:rsid w:val="00983C4C"/>
    <w:rsid w:val="009A4278"/>
    <w:rsid w:val="009A5CD5"/>
    <w:rsid w:val="009C5898"/>
    <w:rsid w:val="009D02F5"/>
    <w:rsid w:val="009E1680"/>
    <w:rsid w:val="009F1DCE"/>
    <w:rsid w:val="009F5215"/>
    <w:rsid w:val="00A0040D"/>
    <w:rsid w:val="00A00B41"/>
    <w:rsid w:val="00A024FE"/>
    <w:rsid w:val="00A11F29"/>
    <w:rsid w:val="00A2460C"/>
    <w:rsid w:val="00A34821"/>
    <w:rsid w:val="00A36FC5"/>
    <w:rsid w:val="00A475F6"/>
    <w:rsid w:val="00A53F37"/>
    <w:rsid w:val="00A55887"/>
    <w:rsid w:val="00A601D6"/>
    <w:rsid w:val="00A605B8"/>
    <w:rsid w:val="00A6364D"/>
    <w:rsid w:val="00A6549C"/>
    <w:rsid w:val="00A6632B"/>
    <w:rsid w:val="00A70981"/>
    <w:rsid w:val="00A7214A"/>
    <w:rsid w:val="00A7519A"/>
    <w:rsid w:val="00A8179A"/>
    <w:rsid w:val="00A8399F"/>
    <w:rsid w:val="00A86D4F"/>
    <w:rsid w:val="00AA2FD9"/>
    <w:rsid w:val="00AB44B2"/>
    <w:rsid w:val="00AB689A"/>
    <w:rsid w:val="00AB784A"/>
    <w:rsid w:val="00AC54FF"/>
    <w:rsid w:val="00AC7C8F"/>
    <w:rsid w:val="00AD274E"/>
    <w:rsid w:val="00AD433E"/>
    <w:rsid w:val="00AF1658"/>
    <w:rsid w:val="00AF531E"/>
    <w:rsid w:val="00AF61D2"/>
    <w:rsid w:val="00AF7146"/>
    <w:rsid w:val="00AF75A4"/>
    <w:rsid w:val="00B003CB"/>
    <w:rsid w:val="00B04652"/>
    <w:rsid w:val="00B10765"/>
    <w:rsid w:val="00B13482"/>
    <w:rsid w:val="00B15283"/>
    <w:rsid w:val="00B16380"/>
    <w:rsid w:val="00B20539"/>
    <w:rsid w:val="00B2268F"/>
    <w:rsid w:val="00B23BAC"/>
    <w:rsid w:val="00B3737D"/>
    <w:rsid w:val="00B37711"/>
    <w:rsid w:val="00B37B92"/>
    <w:rsid w:val="00B42456"/>
    <w:rsid w:val="00B51F97"/>
    <w:rsid w:val="00B55F80"/>
    <w:rsid w:val="00B666BB"/>
    <w:rsid w:val="00B775CB"/>
    <w:rsid w:val="00B92324"/>
    <w:rsid w:val="00B9274E"/>
    <w:rsid w:val="00B939C5"/>
    <w:rsid w:val="00B9424D"/>
    <w:rsid w:val="00B9534D"/>
    <w:rsid w:val="00B95B48"/>
    <w:rsid w:val="00BA5B44"/>
    <w:rsid w:val="00BA6D78"/>
    <w:rsid w:val="00BB193E"/>
    <w:rsid w:val="00BB6CFA"/>
    <w:rsid w:val="00BB7D82"/>
    <w:rsid w:val="00BC237C"/>
    <w:rsid w:val="00BC5BDB"/>
    <w:rsid w:val="00BC692F"/>
    <w:rsid w:val="00BD0DD7"/>
    <w:rsid w:val="00BD584C"/>
    <w:rsid w:val="00BD6B98"/>
    <w:rsid w:val="00BE10FE"/>
    <w:rsid w:val="00BF66C3"/>
    <w:rsid w:val="00C007A3"/>
    <w:rsid w:val="00C05574"/>
    <w:rsid w:val="00C07B0C"/>
    <w:rsid w:val="00C231F6"/>
    <w:rsid w:val="00C43D52"/>
    <w:rsid w:val="00C46574"/>
    <w:rsid w:val="00C47EAD"/>
    <w:rsid w:val="00C556E2"/>
    <w:rsid w:val="00C606B9"/>
    <w:rsid w:val="00C623F6"/>
    <w:rsid w:val="00C6425D"/>
    <w:rsid w:val="00C64AC7"/>
    <w:rsid w:val="00C7343A"/>
    <w:rsid w:val="00C769D6"/>
    <w:rsid w:val="00C86FBB"/>
    <w:rsid w:val="00C92408"/>
    <w:rsid w:val="00C92850"/>
    <w:rsid w:val="00C93AC7"/>
    <w:rsid w:val="00C94D77"/>
    <w:rsid w:val="00C96005"/>
    <w:rsid w:val="00CC5B99"/>
    <w:rsid w:val="00CC68A1"/>
    <w:rsid w:val="00CD1C96"/>
    <w:rsid w:val="00CD2D8F"/>
    <w:rsid w:val="00CE6DA8"/>
    <w:rsid w:val="00CF14D3"/>
    <w:rsid w:val="00CF413F"/>
    <w:rsid w:val="00D00BEC"/>
    <w:rsid w:val="00D06704"/>
    <w:rsid w:val="00D10BE2"/>
    <w:rsid w:val="00D124C4"/>
    <w:rsid w:val="00D13B9C"/>
    <w:rsid w:val="00D15A30"/>
    <w:rsid w:val="00D171F1"/>
    <w:rsid w:val="00D35750"/>
    <w:rsid w:val="00D40062"/>
    <w:rsid w:val="00D44527"/>
    <w:rsid w:val="00D44830"/>
    <w:rsid w:val="00D45E5C"/>
    <w:rsid w:val="00D472A6"/>
    <w:rsid w:val="00D5310F"/>
    <w:rsid w:val="00D53BC7"/>
    <w:rsid w:val="00D543E9"/>
    <w:rsid w:val="00D604DB"/>
    <w:rsid w:val="00D62B25"/>
    <w:rsid w:val="00D663FD"/>
    <w:rsid w:val="00D71C7B"/>
    <w:rsid w:val="00D71D06"/>
    <w:rsid w:val="00D73A18"/>
    <w:rsid w:val="00D8259B"/>
    <w:rsid w:val="00D91355"/>
    <w:rsid w:val="00D92548"/>
    <w:rsid w:val="00DA25EE"/>
    <w:rsid w:val="00DA3BCE"/>
    <w:rsid w:val="00DA6301"/>
    <w:rsid w:val="00DA6C57"/>
    <w:rsid w:val="00DB03ED"/>
    <w:rsid w:val="00DB1ED0"/>
    <w:rsid w:val="00DB2C22"/>
    <w:rsid w:val="00DB622C"/>
    <w:rsid w:val="00DB67ED"/>
    <w:rsid w:val="00DC0495"/>
    <w:rsid w:val="00DC05B7"/>
    <w:rsid w:val="00DC3435"/>
    <w:rsid w:val="00DC54B4"/>
    <w:rsid w:val="00DC71A3"/>
    <w:rsid w:val="00DD3693"/>
    <w:rsid w:val="00DD5033"/>
    <w:rsid w:val="00DE1099"/>
    <w:rsid w:val="00DE5E92"/>
    <w:rsid w:val="00DE701D"/>
    <w:rsid w:val="00E01009"/>
    <w:rsid w:val="00E036A6"/>
    <w:rsid w:val="00E03EBD"/>
    <w:rsid w:val="00E03EF1"/>
    <w:rsid w:val="00E1040C"/>
    <w:rsid w:val="00E1525A"/>
    <w:rsid w:val="00E21C96"/>
    <w:rsid w:val="00E23BA1"/>
    <w:rsid w:val="00E27B3B"/>
    <w:rsid w:val="00E36F57"/>
    <w:rsid w:val="00E3789D"/>
    <w:rsid w:val="00E44DFA"/>
    <w:rsid w:val="00E45406"/>
    <w:rsid w:val="00E457E2"/>
    <w:rsid w:val="00E571C5"/>
    <w:rsid w:val="00E63C9C"/>
    <w:rsid w:val="00E6437D"/>
    <w:rsid w:val="00E723D3"/>
    <w:rsid w:val="00E73105"/>
    <w:rsid w:val="00E746EC"/>
    <w:rsid w:val="00E74A52"/>
    <w:rsid w:val="00E76E78"/>
    <w:rsid w:val="00E8013B"/>
    <w:rsid w:val="00E80541"/>
    <w:rsid w:val="00E81104"/>
    <w:rsid w:val="00E8260A"/>
    <w:rsid w:val="00E8609E"/>
    <w:rsid w:val="00E8675C"/>
    <w:rsid w:val="00E913B8"/>
    <w:rsid w:val="00E97796"/>
    <w:rsid w:val="00EA4C0C"/>
    <w:rsid w:val="00EA6422"/>
    <w:rsid w:val="00EA6606"/>
    <w:rsid w:val="00EB1D03"/>
    <w:rsid w:val="00EB3771"/>
    <w:rsid w:val="00EB6BE1"/>
    <w:rsid w:val="00EB736C"/>
    <w:rsid w:val="00EC3A1B"/>
    <w:rsid w:val="00EC3B4D"/>
    <w:rsid w:val="00EC3D17"/>
    <w:rsid w:val="00EC59BC"/>
    <w:rsid w:val="00EC6627"/>
    <w:rsid w:val="00EC705F"/>
    <w:rsid w:val="00ED5404"/>
    <w:rsid w:val="00ED5F30"/>
    <w:rsid w:val="00EE1198"/>
    <w:rsid w:val="00EF2888"/>
    <w:rsid w:val="00EF4592"/>
    <w:rsid w:val="00EF51DA"/>
    <w:rsid w:val="00EF59FE"/>
    <w:rsid w:val="00EF6260"/>
    <w:rsid w:val="00F00629"/>
    <w:rsid w:val="00F05029"/>
    <w:rsid w:val="00F0598B"/>
    <w:rsid w:val="00F05E63"/>
    <w:rsid w:val="00F224E2"/>
    <w:rsid w:val="00F25459"/>
    <w:rsid w:val="00F30D44"/>
    <w:rsid w:val="00F37669"/>
    <w:rsid w:val="00F42ECB"/>
    <w:rsid w:val="00F46AD4"/>
    <w:rsid w:val="00F47B3F"/>
    <w:rsid w:val="00F507F1"/>
    <w:rsid w:val="00F52733"/>
    <w:rsid w:val="00F5292B"/>
    <w:rsid w:val="00F54D67"/>
    <w:rsid w:val="00F5623D"/>
    <w:rsid w:val="00F601E9"/>
    <w:rsid w:val="00F6567D"/>
    <w:rsid w:val="00F67ACC"/>
    <w:rsid w:val="00F73354"/>
    <w:rsid w:val="00F73B21"/>
    <w:rsid w:val="00F75AC1"/>
    <w:rsid w:val="00F80D1B"/>
    <w:rsid w:val="00F865CD"/>
    <w:rsid w:val="00F90FB2"/>
    <w:rsid w:val="00FA30F0"/>
    <w:rsid w:val="00FA58E7"/>
    <w:rsid w:val="00FB20BB"/>
    <w:rsid w:val="00FB2B5C"/>
    <w:rsid w:val="00FC71ED"/>
    <w:rsid w:val="00FC7296"/>
    <w:rsid w:val="00FD378D"/>
    <w:rsid w:val="00FF3220"/>
    <w:rsid w:val="00FF4956"/>
    <w:rsid w:val="2FA30D60"/>
    <w:rsid w:val="3BFA96D4"/>
    <w:rsid w:val="3DDFE75B"/>
    <w:rsid w:val="3FF7D2FE"/>
    <w:rsid w:val="51BFAFED"/>
    <w:rsid w:val="6EF7B598"/>
    <w:rsid w:val="6F57A49D"/>
    <w:rsid w:val="7CFF6452"/>
    <w:rsid w:val="7FEA9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589E1"/>
  <w15:docId w15:val="{1720ECAF-9607-4B37-BCE3-53138285A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annotation text"/>
    <w:basedOn w:val="a"/>
    <w:uiPriority w:val="99"/>
    <w:unhideWhenUsed/>
    <w:pPr>
      <w:jc w:val="left"/>
    </w:p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character" w:customStyle="1" w:styleId="a4">
    <w:name w:val="批注框文本 字符"/>
    <w:basedOn w:val="a0"/>
    <w:link w:val="a3"/>
    <w:uiPriority w:val="99"/>
    <w:semiHidden/>
    <w:qFormat/>
    <w:rPr>
      <w:rFonts w:asciiTheme="minorHAnsi" w:eastAsiaTheme="minorEastAsia" w:hAnsiTheme="minorHAnsi" w:cstheme="minorBidi"/>
      <w:kern w:val="2"/>
      <w:sz w:val="18"/>
      <w:szCs w:val="18"/>
    </w:rPr>
  </w:style>
  <w:style w:type="paragraph" w:customStyle="1" w:styleId="1">
    <w:name w:val="无间隔1"/>
    <w:link w:val="aa"/>
    <w:uiPriority w:val="1"/>
    <w:qFormat/>
    <w:rPr>
      <w:rFonts w:asciiTheme="minorHAnsi" w:eastAsiaTheme="minorEastAsia" w:hAnsiTheme="minorHAnsi" w:cstheme="minorBidi"/>
      <w:sz w:val="22"/>
      <w:szCs w:val="22"/>
    </w:rPr>
  </w:style>
  <w:style w:type="character" w:customStyle="1" w:styleId="aa">
    <w:name w:val="无间隔 字符"/>
    <w:basedOn w:val="a0"/>
    <w:link w:val="1"/>
    <w:uiPriority w:val="1"/>
    <w:rPr>
      <w:rFonts w:asciiTheme="minorHAnsi" w:eastAsiaTheme="minorEastAsia" w:hAnsiTheme="minorHAnsi" w:cstheme="minorBidi"/>
      <w:sz w:val="22"/>
      <w:szCs w:val="22"/>
    </w:rPr>
  </w:style>
  <w:style w:type="character" w:styleId="ab">
    <w:name w:val="annotation reference"/>
    <w:basedOn w:val="a0"/>
    <w:uiPriority w:val="99"/>
    <w:semiHidden/>
    <w:unhideWhenUsed/>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957</Words>
  <Characters>5458</Characters>
  <Application>Microsoft Office Word</Application>
  <DocSecurity>0</DocSecurity>
  <Lines>45</Lines>
  <Paragraphs>12</Paragraphs>
  <ScaleCrop>false</ScaleCrop>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翁 安志</dc:creator>
  <cp:lastModifiedBy>翁 安志</cp:lastModifiedBy>
  <cp:revision>8</cp:revision>
  <dcterms:created xsi:type="dcterms:W3CDTF">2019-09-25T13:07:00Z</dcterms:created>
  <dcterms:modified xsi:type="dcterms:W3CDTF">2019-09-25T13:44:00Z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1033-1.0.1.1354</vt:lpwstr>
  </property>
</Properties>
</file>