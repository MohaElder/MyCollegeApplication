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5E82B" w14:textId="34C6231F" w:rsidR="002871D6" w:rsidRPr="00373914" w:rsidRDefault="002871D6" w:rsidP="00DF4CEC">
      <w:pPr>
        <w:spacing w:line="480" w:lineRule="auto"/>
        <w:jc w:val="left"/>
        <w:rPr>
          <w:rFonts w:ascii="Times New Roman" w:eastAsia="Osaka" w:hAnsi="Times New Roman" w:cs="Times New Roman"/>
          <w:sz w:val="24"/>
          <w:szCs w:val="24"/>
          <w:rPrChange w:id="0" w:author="安志 翁" w:date="2019-10-28T22:33:00Z">
            <w:rPr>
              <w:rFonts w:ascii="Times New Roman" w:hAnsi="Times New Roman" w:cs="Times New Roman"/>
              <w:sz w:val="24"/>
              <w:szCs w:val="24"/>
            </w:rPr>
          </w:rPrChange>
        </w:rPr>
        <w:pPrChange w:id="1" w:author="安志 翁" w:date="2019-10-28T23:09:00Z">
          <w:pPr>
            <w:spacing w:line="360" w:lineRule="auto"/>
            <w:jc w:val="left"/>
          </w:pPr>
        </w:pPrChange>
      </w:pPr>
      <w:bookmarkStart w:id="2" w:name="_GoBack"/>
      <w:r w:rsidRPr="00373914">
        <w:rPr>
          <w:rFonts w:ascii="Times New Roman" w:eastAsia="Osaka" w:hAnsi="Times New Roman" w:cs="Times New Roman"/>
          <w:sz w:val="24"/>
          <w:szCs w:val="24"/>
        </w:rPr>
        <w:t xml:space="preserve">Flying over mountains on the back of dragons and commanding a team of gophers in </w:t>
      </w:r>
      <w:bookmarkEnd w:id="2"/>
      <w:r w:rsidRPr="00373914">
        <w:rPr>
          <w:rFonts w:ascii="Times New Roman" w:eastAsia="Osaka" w:hAnsi="Times New Roman" w:cs="Times New Roman"/>
          <w:sz w:val="24"/>
          <w:szCs w:val="24"/>
        </w:rPr>
        <w:t xml:space="preserve">battles against poisonous butterflies, I became fascinated by </w:t>
      </w:r>
      <w:commentRangeStart w:id="3"/>
      <w:ins w:id="4" w:author="翁 安志" w:date="2019-10-28T15:29:00Z">
        <w:r w:rsidR="002B4778" w:rsidRPr="00373914">
          <w:rPr>
            <w:rFonts w:ascii="Times New Roman" w:eastAsia="Osaka" w:hAnsi="Times New Roman" w:cs="Times New Roman"/>
            <w:sz w:val="24"/>
            <w:szCs w:val="24"/>
          </w:rPr>
          <w:t>Pokémon</w:t>
        </w:r>
        <w:commentRangeEnd w:id="3"/>
        <w:r w:rsidR="002B4778" w:rsidRPr="00373914">
          <w:rPr>
            <w:rStyle w:val="a7"/>
            <w:rFonts w:ascii="Times New Roman" w:hAnsi="Times New Roman" w:cs="Times New Roman"/>
            <w:sz w:val="24"/>
            <w:szCs w:val="24"/>
            <w:rPrChange w:id="5" w:author="安志 翁" w:date="2019-10-28T22:33:00Z">
              <w:rPr>
                <w:rStyle w:val="a7"/>
                <w:rFonts w:ascii="Times New Roman" w:hAnsi="Times New Roman" w:cs="Times New Roman"/>
              </w:rPr>
            </w:rPrChange>
          </w:rPr>
          <w:commentReference w:id="3"/>
        </w:r>
        <w:r w:rsidR="002B4778" w:rsidRPr="00373914">
          <w:rPr>
            <w:rFonts w:ascii="Times New Roman" w:eastAsia="Osaka" w:hAnsi="Times New Roman" w:cs="Times New Roman"/>
            <w:sz w:val="24"/>
            <w:szCs w:val="24"/>
            <w:rPrChange w:id="6" w:author="安志 翁" w:date="2019-10-28T22:33:00Z">
              <w:rPr>
                <w:rFonts w:ascii="Times New Roman" w:eastAsia="Osaka" w:hAnsi="Times New Roman" w:cs="Times New Roman"/>
                <w:sz w:val="24"/>
                <w:szCs w:val="24"/>
              </w:rPr>
            </w:rPrChange>
          </w:rPr>
          <w:t xml:space="preserve">, </w:t>
        </w:r>
      </w:ins>
      <w:r w:rsidRPr="00373914">
        <w:rPr>
          <w:rFonts w:ascii="Times New Roman" w:eastAsia="Osaka" w:hAnsi="Times New Roman" w:cs="Times New Roman"/>
          <w:sz w:val="24"/>
          <w:szCs w:val="24"/>
          <w:rPrChange w:id="7" w:author="安志 翁" w:date="2019-10-28T22:33:00Z">
            <w:rPr>
              <w:rFonts w:ascii="Times New Roman" w:eastAsia="Osaka" w:hAnsi="Times New Roman" w:cs="Times New Roman"/>
              <w:sz w:val="24"/>
              <w:szCs w:val="24"/>
            </w:rPr>
          </w:rPrChange>
        </w:rPr>
        <w:t xml:space="preserve">this </w:t>
      </w:r>
      <w:commentRangeStart w:id="8"/>
      <w:r w:rsidRPr="00373914">
        <w:rPr>
          <w:rFonts w:ascii="Times New Roman" w:eastAsia="Osaka" w:hAnsi="Times New Roman" w:cs="Times New Roman"/>
          <w:sz w:val="24"/>
          <w:szCs w:val="24"/>
          <w:rPrChange w:id="9" w:author="安志 翁" w:date="2019-10-28T22:33:00Z">
            <w:rPr>
              <w:rFonts w:ascii="Times New Roman" w:eastAsia="Osaka" w:hAnsi="Times New Roman" w:cs="Times New Roman"/>
              <w:sz w:val="24"/>
              <w:szCs w:val="24"/>
            </w:rPr>
          </w:rPrChange>
        </w:rPr>
        <w:t>dream portal</w:t>
      </w:r>
      <w:commentRangeEnd w:id="8"/>
      <w:r w:rsidR="00B83962" w:rsidRPr="00373914">
        <w:rPr>
          <w:rStyle w:val="a7"/>
          <w:rFonts w:ascii="Times New Roman" w:hAnsi="Times New Roman" w:cs="Times New Roman"/>
          <w:sz w:val="24"/>
          <w:szCs w:val="24"/>
          <w:rPrChange w:id="10" w:author="安志 翁" w:date="2019-10-28T22:33:00Z">
            <w:rPr>
              <w:rStyle w:val="a7"/>
            </w:rPr>
          </w:rPrChange>
        </w:rPr>
        <w:commentReference w:id="8"/>
      </w:r>
      <w:ins w:id="11" w:author="翁 安志" w:date="2019-10-28T15:01:00Z">
        <w:r w:rsidR="00FB2A69" w:rsidRPr="00373914">
          <w:rPr>
            <w:rFonts w:ascii="Times New Roman" w:eastAsia="Osaka" w:hAnsi="Times New Roman" w:cs="Times New Roman"/>
            <w:sz w:val="24"/>
            <w:szCs w:val="24"/>
            <w:rPrChange w:id="12" w:author="安志 翁" w:date="2019-10-28T22:33:00Z">
              <w:rPr>
                <w:rFonts w:ascii="Times New Roman" w:eastAsia="Osaka" w:hAnsi="Times New Roman" w:cs="Times New Roman"/>
                <w:sz w:val="24"/>
                <w:szCs w:val="24"/>
              </w:rPr>
            </w:rPrChange>
          </w:rPr>
          <w:t xml:space="preserve"> that allows me to</w:t>
        </w:r>
      </w:ins>
      <w:ins w:id="13" w:author="翁 安志" w:date="2019-10-28T15:21:00Z">
        <w:r w:rsidR="007830C0" w:rsidRPr="00373914">
          <w:rPr>
            <w:rFonts w:ascii="Times New Roman" w:eastAsia="Osaka" w:hAnsi="Times New Roman" w:cs="Times New Roman"/>
            <w:sz w:val="24"/>
            <w:szCs w:val="24"/>
            <w:rPrChange w:id="14" w:author="安志 翁" w:date="2019-10-28T22:33:00Z">
              <w:rPr>
                <w:rFonts w:ascii="Times New Roman" w:eastAsia="Osaka" w:hAnsi="Times New Roman" w:cs="Times New Roman"/>
                <w:sz w:val="24"/>
                <w:szCs w:val="24"/>
              </w:rPr>
            </w:rPrChange>
          </w:rPr>
          <w:t xml:space="preserve"> do whatever I want</w:t>
        </w:r>
      </w:ins>
      <w:r w:rsidRPr="00373914">
        <w:rPr>
          <w:rFonts w:ascii="Times New Roman" w:eastAsia="Osaka" w:hAnsi="Times New Roman" w:cs="Times New Roman"/>
          <w:sz w:val="24"/>
          <w:szCs w:val="24"/>
          <w:rPrChange w:id="15" w:author="安志 翁" w:date="2019-10-28T22:33:00Z">
            <w:rPr>
              <w:rFonts w:ascii="Times New Roman" w:eastAsia="Osaka" w:hAnsi="Times New Roman" w:cs="Times New Roman"/>
              <w:sz w:val="24"/>
              <w:szCs w:val="24"/>
            </w:rPr>
          </w:rPrChange>
        </w:rPr>
        <w:t xml:space="preserve">, </w:t>
      </w:r>
      <w:commentRangeStart w:id="16"/>
      <w:del w:id="17" w:author="翁 安志" w:date="2019-10-28T15:29:00Z">
        <w:r w:rsidRPr="00373914" w:rsidDel="002B4778">
          <w:rPr>
            <w:rFonts w:ascii="Times New Roman" w:eastAsia="Osaka" w:hAnsi="Times New Roman" w:cs="Times New Roman"/>
            <w:sz w:val="24"/>
            <w:szCs w:val="24"/>
            <w:rPrChange w:id="18" w:author="安志 翁" w:date="2019-10-28T22:33:00Z">
              <w:rPr>
                <w:rFonts w:ascii="Times New Roman" w:eastAsia="Osaka" w:hAnsi="Times New Roman" w:cs="Times New Roman"/>
                <w:sz w:val="24"/>
                <w:szCs w:val="24"/>
              </w:rPr>
            </w:rPrChange>
          </w:rPr>
          <w:delText>Pokémon</w:delText>
        </w:r>
        <w:commentRangeEnd w:id="16"/>
        <w:r w:rsidR="00B83962" w:rsidRPr="00373914" w:rsidDel="002B4778">
          <w:rPr>
            <w:rStyle w:val="a7"/>
            <w:rFonts w:ascii="Times New Roman" w:hAnsi="Times New Roman" w:cs="Times New Roman"/>
            <w:sz w:val="24"/>
            <w:szCs w:val="24"/>
            <w:rPrChange w:id="19" w:author="安志 翁" w:date="2019-10-28T22:33:00Z">
              <w:rPr>
                <w:rStyle w:val="a7"/>
              </w:rPr>
            </w:rPrChange>
          </w:rPr>
          <w:commentReference w:id="16"/>
        </w:r>
        <w:r w:rsidRPr="00373914" w:rsidDel="002B4778">
          <w:rPr>
            <w:rFonts w:ascii="Times New Roman" w:eastAsia="Osaka" w:hAnsi="Times New Roman" w:cs="Times New Roman"/>
            <w:sz w:val="24"/>
            <w:szCs w:val="24"/>
            <w:rPrChange w:id="20" w:author="安志 翁" w:date="2019-10-28T22:33:00Z">
              <w:rPr>
                <w:rFonts w:ascii="Times New Roman" w:eastAsia="Osaka" w:hAnsi="Times New Roman" w:cs="Times New Roman"/>
                <w:sz w:val="24"/>
                <w:szCs w:val="24"/>
              </w:rPr>
            </w:rPrChange>
          </w:rPr>
          <w:delText xml:space="preserve">, </w:delText>
        </w:r>
      </w:del>
      <w:r w:rsidRPr="00373914">
        <w:rPr>
          <w:rFonts w:ascii="Times New Roman" w:eastAsia="Osaka" w:hAnsi="Times New Roman" w:cs="Times New Roman"/>
          <w:sz w:val="24"/>
          <w:szCs w:val="24"/>
          <w:rPrChange w:id="21" w:author="安志 翁" w:date="2019-10-28T22:33:00Z">
            <w:rPr>
              <w:rFonts w:ascii="Times New Roman" w:eastAsia="Osaka" w:hAnsi="Times New Roman" w:cs="Times New Roman"/>
              <w:sz w:val="24"/>
              <w:szCs w:val="24"/>
            </w:rPr>
          </w:rPrChange>
        </w:rPr>
        <w:t>since I was</w:t>
      </w:r>
      <w:ins w:id="22" w:author="安志 翁" w:date="2019-10-28T23:25:00Z">
        <w:r w:rsidR="00363D84">
          <w:rPr>
            <w:rFonts w:ascii="Times New Roman" w:eastAsia="Osaka" w:hAnsi="Times New Roman" w:cs="Times New Roman"/>
            <w:sz w:val="24"/>
            <w:szCs w:val="24"/>
          </w:rPr>
          <w:t xml:space="preserve"> </w:t>
        </w:r>
      </w:ins>
      <w:del w:id="23" w:author="安志 翁" w:date="2019-10-28T23:25:00Z">
        <w:r w:rsidRPr="00373914" w:rsidDel="00363D84">
          <w:rPr>
            <w:rFonts w:ascii="Times New Roman" w:eastAsia="Osaka" w:hAnsi="Times New Roman" w:cs="Times New Roman"/>
            <w:sz w:val="24"/>
            <w:szCs w:val="24"/>
            <w:rPrChange w:id="24" w:author="安志 翁" w:date="2019-10-28T22:33:00Z">
              <w:rPr>
                <w:rFonts w:ascii="Times New Roman" w:eastAsia="Osaka" w:hAnsi="Times New Roman" w:cs="Times New Roman"/>
                <w:sz w:val="24"/>
                <w:szCs w:val="24"/>
              </w:rPr>
            </w:rPrChange>
          </w:rPr>
          <w:delText xml:space="preserve"> </w:delText>
        </w:r>
      </w:del>
      <w:r w:rsidRPr="00373914">
        <w:rPr>
          <w:rFonts w:ascii="Times New Roman" w:eastAsia="Osaka" w:hAnsi="Times New Roman" w:cs="Times New Roman"/>
          <w:sz w:val="24"/>
          <w:szCs w:val="24"/>
          <w:rPrChange w:id="25" w:author="安志 翁" w:date="2019-10-28T22:33:00Z">
            <w:rPr>
              <w:rFonts w:ascii="Times New Roman" w:eastAsia="Osaka" w:hAnsi="Times New Roman" w:cs="Times New Roman"/>
              <w:sz w:val="24"/>
              <w:szCs w:val="24"/>
            </w:rPr>
          </w:rPrChange>
        </w:rPr>
        <w:t>seven years old.</w:t>
      </w:r>
      <w:ins w:id="26" w:author="翁 安志" w:date="2019-10-28T15:35:00Z">
        <w:r w:rsidR="009A6237" w:rsidRPr="00373914">
          <w:rPr>
            <w:rFonts w:ascii="Times New Roman" w:eastAsia="Osaka" w:hAnsi="Times New Roman" w:cs="Times New Roman"/>
            <w:sz w:val="24"/>
            <w:szCs w:val="24"/>
            <w:rPrChange w:id="27" w:author="安志 翁" w:date="2019-10-28T22:33:00Z">
              <w:rPr>
                <w:rFonts w:ascii="Times New Roman" w:eastAsia="Osaka" w:hAnsi="Times New Roman" w:cs="Times New Roman"/>
                <w:sz w:val="24"/>
                <w:szCs w:val="24"/>
              </w:rPr>
            </w:rPrChange>
          </w:rPr>
          <w:t xml:space="preserve"> Unlike </w:t>
        </w:r>
      </w:ins>
      <w:ins w:id="28" w:author="翁 安志" w:date="2019-10-28T15:36:00Z">
        <w:r w:rsidR="009A6237" w:rsidRPr="00373914">
          <w:rPr>
            <w:rFonts w:ascii="Times New Roman" w:eastAsia="Osaka" w:hAnsi="Times New Roman" w:cs="Times New Roman"/>
            <w:sz w:val="24"/>
            <w:szCs w:val="24"/>
            <w:rPrChange w:id="29" w:author="安志 翁" w:date="2019-10-28T22:33:00Z">
              <w:rPr>
                <w:rFonts w:ascii="Times New Roman" w:eastAsia="Osaka" w:hAnsi="Times New Roman" w:cs="Times New Roman"/>
                <w:sz w:val="24"/>
                <w:szCs w:val="24"/>
              </w:rPr>
            </w:rPrChange>
          </w:rPr>
          <w:t xml:space="preserve">many other kids </w:t>
        </w:r>
        <w:r w:rsidR="00744041" w:rsidRPr="00373914">
          <w:rPr>
            <w:rFonts w:ascii="Times New Roman" w:eastAsia="Osaka" w:hAnsi="Times New Roman" w:cs="Times New Roman"/>
            <w:sz w:val="24"/>
            <w:szCs w:val="24"/>
            <w:rPrChange w:id="30" w:author="安志 翁" w:date="2019-10-28T22:33:00Z">
              <w:rPr>
                <w:rFonts w:ascii="Times New Roman" w:eastAsia="Osaka" w:hAnsi="Times New Roman" w:cs="Times New Roman"/>
                <w:sz w:val="24"/>
                <w:szCs w:val="24"/>
              </w:rPr>
            </w:rPrChange>
          </w:rPr>
          <w:t>who</w:t>
        </w:r>
        <w:r w:rsidR="00C445A7" w:rsidRPr="00373914">
          <w:rPr>
            <w:rFonts w:ascii="Times New Roman" w:eastAsia="Osaka" w:hAnsi="Times New Roman" w:cs="Times New Roman"/>
            <w:sz w:val="24"/>
            <w:szCs w:val="24"/>
            <w:rPrChange w:id="31" w:author="安志 翁" w:date="2019-10-28T22:33:00Z">
              <w:rPr>
                <w:rFonts w:ascii="Times New Roman" w:eastAsia="Osaka" w:hAnsi="Times New Roman" w:cs="Times New Roman"/>
                <w:sz w:val="24"/>
                <w:szCs w:val="24"/>
              </w:rPr>
            </w:rPrChange>
          </w:rPr>
          <w:t xml:space="preserve"> </w:t>
        </w:r>
        <w:del w:id="32" w:author="安志 翁" w:date="2019-10-28T23:26:00Z">
          <w:r w:rsidR="00C445A7" w:rsidRPr="00373914" w:rsidDel="004B6B17">
            <w:rPr>
              <w:rFonts w:ascii="Times New Roman" w:eastAsia="Osaka" w:hAnsi="Times New Roman" w:cs="Times New Roman"/>
              <w:sz w:val="24"/>
              <w:szCs w:val="24"/>
              <w:rPrChange w:id="33" w:author="安志 翁" w:date="2019-10-28T22:33:00Z">
                <w:rPr>
                  <w:rFonts w:ascii="Times New Roman" w:eastAsia="Osaka" w:hAnsi="Times New Roman" w:cs="Times New Roman"/>
                  <w:sz w:val="24"/>
                  <w:szCs w:val="24"/>
                </w:rPr>
              </w:rPrChange>
            </w:rPr>
            <w:delText>were</w:delText>
          </w:r>
          <w:r w:rsidR="009A6237" w:rsidRPr="00373914" w:rsidDel="004B6B17">
            <w:rPr>
              <w:rFonts w:ascii="Times New Roman" w:eastAsia="Osaka" w:hAnsi="Times New Roman" w:cs="Times New Roman"/>
              <w:sz w:val="24"/>
              <w:szCs w:val="24"/>
              <w:rPrChange w:id="34" w:author="安志 翁" w:date="2019-10-28T22:33:00Z">
                <w:rPr>
                  <w:rFonts w:ascii="Times New Roman" w:eastAsia="Osaka" w:hAnsi="Times New Roman" w:cs="Times New Roman"/>
                  <w:sz w:val="24"/>
                  <w:szCs w:val="24"/>
                </w:rPr>
              </w:rPrChange>
            </w:rPr>
            <w:delText xml:space="preserve"> only attracted to</w:delText>
          </w:r>
        </w:del>
      </w:ins>
      <w:ins w:id="35" w:author="安志 翁" w:date="2019-10-28T23:26:00Z">
        <w:r w:rsidR="004B6B17">
          <w:rPr>
            <w:rFonts w:ascii="Times New Roman" w:eastAsia="Osaka" w:hAnsi="Times New Roman" w:cs="Times New Roman"/>
            <w:sz w:val="24"/>
            <w:szCs w:val="24"/>
          </w:rPr>
          <w:t>only wanted</w:t>
        </w:r>
        <w:r w:rsidR="00157B84">
          <w:rPr>
            <w:rFonts w:ascii="Times New Roman" w:eastAsia="Osaka" w:hAnsi="Times New Roman" w:cs="Times New Roman"/>
            <w:sz w:val="24"/>
            <w:szCs w:val="24"/>
          </w:rPr>
          <w:t xml:space="preserve"> to</w:t>
        </w:r>
      </w:ins>
      <w:ins w:id="36" w:author="翁 安志" w:date="2019-10-28T15:36:00Z">
        <w:r w:rsidR="009A6237" w:rsidRPr="00373914">
          <w:rPr>
            <w:rFonts w:ascii="Times New Roman" w:eastAsia="Osaka" w:hAnsi="Times New Roman" w:cs="Times New Roman"/>
            <w:sz w:val="24"/>
            <w:szCs w:val="24"/>
            <w:rPrChange w:id="37" w:author="安志 翁" w:date="2019-10-28T22:33:00Z">
              <w:rPr>
                <w:rFonts w:ascii="Times New Roman" w:eastAsia="Osaka" w:hAnsi="Times New Roman" w:cs="Times New Roman"/>
                <w:sz w:val="24"/>
                <w:szCs w:val="24"/>
              </w:rPr>
            </w:rPrChange>
          </w:rPr>
          <w:t xml:space="preserve"> pla</w:t>
        </w:r>
      </w:ins>
      <w:ins w:id="38" w:author="安志 翁" w:date="2019-10-28T23:26:00Z">
        <w:r w:rsidR="009F4D34">
          <w:rPr>
            <w:rFonts w:ascii="Times New Roman" w:eastAsia="Osaka" w:hAnsi="Times New Roman" w:cs="Times New Roman"/>
            <w:sz w:val="24"/>
            <w:szCs w:val="24"/>
          </w:rPr>
          <w:t>y</w:t>
        </w:r>
      </w:ins>
      <w:ins w:id="39" w:author="翁 安志" w:date="2019-10-28T15:36:00Z">
        <w:del w:id="40" w:author="安志 翁" w:date="2019-10-28T23:26:00Z">
          <w:r w:rsidR="009A6237" w:rsidRPr="00373914" w:rsidDel="009F4D34">
            <w:rPr>
              <w:rFonts w:ascii="Times New Roman" w:eastAsia="Osaka" w:hAnsi="Times New Roman" w:cs="Times New Roman"/>
              <w:sz w:val="24"/>
              <w:szCs w:val="24"/>
              <w:rPrChange w:id="41" w:author="安志 翁" w:date="2019-10-28T22:33:00Z">
                <w:rPr>
                  <w:rFonts w:ascii="Times New Roman" w:eastAsia="Osaka" w:hAnsi="Times New Roman" w:cs="Times New Roman"/>
                  <w:sz w:val="24"/>
                  <w:szCs w:val="24"/>
                </w:rPr>
              </w:rPrChange>
            </w:rPr>
            <w:delText>yi</w:delText>
          </w:r>
        </w:del>
      </w:ins>
      <w:ins w:id="42" w:author="安志 翁" w:date="2019-10-28T22:24:00Z">
        <w:r w:rsidR="00C426B4" w:rsidRPr="00373914">
          <w:rPr>
            <w:rFonts w:ascii="Times New Roman" w:eastAsia="Osaka" w:hAnsi="Times New Roman" w:cs="Times New Roman"/>
            <w:sz w:val="24"/>
            <w:szCs w:val="24"/>
            <w:rPrChange w:id="43" w:author="安志 翁" w:date="2019-10-28T22:33:00Z">
              <w:rPr>
                <w:rFonts w:ascii="Times New Roman" w:eastAsia="Osaka" w:hAnsi="Times New Roman" w:cs="Times New Roman"/>
                <w:sz w:val="24"/>
                <w:szCs w:val="24"/>
              </w:rPr>
            </w:rPrChange>
          </w:rPr>
          <w:t xml:space="preserve"> this game</w:t>
        </w:r>
      </w:ins>
      <w:ins w:id="44" w:author="翁 安志" w:date="2019-10-28T15:36:00Z">
        <w:del w:id="45" w:author="安志 翁" w:date="2019-10-28T22:24:00Z">
          <w:r w:rsidR="009A6237" w:rsidRPr="00373914" w:rsidDel="00C426B4">
            <w:rPr>
              <w:rFonts w:ascii="Times New Roman" w:eastAsia="Osaka" w:hAnsi="Times New Roman" w:cs="Times New Roman"/>
              <w:sz w:val="24"/>
              <w:szCs w:val="24"/>
              <w:rPrChange w:id="46" w:author="安志 翁" w:date="2019-10-28T22:33:00Z">
                <w:rPr>
                  <w:rFonts w:ascii="Times New Roman" w:eastAsia="Osaka" w:hAnsi="Times New Roman" w:cs="Times New Roman"/>
                  <w:sz w:val="24"/>
                  <w:szCs w:val="24"/>
                </w:rPr>
              </w:rPrChange>
            </w:rPr>
            <w:delText>ng t</w:delText>
          </w:r>
          <w:r w:rsidR="009A6237" w:rsidRPr="00373914" w:rsidDel="00C426B4">
            <w:rPr>
              <w:rFonts w:ascii="Times New Roman" w:hAnsi="Times New Roman" w:cs="Times New Roman"/>
              <w:sz w:val="24"/>
              <w:szCs w:val="24"/>
              <w:rPrChange w:id="47" w:author="安志 翁" w:date="2019-10-28T22:33:00Z">
                <w:rPr>
                  <w:rFonts w:asciiTheme="minorEastAsia" w:hAnsiTheme="minorEastAsia" w:cs="Times New Roman" w:hint="eastAsia"/>
                  <w:sz w:val="24"/>
                  <w:szCs w:val="24"/>
                </w:rPr>
              </w:rPrChange>
            </w:rPr>
            <w:delText>he</w:delText>
          </w:r>
          <w:r w:rsidR="009A6237" w:rsidRPr="00373914" w:rsidDel="00C426B4">
            <w:rPr>
              <w:rFonts w:ascii="Times New Roman" w:eastAsia="Osaka" w:hAnsi="Times New Roman" w:cs="Times New Roman"/>
              <w:sz w:val="24"/>
              <w:szCs w:val="24"/>
              <w:rPrChange w:id="48" w:author="安志 翁" w:date="2019-10-28T22:33:00Z">
                <w:rPr>
                  <w:rFonts w:ascii="Times New Roman" w:eastAsia="Osaka" w:hAnsi="Times New Roman" w:cs="Times New Roman"/>
                  <w:sz w:val="24"/>
                  <w:szCs w:val="24"/>
                </w:rPr>
              </w:rPrChange>
            </w:rPr>
            <w:delText xml:space="preserve"> game</w:delText>
          </w:r>
        </w:del>
        <w:r w:rsidR="009A6237" w:rsidRPr="00373914">
          <w:rPr>
            <w:rFonts w:ascii="Times New Roman" w:eastAsia="Osaka" w:hAnsi="Times New Roman" w:cs="Times New Roman"/>
            <w:sz w:val="24"/>
            <w:szCs w:val="24"/>
            <w:rPrChange w:id="49" w:author="安志 翁" w:date="2019-10-28T22:33:00Z">
              <w:rPr>
                <w:rFonts w:ascii="Times New Roman" w:eastAsia="Osaka" w:hAnsi="Times New Roman" w:cs="Times New Roman"/>
                <w:sz w:val="24"/>
                <w:szCs w:val="24"/>
              </w:rPr>
            </w:rPrChange>
          </w:rPr>
          <w:t>.</w:t>
        </w:r>
      </w:ins>
      <w:commentRangeStart w:id="50"/>
      <w:r w:rsidRPr="00373914">
        <w:rPr>
          <w:rFonts w:ascii="Times New Roman" w:eastAsia="Osaka" w:hAnsi="Times New Roman" w:cs="Times New Roman"/>
          <w:sz w:val="24"/>
          <w:szCs w:val="24"/>
          <w:rPrChange w:id="51" w:author="安志 翁" w:date="2019-10-28T22:33:00Z">
            <w:rPr>
              <w:rFonts w:ascii="Times New Roman" w:eastAsia="Osaka" w:hAnsi="Times New Roman" w:cs="Times New Roman"/>
              <w:sz w:val="24"/>
              <w:szCs w:val="24"/>
            </w:rPr>
          </w:rPrChange>
        </w:rPr>
        <w:t xml:space="preserve"> </w:t>
      </w:r>
      <w:commentRangeEnd w:id="50"/>
      <w:r w:rsidR="00B83962" w:rsidRPr="00373914">
        <w:rPr>
          <w:rStyle w:val="a7"/>
          <w:rFonts w:ascii="Times New Roman" w:hAnsi="Times New Roman" w:cs="Times New Roman"/>
          <w:sz w:val="24"/>
          <w:szCs w:val="24"/>
          <w:rPrChange w:id="52" w:author="安志 翁" w:date="2019-10-28T22:33:00Z">
            <w:rPr>
              <w:rStyle w:val="a7"/>
            </w:rPr>
          </w:rPrChange>
        </w:rPr>
        <w:commentReference w:id="50"/>
      </w:r>
      <w:r w:rsidRPr="00373914">
        <w:rPr>
          <w:rFonts w:ascii="Times New Roman" w:eastAsia="Osaka" w:hAnsi="Times New Roman" w:cs="Times New Roman"/>
          <w:sz w:val="24"/>
          <w:szCs w:val="24"/>
          <w:rPrChange w:id="53" w:author="安志 翁" w:date="2019-10-28T22:33:00Z">
            <w:rPr>
              <w:rFonts w:ascii="Times New Roman" w:eastAsia="Osaka" w:hAnsi="Times New Roman" w:cs="Times New Roman"/>
              <w:sz w:val="24"/>
              <w:szCs w:val="24"/>
            </w:rPr>
          </w:rPrChange>
        </w:rPr>
        <w:t>My</w:t>
      </w:r>
      <w:ins w:id="54" w:author="翁 安志" w:date="2019-10-28T15:34:00Z">
        <w:r w:rsidR="004E15A4" w:rsidRPr="00373914">
          <w:rPr>
            <w:rFonts w:ascii="Times New Roman" w:eastAsia="Osaka" w:hAnsi="Times New Roman" w:cs="Times New Roman"/>
            <w:sz w:val="24"/>
            <w:szCs w:val="24"/>
            <w:rPrChange w:id="55" w:author="安志 翁" w:date="2019-10-28T22:33:00Z">
              <w:rPr>
                <w:rFonts w:ascii="Times New Roman" w:eastAsia="Osaka" w:hAnsi="Times New Roman" w:cs="Times New Roman"/>
                <w:sz w:val="24"/>
                <w:szCs w:val="24"/>
              </w:rPr>
            </w:rPrChange>
          </w:rPr>
          <w:t xml:space="preserve"> </w:t>
        </w:r>
      </w:ins>
      <w:del w:id="56" w:author="翁 安志" w:date="2019-10-28T15:34:00Z">
        <w:r w:rsidRPr="00373914" w:rsidDel="004E15A4">
          <w:rPr>
            <w:rFonts w:ascii="Times New Roman" w:eastAsia="Osaka" w:hAnsi="Times New Roman" w:cs="Times New Roman"/>
            <w:sz w:val="24"/>
            <w:szCs w:val="24"/>
            <w:rPrChange w:id="57" w:author="安志 翁" w:date="2019-10-28T22:33:00Z">
              <w:rPr>
                <w:rFonts w:ascii="Times New Roman" w:eastAsia="Osaka" w:hAnsi="Times New Roman" w:cs="Times New Roman"/>
                <w:sz w:val="24"/>
                <w:szCs w:val="24"/>
              </w:rPr>
            </w:rPrChange>
          </w:rPr>
          <w:delText xml:space="preserve"> </w:delText>
        </w:r>
      </w:del>
      <w:r w:rsidRPr="00373914">
        <w:rPr>
          <w:rFonts w:ascii="Times New Roman" w:eastAsia="Osaka" w:hAnsi="Times New Roman" w:cs="Times New Roman"/>
          <w:sz w:val="24"/>
          <w:szCs w:val="24"/>
          <w:rPrChange w:id="58" w:author="安志 翁" w:date="2019-10-28T22:33:00Z">
            <w:rPr>
              <w:rFonts w:ascii="Times New Roman" w:eastAsia="Osaka" w:hAnsi="Times New Roman" w:cs="Times New Roman"/>
              <w:sz w:val="24"/>
              <w:szCs w:val="24"/>
            </w:rPr>
          </w:rPrChange>
        </w:rPr>
        <w:t>ubiquitous curiosity</w:t>
      </w:r>
      <w:ins w:id="59" w:author="翁 安志" w:date="2019-10-28T15:28:00Z">
        <w:r w:rsidR="00580B6C" w:rsidRPr="00373914">
          <w:rPr>
            <w:rFonts w:ascii="Times New Roman" w:eastAsia="Osaka" w:hAnsi="Times New Roman" w:cs="Times New Roman"/>
            <w:sz w:val="24"/>
            <w:szCs w:val="24"/>
            <w:rPrChange w:id="60" w:author="安志 翁" w:date="2019-10-28T22:33:00Z">
              <w:rPr>
                <w:rFonts w:ascii="Times New Roman" w:eastAsia="Osaka" w:hAnsi="Times New Roman" w:cs="Times New Roman"/>
                <w:sz w:val="24"/>
                <w:szCs w:val="24"/>
              </w:rPr>
            </w:rPrChange>
          </w:rPr>
          <w:t xml:space="preserve"> </w:t>
        </w:r>
      </w:ins>
      <w:del w:id="61" w:author="翁 安志" w:date="2019-10-28T15:34:00Z">
        <w:r w:rsidRPr="00373914" w:rsidDel="004E15A4">
          <w:rPr>
            <w:rFonts w:ascii="Times New Roman" w:eastAsia="Osaka" w:hAnsi="Times New Roman" w:cs="Times New Roman"/>
            <w:sz w:val="24"/>
            <w:szCs w:val="24"/>
            <w:rPrChange w:id="62" w:author="安志 翁" w:date="2019-10-28T22:33:00Z">
              <w:rPr>
                <w:rFonts w:ascii="Times New Roman" w:eastAsia="Osaka" w:hAnsi="Times New Roman" w:cs="Times New Roman"/>
                <w:sz w:val="24"/>
                <w:szCs w:val="24"/>
              </w:rPr>
            </w:rPrChange>
          </w:rPr>
          <w:delText xml:space="preserve"> </w:delText>
        </w:r>
      </w:del>
      <w:r w:rsidRPr="00373914">
        <w:rPr>
          <w:rFonts w:ascii="Times New Roman" w:eastAsia="Osaka" w:hAnsi="Times New Roman" w:cs="Times New Roman"/>
          <w:sz w:val="24"/>
          <w:szCs w:val="24"/>
          <w:rPrChange w:id="63" w:author="安志 翁" w:date="2019-10-28T22:33:00Z">
            <w:rPr>
              <w:rFonts w:ascii="Times New Roman" w:eastAsia="Osaka" w:hAnsi="Times New Roman" w:cs="Times New Roman"/>
              <w:sz w:val="24"/>
              <w:szCs w:val="24"/>
            </w:rPr>
          </w:rPrChange>
        </w:rPr>
        <w:t xml:space="preserve">has shifted toward technology as I was fascinated by the joyful </w:t>
      </w:r>
      <w:del w:id="64" w:author="翁 安志" w:date="2019-10-28T15:37:00Z">
        <w:r w:rsidRPr="00373914" w:rsidDel="00AD0F41">
          <w:rPr>
            <w:rFonts w:ascii="Times New Roman" w:eastAsia="Osaka" w:hAnsi="Times New Roman" w:cs="Times New Roman"/>
            <w:sz w:val="24"/>
            <w:szCs w:val="24"/>
            <w:rPrChange w:id="65" w:author="安志 翁" w:date="2019-10-28T22:33:00Z">
              <w:rPr>
                <w:rFonts w:ascii="Times New Roman" w:eastAsia="Osaka" w:hAnsi="Times New Roman" w:cs="Times New Roman"/>
                <w:sz w:val="24"/>
                <w:szCs w:val="24"/>
              </w:rPr>
            </w:rPrChange>
          </w:rPr>
          <w:delText xml:space="preserve">and innovative </w:delText>
        </w:r>
      </w:del>
      <w:r w:rsidRPr="00373914">
        <w:rPr>
          <w:rFonts w:ascii="Times New Roman" w:eastAsia="Osaka" w:hAnsi="Times New Roman" w:cs="Times New Roman"/>
          <w:sz w:val="24"/>
          <w:szCs w:val="24"/>
          <w:rPrChange w:id="66" w:author="安志 翁" w:date="2019-10-28T22:33:00Z">
            <w:rPr>
              <w:rFonts w:ascii="Times New Roman" w:eastAsia="Osaka" w:hAnsi="Times New Roman" w:cs="Times New Roman"/>
              <w:sz w:val="24"/>
              <w:szCs w:val="24"/>
            </w:rPr>
          </w:rPrChange>
        </w:rPr>
        <w:t>experiences this game installed on a hand-sized screen could bring. I desperately wanted to have my own real-life Pokémon. Although this could never happen, I realized that I could create something like Pokémons through technology, a powerful and reliable companion.</w:t>
      </w:r>
    </w:p>
    <w:p w14:paraId="7A489841" w14:textId="74F129FD" w:rsidR="002871D6" w:rsidRPr="00373914" w:rsidRDefault="00985333" w:rsidP="00DF4CEC">
      <w:pPr>
        <w:spacing w:line="480" w:lineRule="auto"/>
        <w:jc w:val="left"/>
        <w:rPr>
          <w:rFonts w:ascii="Times New Roman" w:hAnsi="Times New Roman" w:cs="Times New Roman"/>
          <w:sz w:val="24"/>
          <w:szCs w:val="24"/>
          <w:rPrChange w:id="67" w:author="安志 翁" w:date="2019-10-28T22:33:00Z">
            <w:rPr>
              <w:rFonts w:ascii="Times New Roman" w:hAnsi="Times New Roman" w:cs="Times New Roman"/>
              <w:sz w:val="24"/>
              <w:szCs w:val="24"/>
            </w:rPr>
          </w:rPrChange>
        </w:rPr>
        <w:pPrChange w:id="68" w:author="安志 翁" w:date="2019-10-28T23:09:00Z">
          <w:pPr>
            <w:spacing w:line="360" w:lineRule="auto"/>
            <w:jc w:val="left"/>
          </w:pPr>
        </w:pPrChange>
      </w:pPr>
      <w:ins w:id="69" w:author="安志 翁" w:date="2019-10-28T22:13:00Z">
        <w:r w:rsidRPr="00373914">
          <w:rPr>
            <w:rFonts w:ascii="Times New Roman" w:hAnsi="Times New Roman" w:cs="Times New Roman"/>
            <w:sz w:val="24"/>
            <w:szCs w:val="24"/>
            <w:rPrChange w:id="70" w:author="安志 翁" w:date="2019-10-28T22:33:00Z">
              <w:rPr>
                <w:rFonts w:ascii="Times New Roman" w:hAnsi="Times New Roman" w:cs="Times New Roman" w:hint="eastAsia"/>
                <w:sz w:val="24"/>
                <w:szCs w:val="24"/>
              </w:rPr>
            </w:rPrChange>
          </w:rPr>
          <w:t xml:space="preserve"> </w:t>
        </w:r>
      </w:ins>
    </w:p>
    <w:p w14:paraId="68F6ECCD" w14:textId="02BA3A16" w:rsidR="00322500" w:rsidRPr="00373914" w:rsidDel="007D63A9" w:rsidRDefault="002871D6" w:rsidP="00DF4CEC">
      <w:pPr>
        <w:spacing w:line="480" w:lineRule="auto"/>
        <w:rPr>
          <w:ins w:id="71" w:author="翁 安志" w:date="2019-10-28T15:48:00Z"/>
          <w:del w:id="72" w:author="安志 翁" w:date="2019-10-28T22:37:00Z"/>
          <w:rFonts w:ascii="Times New Roman" w:hAnsi="Times New Roman" w:cs="Times New Roman"/>
          <w:sz w:val="24"/>
          <w:szCs w:val="24"/>
          <w:rPrChange w:id="73" w:author="安志 翁" w:date="2019-10-28T22:33:00Z">
            <w:rPr>
              <w:ins w:id="74" w:author="翁 安志" w:date="2019-10-28T15:48:00Z"/>
              <w:del w:id="75" w:author="安志 翁" w:date="2019-10-28T22:37:00Z"/>
              <w:rFonts w:ascii="Times New Roman" w:hAnsi="Times New Roman" w:cs="Times New Roman"/>
              <w:sz w:val="18"/>
              <w:szCs w:val="18"/>
            </w:rPr>
          </w:rPrChange>
        </w:rPr>
        <w:pPrChange w:id="76" w:author="安志 翁" w:date="2019-10-28T23:09:00Z">
          <w:pPr>
            <w:spacing w:line="240" w:lineRule="exact"/>
          </w:pPr>
        </w:pPrChange>
      </w:pPr>
      <w:r w:rsidRPr="00373914">
        <w:rPr>
          <w:rFonts w:ascii="Times New Roman" w:eastAsia="Osaka" w:hAnsi="Times New Roman" w:cs="Times New Roman"/>
          <w:sz w:val="24"/>
          <w:szCs w:val="24"/>
          <w:rPrChange w:id="77" w:author="安志 翁" w:date="2019-10-28T22:33:00Z">
            <w:rPr>
              <w:rFonts w:ascii="Times New Roman" w:eastAsia="Osaka" w:hAnsi="Times New Roman" w:cs="Times New Roman"/>
              <w:sz w:val="24"/>
              <w:szCs w:val="24"/>
            </w:rPr>
          </w:rPrChange>
        </w:rPr>
        <w:t xml:space="preserve">In 7th grade, I learned the programming language Python from the internet and decided to create my first “Pokémon”. Frustrated by the inconvenience to obtain my calculated GPA at school, I decided to make a GPA calculator for my grade. After the release of my app, </w:t>
      </w:r>
      <w:del w:id="78" w:author="安志 翁" w:date="2019-10-28T22:28:00Z">
        <w:r w:rsidRPr="00373914" w:rsidDel="00843A3D">
          <w:rPr>
            <w:rFonts w:ascii="Times New Roman" w:eastAsia="Osaka" w:hAnsi="Times New Roman" w:cs="Times New Roman"/>
            <w:sz w:val="24"/>
            <w:szCs w:val="24"/>
            <w:rPrChange w:id="79" w:author="安志 翁" w:date="2019-10-28T22:33:00Z">
              <w:rPr>
                <w:rFonts w:ascii="Times New Roman" w:eastAsia="Osaka" w:hAnsi="Times New Roman" w:cs="Times New Roman"/>
                <w:sz w:val="24"/>
                <w:szCs w:val="24"/>
              </w:rPr>
            </w:rPrChange>
          </w:rPr>
          <w:delText xml:space="preserve">I was </w:delText>
        </w:r>
      </w:del>
      <w:commentRangeStart w:id="80"/>
      <w:del w:id="81" w:author="安志 翁" w:date="2019-10-28T22:26:00Z">
        <w:r w:rsidRPr="00373914" w:rsidDel="00C426B4">
          <w:rPr>
            <w:rFonts w:ascii="Times New Roman" w:eastAsia="Osaka" w:hAnsi="Times New Roman" w:cs="Times New Roman"/>
            <w:sz w:val="24"/>
            <w:szCs w:val="24"/>
            <w:rPrChange w:id="82" w:author="安志 翁" w:date="2019-10-28T22:33:00Z">
              <w:rPr>
                <w:rFonts w:ascii="Times New Roman" w:eastAsia="Osaka" w:hAnsi="Times New Roman" w:cs="Times New Roman"/>
                <w:sz w:val="24"/>
                <w:szCs w:val="24"/>
              </w:rPr>
            </w:rPrChange>
          </w:rPr>
          <w:delText xml:space="preserve">shocked </w:delText>
        </w:r>
      </w:del>
      <w:commentRangeEnd w:id="80"/>
      <w:del w:id="83" w:author="安志 翁" w:date="2019-10-28T22:28:00Z">
        <w:r w:rsidR="00EA5BF7" w:rsidRPr="00373914" w:rsidDel="00843A3D">
          <w:rPr>
            <w:rStyle w:val="a7"/>
            <w:rFonts w:ascii="Times New Roman" w:hAnsi="Times New Roman" w:cs="Times New Roman"/>
            <w:sz w:val="24"/>
            <w:szCs w:val="24"/>
            <w:rPrChange w:id="84" w:author="安志 翁" w:date="2019-10-28T22:33:00Z">
              <w:rPr>
                <w:rStyle w:val="a7"/>
              </w:rPr>
            </w:rPrChange>
          </w:rPr>
          <w:commentReference w:id="80"/>
        </w:r>
        <w:r w:rsidRPr="00373914" w:rsidDel="00843A3D">
          <w:rPr>
            <w:rFonts w:ascii="Times New Roman" w:eastAsia="Osaka" w:hAnsi="Times New Roman" w:cs="Times New Roman"/>
            <w:sz w:val="24"/>
            <w:szCs w:val="24"/>
            <w:rPrChange w:id="85" w:author="安志 翁" w:date="2019-10-28T22:33:00Z">
              <w:rPr>
                <w:rFonts w:ascii="Times New Roman" w:eastAsia="Osaka" w:hAnsi="Times New Roman" w:cs="Times New Roman"/>
                <w:sz w:val="24"/>
                <w:szCs w:val="24"/>
              </w:rPr>
            </w:rPrChange>
          </w:rPr>
          <w:delText xml:space="preserve">by the positive feedback from my classmates and teacher. </w:delText>
        </w:r>
      </w:del>
      <w:del w:id="86" w:author="安志 翁" w:date="2019-10-28T22:27:00Z">
        <w:r w:rsidRPr="00373914" w:rsidDel="00171207">
          <w:rPr>
            <w:rFonts w:ascii="Times New Roman" w:eastAsia="Osaka" w:hAnsi="Times New Roman" w:cs="Times New Roman"/>
            <w:sz w:val="24"/>
            <w:szCs w:val="24"/>
            <w:rPrChange w:id="87" w:author="安志 翁" w:date="2019-10-28T22:33:00Z">
              <w:rPr>
                <w:rFonts w:ascii="Times New Roman" w:eastAsia="Osaka" w:hAnsi="Times New Roman" w:cs="Times New Roman"/>
                <w:sz w:val="24"/>
                <w:szCs w:val="24"/>
              </w:rPr>
            </w:rPrChange>
          </w:rPr>
          <w:delText>It felt like I ha</w:delText>
        </w:r>
        <w:r w:rsidRPr="00373914" w:rsidDel="00D061CF">
          <w:rPr>
            <w:rFonts w:ascii="Times New Roman" w:eastAsia="Osaka" w:hAnsi="Times New Roman" w:cs="Times New Roman"/>
            <w:sz w:val="24"/>
            <w:szCs w:val="24"/>
            <w:rPrChange w:id="88" w:author="安志 翁" w:date="2019-10-28T22:33:00Z">
              <w:rPr>
                <w:rFonts w:ascii="Times New Roman" w:eastAsia="Osaka" w:hAnsi="Times New Roman" w:cs="Times New Roman"/>
                <w:sz w:val="24"/>
                <w:szCs w:val="24"/>
              </w:rPr>
            </w:rPrChange>
          </w:rPr>
          <w:delText>d</w:delText>
        </w:r>
        <w:r w:rsidRPr="00373914" w:rsidDel="00171207">
          <w:rPr>
            <w:rFonts w:ascii="Times New Roman" w:eastAsia="Osaka" w:hAnsi="Times New Roman" w:cs="Times New Roman"/>
            <w:sz w:val="24"/>
            <w:szCs w:val="24"/>
            <w:rPrChange w:id="89" w:author="安志 翁" w:date="2019-10-28T22:33:00Z">
              <w:rPr>
                <w:rFonts w:ascii="Times New Roman" w:eastAsia="Osaka" w:hAnsi="Times New Roman" w:cs="Times New Roman"/>
                <w:sz w:val="24"/>
                <w:szCs w:val="24"/>
              </w:rPr>
            </w:rPrChange>
          </w:rPr>
          <w:delText xml:space="preserve"> caught my first Pokémon in real life.</w:delText>
        </w:r>
      </w:del>
      <w:ins w:id="90" w:author="安志 翁" w:date="2019-10-28T22:27:00Z">
        <w:r w:rsidR="00171207" w:rsidRPr="00373914">
          <w:rPr>
            <w:rFonts w:ascii="Times New Roman" w:eastAsia="Osaka" w:hAnsi="Times New Roman" w:cs="Times New Roman"/>
            <w:sz w:val="24"/>
            <w:szCs w:val="24"/>
            <w:rPrChange w:id="91" w:author="安志 翁" w:date="2019-10-28T22:33:00Z">
              <w:rPr>
                <w:rFonts w:ascii="Times New Roman" w:eastAsia="Osaka" w:hAnsi="Times New Roman" w:cs="Times New Roman"/>
                <w:sz w:val="24"/>
                <w:szCs w:val="24"/>
              </w:rPr>
            </w:rPrChange>
          </w:rPr>
          <w:t>I realized that I have “capture</w:t>
        </w:r>
      </w:ins>
      <w:ins w:id="92" w:author="安志 翁" w:date="2019-10-28T22:28:00Z">
        <w:r w:rsidR="00171207" w:rsidRPr="00373914">
          <w:rPr>
            <w:rFonts w:ascii="Times New Roman" w:eastAsia="Osaka" w:hAnsi="Times New Roman" w:cs="Times New Roman"/>
            <w:sz w:val="24"/>
            <w:szCs w:val="24"/>
            <w:rPrChange w:id="93" w:author="安志 翁" w:date="2019-10-28T22:33:00Z">
              <w:rPr>
                <w:rFonts w:ascii="Times New Roman" w:eastAsia="Osaka" w:hAnsi="Times New Roman" w:cs="Times New Roman"/>
                <w:sz w:val="24"/>
                <w:szCs w:val="24"/>
              </w:rPr>
            </w:rPrChange>
          </w:rPr>
          <w:t xml:space="preserve">d my first </w:t>
        </w:r>
        <w:r w:rsidR="00843A3D" w:rsidRPr="00373914">
          <w:rPr>
            <w:rFonts w:ascii="Times New Roman" w:eastAsia="Osaka" w:hAnsi="Times New Roman" w:cs="Times New Roman"/>
            <w:sz w:val="24"/>
            <w:szCs w:val="24"/>
            <w:rPrChange w:id="94" w:author="安志 翁" w:date="2019-10-28T22:33:00Z">
              <w:rPr>
                <w:rFonts w:ascii="Times New Roman" w:eastAsia="Osaka" w:hAnsi="Times New Roman" w:cs="Times New Roman"/>
                <w:sz w:val="24"/>
                <w:szCs w:val="24"/>
              </w:rPr>
            </w:rPrChange>
          </w:rPr>
          <w:t>Pokémon</w:t>
        </w:r>
        <w:r w:rsidR="00171207" w:rsidRPr="00373914">
          <w:rPr>
            <w:rFonts w:ascii="Times New Roman" w:eastAsia="Osaka" w:hAnsi="Times New Roman" w:cs="Times New Roman"/>
            <w:sz w:val="24"/>
            <w:szCs w:val="24"/>
            <w:rPrChange w:id="95" w:author="安志 翁" w:date="2019-10-28T22:33:00Z">
              <w:rPr>
                <w:rFonts w:ascii="Times New Roman" w:eastAsia="Osaka" w:hAnsi="Times New Roman" w:cs="Times New Roman"/>
                <w:sz w:val="24"/>
                <w:szCs w:val="24"/>
              </w:rPr>
            </w:rPrChange>
          </w:rPr>
          <w:t xml:space="preserve">” in my life when </w:t>
        </w:r>
        <w:r w:rsidR="00843A3D" w:rsidRPr="00373914">
          <w:rPr>
            <w:rFonts w:ascii="Times New Roman" w:eastAsia="Osaka" w:hAnsi="Times New Roman" w:cs="Times New Roman"/>
            <w:sz w:val="24"/>
            <w:szCs w:val="24"/>
            <w:rPrChange w:id="96" w:author="安志 翁" w:date="2019-10-28T22:33:00Z">
              <w:rPr>
                <w:rFonts w:ascii="Times New Roman" w:eastAsia="Osaka" w:hAnsi="Times New Roman" w:cs="Times New Roman"/>
                <w:sz w:val="24"/>
                <w:szCs w:val="24"/>
              </w:rPr>
            </w:rPrChange>
          </w:rPr>
          <w:t xml:space="preserve">I was </w:t>
        </w:r>
      </w:ins>
      <w:ins w:id="97" w:author="安志 翁" w:date="2019-10-28T22:29:00Z">
        <w:r w:rsidR="00843A3D" w:rsidRPr="00373914">
          <w:rPr>
            <w:rFonts w:ascii="Times New Roman" w:eastAsia="Osaka" w:hAnsi="Times New Roman" w:cs="Times New Roman"/>
            <w:sz w:val="24"/>
            <w:szCs w:val="24"/>
            <w:rPrChange w:id="98" w:author="安志 翁" w:date="2019-10-28T22:33:00Z">
              <w:rPr>
                <w:rFonts w:ascii="Times New Roman" w:eastAsia="Osaka" w:hAnsi="Times New Roman" w:cs="Times New Roman"/>
                <w:sz w:val="24"/>
                <w:szCs w:val="24"/>
              </w:rPr>
            </w:rPrChange>
          </w:rPr>
          <w:t xml:space="preserve">flushed with </w:t>
        </w:r>
      </w:ins>
      <w:commentRangeStart w:id="99"/>
      <w:commentRangeEnd w:id="99"/>
      <w:ins w:id="100" w:author="安志 翁" w:date="2019-10-28T22:28:00Z">
        <w:r w:rsidR="00843A3D" w:rsidRPr="00373914">
          <w:rPr>
            <w:rFonts w:ascii="Times New Roman" w:eastAsia="Osaka" w:hAnsi="Times New Roman" w:cs="Times New Roman"/>
            <w:sz w:val="24"/>
            <w:szCs w:val="24"/>
            <w:rPrChange w:id="101" w:author="安志 翁" w:date="2019-10-28T22:33:00Z">
              <w:rPr>
                <w:rFonts w:ascii="Times New Roman" w:eastAsia="Osaka" w:hAnsi="Times New Roman" w:cs="Times New Roman"/>
                <w:sz w:val="24"/>
                <w:szCs w:val="24"/>
              </w:rPr>
            </w:rPrChange>
          </w:rPr>
          <w:t>positive feedback from my classmates and teachers.</w:t>
        </w:r>
      </w:ins>
      <w:ins w:id="102" w:author="安志 翁" w:date="2019-10-28T22:29:00Z">
        <w:r w:rsidR="00843A3D" w:rsidRPr="00373914">
          <w:rPr>
            <w:rFonts w:ascii="Times New Roman" w:eastAsia="Osaka" w:hAnsi="Times New Roman" w:cs="Times New Roman"/>
            <w:sz w:val="24"/>
            <w:szCs w:val="24"/>
            <w:rPrChange w:id="103" w:author="安志 翁" w:date="2019-10-28T22:33:00Z">
              <w:rPr>
                <w:rFonts w:ascii="Times New Roman" w:eastAsia="Osaka" w:hAnsi="Times New Roman" w:cs="Times New Roman"/>
                <w:sz w:val="24"/>
                <w:szCs w:val="24"/>
              </w:rPr>
            </w:rPrChange>
          </w:rPr>
          <w:t xml:space="preserve"> </w:t>
        </w:r>
      </w:ins>
      <w:ins w:id="104" w:author="安志 翁" w:date="2019-10-28T22:39:00Z">
        <w:r w:rsidR="007D63A9">
          <w:rPr>
            <w:rFonts w:ascii="Times New Roman" w:eastAsia="Osaka" w:hAnsi="Times New Roman" w:cs="Times New Roman"/>
            <w:sz w:val="24"/>
            <w:szCs w:val="24"/>
          </w:rPr>
          <w:t xml:space="preserve">I felt happy that all my dedications to this project using the time outside the classroom hasn’t been wasted, and </w:t>
        </w:r>
      </w:ins>
      <w:ins w:id="105" w:author="安志 翁" w:date="2019-10-28T22:40:00Z">
        <w:r w:rsidR="007D63A9">
          <w:rPr>
            <w:rFonts w:ascii="Times New Roman" w:eastAsia="Osaka" w:hAnsi="Times New Roman" w:cs="Times New Roman"/>
            <w:sz w:val="24"/>
            <w:szCs w:val="24"/>
          </w:rPr>
          <w:t>the ideas that came from my curio</w:t>
        </w:r>
      </w:ins>
      <w:ins w:id="106" w:author="安志 翁" w:date="2019-10-28T22:41:00Z">
        <w:r w:rsidR="009544B4">
          <w:rPr>
            <w:rFonts w:ascii="Times New Roman" w:eastAsia="Osaka" w:hAnsi="Times New Roman" w:cs="Times New Roman"/>
            <w:sz w:val="24"/>
            <w:szCs w:val="24"/>
          </w:rPr>
          <w:t>u</w:t>
        </w:r>
      </w:ins>
      <w:ins w:id="107" w:author="安志 翁" w:date="2019-10-28T22:40:00Z">
        <w:r w:rsidR="007D63A9">
          <w:rPr>
            <w:rFonts w:ascii="Times New Roman" w:eastAsia="Osaka" w:hAnsi="Times New Roman" w:cs="Times New Roman"/>
            <w:sz w:val="24"/>
            <w:szCs w:val="24"/>
          </w:rPr>
          <w:t xml:space="preserve">s minds are not just random </w:t>
        </w:r>
        <w:r w:rsidR="008D680E">
          <w:rPr>
            <w:rFonts w:ascii="Times New Roman" w:eastAsia="Osaka" w:hAnsi="Times New Roman" w:cs="Times New Roman"/>
            <w:sz w:val="24"/>
            <w:szCs w:val="24"/>
          </w:rPr>
          <w:t xml:space="preserve">useless </w:t>
        </w:r>
        <w:r w:rsidR="007D63A9">
          <w:rPr>
            <w:rFonts w:ascii="Times New Roman" w:eastAsia="Osaka" w:hAnsi="Times New Roman" w:cs="Times New Roman"/>
            <w:sz w:val="24"/>
            <w:szCs w:val="24"/>
          </w:rPr>
          <w:t>daydreams.</w:t>
        </w:r>
      </w:ins>
      <w:r w:rsidRPr="00373914">
        <w:rPr>
          <w:rFonts w:ascii="Times New Roman" w:eastAsia="Osaka" w:hAnsi="Times New Roman" w:cs="Times New Roman"/>
          <w:sz w:val="24"/>
          <w:szCs w:val="24"/>
          <w:rPrChange w:id="108" w:author="安志 翁" w:date="2019-10-28T22:33:00Z">
            <w:rPr>
              <w:rFonts w:ascii="Times New Roman" w:eastAsia="Osaka" w:hAnsi="Times New Roman" w:cs="Times New Roman"/>
              <w:sz w:val="24"/>
              <w:szCs w:val="24"/>
            </w:rPr>
          </w:rPrChange>
        </w:rPr>
        <w:t xml:space="preserve"> </w:t>
      </w:r>
      <w:ins w:id="109" w:author="翁 安志" w:date="2019-10-28T15:48:00Z">
        <w:r w:rsidR="00322500" w:rsidRPr="00373914">
          <w:rPr>
            <w:rFonts w:ascii="Times New Roman" w:hAnsi="Times New Roman" w:cs="Times New Roman"/>
            <w:sz w:val="24"/>
            <w:szCs w:val="24"/>
            <w:rPrChange w:id="110" w:author="安志 翁" w:date="2019-10-28T22:33:00Z">
              <w:rPr>
                <w:rFonts w:ascii="Times New Roman" w:hAnsi="Times New Roman" w:cs="Times New Roman"/>
                <w:sz w:val="18"/>
                <w:szCs w:val="18"/>
              </w:rPr>
            </w:rPrChange>
          </w:rPr>
          <w:t>With this success, I</w:t>
        </w:r>
      </w:ins>
      <w:ins w:id="111" w:author="安志 翁" w:date="2019-10-28T22:35:00Z">
        <w:r w:rsidR="00C30860">
          <w:rPr>
            <w:rFonts w:ascii="Times New Roman" w:hAnsi="Times New Roman" w:cs="Times New Roman"/>
            <w:sz w:val="24"/>
            <w:szCs w:val="24"/>
          </w:rPr>
          <w:t xml:space="preserve"> </w:t>
        </w:r>
      </w:ins>
      <w:ins w:id="112" w:author="翁 安志" w:date="2019-10-28T15:48:00Z">
        <w:del w:id="113" w:author="安志 翁" w:date="2019-10-28T22:35:00Z">
          <w:r w:rsidR="00322500" w:rsidRPr="00373914" w:rsidDel="00C30860">
            <w:rPr>
              <w:rFonts w:ascii="Times New Roman" w:hAnsi="Times New Roman" w:cs="Times New Roman"/>
              <w:sz w:val="24"/>
              <w:szCs w:val="24"/>
              <w:rPrChange w:id="114" w:author="安志 翁" w:date="2019-10-28T22:33:00Z">
                <w:rPr>
                  <w:rFonts w:ascii="Times New Roman" w:hAnsi="Times New Roman" w:cs="Times New Roman"/>
                  <w:sz w:val="18"/>
                  <w:szCs w:val="18"/>
                </w:rPr>
              </w:rPrChange>
            </w:rPr>
            <w:delText xml:space="preserve"> </w:delText>
          </w:r>
        </w:del>
        <w:r w:rsidR="00322500" w:rsidRPr="00373914">
          <w:rPr>
            <w:rFonts w:ascii="Times New Roman" w:hAnsi="Times New Roman" w:cs="Times New Roman"/>
            <w:sz w:val="24"/>
            <w:szCs w:val="24"/>
            <w:rPrChange w:id="115" w:author="安志 翁" w:date="2019-10-28T22:33:00Z">
              <w:rPr>
                <w:rFonts w:ascii="Times New Roman" w:hAnsi="Times New Roman" w:cs="Times New Roman"/>
                <w:sz w:val="18"/>
                <w:szCs w:val="18"/>
              </w:rPr>
            </w:rPrChange>
          </w:rPr>
          <w:t>continued to improve my computer science skills, hoping that one day I could be strong enough to become the “Pokémon Master”</w:t>
        </w:r>
      </w:ins>
      <w:ins w:id="116" w:author="安志 翁" w:date="2019-10-28T23:27:00Z">
        <w:r w:rsidR="003D17F4">
          <w:rPr>
            <w:rFonts w:ascii="Times New Roman" w:hAnsi="Times New Roman" w:cs="Times New Roman"/>
            <w:sz w:val="24"/>
            <w:szCs w:val="24"/>
          </w:rPr>
          <w:t xml:space="preserve"> of computer science.</w:t>
        </w:r>
      </w:ins>
      <w:ins w:id="117" w:author="翁 安志" w:date="2019-10-28T15:48:00Z">
        <w:del w:id="118" w:author="安志 翁" w:date="2019-10-28T23:27:00Z">
          <w:r w:rsidR="00322500" w:rsidRPr="00373914" w:rsidDel="003D17F4">
            <w:rPr>
              <w:rFonts w:ascii="Times New Roman" w:hAnsi="Times New Roman" w:cs="Times New Roman"/>
              <w:sz w:val="24"/>
              <w:szCs w:val="24"/>
              <w:rPrChange w:id="119" w:author="安志 翁" w:date="2019-10-28T22:33:00Z">
                <w:rPr>
                  <w:rFonts w:ascii="Times New Roman" w:hAnsi="Times New Roman" w:cs="Times New Roman"/>
                  <w:sz w:val="18"/>
                  <w:szCs w:val="18"/>
                </w:rPr>
              </w:rPrChange>
            </w:rPr>
            <w:delText xml:space="preserve"> in the real world, an omnipotent computer geek</w:delText>
          </w:r>
        </w:del>
        <w:del w:id="120" w:author="安志 翁" w:date="2019-10-28T22:36:00Z">
          <w:r w:rsidR="00322500" w:rsidRPr="00373914" w:rsidDel="003E1977">
            <w:rPr>
              <w:rFonts w:ascii="Times New Roman" w:hAnsi="Times New Roman" w:cs="Times New Roman"/>
              <w:sz w:val="24"/>
              <w:szCs w:val="24"/>
              <w:rPrChange w:id="121" w:author="安志 翁" w:date="2019-10-28T22:33:00Z">
                <w:rPr>
                  <w:rFonts w:ascii="Times New Roman" w:hAnsi="Times New Roman" w:cs="Times New Roman"/>
                  <w:sz w:val="18"/>
                  <w:szCs w:val="18"/>
                </w:rPr>
              </w:rPrChange>
            </w:rPr>
            <w:delText>.</w:delText>
          </w:r>
        </w:del>
      </w:ins>
    </w:p>
    <w:p w14:paraId="413A651B" w14:textId="77777777" w:rsidR="00322500" w:rsidRPr="00373914" w:rsidDel="007D63A9" w:rsidRDefault="00322500" w:rsidP="00DF4CEC">
      <w:pPr>
        <w:spacing w:line="480" w:lineRule="auto"/>
        <w:rPr>
          <w:ins w:id="122" w:author="翁 安志" w:date="2019-10-28T15:48:00Z"/>
          <w:del w:id="123" w:author="安志 翁" w:date="2019-10-28T22:37:00Z"/>
          <w:rFonts w:ascii="Times New Roman" w:eastAsia="Osaka" w:hAnsi="Times New Roman" w:cs="Times New Roman"/>
          <w:sz w:val="24"/>
          <w:szCs w:val="24"/>
          <w:rPrChange w:id="124" w:author="安志 翁" w:date="2019-10-28T22:33:00Z">
            <w:rPr>
              <w:ins w:id="125" w:author="翁 安志" w:date="2019-10-28T15:48:00Z"/>
              <w:del w:id="126" w:author="安志 翁" w:date="2019-10-28T22:37:00Z"/>
              <w:rFonts w:ascii="Times New Roman" w:eastAsia="Osaka" w:hAnsi="Times New Roman" w:cs="Times New Roman"/>
              <w:sz w:val="24"/>
              <w:szCs w:val="24"/>
            </w:rPr>
          </w:rPrChange>
        </w:rPr>
        <w:pPrChange w:id="127" w:author="安志 翁" w:date="2019-10-28T23:09:00Z">
          <w:pPr>
            <w:spacing w:line="360" w:lineRule="auto"/>
            <w:jc w:val="left"/>
          </w:pPr>
        </w:pPrChange>
      </w:pPr>
    </w:p>
    <w:p w14:paraId="7AA4C683" w14:textId="5F470A63" w:rsidR="007758CE" w:rsidRPr="00373914" w:rsidDel="009544B4" w:rsidRDefault="002871D6" w:rsidP="00DF4CEC">
      <w:pPr>
        <w:spacing w:line="480" w:lineRule="auto"/>
        <w:rPr>
          <w:del w:id="128" w:author="安志 翁" w:date="2019-10-28T22:42:00Z"/>
          <w:moveFrom w:id="129" w:author="翁 安志" w:date="2019-10-28T15:49:00Z"/>
          <w:rFonts w:ascii="Times New Roman" w:hAnsi="Times New Roman" w:cs="Times New Roman"/>
          <w:sz w:val="24"/>
          <w:szCs w:val="24"/>
          <w:rPrChange w:id="130" w:author="安志 翁" w:date="2019-10-28T22:33:00Z">
            <w:rPr>
              <w:del w:id="131" w:author="安志 翁" w:date="2019-10-28T22:42:00Z"/>
              <w:moveFrom w:id="132" w:author="翁 安志" w:date="2019-10-28T15:49:00Z"/>
              <w:rFonts w:ascii="Times New Roman" w:eastAsia="Osaka" w:hAnsi="Times New Roman" w:cs="Times New Roman"/>
              <w:sz w:val="24"/>
              <w:szCs w:val="24"/>
            </w:rPr>
          </w:rPrChange>
        </w:rPr>
        <w:pPrChange w:id="133" w:author="安志 翁" w:date="2019-10-28T23:09:00Z">
          <w:pPr>
            <w:spacing w:line="360" w:lineRule="auto"/>
            <w:jc w:val="left"/>
          </w:pPr>
        </w:pPrChange>
      </w:pPr>
      <w:moveFromRangeStart w:id="134" w:author="翁 安志" w:date="2019-10-28T15:49:00Z" w:name="move23170161"/>
      <w:commentRangeStart w:id="135"/>
      <w:moveFrom w:id="136" w:author="翁 安志" w:date="2019-10-28T15:49:00Z">
        <w:del w:id="137" w:author="安志 翁" w:date="2019-10-28T22:42:00Z">
          <w:r w:rsidRPr="00373914" w:rsidDel="009544B4">
            <w:rPr>
              <w:rFonts w:ascii="Times New Roman" w:eastAsia="Osaka" w:hAnsi="Times New Roman" w:cs="Times New Roman"/>
              <w:sz w:val="24"/>
              <w:szCs w:val="24"/>
              <w:rPrChange w:id="138" w:author="安志 翁" w:date="2019-10-28T22:33:00Z">
                <w:rPr>
                  <w:rFonts w:ascii="Times New Roman" w:eastAsia="Osaka" w:hAnsi="Times New Roman" w:cs="Times New Roman"/>
                  <w:sz w:val="24"/>
                  <w:szCs w:val="24"/>
                </w:rPr>
              </w:rPrChange>
            </w:rPr>
            <w:delText>I decided that I had to improve my programming skills so that one day I could be strong enough to become the Pokémon Master in computer science, the day when I told people that I am interested in computer science, they would approve and respect my dedications to computer science instead of mocking me that I chose computer science just because I like to play video games.</w:delText>
          </w:r>
          <w:commentRangeEnd w:id="135"/>
          <w:r w:rsidR="00EA5BF7" w:rsidRPr="00373914" w:rsidDel="009544B4">
            <w:rPr>
              <w:rStyle w:val="a7"/>
              <w:rFonts w:ascii="Times New Roman" w:hAnsi="Times New Roman" w:cs="Times New Roman"/>
              <w:sz w:val="24"/>
              <w:szCs w:val="24"/>
              <w:rPrChange w:id="139" w:author="安志 翁" w:date="2019-10-28T22:33:00Z">
                <w:rPr>
                  <w:rStyle w:val="a7"/>
                </w:rPr>
              </w:rPrChange>
            </w:rPr>
            <w:commentReference w:id="135"/>
          </w:r>
        </w:del>
      </w:moveFrom>
    </w:p>
    <w:moveFromRangeEnd w:id="134"/>
    <w:p w14:paraId="32ECC987" w14:textId="77777777" w:rsidR="007758CE" w:rsidRPr="00373914" w:rsidRDefault="007758CE" w:rsidP="00DF4CEC">
      <w:pPr>
        <w:spacing w:line="480" w:lineRule="auto"/>
        <w:rPr>
          <w:ins w:id="140" w:author="翁 安志" w:date="2019-10-28T15:41:00Z"/>
          <w:rFonts w:ascii="Times New Roman" w:hAnsi="Times New Roman" w:cs="Times New Roman"/>
          <w:sz w:val="24"/>
          <w:szCs w:val="24"/>
          <w:rPrChange w:id="141" w:author="安志 翁" w:date="2019-10-28T22:33:00Z">
            <w:rPr>
              <w:ins w:id="142" w:author="翁 安志" w:date="2019-10-28T15:41:00Z"/>
              <w:rFonts w:ascii="Times New Roman" w:hAnsi="Times New Roman" w:cs="Times New Roman"/>
              <w:sz w:val="18"/>
              <w:szCs w:val="18"/>
            </w:rPr>
          </w:rPrChange>
        </w:rPr>
        <w:pPrChange w:id="143" w:author="安志 翁" w:date="2019-10-28T23:09:00Z">
          <w:pPr>
            <w:spacing w:line="240" w:lineRule="exact"/>
          </w:pPr>
        </w:pPrChange>
      </w:pPr>
    </w:p>
    <w:p w14:paraId="5252EBAC" w14:textId="77777777" w:rsidR="002871D6" w:rsidRPr="00640D25" w:rsidRDefault="002871D6" w:rsidP="00DF4CEC">
      <w:pPr>
        <w:spacing w:line="480" w:lineRule="auto"/>
        <w:jc w:val="left"/>
        <w:rPr>
          <w:rFonts w:ascii="Times New Roman" w:hAnsi="Times New Roman" w:cs="Times New Roman"/>
          <w:sz w:val="24"/>
          <w:szCs w:val="24"/>
        </w:rPr>
        <w:pPrChange w:id="144" w:author="安志 翁" w:date="2019-10-28T23:09:00Z">
          <w:pPr>
            <w:spacing w:line="360" w:lineRule="auto"/>
            <w:jc w:val="left"/>
          </w:pPr>
        </w:pPrChange>
      </w:pPr>
    </w:p>
    <w:p w14:paraId="5228199F" w14:textId="3B8534A9" w:rsidR="002871D6" w:rsidRPr="00373914" w:rsidDel="000E7719" w:rsidRDefault="002871D6" w:rsidP="00DF4CEC">
      <w:pPr>
        <w:spacing w:line="480" w:lineRule="auto"/>
        <w:jc w:val="left"/>
        <w:rPr>
          <w:del w:id="145" w:author="安志 翁" w:date="2019-10-28T22:48:00Z"/>
          <w:rFonts w:ascii="Times New Roman" w:hAnsi="Times New Roman" w:cs="Times New Roman"/>
          <w:sz w:val="24"/>
          <w:szCs w:val="24"/>
          <w:rPrChange w:id="146" w:author="安志 翁" w:date="2019-10-28T22:33:00Z">
            <w:rPr>
              <w:del w:id="147" w:author="安志 翁" w:date="2019-10-28T22:48:00Z"/>
              <w:rFonts w:ascii="Times New Roman" w:hAnsi="Times New Roman" w:cs="Times New Roman"/>
              <w:sz w:val="24"/>
              <w:szCs w:val="24"/>
            </w:rPr>
          </w:rPrChange>
        </w:rPr>
        <w:pPrChange w:id="148" w:author="安志 翁" w:date="2019-10-28T23:09:00Z">
          <w:pPr>
            <w:spacing w:line="360" w:lineRule="auto"/>
            <w:jc w:val="left"/>
          </w:pPr>
        </w:pPrChange>
      </w:pPr>
      <w:r w:rsidRPr="00373914">
        <w:rPr>
          <w:rFonts w:ascii="Times New Roman" w:hAnsi="Times New Roman" w:cs="Times New Roman"/>
          <w:sz w:val="24"/>
          <w:szCs w:val="24"/>
          <w:rPrChange w:id="149" w:author="安志 翁" w:date="2019-10-28T22:33:00Z">
            <w:rPr>
              <w:rFonts w:ascii="Times New Roman" w:hAnsi="Times New Roman" w:cs="Times New Roman"/>
              <w:sz w:val="24"/>
              <w:szCs w:val="24"/>
            </w:rPr>
          </w:rPrChange>
        </w:rPr>
        <w:t>One day, I have received my most unexpected challenge from</w:t>
      </w:r>
      <w:ins w:id="150" w:author="安志 翁" w:date="2019-10-28T22:44:00Z">
        <w:r w:rsidR="00C13316" w:rsidRPr="00C13316">
          <w:t xml:space="preserve"> </w:t>
        </w:r>
        <w:r w:rsidR="00C13316" w:rsidRPr="00C13316">
          <w:rPr>
            <w:rFonts w:ascii="Times New Roman" w:hAnsi="Times New Roman" w:cs="Times New Roman"/>
            <w:sz w:val="24"/>
            <w:szCs w:val="24"/>
          </w:rPr>
          <w:t>Sharon,</w:t>
        </w:r>
      </w:ins>
      <w:r w:rsidRPr="00373914">
        <w:rPr>
          <w:rFonts w:ascii="Times New Roman" w:hAnsi="Times New Roman" w:cs="Times New Roman"/>
          <w:sz w:val="24"/>
          <w:szCs w:val="24"/>
          <w:rPrChange w:id="151" w:author="安志 翁" w:date="2019-10-28T22:33:00Z">
            <w:rPr>
              <w:rFonts w:ascii="Times New Roman" w:hAnsi="Times New Roman" w:cs="Times New Roman"/>
              <w:sz w:val="24"/>
              <w:szCs w:val="24"/>
            </w:rPr>
          </w:rPrChange>
        </w:rPr>
        <w:t xml:space="preserve"> </w:t>
      </w:r>
      <w:commentRangeStart w:id="152"/>
      <w:r w:rsidRPr="00373914">
        <w:rPr>
          <w:rFonts w:ascii="Times New Roman" w:hAnsi="Times New Roman" w:cs="Times New Roman"/>
          <w:sz w:val="24"/>
          <w:szCs w:val="24"/>
          <w:rPrChange w:id="153" w:author="安志 翁" w:date="2019-10-28T22:33:00Z">
            <w:rPr>
              <w:rFonts w:ascii="Times New Roman" w:hAnsi="Times New Roman" w:cs="Times New Roman"/>
              <w:sz w:val="24"/>
              <w:szCs w:val="24"/>
            </w:rPr>
          </w:rPrChange>
        </w:rPr>
        <w:t xml:space="preserve">the girl I </w:t>
      </w:r>
      <w:del w:id="154" w:author="安志 翁" w:date="2019-10-28T22:42:00Z">
        <w:r w:rsidRPr="00373914" w:rsidDel="007C1F3A">
          <w:rPr>
            <w:rFonts w:ascii="Times New Roman" w:hAnsi="Times New Roman" w:cs="Times New Roman"/>
            <w:sz w:val="24"/>
            <w:szCs w:val="24"/>
            <w:rPrChange w:id="155" w:author="安志 翁" w:date="2019-10-28T22:33:00Z">
              <w:rPr>
                <w:rFonts w:ascii="Times New Roman" w:hAnsi="Times New Roman" w:cs="Times New Roman"/>
                <w:sz w:val="24"/>
                <w:szCs w:val="24"/>
              </w:rPr>
            </w:rPrChange>
          </w:rPr>
          <w:delText>liked</w:delText>
        </w:r>
        <w:commentRangeEnd w:id="152"/>
        <w:r w:rsidR="00547E78" w:rsidRPr="00373914" w:rsidDel="007C1F3A">
          <w:rPr>
            <w:rStyle w:val="a7"/>
            <w:rFonts w:ascii="Times New Roman" w:hAnsi="Times New Roman" w:cs="Times New Roman"/>
            <w:sz w:val="24"/>
            <w:szCs w:val="24"/>
            <w:rPrChange w:id="156" w:author="安志 翁" w:date="2019-10-28T22:33:00Z">
              <w:rPr>
                <w:rStyle w:val="a7"/>
              </w:rPr>
            </w:rPrChange>
          </w:rPr>
          <w:commentReference w:id="152"/>
        </w:r>
      </w:del>
      <w:ins w:id="157" w:author="安志 翁" w:date="2019-10-28T22:42:00Z">
        <w:r w:rsidR="007C1F3A">
          <w:rPr>
            <w:rFonts w:ascii="Times New Roman" w:hAnsi="Times New Roman" w:cs="Times New Roman"/>
            <w:sz w:val="24"/>
            <w:szCs w:val="24"/>
          </w:rPr>
          <w:t xml:space="preserve">had crush </w:t>
        </w:r>
      </w:ins>
      <w:ins w:id="158" w:author="安志 翁" w:date="2019-10-28T22:43:00Z">
        <w:r w:rsidR="007C1F3A">
          <w:rPr>
            <w:rFonts w:ascii="Times New Roman" w:hAnsi="Times New Roman" w:cs="Times New Roman"/>
            <w:sz w:val="24"/>
            <w:szCs w:val="24"/>
          </w:rPr>
          <w:t>on</w:t>
        </w:r>
      </w:ins>
      <w:r w:rsidRPr="00373914">
        <w:rPr>
          <w:rFonts w:ascii="Times New Roman" w:hAnsi="Times New Roman" w:cs="Times New Roman"/>
          <w:sz w:val="24"/>
          <w:szCs w:val="24"/>
          <w:rPrChange w:id="159" w:author="安志 翁" w:date="2019-10-28T22:33:00Z">
            <w:rPr>
              <w:rFonts w:ascii="Times New Roman" w:hAnsi="Times New Roman" w:cs="Times New Roman"/>
              <w:sz w:val="24"/>
              <w:szCs w:val="24"/>
            </w:rPr>
          </w:rPrChange>
        </w:rPr>
        <w:t xml:space="preserve">. She invited me to join a competition aiming to solve a problem facing our world. </w:t>
      </w:r>
      <w:ins w:id="160" w:author="安志 翁" w:date="2019-10-28T22:45:00Z">
        <w:r w:rsidR="00DD169F" w:rsidRPr="00DD169F">
          <w:rPr>
            <w:rFonts w:ascii="Times New Roman" w:hAnsi="Times New Roman" w:cs="Times New Roman"/>
            <w:sz w:val="24"/>
            <w:szCs w:val="24"/>
          </w:rPr>
          <w:t xml:space="preserve">I accepted her offer without any hesitations. Next school day, Sharon proposed </w:t>
        </w:r>
        <w:r w:rsidR="00DD169F" w:rsidRPr="00DD169F">
          <w:rPr>
            <w:rFonts w:ascii="Times New Roman" w:hAnsi="Times New Roman" w:cs="Times New Roman"/>
            <w:sz w:val="24"/>
            <w:szCs w:val="24"/>
          </w:rPr>
          <w:lastRenderedPageBreak/>
          <w:t>Sex-Education as our main topic. I immediately agreed</w:t>
        </w:r>
        <w:r w:rsidR="00DD169F">
          <w:rPr>
            <w:rFonts w:ascii="Times New Roman" w:hAnsi="Times New Roman" w:cs="Times New Roman"/>
            <w:sz w:val="24"/>
            <w:szCs w:val="24"/>
          </w:rPr>
          <w:t xml:space="preserve"> and proposed the </w:t>
        </w:r>
      </w:ins>
      <w:ins w:id="161" w:author="安志 翁" w:date="2019-10-28T22:46:00Z">
        <w:r w:rsidR="00DD169F">
          <w:rPr>
            <w:rFonts w:ascii="Times New Roman" w:hAnsi="Times New Roman" w:cs="Times New Roman"/>
            <w:sz w:val="24"/>
            <w:szCs w:val="24"/>
          </w:rPr>
          <w:t>idea of making a sex-education video game because I believe that you can do anything in the video game.</w:t>
        </w:r>
      </w:ins>
      <w:ins w:id="162" w:author="安志 翁" w:date="2019-10-28T22:47:00Z">
        <w:r w:rsidR="0081778E">
          <w:rPr>
            <w:rFonts w:ascii="Times New Roman" w:hAnsi="Times New Roman" w:cs="Times New Roman"/>
            <w:sz w:val="24"/>
            <w:szCs w:val="24"/>
          </w:rPr>
          <w:t xml:space="preserve"> So, why can’t we learn sex-education through a video game?</w:t>
        </w:r>
      </w:ins>
      <w:del w:id="163" w:author="安志 翁" w:date="2019-10-28T22:45:00Z">
        <w:r w:rsidRPr="00373914" w:rsidDel="00DD169F">
          <w:rPr>
            <w:rFonts w:ascii="Times New Roman" w:hAnsi="Times New Roman" w:cs="Times New Roman"/>
            <w:sz w:val="24"/>
            <w:szCs w:val="24"/>
            <w:rPrChange w:id="164" w:author="安志 翁" w:date="2019-10-28T22:33:00Z">
              <w:rPr>
                <w:rFonts w:ascii="Times New Roman" w:hAnsi="Times New Roman" w:cs="Times New Roman"/>
                <w:sz w:val="24"/>
                <w:szCs w:val="24"/>
              </w:rPr>
            </w:rPrChange>
          </w:rPr>
          <w:delText xml:space="preserve">I immediately accepted it. </w:delText>
        </w:r>
      </w:del>
      <w:ins w:id="165" w:author="安志 翁" w:date="2019-10-28T22:47:00Z">
        <w:r w:rsidR="00DD169F">
          <w:rPr>
            <w:rFonts w:ascii="Times New Roman" w:hAnsi="Times New Roman" w:cs="Times New Roman"/>
            <w:sz w:val="24"/>
            <w:szCs w:val="24"/>
          </w:rPr>
          <w:t xml:space="preserve"> </w:t>
        </w:r>
      </w:ins>
      <w:del w:id="166" w:author="安志 翁" w:date="2019-10-28T22:47:00Z">
        <w:r w:rsidRPr="00373914" w:rsidDel="00DD169F">
          <w:rPr>
            <w:rFonts w:ascii="Times New Roman" w:hAnsi="Times New Roman" w:cs="Times New Roman"/>
            <w:sz w:val="24"/>
            <w:szCs w:val="24"/>
            <w:rPrChange w:id="167" w:author="安志 翁" w:date="2019-10-28T22:33:00Z">
              <w:rPr>
                <w:rFonts w:ascii="Times New Roman" w:hAnsi="Times New Roman" w:cs="Times New Roman"/>
                <w:sz w:val="24"/>
                <w:szCs w:val="24"/>
              </w:rPr>
            </w:rPrChange>
          </w:rPr>
          <w:delText xml:space="preserve">Our team chose sex-education as our topic and I proposed to create a sex-education game. </w:delText>
        </w:r>
      </w:del>
      <w:del w:id="168" w:author="安志 翁" w:date="2019-10-28T22:48:00Z">
        <w:r w:rsidRPr="00373914" w:rsidDel="000E7719">
          <w:rPr>
            <w:rFonts w:ascii="Times New Roman" w:hAnsi="Times New Roman" w:cs="Times New Roman"/>
            <w:sz w:val="24"/>
            <w:szCs w:val="24"/>
            <w:rPrChange w:id="169" w:author="安志 翁" w:date="2019-10-28T22:33:00Z">
              <w:rPr>
                <w:rFonts w:ascii="Times New Roman" w:hAnsi="Times New Roman" w:cs="Times New Roman"/>
                <w:sz w:val="24"/>
                <w:szCs w:val="24"/>
              </w:rPr>
            </w:rPrChange>
          </w:rPr>
          <w:delText xml:space="preserve">After getting my team's support, we began to work on the game. </w:delText>
        </w:r>
      </w:del>
      <w:ins w:id="170" w:author="安志 翁" w:date="2019-10-28T22:48:00Z">
        <w:r w:rsidR="000E7719">
          <w:rPr>
            <w:rFonts w:ascii="Times New Roman" w:hAnsi="Times New Roman" w:cs="Times New Roman"/>
            <w:sz w:val="24"/>
            <w:szCs w:val="24"/>
          </w:rPr>
          <w:t>All the members approved my proposal, and we began to work on this video game.</w:t>
        </w:r>
      </w:ins>
      <w:del w:id="171" w:author="安志 翁" w:date="2019-10-28T22:48:00Z">
        <w:r w:rsidRPr="00373914" w:rsidDel="000E7719">
          <w:rPr>
            <w:rFonts w:ascii="Times New Roman" w:hAnsi="Times New Roman" w:cs="Times New Roman"/>
            <w:sz w:val="24"/>
            <w:szCs w:val="24"/>
            <w:rPrChange w:id="172" w:author="安志 翁" w:date="2019-10-28T22:33:00Z">
              <w:rPr>
                <w:rFonts w:ascii="Times New Roman" w:hAnsi="Times New Roman" w:cs="Times New Roman"/>
                <w:sz w:val="24"/>
                <w:szCs w:val="24"/>
              </w:rPr>
            </w:rPrChange>
          </w:rPr>
          <w:delText xml:space="preserve">I was responsible for the technical parts of the game such as building the game </w:delText>
        </w:r>
        <w:r w:rsidRPr="00373914" w:rsidDel="000E7719">
          <w:rPr>
            <w:rFonts w:ascii="Times New Roman" w:hAnsi="Times New Roman" w:cs="Times New Roman"/>
            <w:sz w:val="24"/>
            <w:szCs w:val="24"/>
            <w:highlight w:val="yellow"/>
            <w:rPrChange w:id="173" w:author="安志 翁" w:date="2019-10-28T22:33:00Z">
              <w:rPr>
                <w:rFonts w:ascii="Times New Roman" w:hAnsi="Times New Roman" w:cs="Times New Roman"/>
                <w:sz w:val="24"/>
                <w:szCs w:val="24"/>
                <w:highlight w:val="yellow"/>
              </w:rPr>
            </w:rPrChange>
          </w:rPr>
          <w:delText>engine</w:delText>
        </w:r>
        <w:r w:rsidRPr="00373914" w:rsidDel="000E7719">
          <w:rPr>
            <w:rFonts w:ascii="Times New Roman" w:hAnsi="Times New Roman" w:cs="Times New Roman"/>
            <w:sz w:val="24"/>
            <w:szCs w:val="24"/>
            <w:rPrChange w:id="174" w:author="安志 翁" w:date="2019-10-28T22:33:00Z">
              <w:rPr>
                <w:rFonts w:ascii="Times New Roman" w:hAnsi="Times New Roman" w:cs="Times New Roman"/>
                <w:sz w:val="24"/>
                <w:szCs w:val="24"/>
              </w:rPr>
            </w:rPrChange>
          </w:rPr>
          <w:delText xml:space="preserve"> and programming codes.</w:delText>
        </w:r>
      </w:del>
    </w:p>
    <w:p w14:paraId="676BD76E" w14:textId="69733394" w:rsidR="002871D6" w:rsidRDefault="002871D6" w:rsidP="00DF4CEC">
      <w:pPr>
        <w:spacing w:line="480" w:lineRule="auto"/>
        <w:jc w:val="left"/>
        <w:rPr>
          <w:ins w:id="175" w:author="安志 翁" w:date="2019-10-28T22:44:00Z"/>
          <w:rFonts w:ascii="Times New Roman" w:hAnsi="Times New Roman" w:cs="Times New Roman" w:hint="eastAsia"/>
          <w:sz w:val="24"/>
          <w:szCs w:val="24"/>
        </w:rPr>
        <w:pPrChange w:id="176" w:author="安志 翁" w:date="2019-10-28T23:09:00Z">
          <w:pPr>
            <w:spacing w:line="360" w:lineRule="auto"/>
            <w:jc w:val="left"/>
          </w:pPr>
        </w:pPrChange>
      </w:pPr>
    </w:p>
    <w:p w14:paraId="55B5F377" w14:textId="77777777" w:rsidR="00C13316" w:rsidRPr="00373914" w:rsidRDefault="00C13316" w:rsidP="00DF4CEC">
      <w:pPr>
        <w:spacing w:line="480" w:lineRule="auto"/>
        <w:jc w:val="left"/>
        <w:rPr>
          <w:rFonts w:ascii="Times New Roman" w:hAnsi="Times New Roman" w:cs="Times New Roman" w:hint="eastAsia"/>
          <w:sz w:val="24"/>
          <w:szCs w:val="24"/>
          <w:rPrChange w:id="177" w:author="安志 翁" w:date="2019-10-28T22:33:00Z">
            <w:rPr>
              <w:rFonts w:ascii="Times New Roman" w:hAnsi="Times New Roman" w:cs="Times New Roman"/>
              <w:sz w:val="24"/>
              <w:szCs w:val="24"/>
            </w:rPr>
          </w:rPrChange>
        </w:rPr>
        <w:pPrChange w:id="178" w:author="安志 翁" w:date="2019-10-28T23:09:00Z">
          <w:pPr>
            <w:spacing w:line="360" w:lineRule="auto"/>
            <w:jc w:val="left"/>
          </w:pPr>
        </w:pPrChange>
      </w:pPr>
    </w:p>
    <w:p w14:paraId="2F347BAA" w14:textId="42AF3417" w:rsidR="002871D6" w:rsidRDefault="002871D6" w:rsidP="00DF4CEC">
      <w:pPr>
        <w:spacing w:line="480" w:lineRule="auto"/>
        <w:jc w:val="left"/>
        <w:rPr>
          <w:ins w:id="179" w:author="安志 翁" w:date="2019-10-28T22:55:00Z"/>
          <w:rFonts w:ascii="Times New Roman" w:eastAsia="Osaka" w:hAnsi="Times New Roman" w:cs="Times New Roman"/>
          <w:sz w:val="24"/>
          <w:szCs w:val="24"/>
        </w:rPr>
        <w:pPrChange w:id="180" w:author="安志 翁" w:date="2019-10-28T23:09:00Z">
          <w:pPr>
            <w:spacing w:line="360" w:lineRule="auto"/>
            <w:jc w:val="left"/>
          </w:pPr>
        </w:pPrChange>
      </w:pPr>
      <w:commentRangeStart w:id="181"/>
      <w:r w:rsidRPr="00373914">
        <w:rPr>
          <w:rFonts w:ascii="Times New Roman" w:eastAsia="Osaka" w:hAnsi="Times New Roman" w:cs="Times New Roman"/>
          <w:sz w:val="24"/>
          <w:szCs w:val="24"/>
          <w:rPrChange w:id="182" w:author="安志 翁" w:date="2019-10-28T22:33:00Z">
            <w:rPr>
              <w:rFonts w:ascii="Times New Roman" w:eastAsia="Osaka" w:hAnsi="Times New Roman" w:cs="Times New Roman"/>
              <w:sz w:val="24"/>
              <w:szCs w:val="24"/>
            </w:rPr>
          </w:rPrChange>
        </w:rPr>
        <w:t>As I</w:t>
      </w:r>
      <w:r w:rsidRPr="00AF5241">
        <w:rPr>
          <w:rFonts w:ascii="Times New Roman" w:eastAsia="Osaka" w:hAnsi="Times New Roman" w:cs="Times New Roman"/>
          <w:sz w:val="24"/>
          <w:szCs w:val="24"/>
          <w:rPrChange w:id="183" w:author="安志 翁" w:date="2019-10-28T22:55:00Z">
            <w:rPr>
              <w:rFonts w:ascii="Times New Roman" w:eastAsia="Osaka" w:hAnsi="Times New Roman" w:cs="Times New Roman"/>
              <w:sz w:val="24"/>
              <w:szCs w:val="24"/>
            </w:rPr>
          </w:rPrChange>
        </w:rPr>
        <w:t xml:space="preserve"> began to develop the game, I realized that th</w:t>
      </w:r>
      <w:ins w:id="184" w:author="安志 翁" w:date="2019-10-28T22:51:00Z">
        <w:r w:rsidR="00766693" w:rsidRPr="00AF5241">
          <w:rPr>
            <w:rFonts w:ascii="Times New Roman" w:eastAsia="Osaka" w:hAnsi="Times New Roman" w:cs="Times New Roman"/>
            <w:sz w:val="24"/>
            <w:szCs w:val="24"/>
            <w:rPrChange w:id="185" w:author="安志 翁" w:date="2019-10-28T22:55:00Z">
              <w:rPr>
                <w:rFonts w:ascii="Times New Roman" w:eastAsia="Osaka" w:hAnsi="Times New Roman" w:cs="Times New Roman"/>
                <w:sz w:val="24"/>
                <w:szCs w:val="24"/>
              </w:rPr>
            </w:rPrChange>
          </w:rPr>
          <w:t>e topic of Sex-Education was much more than a random topic I agreed to work on because that was proposed by the girl I liked</w:t>
        </w:r>
        <w:r w:rsidR="000570B2" w:rsidRPr="00AF5241">
          <w:rPr>
            <w:rFonts w:ascii="Times New Roman" w:eastAsia="Osaka" w:hAnsi="Times New Roman" w:cs="Times New Roman"/>
            <w:sz w:val="24"/>
            <w:szCs w:val="24"/>
            <w:rPrChange w:id="186" w:author="安志 翁" w:date="2019-10-28T22:55:00Z">
              <w:rPr>
                <w:rFonts w:ascii="Times New Roman" w:eastAsia="Osaka" w:hAnsi="Times New Roman" w:cs="Times New Roman"/>
                <w:sz w:val="24"/>
                <w:szCs w:val="24"/>
              </w:rPr>
            </w:rPrChange>
          </w:rPr>
          <w:t xml:space="preserve"> </w:t>
        </w:r>
      </w:ins>
      <w:del w:id="187" w:author="安志 翁" w:date="2019-10-28T22:51:00Z">
        <w:r w:rsidRPr="00AF5241" w:rsidDel="00766693">
          <w:rPr>
            <w:rFonts w:ascii="Times New Roman" w:eastAsia="Osaka" w:hAnsi="Times New Roman" w:cs="Times New Roman"/>
            <w:sz w:val="24"/>
            <w:szCs w:val="24"/>
            <w:rPrChange w:id="188" w:author="安志 翁" w:date="2019-10-28T22:55:00Z">
              <w:rPr>
                <w:rFonts w:ascii="Times New Roman" w:eastAsia="Osaka" w:hAnsi="Times New Roman" w:cs="Times New Roman"/>
                <w:sz w:val="24"/>
                <w:szCs w:val="24"/>
              </w:rPr>
            </w:rPrChange>
          </w:rPr>
          <w:delText>is was different from all the other projects I have done previously</w:delText>
        </w:r>
      </w:del>
      <w:ins w:id="189" w:author="安志 翁" w:date="2019-10-28T22:50:00Z">
        <w:r w:rsidR="00D61D56" w:rsidRPr="00AF5241">
          <w:rPr>
            <w:rFonts w:ascii="Times New Roman" w:eastAsia="Osaka" w:hAnsi="Times New Roman" w:cs="Times New Roman"/>
            <w:sz w:val="24"/>
            <w:szCs w:val="24"/>
            <w:rPrChange w:id="190" w:author="安志 翁" w:date="2019-10-28T22:55:00Z">
              <w:rPr>
                <w:rFonts w:ascii="Times New Roman" w:eastAsia="Osaka" w:hAnsi="Times New Roman" w:cs="Times New Roman"/>
                <w:sz w:val="24"/>
                <w:szCs w:val="24"/>
              </w:rPr>
            </w:rPrChange>
          </w:rPr>
          <w:t xml:space="preserve">when </w:t>
        </w:r>
      </w:ins>
      <w:ins w:id="191" w:author="安志 翁" w:date="2019-10-28T23:28:00Z">
        <w:r w:rsidR="00FE06F9">
          <w:rPr>
            <w:rFonts w:ascii="Times New Roman" w:eastAsia="Osaka" w:hAnsi="Times New Roman" w:cs="Times New Roman"/>
            <w:sz w:val="24"/>
            <w:szCs w:val="24"/>
          </w:rPr>
          <w:t>we</w:t>
        </w:r>
      </w:ins>
      <w:ins w:id="192" w:author="安志 翁" w:date="2019-10-28T22:50:00Z">
        <w:r w:rsidR="00D61D56" w:rsidRPr="00AF5241">
          <w:rPr>
            <w:rFonts w:ascii="Times New Roman" w:eastAsia="Osaka" w:hAnsi="Times New Roman" w:cs="Times New Roman"/>
            <w:sz w:val="24"/>
            <w:szCs w:val="24"/>
            <w:rPrChange w:id="193" w:author="安志 翁" w:date="2019-10-28T22:55:00Z">
              <w:rPr>
                <w:rFonts w:ascii="Times New Roman" w:eastAsia="Osaka" w:hAnsi="Times New Roman" w:cs="Times New Roman"/>
                <w:sz w:val="24"/>
                <w:szCs w:val="24"/>
              </w:rPr>
            </w:rPrChange>
          </w:rPr>
          <w:t xml:space="preserve"> started to encounter</w:t>
        </w:r>
      </w:ins>
      <w:ins w:id="194" w:author="安志 翁" w:date="2019-10-28T22:51:00Z">
        <w:r w:rsidR="00964FB6" w:rsidRPr="00AF5241">
          <w:rPr>
            <w:rFonts w:ascii="Times New Roman" w:eastAsia="Osaka" w:hAnsi="Times New Roman" w:cs="Times New Roman"/>
            <w:sz w:val="24"/>
            <w:szCs w:val="24"/>
            <w:rPrChange w:id="195" w:author="安志 翁" w:date="2019-10-28T22:55:00Z">
              <w:rPr>
                <w:rFonts w:ascii="Times New Roman" w:eastAsia="Osaka" w:hAnsi="Times New Roman" w:cs="Times New Roman"/>
                <w:sz w:val="24"/>
                <w:szCs w:val="24"/>
              </w:rPr>
            </w:rPrChange>
          </w:rPr>
          <w:t xml:space="preserve"> difficulties</w:t>
        </w:r>
      </w:ins>
      <w:ins w:id="196" w:author="安志 翁" w:date="2019-10-28T23:28:00Z">
        <w:r w:rsidR="00FE06F9">
          <w:rPr>
            <w:rFonts w:ascii="Times New Roman" w:eastAsia="Osaka" w:hAnsi="Times New Roman" w:cs="Times New Roman"/>
            <w:sz w:val="24"/>
            <w:szCs w:val="24"/>
          </w:rPr>
          <w:t xml:space="preserve"> from</w:t>
        </w:r>
      </w:ins>
      <w:del w:id="197" w:author="安志 翁" w:date="2019-10-28T22:50:00Z">
        <w:r w:rsidRPr="00AF5241" w:rsidDel="00D61D56">
          <w:rPr>
            <w:rFonts w:ascii="Times New Roman" w:eastAsia="Osaka" w:hAnsi="Times New Roman" w:cs="Times New Roman"/>
            <w:sz w:val="24"/>
            <w:szCs w:val="24"/>
            <w:rPrChange w:id="198" w:author="安志 翁" w:date="2019-10-28T22:55:00Z">
              <w:rPr>
                <w:rFonts w:ascii="Times New Roman" w:eastAsia="Osaka" w:hAnsi="Times New Roman" w:cs="Times New Roman"/>
                <w:sz w:val="24"/>
                <w:szCs w:val="24"/>
              </w:rPr>
            </w:rPrChange>
          </w:rPr>
          <w:delText xml:space="preserve">. </w:delText>
        </w:r>
      </w:del>
      <w:ins w:id="199" w:author="安志 翁" w:date="2019-10-28T22:52:00Z">
        <w:r w:rsidR="001C212C" w:rsidRPr="00AF5241">
          <w:rPr>
            <w:rFonts w:ascii="Times New Roman" w:hAnsi="Times New Roman" w:cs="Times New Roman"/>
            <w:sz w:val="24"/>
            <w:szCs w:val="24"/>
            <w:rPrChange w:id="200" w:author="安志 翁" w:date="2019-10-28T22:55:00Z">
              <w:rPr>
                <w:rFonts w:ascii="Times New Roman" w:hAnsi="Times New Roman" w:cs="Times New Roman"/>
                <w:sz w:val="24"/>
                <w:szCs w:val="24"/>
              </w:rPr>
            </w:rPrChange>
          </w:rPr>
          <w:t xml:space="preserve"> </w:t>
        </w:r>
      </w:ins>
      <w:ins w:id="201" w:author="安志 翁" w:date="2019-10-28T23:28:00Z">
        <w:r w:rsidR="00FE06F9">
          <w:rPr>
            <w:rFonts w:ascii="Times New Roman" w:eastAsia="Osaka" w:hAnsi="Times New Roman" w:cs="Times New Roman"/>
            <w:sz w:val="24"/>
            <w:szCs w:val="24"/>
          </w:rPr>
          <w:t>t</w:t>
        </w:r>
      </w:ins>
      <w:ins w:id="202" w:author="安志 翁" w:date="2019-10-28T22:53:00Z">
        <w:r w:rsidR="00453F7E" w:rsidRPr="00AF5241">
          <w:rPr>
            <w:rFonts w:ascii="Times New Roman" w:eastAsia="Osaka" w:hAnsi="Times New Roman" w:cs="Times New Roman"/>
            <w:sz w:val="24"/>
            <w:szCs w:val="24"/>
            <w:rPrChange w:id="203" w:author="安志 翁" w:date="2019-10-28T22:55:00Z">
              <w:rPr>
                <w:rFonts w:ascii="Times New Roman" w:eastAsia="Osaka" w:hAnsi="Times New Roman" w:cs="Times New Roman"/>
                <w:sz w:val="18"/>
                <w:szCs w:val="18"/>
              </w:rPr>
            </w:rPrChange>
          </w:rPr>
          <w:t>he</w:t>
        </w:r>
        <w:r w:rsidR="005A2A08" w:rsidRPr="00AF5241">
          <w:rPr>
            <w:rFonts w:ascii="Times New Roman" w:eastAsia="Osaka" w:hAnsi="Times New Roman" w:cs="Times New Roman"/>
            <w:sz w:val="24"/>
            <w:szCs w:val="24"/>
            <w:rPrChange w:id="204" w:author="安志 翁" w:date="2019-10-28T22:55:00Z">
              <w:rPr>
                <w:rFonts w:ascii="Times New Roman" w:eastAsia="Osaka" w:hAnsi="Times New Roman" w:cs="Times New Roman"/>
                <w:sz w:val="18"/>
                <w:szCs w:val="18"/>
              </w:rPr>
            </w:rPrChange>
          </w:rPr>
          <w:t xml:space="preserve"> </w:t>
        </w:r>
        <w:r w:rsidR="00453F7E" w:rsidRPr="00AF5241">
          <w:rPr>
            <w:rFonts w:ascii="Times New Roman" w:eastAsia="Osaka" w:hAnsi="Times New Roman" w:cs="Times New Roman"/>
            <w:sz w:val="24"/>
            <w:szCs w:val="24"/>
            <w:rPrChange w:id="205" w:author="安志 翁" w:date="2019-10-28T22:55:00Z">
              <w:rPr>
                <w:rFonts w:ascii="Times New Roman" w:eastAsia="Osaka" w:hAnsi="Times New Roman" w:cs="Times New Roman"/>
                <w:sz w:val="18"/>
                <w:szCs w:val="18"/>
              </w:rPr>
            </w:rPrChange>
          </w:rPr>
          <w:t>public ideological bias to the sex-educatio</w:t>
        </w:r>
      </w:ins>
      <w:ins w:id="206" w:author="安志 翁" w:date="2019-10-28T23:28:00Z">
        <w:r w:rsidR="00522630">
          <w:rPr>
            <w:rFonts w:ascii="Times New Roman" w:eastAsia="Osaka" w:hAnsi="Times New Roman" w:cs="Times New Roman"/>
            <w:sz w:val="24"/>
            <w:szCs w:val="24"/>
          </w:rPr>
          <w:t>n</w:t>
        </w:r>
      </w:ins>
      <w:ins w:id="207" w:author="安志 翁" w:date="2019-10-28T22:53:00Z">
        <w:r w:rsidR="00453F7E" w:rsidRPr="00AF5241">
          <w:rPr>
            <w:rFonts w:ascii="Times New Roman" w:eastAsia="Osaka" w:hAnsi="Times New Roman" w:cs="Times New Roman"/>
            <w:sz w:val="24"/>
            <w:szCs w:val="24"/>
            <w:rPrChange w:id="208" w:author="安志 翁" w:date="2019-10-28T22:55:00Z">
              <w:rPr>
                <w:rFonts w:ascii="Times New Roman" w:eastAsia="Osaka" w:hAnsi="Times New Roman" w:cs="Times New Roman"/>
                <w:sz w:val="18"/>
                <w:szCs w:val="18"/>
              </w:rPr>
            </w:rPrChange>
          </w:rPr>
          <w:t>. Even some of my classmates thought that we were doing something inappropriate.</w:t>
        </w:r>
      </w:ins>
      <w:del w:id="209" w:author="安志 翁" w:date="2019-10-28T22:52:00Z">
        <w:r w:rsidRPr="00373914" w:rsidDel="001C212C">
          <w:rPr>
            <w:rFonts w:ascii="Times New Roman" w:eastAsia="Osaka" w:hAnsi="Times New Roman" w:cs="Times New Roman"/>
            <w:sz w:val="24"/>
            <w:szCs w:val="24"/>
            <w:rPrChange w:id="210" w:author="安志 翁" w:date="2019-10-28T22:33:00Z">
              <w:rPr>
                <w:rFonts w:ascii="Times New Roman" w:eastAsia="Osaka" w:hAnsi="Times New Roman" w:cs="Times New Roman"/>
                <w:sz w:val="24"/>
                <w:szCs w:val="24"/>
              </w:rPr>
            </w:rPrChange>
          </w:rPr>
          <w:delText>Surprisingly, the most difficult part was educating other teenagers about sex-education b</w:delText>
        </w:r>
      </w:del>
      <w:del w:id="211" w:author="安志 翁" w:date="2019-10-28T22:53:00Z">
        <w:r w:rsidRPr="00373914" w:rsidDel="005A2A08">
          <w:rPr>
            <w:rFonts w:ascii="Times New Roman" w:eastAsia="Osaka" w:hAnsi="Times New Roman" w:cs="Times New Roman"/>
            <w:sz w:val="24"/>
            <w:szCs w:val="24"/>
            <w:rPrChange w:id="212" w:author="安志 翁" w:date="2019-10-28T22:33:00Z">
              <w:rPr>
                <w:rFonts w:ascii="Times New Roman" w:eastAsia="Osaka" w:hAnsi="Times New Roman" w:cs="Times New Roman"/>
                <w:sz w:val="24"/>
                <w:szCs w:val="24"/>
              </w:rPr>
            </w:rPrChange>
          </w:rPr>
          <w:delText>ecause people often feel ashamed and doesn’t want to talk about sex-education publicly in Mainland China.</w:delText>
        </w:r>
        <w:commentRangeEnd w:id="181"/>
        <w:r w:rsidR="00547E78" w:rsidRPr="00373914" w:rsidDel="005A2A08">
          <w:rPr>
            <w:rStyle w:val="a7"/>
            <w:rFonts w:ascii="Times New Roman" w:hAnsi="Times New Roman" w:cs="Times New Roman"/>
            <w:sz w:val="24"/>
            <w:szCs w:val="24"/>
            <w:rPrChange w:id="213" w:author="安志 翁" w:date="2019-10-28T22:33:00Z">
              <w:rPr>
                <w:rStyle w:val="a7"/>
              </w:rPr>
            </w:rPrChange>
          </w:rPr>
          <w:commentReference w:id="181"/>
        </w:r>
      </w:del>
    </w:p>
    <w:p w14:paraId="6117F4E4" w14:textId="77777777" w:rsidR="00AF5241" w:rsidRPr="00373914" w:rsidRDefault="00AF5241" w:rsidP="00DF4CEC">
      <w:pPr>
        <w:spacing w:line="480" w:lineRule="auto"/>
        <w:jc w:val="left"/>
        <w:rPr>
          <w:rFonts w:ascii="Times New Roman" w:eastAsia="Osaka" w:hAnsi="Times New Roman" w:cs="Times New Roman"/>
          <w:sz w:val="24"/>
          <w:szCs w:val="24"/>
          <w:rPrChange w:id="214" w:author="安志 翁" w:date="2019-10-28T22:33:00Z">
            <w:rPr>
              <w:rFonts w:ascii="Times New Roman" w:eastAsia="Osaka" w:hAnsi="Times New Roman" w:cs="Times New Roman"/>
              <w:sz w:val="24"/>
              <w:szCs w:val="24"/>
            </w:rPr>
          </w:rPrChange>
        </w:rPr>
        <w:pPrChange w:id="215" w:author="安志 翁" w:date="2019-10-28T23:09:00Z">
          <w:pPr>
            <w:spacing w:line="360" w:lineRule="auto"/>
            <w:jc w:val="left"/>
          </w:pPr>
        </w:pPrChange>
      </w:pPr>
    </w:p>
    <w:p w14:paraId="0B790765" w14:textId="77777777" w:rsidR="002871D6" w:rsidRPr="00373914" w:rsidDel="00F73CEF" w:rsidRDefault="002871D6" w:rsidP="00DF4CEC">
      <w:pPr>
        <w:spacing w:line="480" w:lineRule="auto"/>
        <w:jc w:val="left"/>
        <w:rPr>
          <w:del w:id="216" w:author="安志 翁" w:date="2019-10-28T22:55:00Z"/>
          <w:rFonts w:ascii="Times New Roman" w:eastAsia="Osaka" w:hAnsi="Times New Roman" w:cs="Times New Roman"/>
          <w:sz w:val="24"/>
          <w:szCs w:val="24"/>
          <w:rPrChange w:id="217" w:author="安志 翁" w:date="2019-10-28T22:33:00Z">
            <w:rPr>
              <w:del w:id="218" w:author="安志 翁" w:date="2019-10-28T22:55:00Z"/>
              <w:rFonts w:ascii="Times New Roman" w:eastAsia="Osaka" w:hAnsi="Times New Roman" w:cs="Times New Roman"/>
              <w:sz w:val="24"/>
              <w:szCs w:val="24"/>
            </w:rPr>
          </w:rPrChange>
        </w:rPr>
        <w:pPrChange w:id="219" w:author="安志 翁" w:date="2019-10-28T23:09:00Z">
          <w:pPr>
            <w:spacing w:line="360" w:lineRule="auto"/>
            <w:jc w:val="left"/>
          </w:pPr>
        </w:pPrChange>
      </w:pPr>
    </w:p>
    <w:p w14:paraId="3D1D70FA" w14:textId="1B75A999" w:rsidR="002871D6" w:rsidRPr="00E126A7" w:rsidRDefault="002871D6" w:rsidP="00DF4CEC">
      <w:pPr>
        <w:spacing w:line="480" w:lineRule="auto"/>
        <w:jc w:val="left"/>
        <w:rPr>
          <w:rFonts w:ascii="Times New Roman" w:hAnsi="Times New Roman" w:cs="Times New Roman"/>
          <w:sz w:val="24"/>
          <w:szCs w:val="24"/>
          <w:rPrChange w:id="220" w:author="安志 翁" w:date="2019-10-28T23:01:00Z">
            <w:rPr>
              <w:rFonts w:ascii="Times New Roman" w:eastAsia="Osaka" w:hAnsi="Times New Roman" w:cs="Times New Roman"/>
              <w:sz w:val="24"/>
              <w:szCs w:val="24"/>
            </w:rPr>
          </w:rPrChange>
        </w:rPr>
        <w:pPrChange w:id="221" w:author="安志 翁" w:date="2019-10-28T23:09:00Z">
          <w:pPr>
            <w:spacing w:line="360" w:lineRule="auto"/>
            <w:jc w:val="left"/>
          </w:pPr>
        </w:pPrChange>
      </w:pPr>
      <w:del w:id="222" w:author="安志 翁" w:date="2019-10-28T22:55:00Z">
        <w:r w:rsidRPr="00373914" w:rsidDel="00F73CEF">
          <w:rPr>
            <w:rFonts w:ascii="Times New Roman" w:eastAsia="Osaka" w:hAnsi="Times New Roman" w:cs="Times New Roman"/>
            <w:sz w:val="24"/>
            <w:szCs w:val="24"/>
            <w:rPrChange w:id="223" w:author="安志 翁" w:date="2019-10-28T22:33:00Z">
              <w:rPr>
                <w:rFonts w:ascii="Times New Roman" w:eastAsia="Osaka" w:hAnsi="Times New Roman" w:cs="Times New Roman"/>
                <w:sz w:val="24"/>
                <w:szCs w:val="24"/>
              </w:rPr>
            </w:rPrChange>
          </w:rPr>
          <w:delText>After facing many</w:delText>
        </w:r>
      </w:del>
      <w:ins w:id="224" w:author="安志 翁" w:date="2019-10-28T22:55:00Z">
        <w:r w:rsidR="00F73CEF">
          <w:rPr>
            <w:rFonts w:ascii="Times New Roman" w:eastAsia="Osaka" w:hAnsi="Times New Roman" w:cs="Times New Roman"/>
            <w:sz w:val="24"/>
            <w:szCs w:val="24"/>
          </w:rPr>
          <w:t xml:space="preserve">These </w:t>
        </w:r>
      </w:ins>
      <w:ins w:id="225" w:author="安志 翁" w:date="2019-10-28T22:56:00Z">
        <w:r w:rsidR="00F73CEF">
          <w:rPr>
            <w:rFonts w:ascii="Times New Roman" w:eastAsia="Osaka" w:hAnsi="Times New Roman" w:cs="Times New Roman"/>
            <w:sz w:val="24"/>
            <w:szCs w:val="24"/>
          </w:rPr>
          <w:t>prejudices and</w:t>
        </w:r>
      </w:ins>
      <w:ins w:id="226" w:author="安志 翁" w:date="2019-10-28T23:28:00Z">
        <w:r w:rsidR="00F64908">
          <w:rPr>
            <w:rFonts w:ascii="Times New Roman" w:eastAsia="Osaka" w:hAnsi="Times New Roman" w:cs="Times New Roman"/>
            <w:sz w:val="24"/>
            <w:szCs w:val="24"/>
          </w:rPr>
          <w:t xml:space="preserve"> t</w:t>
        </w:r>
      </w:ins>
      <w:ins w:id="227" w:author="安志 翁" w:date="2019-10-28T23:29:00Z">
        <w:r w:rsidR="00F64908">
          <w:rPr>
            <w:rFonts w:ascii="Times New Roman" w:eastAsia="Osaka" w:hAnsi="Times New Roman" w:cs="Times New Roman"/>
            <w:sz w:val="24"/>
            <w:szCs w:val="24"/>
          </w:rPr>
          <w:t>he</w:t>
        </w:r>
      </w:ins>
      <w:r w:rsidRPr="00373914">
        <w:rPr>
          <w:rFonts w:ascii="Times New Roman" w:eastAsia="Osaka" w:hAnsi="Times New Roman" w:cs="Times New Roman"/>
          <w:sz w:val="24"/>
          <w:szCs w:val="24"/>
          <w:rPrChange w:id="228" w:author="安志 翁" w:date="2019-10-28T22:33:00Z">
            <w:rPr>
              <w:rFonts w:ascii="Times New Roman" w:eastAsia="Osaka" w:hAnsi="Times New Roman" w:cs="Times New Roman"/>
              <w:sz w:val="24"/>
              <w:szCs w:val="24"/>
            </w:rPr>
          </w:rPrChange>
        </w:rPr>
        <w:t xml:space="preserve"> obstacles</w:t>
      </w:r>
      <w:ins w:id="229" w:author="安志 翁" w:date="2019-10-28T22:56:00Z">
        <w:r w:rsidR="00F73CEF">
          <w:rPr>
            <w:rFonts w:ascii="Times New Roman" w:eastAsia="Osaka" w:hAnsi="Times New Roman" w:cs="Times New Roman"/>
            <w:sz w:val="24"/>
            <w:szCs w:val="24"/>
          </w:rPr>
          <w:t xml:space="preserve"> following it</w:t>
        </w:r>
      </w:ins>
      <w:ins w:id="230" w:author="安志 翁" w:date="2019-10-28T22:57:00Z">
        <w:r w:rsidR="00CD0B5E">
          <w:rPr>
            <w:rFonts w:ascii="Times New Roman" w:eastAsia="Osaka" w:hAnsi="Times New Roman" w:cs="Times New Roman"/>
            <w:sz w:val="24"/>
            <w:szCs w:val="24"/>
          </w:rPr>
          <w:t xml:space="preserve"> </w:t>
        </w:r>
        <w:r w:rsidR="00CA02F4">
          <w:rPr>
            <w:rFonts w:ascii="Times New Roman" w:eastAsia="Osaka" w:hAnsi="Times New Roman" w:cs="Times New Roman"/>
            <w:sz w:val="24"/>
            <w:szCs w:val="24"/>
          </w:rPr>
          <w:t xml:space="preserve">led </w:t>
        </w:r>
      </w:ins>
      <w:del w:id="231" w:author="安志 翁" w:date="2019-10-28T22:56:00Z">
        <w:r w:rsidRPr="00373914" w:rsidDel="00F73CEF">
          <w:rPr>
            <w:rFonts w:ascii="Times New Roman" w:eastAsia="Osaka" w:hAnsi="Times New Roman" w:cs="Times New Roman"/>
            <w:sz w:val="24"/>
            <w:szCs w:val="24"/>
            <w:rPrChange w:id="232" w:author="安志 翁" w:date="2019-10-28T22:33:00Z">
              <w:rPr>
                <w:rFonts w:ascii="Times New Roman" w:eastAsia="Osaka" w:hAnsi="Times New Roman" w:cs="Times New Roman"/>
                <w:sz w:val="24"/>
                <w:szCs w:val="24"/>
              </w:rPr>
            </w:rPrChange>
          </w:rPr>
          <w:delText>,</w:delText>
        </w:r>
      </w:del>
      <w:del w:id="233" w:author="安志 翁" w:date="2019-10-28T22:57:00Z">
        <w:r w:rsidRPr="00373914" w:rsidDel="00CD0B5E">
          <w:rPr>
            <w:rFonts w:ascii="Times New Roman" w:eastAsia="Osaka" w:hAnsi="Times New Roman" w:cs="Times New Roman"/>
            <w:sz w:val="24"/>
            <w:szCs w:val="24"/>
            <w:rPrChange w:id="234" w:author="安志 翁" w:date="2019-10-28T22:33:00Z">
              <w:rPr>
                <w:rFonts w:ascii="Times New Roman" w:eastAsia="Osaka" w:hAnsi="Times New Roman" w:cs="Times New Roman"/>
                <w:sz w:val="24"/>
                <w:szCs w:val="24"/>
              </w:rPr>
            </w:rPrChange>
          </w:rPr>
          <w:delText xml:space="preserve"> </w:delText>
        </w:r>
      </w:del>
      <w:r w:rsidRPr="00373914">
        <w:rPr>
          <w:rFonts w:ascii="Times New Roman" w:eastAsia="Osaka" w:hAnsi="Times New Roman" w:cs="Times New Roman"/>
          <w:sz w:val="24"/>
          <w:szCs w:val="24"/>
          <w:rPrChange w:id="235" w:author="安志 翁" w:date="2019-10-28T22:33:00Z">
            <w:rPr>
              <w:rFonts w:ascii="Times New Roman" w:eastAsia="Osaka" w:hAnsi="Times New Roman" w:cs="Times New Roman"/>
              <w:sz w:val="24"/>
              <w:szCs w:val="24"/>
            </w:rPr>
          </w:rPrChange>
        </w:rPr>
        <w:t>some of my teammates</w:t>
      </w:r>
      <w:ins w:id="236" w:author="安志 翁" w:date="2019-10-28T22:58:00Z">
        <w:r w:rsidR="005C718C">
          <w:rPr>
            <w:rFonts w:ascii="Times New Roman" w:eastAsia="Osaka" w:hAnsi="Times New Roman" w:cs="Times New Roman"/>
            <w:sz w:val="24"/>
            <w:szCs w:val="24"/>
          </w:rPr>
          <w:t xml:space="preserve">’ attempt of </w:t>
        </w:r>
      </w:ins>
      <w:del w:id="237" w:author="安志 翁" w:date="2019-10-28T22:58:00Z">
        <w:r w:rsidRPr="00373914" w:rsidDel="005C718C">
          <w:rPr>
            <w:rFonts w:ascii="Times New Roman" w:eastAsia="Osaka" w:hAnsi="Times New Roman" w:cs="Times New Roman"/>
            <w:sz w:val="24"/>
            <w:szCs w:val="24"/>
            <w:rPrChange w:id="238" w:author="安志 翁" w:date="2019-10-28T22:33:00Z">
              <w:rPr>
                <w:rFonts w:ascii="Times New Roman" w:eastAsia="Osaka" w:hAnsi="Times New Roman" w:cs="Times New Roman"/>
                <w:sz w:val="24"/>
                <w:szCs w:val="24"/>
              </w:rPr>
            </w:rPrChange>
          </w:rPr>
          <w:delText xml:space="preserve"> </w:delText>
        </w:r>
      </w:del>
      <w:del w:id="239" w:author="安志 翁" w:date="2019-10-28T22:57:00Z">
        <w:r w:rsidRPr="00373914" w:rsidDel="005C718C">
          <w:rPr>
            <w:rFonts w:ascii="Times New Roman" w:eastAsia="Osaka" w:hAnsi="Times New Roman" w:cs="Times New Roman"/>
            <w:sz w:val="24"/>
            <w:szCs w:val="24"/>
            <w:rPrChange w:id="240" w:author="安志 翁" w:date="2019-10-28T22:33:00Z">
              <w:rPr>
                <w:rFonts w:ascii="Times New Roman" w:eastAsia="Osaka" w:hAnsi="Times New Roman" w:cs="Times New Roman"/>
                <w:sz w:val="24"/>
                <w:szCs w:val="24"/>
              </w:rPr>
            </w:rPrChange>
          </w:rPr>
          <w:delText xml:space="preserve">wanted to </w:delText>
        </w:r>
      </w:del>
      <w:r w:rsidRPr="00373914">
        <w:rPr>
          <w:rFonts w:ascii="Times New Roman" w:eastAsia="Osaka" w:hAnsi="Times New Roman" w:cs="Times New Roman"/>
          <w:sz w:val="24"/>
          <w:szCs w:val="24"/>
          <w:rPrChange w:id="241" w:author="安志 翁" w:date="2019-10-28T22:33:00Z">
            <w:rPr>
              <w:rFonts w:ascii="Times New Roman" w:eastAsia="Osaka" w:hAnsi="Times New Roman" w:cs="Times New Roman"/>
              <w:sz w:val="24"/>
              <w:szCs w:val="24"/>
            </w:rPr>
          </w:rPrChange>
        </w:rPr>
        <w:t>chang</w:t>
      </w:r>
      <w:ins w:id="242" w:author="安志 翁" w:date="2019-10-28T22:58:00Z">
        <w:r w:rsidR="005C718C">
          <w:rPr>
            <w:rFonts w:ascii="Times New Roman" w:eastAsia="Osaka" w:hAnsi="Times New Roman" w:cs="Times New Roman"/>
            <w:sz w:val="24"/>
            <w:szCs w:val="24"/>
          </w:rPr>
          <w:t>ing</w:t>
        </w:r>
      </w:ins>
      <w:del w:id="243" w:author="安志 翁" w:date="2019-10-28T22:58:00Z">
        <w:r w:rsidRPr="00373914" w:rsidDel="005C718C">
          <w:rPr>
            <w:rFonts w:ascii="Times New Roman" w:eastAsia="Osaka" w:hAnsi="Times New Roman" w:cs="Times New Roman"/>
            <w:sz w:val="24"/>
            <w:szCs w:val="24"/>
            <w:rPrChange w:id="244" w:author="安志 翁" w:date="2019-10-28T22:33:00Z">
              <w:rPr>
                <w:rFonts w:ascii="Times New Roman" w:eastAsia="Osaka" w:hAnsi="Times New Roman" w:cs="Times New Roman"/>
                <w:sz w:val="24"/>
                <w:szCs w:val="24"/>
              </w:rPr>
            </w:rPrChange>
          </w:rPr>
          <w:delText>e</w:delText>
        </w:r>
      </w:del>
      <w:r w:rsidRPr="00373914">
        <w:rPr>
          <w:rFonts w:ascii="Times New Roman" w:eastAsia="Osaka" w:hAnsi="Times New Roman" w:cs="Times New Roman"/>
          <w:sz w:val="24"/>
          <w:szCs w:val="24"/>
          <w:rPrChange w:id="245" w:author="安志 翁" w:date="2019-10-28T22:33:00Z">
            <w:rPr>
              <w:rFonts w:ascii="Times New Roman" w:eastAsia="Osaka" w:hAnsi="Times New Roman" w:cs="Times New Roman"/>
              <w:sz w:val="24"/>
              <w:szCs w:val="24"/>
            </w:rPr>
          </w:rPrChange>
        </w:rPr>
        <w:t xml:space="preserve"> the topic. </w:t>
      </w:r>
      <w:ins w:id="246" w:author="安志 翁" w:date="2019-10-28T22:58:00Z">
        <w:r w:rsidR="00A63467">
          <w:rPr>
            <w:rFonts w:ascii="Times New Roman" w:eastAsia="Osaka" w:hAnsi="Times New Roman" w:cs="Times New Roman"/>
            <w:sz w:val="24"/>
            <w:szCs w:val="24"/>
          </w:rPr>
          <w:t>When they proposed, I recalled</w:t>
        </w:r>
      </w:ins>
      <w:ins w:id="247" w:author="安志 翁" w:date="2019-10-28T22:59:00Z">
        <w:r w:rsidR="00A63467">
          <w:rPr>
            <w:rFonts w:ascii="Times New Roman" w:eastAsia="Osaka" w:hAnsi="Times New Roman" w:cs="Times New Roman"/>
            <w:sz w:val="24"/>
            <w:szCs w:val="24"/>
          </w:rPr>
          <w:t xml:space="preserve"> the doubts </w:t>
        </w:r>
        <w:r w:rsidR="005E1A2E">
          <w:rPr>
            <w:rFonts w:ascii="Times New Roman" w:eastAsia="Osaka" w:hAnsi="Times New Roman" w:cs="Times New Roman"/>
            <w:sz w:val="24"/>
            <w:szCs w:val="24"/>
          </w:rPr>
          <w:t>I have received during my early pursuit of computer science</w:t>
        </w:r>
      </w:ins>
      <w:ins w:id="248" w:author="安志 翁" w:date="2019-10-28T23:00:00Z">
        <w:r w:rsidR="005E1A2E">
          <w:rPr>
            <w:rFonts w:ascii="Times New Roman" w:eastAsia="Osaka" w:hAnsi="Times New Roman" w:cs="Times New Roman"/>
            <w:sz w:val="24"/>
            <w:szCs w:val="24"/>
          </w:rPr>
          <w:t xml:space="preserve">. </w:t>
        </w:r>
        <w:r w:rsidR="00F8792E">
          <w:rPr>
            <w:rFonts w:ascii="Times New Roman" w:eastAsia="Osaka" w:hAnsi="Times New Roman" w:cs="Times New Roman"/>
            <w:sz w:val="24"/>
            <w:szCs w:val="24"/>
          </w:rPr>
          <w:t>Many people thought that I used computer science as a</w:t>
        </w:r>
        <w:r w:rsidR="0069619D">
          <w:rPr>
            <w:rFonts w:ascii="Times New Roman" w:eastAsia="Osaka" w:hAnsi="Times New Roman" w:cs="Times New Roman"/>
            <w:sz w:val="24"/>
            <w:szCs w:val="24"/>
          </w:rPr>
          <w:t>n excuse to play more video games.</w:t>
        </w:r>
      </w:ins>
      <w:ins w:id="249" w:author="安志 翁" w:date="2019-10-28T23:01:00Z">
        <w:r w:rsidR="00E126A7">
          <w:rPr>
            <w:rFonts w:ascii="Times New Roman" w:hAnsi="Times New Roman" w:cs="Times New Roman"/>
            <w:sz w:val="24"/>
            <w:szCs w:val="24"/>
          </w:rPr>
          <w:t xml:space="preserve"> </w:t>
        </w:r>
      </w:ins>
      <w:ins w:id="250" w:author="安志 翁" w:date="2019-10-28T23:02:00Z">
        <w:r w:rsidR="0075758D">
          <w:rPr>
            <w:rFonts w:ascii="Times New Roman" w:hAnsi="Times New Roman" w:cs="Times New Roman"/>
            <w:sz w:val="24"/>
            <w:szCs w:val="24"/>
          </w:rPr>
          <w:t>If I have succeeded to prove to them that I truly love computer</w:t>
        </w:r>
      </w:ins>
      <w:ins w:id="251" w:author="安志 翁" w:date="2019-10-28T23:03:00Z">
        <w:r w:rsidR="0075758D">
          <w:rPr>
            <w:rFonts w:ascii="Times New Roman" w:hAnsi="Times New Roman" w:cs="Times New Roman"/>
            <w:sz w:val="24"/>
            <w:szCs w:val="24"/>
          </w:rPr>
          <w:t xml:space="preserve"> science, why can’t we prove to the society that we are doing </w:t>
        </w:r>
      </w:ins>
      <w:ins w:id="252" w:author="安志 翁" w:date="2019-10-28T23:05:00Z">
        <w:r w:rsidR="00293EBE">
          <w:rPr>
            <w:rFonts w:ascii="Times New Roman" w:hAnsi="Times New Roman" w:cs="Times New Roman"/>
            <w:sz w:val="24"/>
            <w:szCs w:val="24"/>
          </w:rPr>
          <w:t>trying to help</w:t>
        </w:r>
      </w:ins>
      <w:ins w:id="253" w:author="安志 翁" w:date="2019-10-28T23:03:00Z">
        <w:r w:rsidR="0075758D">
          <w:rPr>
            <w:rFonts w:ascii="Times New Roman" w:hAnsi="Times New Roman" w:cs="Times New Roman"/>
            <w:sz w:val="24"/>
            <w:szCs w:val="24"/>
          </w:rPr>
          <w:t>?</w:t>
        </w:r>
      </w:ins>
      <w:ins w:id="254" w:author="安志 翁" w:date="2019-10-28T23:08:00Z">
        <w:r w:rsidR="0060304E">
          <w:rPr>
            <w:rFonts w:ascii="Times New Roman" w:hAnsi="Times New Roman" w:cs="Times New Roman"/>
            <w:sz w:val="24"/>
            <w:szCs w:val="24"/>
          </w:rPr>
          <w:t xml:space="preserve"> </w:t>
        </w:r>
        <w:r w:rsidR="0060304E">
          <w:rPr>
            <w:rFonts w:ascii="Times New Roman" w:eastAsia="Osaka" w:hAnsi="Times New Roman" w:cs="Times New Roman"/>
            <w:sz w:val="24"/>
            <w:szCs w:val="24"/>
          </w:rPr>
          <w:t>I convinced my teammates to stay on the topic.</w:t>
        </w:r>
      </w:ins>
      <w:ins w:id="255" w:author="安志 翁" w:date="2019-10-28T23:03:00Z">
        <w:r w:rsidR="00C65A66">
          <w:rPr>
            <w:rFonts w:ascii="Times New Roman" w:hAnsi="Times New Roman" w:cs="Times New Roman"/>
            <w:sz w:val="24"/>
            <w:szCs w:val="24"/>
          </w:rPr>
          <w:t xml:space="preserve"> </w:t>
        </w:r>
      </w:ins>
      <w:commentRangeStart w:id="256"/>
      <w:del w:id="257" w:author="安志 翁" w:date="2019-10-28T23:01:00Z">
        <w:r w:rsidRPr="00373914" w:rsidDel="00E126A7">
          <w:rPr>
            <w:rFonts w:ascii="Times New Roman" w:eastAsia="Osaka" w:hAnsi="Times New Roman" w:cs="Times New Roman"/>
            <w:sz w:val="24"/>
            <w:szCs w:val="24"/>
            <w:rPrChange w:id="258" w:author="安志 翁" w:date="2019-10-28T22:33:00Z">
              <w:rPr>
                <w:rFonts w:ascii="Times New Roman" w:eastAsia="Osaka" w:hAnsi="Times New Roman" w:cs="Times New Roman"/>
                <w:sz w:val="24"/>
                <w:szCs w:val="24"/>
              </w:rPr>
            </w:rPrChange>
          </w:rPr>
          <w:delText>Thinking about the number of gym battles a Pokémon trainer must win in order to become a Pokémon Master, I knew I couldn't give up now.</w:delText>
        </w:r>
        <w:commentRangeEnd w:id="256"/>
        <w:r w:rsidR="00406534" w:rsidRPr="00373914" w:rsidDel="00E126A7">
          <w:rPr>
            <w:rStyle w:val="a7"/>
            <w:rFonts w:ascii="Times New Roman" w:hAnsi="Times New Roman" w:cs="Times New Roman"/>
            <w:sz w:val="24"/>
            <w:szCs w:val="24"/>
            <w:rPrChange w:id="259" w:author="安志 翁" w:date="2019-10-28T22:33:00Z">
              <w:rPr>
                <w:rStyle w:val="a7"/>
              </w:rPr>
            </w:rPrChange>
          </w:rPr>
          <w:commentReference w:id="256"/>
        </w:r>
        <w:r w:rsidRPr="00373914" w:rsidDel="00E126A7">
          <w:rPr>
            <w:rFonts w:ascii="Times New Roman" w:eastAsia="Osaka" w:hAnsi="Times New Roman" w:cs="Times New Roman"/>
            <w:sz w:val="24"/>
            <w:szCs w:val="24"/>
            <w:rPrChange w:id="260" w:author="安志 翁" w:date="2019-10-28T22:33:00Z">
              <w:rPr>
                <w:rFonts w:ascii="Times New Roman" w:eastAsia="Osaka" w:hAnsi="Times New Roman" w:cs="Times New Roman"/>
                <w:sz w:val="24"/>
                <w:szCs w:val="24"/>
              </w:rPr>
            </w:rPrChange>
          </w:rPr>
          <w:delText xml:space="preserve"> </w:delText>
        </w:r>
      </w:del>
      <w:r w:rsidRPr="00373914">
        <w:rPr>
          <w:rFonts w:ascii="Times New Roman" w:eastAsia="Osaka" w:hAnsi="Times New Roman" w:cs="Times New Roman"/>
          <w:sz w:val="24"/>
          <w:szCs w:val="24"/>
          <w:rPrChange w:id="261" w:author="安志 翁" w:date="2019-10-28T22:33:00Z">
            <w:rPr>
              <w:rFonts w:ascii="Times New Roman" w:eastAsia="Osaka" w:hAnsi="Times New Roman" w:cs="Times New Roman"/>
              <w:sz w:val="24"/>
              <w:szCs w:val="24"/>
            </w:rPr>
          </w:rPrChange>
        </w:rPr>
        <w:t>Like John F. Kenn</w:t>
      </w:r>
      <w:r w:rsidRPr="00CB18B7">
        <w:rPr>
          <w:rFonts w:ascii="Times New Roman" w:eastAsia="Osaka" w:hAnsi="Times New Roman" w:cs="Times New Roman"/>
          <w:sz w:val="24"/>
          <w:szCs w:val="24"/>
        </w:rPr>
        <w:t xml:space="preserve">edy said, “Not because they are easy, but because they are hard.” </w:t>
      </w:r>
      <w:del w:id="262" w:author="安志 翁" w:date="2019-10-28T23:06:00Z">
        <w:r w:rsidRPr="00373914" w:rsidDel="008B2E12">
          <w:rPr>
            <w:rFonts w:ascii="Times New Roman" w:eastAsia="Osaka" w:hAnsi="Times New Roman" w:cs="Times New Roman"/>
            <w:sz w:val="24"/>
            <w:szCs w:val="24"/>
            <w:rPrChange w:id="263" w:author="安志 翁" w:date="2019-10-28T22:33:00Z">
              <w:rPr>
                <w:rFonts w:ascii="Times New Roman" w:eastAsia="Osaka" w:hAnsi="Times New Roman" w:cs="Times New Roman"/>
                <w:sz w:val="24"/>
                <w:szCs w:val="24"/>
              </w:rPr>
            </w:rPrChange>
          </w:rPr>
          <w:delText xml:space="preserve">I knew </w:delText>
        </w:r>
        <w:r w:rsidRPr="00373914" w:rsidDel="00332273">
          <w:rPr>
            <w:rFonts w:ascii="Times New Roman" w:eastAsia="Osaka" w:hAnsi="Times New Roman" w:cs="Times New Roman"/>
            <w:sz w:val="24"/>
            <w:szCs w:val="24"/>
            <w:rPrChange w:id="264" w:author="安志 翁" w:date="2019-10-28T22:33:00Z">
              <w:rPr>
                <w:rFonts w:ascii="Times New Roman" w:eastAsia="Osaka" w:hAnsi="Times New Roman" w:cs="Times New Roman"/>
                <w:sz w:val="24"/>
                <w:szCs w:val="24"/>
              </w:rPr>
            </w:rPrChange>
          </w:rPr>
          <w:delText xml:space="preserve">I must continue making this game knowing that there are obstacles and risks ahead. </w:delText>
        </w:r>
      </w:del>
      <w:r w:rsidRPr="00373914">
        <w:rPr>
          <w:rFonts w:ascii="Times New Roman" w:eastAsia="Osaka" w:hAnsi="Times New Roman" w:cs="Times New Roman"/>
          <w:sz w:val="24"/>
          <w:szCs w:val="24"/>
          <w:rPrChange w:id="265" w:author="安志 翁" w:date="2019-10-28T22:33:00Z">
            <w:rPr>
              <w:rFonts w:ascii="Times New Roman" w:eastAsia="Osaka" w:hAnsi="Times New Roman" w:cs="Times New Roman"/>
              <w:sz w:val="24"/>
              <w:szCs w:val="24"/>
            </w:rPr>
          </w:rPrChange>
        </w:rPr>
        <w:t xml:space="preserve">These obstacles we were facing </w:t>
      </w:r>
      <w:ins w:id="266" w:author="安志 翁" w:date="2019-10-28T23:07:00Z">
        <w:r w:rsidR="004055D8">
          <w:rPr>
            <w:rFonts w:ascii="Times New Roman" w:eastAsia="Osaka" w:hAnsi="Times New Roman" w:cs="Times New Roman"/>
            <w:sz w:val="24"/>
            <w:szCs w:val="24"/>
          </w:rPr>
          <w:t xml:space="preserve">have </w:t>
        </w:r>
      </w:ins>
      <w:r w:rsidRPr="00373914">
        <w:rPr>
          <w:rFonts w:ascii="Times New Roman" w:eastAsia="Osaka" w:hAnsi="Times New Roman" w:cs="Times New Roman"/>
          <w:sz w:val="24"/>
          <w:szCs w:val="24"/>
          <w:rPrChange w:id="267" w:author="安志 翁" w:date="2019-10-28T22:33:00Z">
            <w:rPr>
              <w:rFonts w:ascii="Times New Roman" w:eastAsia="Osaka" w:hAnsi="Times New Roman" w:cs="Times New Roman"/>
              <w:sz w:val="24"/>
              <w:szCs w:val="24"/>
            </w:rPr>
          </w:rPrChange>
        </w:rPr>
        <w:t xml:space="preserve">showed us how urgent China needs sex-education. I shall </w:t>
      </w:r>
      <w:del w:id="268" w:author="安志 翁" w:date="2019-10-28T23:05:00Z">
        <w:r w:rsidRPr="00373914" w:rsidDel="008B11B5">
          <w:rPr>
            <w:rFonts w:ascii="Times New Roman" w:eastAsia="Osaka" w:hAnsi="Times New Roman" w:cs="Times New Roman"/>
            <w:sz w:val="24"/>
            <w:szCs w:val="24"/>
            <w:rPrChange w:id="269" w:author="安志 翁" w:date="2019-10-28T22:33:00Z">
              <w:rPr>
                <w:rFonts w:ascii="Times New Roman" w:eastAsia="Osaka" w:hAnsi="Times New Roman" w:cs="Times New Roman"/>
                <w:sz w:val="24"/>
                <w:szCs w:val="24"/>
              </w:rPr>
            </w:rPrChange>
          </w:rPr>
          <w:delText>defeat</w:delText>
        </w:r>
      </w:del>
      <w:ins w:id="270" w:author="安志 翁" w:date="2019-10-28T23:05:00Z">
        <w:r w:rsidR="008B11B5">
          <w:rPr>
            <w:rFonts w:ascii="Times New Roman" w:eastAsia="Osaka" w:hAnsi="Times New Roman" w:cs="Times New Roman"/>
            <w:sz w:val="24"/>
            <w:szCs w:val="24"/>
          </w:rPr>
          <w:t>overcome</w:t>
        </w:r>
      </w:ins>
      <w:r w:rsidRPr="00373914">
        <w:rPr>
          <w:rFonts w:ascii="Times New Roman" w:eastAsia="Osaka" w:hAnsi="Times New Roman" w:cs="Times New Roman"/>
          <w:sz w:val="24"/>
          <w:szCs w:val="24"/>
          <w:rPrChange w:id="271" w:author="安志 翁" w:date="2019-10-28T22:33:00Z">
            <w:rPr>
              <w:rFonts w:ascii="Times New Roman" w:eastAsia="Osaka" w:hAnsi="Times New Roman" w:cs="Times New Roman"/>
              <w:sz w:val="24"/>
              <w:szCs w:val="24"/>
            </w:rPr>
          </w:rPrChange>
        </w:rPr>
        <w:t xml:space="preserve"> these obstacles like the real Pokémon Tr</w:t>
      </w:r>
      <w:r w:rsidRPr="00DF4CEC">
        <w:rPr>
          <w:rFonts w:ascii="Times New Roman" w:eastAsia="Osaka" w:hAnsi="Times New Roman" w:cs="Times New Roman"/>
          <w:sz w:val="24"/>
          <w:szCs w:val="24"/>
        </w:rPr>
        <w:t xml:space="preserve">ainers </w:t>
      </w:r>
      <w:ins w:id="272" w:author="安志 翁" w:date="2019-10-28T23:04:00Z">
        <w:r w:rsidR="00951146">
          <w:rPr>
            <w:rFonts w:ascii="Times New Roman" w:eastAsia="Osaka" w:hAnsi="Times New Roman" w:cs="Times New Roman"/>
            <w:sz w:val="24"/>
            <w:szCs w:val="24"/>
          </w:rPr>
          <w:t xml:space="preserve">overcome the </w:t>
        </w:r>
      </w:ins>
      <w:ins w:id="273" w:author="安志 翁" w:date="2019-10-28T23:05:00Z">
        <w:r w:rsidR="00BC0F76">
          <w:rPr>
            <w:rFonts w:ascii="Times New Roman" w:hAnsi="Times New Roman" w:cs="Times New Roman"/>
            <w:sz w:val="24"/>
            <w:szCs w:val="24"/>
          </w:rPr>
          <w:t>challenges</w:t>
        </w:r>
      </w:ins>
      <w:del w:id="274" w:author="安志 翁" w:date="2019-10-28T23:04:00Z">
        <w:r w:rsidRPr="00373914" w:rsidDel="00951146">
          <w:rPr>
            <w:rFonts w:ascii="Times New Roman" w:eastAsia="Osaka" w:hAnsi="Times New Roman" w:cs="Times New Roman"/>
            <w:sz w:val="24"/>
            <w:szCs w:val="24"/>
            <w:rPrChange w:id="275" w:author="安志 翁" w:date="2019-10-28T22:33:00Z">
              <w:rPr>
                <w:rFonts w:ascii="Times New Roman" w:eastAsia="Osaka" w:hAnsi="Times New Roman" w:cs="Times New Roman"/>
                <w:sz w:val="24"/>
                <w:szCs w:val="24"/>
              </w:rPr>
            </w:rPrChange>
          </w:rPr>
          <w:delText>defeat the gyms</w:delText>
        </w:r>
      </w:del>
      <w:ins w:id="276" w:author="安志 翁" w:date="2019-10-28T23:04:00Z">
        <w:r w:rsidR="00951146">
          <w:rPr>
            <w:rFonts w:ascii="Times New Roman" w:eastAsia="Osaka" w:hAnsi="Times New Roman" w:cs="Times New Roman"/>
            <w:sz w:val="24"/>
            <w:szCs w:val="24"/>
          </w:rPr>
          <w:t xml:space="preserve"> on the way </w:t>
        </w:r>
        <w:r w:rsidR="005E1313">
          <w:rPr>
            <w:rFonts w:ascii="Times New Roman" w:eastAsia="Osaka" w:hAnsi="Times New Roman" w:cs="Times New Roman"/>
            <w:sz w:val="24"/>
            <w:szCs w:val="24"/>
          </w:rPr>
          <w:t>of</w:t>
        </w:r>
      </w:ins>
      <w:ins w:id="277" w:author="安志 翁" w:date="2019-10-28T23:05:00Z">
        <w:r w:rsidR="00A275F9">
          <w:rPr>
            <w:rFonts w:ascii="Times New Roman" w:eastAsia="Osaka" w:hAnsi="Times New Roman" w:cs="Times New Roman"/>
            <w:sz w:val="24"/>
            <w:szCs w:val="24"/>
          </w:rPr>
          <w:t xml:space="preserve"> becoming the</w:t>
        </w:r>
      </w:ins>
      <w:ins w:id="278" w:author="安志 翁" w:date="2019-10-28T23:04:00Z">
        <w:r w:rsidR="005E1313">
          <w:rPr>
            <w:rFonts w:ascii="Times New Roman" w:eastAsia="Osaka" w:hAnsi="Times New Roman" w:cs="Times New Roman"/>
            <w:sz w:val="24"/>
            <w:szCs w:val="24"/>
          </w:rPr>
          <w:t xml:space="preserve"> </w:t>
        </w:r>
      </w:ins>
      <w:ins w:id="279" w:author="安志 翁" w:date="2019-10-28T23:08:00Z">
        <w:r w:rsidR="00CB18B7">
          <w:rPr>
            <w:rFonts w:ascii="Times New Roman" w:eastAsia="Osaka" w:hAnsi="Times New Roman" w:cs="Times New Roman"/>
            <w:sz w:val="24"/>
            <w:szCs w:val="24"/>
          </w:rPr>
          <w:t>Pokémon</w:t>
        </w:r>
      </w:ins>
      <w:ins w:id="280" w:author="安志 翁" w:date="2019-10-28T23:05:00Z">
        <w:r w:rsidR="005E1313">
          <w:rPr>
            <w:rFonts w:ascii="Times New Roman" w:eastAsia="Osaka" w:hAnsi="Times New Roman" w:cs="Times New Roman"/>
            <w:sz w:val="24"/>
            <w:szCs w:val="24"/>
          </w:rPr>
          <w:t xml:space="preserve"> Master</w:t>
        </w:r>
      </w:ins>
      <w:r w:rsidRPr="00373914">
        <w:rPr>
          <w:rFonts w:ascii="Times New Roman" w:eastAsia="Osaka" w:hAnsi="Times New Roman" w:cs="Times New Roman"/>
          <w:sz w:val="24"/>
          <w:szCs w:val="24"/>
          <w:rPrChange w:id="281" w:author="安志 翁" w:date="2019-10-28T22:33:00Z">
            <w:rPr>
              <w:rFonts w:ascii="Times New Roman" w:eastAsia="Osaka" w:hAnsi="Times New Roman" w:cs="Times New Roman"/>
              <w:sz w:val="24"/>
              <w:szCs w:val="24"/>
            </w:rPr>
          </w:rPrChange>
        </w:rPr>
        <w:t>.</w:t>
      </w:r>
    </w:p>
    <w:p w14:paraId="2D840502" w14:textId="77777777" w:rsidR="002871D6" w:rsidRPr="00373914" w:rsidRDefault="002871D6" w:rsidP="00DF4CEC">
      <w:pPr>
        <w:spacing w:line="480" w:lineRule="auto"/>
        <w:jc w:val="left"/>
        <w:rPr>
          <w:rFonts w:ascii="Times New Roman" w:eastAsia="Osaka" w:hAnsi="Times New Roman" w:cs="Times New Roman"/>
          <w:sz w:val="24"/>
          <w:szCs w:val="24"/>
          <w:rPrChange w:id="282" w:author="安志 翁" w:date="2019-10-28T22:33:00Z">
            <w:rPr>
              <w:rFonts w:ascii="Times New Roman" w:eastAsia="Osaka" w:hAnsi="Times New Roman" w:cs="Times New Roman"/>
              <w:sz w:val="24"/>
              <w:szCs w:val="24"/>
            </w:rPr>
          </w:rPrChange>
        </w:rPr>
        <w:pPrChange w:id="283" w:author="安志 翁" w:date="2019-10-28T23:09:00Z">
          <w:pPr>
            <w:spacing w:line="360" w:lineRule="auto"/>
            <w:jc w:val="left"/>
          </w:pPr>
        </w:pPrChange>
      </w:pPr>
    </w:p>
    <w:p w14:paraId="3CC0DD91" w14:textId="33DD6354" w:rsidR="002871D6" w:rsidRPr="00373914" w:rsidRDefault="002871D6" w:rsidP="00DF4CEC">
      <w:pPr>
        <w:spacing w:line="480" w:lineRule="auto"/>
        <w:jc w:val="left"/>
        <w:rPr>
          <w:rFonts w:ascii="Times New Roman" w:eastAsia="Osaka" w:hAnsi="Times New Roman" w:cs="Times New Roman"/>
          <w:sz w:val="24"/>
          <w:szCs w:val="24"/>
          <w:rPrChange w:id="284" w:author="安志 翁" w:date="2019-10-28T22:33:00Z">
            <w:rPr>
              <w:rFonts w:ascii="Times New Roman" w:eastAsia="Osaka" w:hAnsi="Times New Roman" w:cs="Times New Roman"/>
              <w:sz w:val="24"/>
              <w:szCs w:val="24"/>
            </w:rPr>
          </w:rPrChange>
        </w:rPr>
        <w:pPrChange w:id="285" w:author="安志 翁" w:date="2019-10-28T23:09:00Z">
          <w:pPr>
            <w:spacing w:line="360" w:lineRule="auto"/>
            <w:jc w:val="left"/>
          </w:pPr>
        </w:pPrChange>
      </w:pPr>
      <w:r w:rsidRPr="00373914">
        <w:rPr>
          <w:rFonts w:ascii="Times New Roman" w:eastAsia="Osaka" w:hAnsi="Times New Roman" w:cs="Times New Roman"/>
          <w:sz w:val="24"/>
          <w:szCs w:val="24"/>
          <w:rPrChange w:id="286" w:author="安志 翁" w:date="2019-10-28T22:33:00Z">
            <w:rPr>
              <w:rFonts w:ascii="Times New Roman" w:eastAsia="Osaka" w:hAnsi="Times New Roman" w:cs="Times New Roman"/>
              <w:sz w:val="24"/>
              <w:szCs w:val="24"/>
            </w:rPr>
          </w:rPrChange>
        </w:rPr>
        <w:lastRenderedPageBreak/>
        <w:t>Four months later, we finally finished the game</w:t>
      </w:r>
      <w:ins w:id="287" w:author="安志 翁" w:date="2019-10-28T23:09:00Z">
        <w:r w:rsidR="00F66FEB">
          <w:rPr>
            <w:rFonts w:ascii="Times New Roman" w:eastAsia="Osaka" w:hAnsi="Times New Roman" w:cs="Times New Roman"/>
            <w:sz w:val="24"/>
            <w:szCs w:val="24"/>
          </w:rPr>
          <w:t>,</w:t>
        </w:r>
      </w:ins>
      <w:del w:id="288" w:author="安志 翁" w:date="2019-10-28T23:09:00Z">
        <w:r w:rsidRPr="00373914" w:rsidDel="00422B93">
          <w:rPr>
            <w:rFonts w:ascii="Times New Roman" w:eastAsia="Osaka" w:hAnsi="Times New Roman" w:cs="Times New Roman"/>
            <w:sz w:val="24"/>
            <w:szCs w:val="24"/>
            <w:rPrChange w:id="289" w:author="安志 翁" w:date="2019-10-28T22:33:00Z">
              <w:rPr>
                <w:rFonts w:ascii="Times New Roman" w:eastAsia="Osaka" w:hAnsi="Times New Roman" w:cs="Times New Roman"/>
                <w:sz w:val="24"/>
                <w:szCs w:val="24"/>
              </w:rPr>
            </w:rPrChange>
          </w:rPr>
          <w:delText xml:space="preserve"> after overcoming countless obstacles such as finding actors and conflicts with parents</w:delText>
        </w:r>
        <w:r w:rsidRPr="00373914" w:rsidDel="0033677F">
          <w:rPr>
            <w:rFonts w:ascii="Times New Roman" w:eastAsia="Osaka" w:hAnsi="Times New Roman" w:cs="Times New Roman"/>
            <w:sz w:val="24"/>
            <w:szCs w:val="24"/>
            <w:rPrChange w:id="290" w:author="安志 翁" w:date="2019-10-28T22:33:00Z">
              <w:rPr>
                <w:rFonts w:ascii="Times New Roman" w:eastAsia="Osaka" w:hAnsi="Times New Roman" w:cs="Times New Roman"/>
                <w:sz w:val="24"/>
                <w:szCs w:val="24"/>
              </w:rPr>
            </w:rPrChange>
          </w:rPr>
          <w:delText xml:space="preserve">. We </w:delText>
        </w:r>
      </w:del>
      <w:ins w:id="291" w:author="安志 翁" w:date="2019-10-28T23:09:00Z">
        <w:r w:rsidR="0033677F">
          <w:rPr>
            <w:rFonts w:ascii="Times New Roman" w:eastAsia="Osaka" w:hAnsi="Times New Roman" w:cs="Times New Roman"/>
            <w:sz w:val="24"/>
            <w:szCs w:val="24"/>
          </w:rPr>
          <w:t xml:space="preserve"> and we </w:t>
        </w:r>
      </w:ins>
      <w:r w:rsidRPr="00373914">
        <w:rPr>
          <w:rFonts w:ascii="Times New Roman" w:eastAsia="Osaka" w:hAnsi="Times New Roman" w:cs="Times New Roman"/>
          <w:sz w:val="24"/>
          <w:szCs w:val="24"/>
          <w:rPrChange w:id="292" w:author="安志 翁" w:date="2019-10-28T22:33:00Z">
            <w:rPr>
              <w:rFonts w:ascii="Times New Roman" w:eastAsia="Osaka" w:hAnsi="Times New Roman" w:cs="Times New Roman"/>
              <w:sz w:val="24"/>
              <w:szCs w:val="24"/>
            </w:rPr>
          </w:rPrChange>
        </w:rPr>
        <w:t>submitted it to</w:t>
      </w:r>
      <w:ins w:id="293" w:author="安志 翁" w:date="2019-10-28T23:09:00Z">
        <w:r w:rsidR="00F4138C">
          <w:rPr>
            <w:rFonts w:ascii="Times New Roman" w:eastAsia="Osaka" w:hAnsi="Times New Roman" w:cs="Times New Roman"/>
            <w:sz w:val="24"/>
            <w:szCs w:val="24"/>
          </w:rPr>
          <w:t xml:space="preserve"> the</w:t>
        </w:r>
      </w:ins>
      <w:r w:rsidRPr="00373914">
        <w:rPr>
          <w:rFonts w:ascii="Times New Roman" w:eastAsia="Osaka" w:hAnsi="Times New Roman" w:cs="Times New Roman"/>
          <w:sz w:val="24"/>
          <w:szCs w:val="24"/>
          <w:rPrChange w:id="294" w:author="安志 翁" w:date="2019-10-28T22:33:00Z">
            <w:rPr>
              <w:rFonts w:ascii="Times New Roman" w:eastAsia="Osaka" w:hAnsi="Times New Roman" w:cs="Times New Roman"/>
              <w:sz w:val="24"/>
              <w:szCs w:val="24"/>
            </w:rPr>
          </w:rPrChange>
        </w:rPr>
        <w:t xml:space="preserve"> Chinese software distributors</w:t>
      </w:r>
      <w:ins w:id="295" w:author="安志 翁" w:date="2019-10-28T23:10:00Z">
        <w:r w:rsidR="00044A03">
          <w:rPr>
            <w:rFonts w:ascii="Times New Roman" w:eastAsia="Osaka" w:hAnsi="Times New Roman" w:cs="Times New Roman"/>
            <w:sz w:val="24"/>
            <w:szCs w:val="24"/>
          </w:rPr>
          <w:t>. Then we met our biggest challenge:</w:t>
        </w:r>
      </w:ins>
      <w:del w:id="296" w:author="安志 翁" w:date="2019-10-28T23:10:00Z">
        <w:r w:rsidRPr="00373914" w:rsidDel="00044A03">
          <w:rPr>
            <w:rFonts w:ascii="Times New Roman" w:eastAsia="Osaka" w:hAnsi="Times New Roman" w:cs="Times New Roman"/>
            <w:sz w:val="24"/>
            <w:szCs w:val="24"/>
            <w:rPrChange w:id="297" w:author="安志 翁" w:date="2019-10-28T22:33:00Z">
              <w:rPr>
                <w:rFonts w:ascii="Times New Roman" w:eastAsia="Osaka" w:hAnsi="Times New Roman" w:cs="Times New Roman"/>
                <w:sz w:val="24"/>
                <w:szCs w:val="24"/>
              </w:rPr>
            </w:rPrChange>
          </w:rPr>
          <w:delText>,</w:delText>
        </w:r>
      </w:del>
      <w:r w:rsidRPr="00373914">
        <w:rPr>
          <w:rFonts w:ascii="Times New Roman" w:eastAsia="Osaka" w:hAnsi="Times New Roman" w:cs="Times New Roman"/>
          <w:sz w:val="24"/>
          <w:szCs w:val="24"/>
          <w:rPrChange w:id="298" w:author="安志 翁" w:date="2019-10-28T22:33:00Z">
            <w:rPr>
              <w:rFonts w:ascii="Times New Roman" w:eastAsia="Osaka" w:hAnsi="Times New Roman" w:cs="Times New Roman"/>
              <w:sz w:val="24"/>
              <w:szCs w:val="24"/>
            </w:rPr>
          </w:rPrChange>
        </w:rPr>
        <w:t xml:space="preserve"> </w:t>
      </w:r>
      <w:ins w:id="299" w:author="安志 翁" w:date="2019-10-28T23:10:00Z">
        <w:r w:rsidR="009911A2">
          <w:rPr>
            <w:rFonts w:ascii="Times New Roman" w:eastAsia="Osaka" w:hAnsi="Times New Roman" w:cs="Times New Roman"/>
            <w:sz w:val="24"/>
            <w:szCs w:val="24"/>
          </w:rPr>
          <w:t>t</w:t>
        </w:r>
      </w:ins>
      <w:del w:id="300" w:author="安志 翁" w:date="2019-10-28T23:10:00Z">
        <w:r w:rsidRPr="00373914" w:rsidDel="00044A03">
          <w:rPr>
            <w:rFonts w:ascii="Times New Roman" w:eastAsia="Osaka" w:hAnsi="Times New Roman" w:cs="Times New Roman"/>
            <w:sz w:val="24"/>
            <w:szCs w:val="24"/>
            <w:rPrChange w:id="301" w:author="安志 翁" w:date="2019-10-28T22:33:00Z">
              <w:rPr>
                <w:rFonts w:ascii="Times New Roman" w:eastAsia="Osaka" w:hAnsi="Times New Roman" w:cs="Times New Roman"/>
                <w:sz w:val="24"/>
                <w:szCs w:val="24"/>
              </w:rPr>
            </w:rPrChange>
          </w:rPr>
          <w:delText>but t</w:delText>
        </w:r>
      </w:del>
      <w:r w:rsidRPr="00373914">
        <w:rPr>
          <w:rFonts w:ascii="Times New Roman" w:eastAsia="Osaka" w:hAnsi="Times New Roman" w:cs="Times New Roman"/>
          <w:sz w:val="24"/>
          <w:szCs w:val="24"/>
          <w:rPrChange w:id="302" w:author="安志 翁" w:date="2019-10-28T22:33:00Z">
            <w:rPr>
              <w:rFonts w:ascii="Times New Roman" w:eastAsia="Osaka" w:hAnsi="Times New Roman" w:cs="Times New Roman"/>
              <w:sz w:val="24"/>
              <w:szCs w:val="24"/>
            </w:rPr>
          </w:rPrChange>
        </w:rPr>
        <w:t xml:space="preserve">hey rejected our game due to “sensitive content” issue. I realized that this was like the final battle in the </w:t>
      </w:r>
      <w:proofErr w:type="spellStart"/>
      <w:r w:rsidRPr="00373914">
        <w:rPr>
          <w:rFonts w:ascii="Times New Roman" w:eastAsia="Osaka" w:hAnsi="Times New Roman" w:cs="Times New Roman"/>
          <w:sz w:val="24"/>
          <w:szCs w:val="24"/>
          <w:rPrChange w:id="303" w:author="安志 翁" w:date="2019-10-28T22:33:00Z">
            <w:rPr>
              <w:rFonts w:ascii="Times New Roman" w:eastAsia="Osaka" w:hAnsi="Times New Roman" w:cs="Times New Roman"/>
              <w:sz w:val="24"/>
              <w:szCs w:val="24"/>
            </w:rPr>
          </w:rPrChange>
        </w:rPr>
        <w:t>Pokemon</w:t>
      </w:r>
      <w:proofErr w:type="spellEnd"/>
      <w:r w:rsidRPr="00373914">
        <w:rPr>
          <w:rFonts w:ascii="Times New Roman" w:eastAsia="Osaka" w:hAnsi="Times New Roman" w:cs="Times New Roman"/>
          <w:sz w:val="24"/>
          <w:szCs w:val="24"/>
          <w:rPrChange w:id="304" w:author="安志 翁" w:date="2019-10-28T22:33:00Z">
            <w:rPr>
              <w:rFonts w:ascii="Times New Roman" w:eastAsia="Osaka" w:hAnsi="Times New Roman" w:cs="Times New Roman"/>
              <w:sz w:val="24"/>
              <w:szCs w:val="24"/>
            </w:rPr>
          </w:rPrChange>
        </w:rPr>
        <w:t xml:space="preserve"> game before becoming the </w:t>
      </w:r>
      <w:proofErr w:type="spellStart"/>
      <w:r w:rsidRPr="00373914">
        <w:rPr>
          <w:rFonts w:ascii="Times New Roman" w:eastAsia="Osaka" w:hAnsi="Times New Roman" w:cs="Times New Roman"/>
          <w:sz w:val="24"/>
          <w:szCs w:val="24"/>
          <w:rPrChange w:id="305" w:author="安志 翁" w:date="2019-10-28T22:33:00Z">
            <w:rPr>
              <w:rFonts w:ascii="Times New Roman" w:eastAsia="Osaka" w:hAnsi="Times New Roman" w:cs="Times New Roman"/>
              <w:sz w:val="24"/>
              <w:szCs w:val="24"/>
            </w:rPr>
          </w:rPrChange>
        </w:rPr>
        <w:t>Pokemon</w:t>
      </w:r>
      <w:proofErr w:type="spellEnd"/>
      <w:r w:rsidRPr="00373914">
        <w:rPr>
          <w:rFonts w:ascii="Times New Roman" w:eastAsia="Osaka" w:hAnsi="Times New Roman" w:cs="Times New Roman"/>
          <w:sz w:val="24"/>
          <w:szCs w:val="24"/>
          <w:rPrChange w:id="306" w:author="安志 翁" w:date="2019-10-28T22:33:00Z">
            <w:rPr>
              <w:rFonts w:ascii="Times New Roman" w:eastAsia="Osaka" w:hAnsi="Times New Roman" w:cs="Times New Roman"/>
              <w:sz w:val="24"/>
              <w:szCs w:val="24"/>
            </w:rPr>
          </w:rPrChange>
        </w:rPr>
        <w:t xml:space="preserve"> Mast</w:t>
      </w:r>
      <w:ins w:id="307" w:author="安志 翁" w:date="2019-10-28T23:11:00Z">
        <w:r w:rsidR="003A7DC8">
          <w:rPr>
            <w:rFonts w:ascii="Times New Roman" w:eastAsia="Osaka" w:hAnsi="Times New Roman" w:cs="Times New Roman"/>
            <w:sz w:val="24"/>
            <w:szCs w:val="24"/>
          </w:rPr>
          <w:t>er</w:t>
        </w:r>
        <w:r w:rsidR="00E17AED">
          <w:rPr>
            <w:rFonts w:ascii="Times New Roman" w:eastAsia="Osaka" w:hAnsi="Times New Roman" w:cs="Times New Roman"/>
            <w:sz w:val="24"/>
            <w:szCs w:val="24"/>
          </w:rPr>
          <w:t>, and I will not give up just because this final battle is the hardest one</w:t>
        </w:r>
        <w:r w:rsidR="002B1A4E">
          <w:rPr>
            <w:rFonts w:ascii="Times New Roman" w:eastAsia="Osaka" w:hAnsi="Times New Roman" w:cs="Times New Roman"/>
            <w:sz w:val="24"/>
            <w:szCs w:val="24"/>
          </w:rPr>
          <w:t xml:space="preserve"> throughout</w:t>
        </w:r>
        <w:r w:rsidR="00E17AED">
          <w:rPr>
            <w:rFonts w:ascii="Times New Roman" w:eastAsia="Osaka" w:hAnsi="Times New Roman" w:cs="Times New Roman"/>
            <w:sz w:val="24"/>
            <w:szCs w:val="24"/>
          </w:rPr>
          <w:t xml:space="preserve"> the whole game</w:t>
        </w:r>
        <w:r w:rsidR="003A7DC8">
          <w:rPr>
            <w:rFonts w:ascii="Times New Roman" w:eastAsia="Osaka" w:hAnsi="Times New Roman" w:cs="Times New Roman"/>
            <w:sz w:val="24"/>
            <w:szCs w:val="24"/>
          </w:rPr>
          <w:t xml:space="preserve">. </w:t>
        </w:r>
      </w:ins>
      <w:del w:id="308" w:author="安志 翁" w:date="2019-10-28T23:11:00Z">
        <w:r w:rsidRPr="00373914" w:rsidDel="003A7DC8">
          <w:rPr>
            <w:rFonts w:ascii="Times New Roman" w:eastAsia="Osaka" w:hAnsi="Times New Roman" w:cs="Times New Roman"/>
            <w:sz w:val="24"/>
            <w:szCs w:val="24"/>
            <w:rPrChange w:id="309" w:author="安志 翁" w:date="2019-10-28T22:33:00Z">
              <w:rPr>
                <w:rFonts w:ascii="Times New Roman" w:eastAsia="Osaka" w:hAnsi="Times New Roman" w:cs="Times New Roman"/>
                <w:sz w:val="24"/>
                <w:szCs w:val="24"/>
              </w:rPr>
            </w:rPrChange>
          </w:rPr>
          <w:delText xml:space="preserve">er. </w:delText>
        </w:r>
      </w:del>
      <w:r w:rsidRPr="00373914">
        <w:rPr>
          <w:rFonts w:ascii="Times New Roman" w:eastAsia="Osaka" w:hAnsi="Times New Roman" w:cs="Times New Roman"/>
          <w:sz w:val="24"/>
          <w:szCs w:val="24"/>
          <w:rPrChange w:id="310" w:author="安志 翁" w:date="2019-10-28T22:33:00Z">
            <w:rPr>
              <w:rFonts w:ascii="Times New Roman" w:eastAsia="Osaka" w:hAnsi="Times New Roman" w:cs="Times New Roman"/>
              <w:sz w:val="24"/>
              <w:szCs w:val="24"/>
            </w:rPr>
          </w:rPrChange>
        </w:rPr>
        <w:t>I set a meeting with the game reviewers and after much back and forth communication, I successfully convinced them to</w:t>
      </w:r>
      <w:del w:id="311" w:author="安志 翁" w:date="2019-10-28T23:12:00Z">
        <w:r w:rsidRPr="00373914" w:rsidDel="00AD6164">
          <w:rPr>
            <w:rFonts w:ascii="Times New Roman" w:eastAsia="Osaka" w:hAnsi="Times New Roman" w:cs="Times New Roman"/>
            <w:sz w:val="24"/>
            <w:szCs w:val="24"/>
            <w:rPrChange w:id="312" w:author="安志 翁" w:date="2019-10-28T22:33:00Z">
              <w:rPr>
                <w:rFonts w:ascii="Times New Roman" w:eastAsia="Osaka" w:hAnsi="Times New Roman" w:cs="Times New Roman"/>
                <w:sz w:val="24"/>
                <w:szCs w:val="24"/>
              </w:rPr>
            </w:rPrChange>
          </w:rPr>
          <w:delText xml:space="preserve"> </w:delText>
        </w:r>
        <w:commentRangeStart w:id="313"/>
        <w:r w:rsidRPr="00373914" w:rsidDel="00AD6164">
          <w:rPr>
            <w:rFonts w:ascii="Times New Roman" w:eastAsia="Osaka" w:hAnsi="Times New Roman" w:cs="Times New Roman"/>
            <w:sz w:val="24"/>
            <w:szCs w:val="24"/>
            <w:rPrChange w:id="314" w:author="安志 翁" w:date="2019-10-28T22:33:00Z">
              <w:rPr>
                <w:rFonts w:ascii="Times New Roman" w:eastAsia="Osaka" w:hAnsi="Times New Roman" w:cs="Times New Roman"/>
                <w:sz w:val="24"/>
                <w:szCs w:val="24"/>
              </w:rPr>
            </w:rPrChange>
          </w:rPr>
          <w:delText>change their decision</w:delText>
        </w:r>
        <w:commentRangeEnd w:id="313"/>
        <w:r w:rsidRPr="00373914" w:rsidDel="00AD6164">
          <w:rPr>
            <w:rFonts w:ascii="Times New Roman" w:hAnsi="Times New Roman" w:cs="Times New Roman"/>
            <w:sz w:val="24"/>
            <w:szCs w:val="24"/>
            <w:rPrChange w:id="315" w:author="安志 翁" w:date="2019-10-28T22:33:00Z">
              <w:rPr>
                <w:sz w:val="24"/>
                <w:szCs w:val="24"/>
              </w:rPr>
            </w:rPrChange>
          </w:rPr>
          <w:commentReference w:id="313"/>
        </w:r>
        <w:r w:rsidRPr="00373914" w:rsidDel="00AD6164">
          <w:rPr>
            <w:rFonts w:ascii="Times New Roman" w:eastAsia="Osaka" w:hAnsi="Times New Roman" w:cs="Times New Roman"/>
            <w:sz w:val="24"/>
            <w:szCs w:val="24"/>
            <w:rPrChange w:id="316" w:author="安志 翁" w:date="2019-10-28T22:33:00Z">
              <w:rPr>
                <w:rFonts w:ascii="Times New Roman" w:eastAsia="Osaka" w:hAnsi="Times New Roman" w:cs="Times New Roman"/>
                <w:sz w:val="24"/>
                <w:szCs w:val="24"/>
              </w:rPr>
            </w:rPrChange>
          </w:rPr>
          <w:delText xml:space="preserve"> and got their approval</w:delText>
        </w:r>
      </w:del>
      <w:ins w:id="317" w:author="安志 翁" w:date="2019-10-28T23:12:00Z">
        <w:r w:rsidR="00AD6164">
          <w:rPr>
            <w:rFonts w:ascii="Times New Roman" w:eastAsia="Osaka" w:hAnsi="Times New Roman" w:cs="Times New Roman"/>
            <w:sz w:val="24"/>
            <w:szCs w:val="24"/>
          </w:rPr>
          <w:t xml:space="preserve"> approve and</w:t>
        </w:r>
      </w:ins>
      <w:del w:id="318" w:author="安志 翁" w:date="2019-10-28T23:12:00Z">
        <w:r w:rsidRPr="00373914" w:rsidDel="00AD6164">
          <w:rPr>
            <w:rFonts w:ascii="Times New Roman" w:eastAsia="Osaka" w:hAnsi="Times New Roman" w:cs="Times New Roman"/>
            <w:sz w:val="24"/>
            <w:szCs w:val="24"/>
            <w:rPrChange w:id="319" w:author="安志 翁" w:date="2019-10-28T22:33:00Z">
              <w:rPr>
                <w:rFonts w:ascii="Times New Roman" w:eastAsia="Osaka" w:hAnsi="Times New Roman" w:cs="Times New Roman"/>
                <w:sz w:val="24"/>
                <w:szCs w:val="24"/>
              </w:rPr>
            </w:rPrChange>
          </w:rPr>
          <w:delText xml:space="preserve"> to</w:delText>
        </w:r>
      </w:del>
      <w:r w:rsidRPr="00373914">
        <w:rPr>
          <w:rFonts w:ascii="Times New Roman" w:eastAsia="Osaka" w:hAnsi="Times New Roman" w:cs="Times New Roman"/>
          <w:sz w:val="24"/>
          <w:szCs w:val="24"/>
          <w:rPrChange w:id="320" w:author="安志 翁" w:date="2019-10-28T22:33:00Z">
            <w:rPr>
              <w:rFonts w:ascii="Times New Roman" w:eastAsia="Osaka" w:hAnsi="Times New Roman" w:cs="Times New Roman"/>
              <w:sz w:val="24"/>
              <w:szCs w:val="24"/>
            </w:rPr>
          </w:rPrChange>
        </w:rPr>
        <w:t xml:space="preserve"> release the game inside Mainland China after making a few changes to the game. In a</w:t>
      </w:r>
      <w:ins w:id="321" w:author="安志 翁" w:date="2019-10-28T23:12:00Z">
        <w:r w:rsidR="00D43791">
          <w:rPr>
            <w:rFonts w:ascii="Times New Roman" w:eastAsia="Osaka" w:hAnsi="Times New Roman" w:cs="Times New Roman"/>
            <w:sz w:val="24"/>
            <w:szCs w:val="24"/>
          </w:rPr>
          <w:t>d</w:t>
        </w:r>
      </w:ins>
      <w:del w:id="322" w:author="安志 翁" w:date="2019-10-28T23:12:00Z">
        <w:r w:rsidRPr="00373914" w:rsidDel="00D43791">
          <w:rPr>
            <w:rFonts w:ascii="Times New Roman" w:eastAsia="Osaka" w:hAnsi="Times New Roman" w:cs="Times New Roman"/>
            <w:sz w:val="24"/>
            <w:szCs w:val="24"/>
            <w:rPrChange w:id="323" w:author="安志 翁" w:date="2019-10-28T22:33:00Z">
              <w:rPr>
                <w:rFonts w:ascii="Times New Roman" w:eastAsia="Osaka" w:hAnsi="Times New Roman" w:cs="Times New Roman"/>
                <w:sz w:val="24"/>
                <w:szCs w:val="24"/>
              </w:rPr>
            </w:rPrChange>
          </w:rPr>
          <w:delText>d</w:delText>
        </w:r>
      </w:del>
      <w:r w:rsidRPr="00373914">
        <w:rPr>
          <w:rFonts w:ascii="Times New Roman" w:eastAsia="Osaka" w:hAnsi="Times New Roman" w:cs="Times New Roman"/>
          <w:sz w:val="24"/>
          <w:szCs w:val="24"/>
          <w:rPrChange w:id="324" w:author="安志 翁" w:date="2019-10-28T22:33:00Z">
            <w:rPr>
              <w:rFonts w:ascii="Times New Roman" w:eastAsia="Osaka" w:hAnsi="Times New Roman" w:cs="Times New Roman"/>
              <w:sz w:val="24"/>
              <w:szCs w:val="24"/>
            </w:rPr>
          </w:rPrChange>
        </w:rPr>
        <w:t>dition, I uploaded the original game on Steam, a</w:t>
      </w:r>
      <w:ins w:id="325" w:author="安志 翁" w:date="2019-10-28T23:12:00Z">
        <w:r w:rsidR="007B2F04">
          <w:rPr>
            <w:rFonts w:ascii="Times New Roman" w:eastAsia="Osaka" w:hAnsi="Times New Roman" w:cs="Times New Roman"/>
            <w:sz w:val="24"/>
            <w:szCs w:val="24"/>
          </w:rPr>
          <w:t xml:space="preserve"> global software distributor.</w:t>
        </w:r>
      </w:ins>
      <w:del w:id="326" w:author="安志 翁" w:date="2019-10-28T23:12:00Z">
        <w:r w:rsidRPr="00373914" w:rsidDel="007B2F04">
          <w:rPr>
            <w:rFonts w:ascii="Times New Roman" w:eastAsia="Osaka" w:hAnsi="Times New Roman" w:cs="Times New Roman"/>
            <w:sz w:val="24"/>
            <w:szCs w:val="24"/>
            <w:rPrChange w:id="327" w:author="安志 翁" w:date="2019-10-28T22:33:00Z">
              <w:rPr>
                <w:rFonts w:ascii="Times New Roman" w:eastAsia="Osaka" w:hAnsi="Times New Roman" w:cs="Times New Roman"/>
                <w:sz w:val="24"/>
                <w:szCs w:val="24"/>
              </w:rPr>
            </w:rPrChange>
          </w:rPr>
          <w:delText>n online software distributor site.</w:delText>
        </w:r>
      </w:del>
    </w:p>
    <w:p w14:paraId="4E00D439" w14:textId="77777777" w:rsidR="002871D6" w:rsidRPr="00373914" w:rsidRDefault="002871D6" w:rsidP="00DF4CEC">
      <w:pPr>
        <w:spacing w:line="480" w:lineRule="auto"/>
        <w:jc w:val="left"/>
        <w:rPr>
          <w:rFonts w:ascii="Times New Roman" w:eastAsia="Osaka" w:hAnsi="Times New Roman" w:cs="Times New Roman"/>
          <w:sz w:val="24"/>
          <w:szCs w:val="24"/>
          <w:rPrChange w:id="328" w:author="安志 翁" w:date="2019-10-28T22:33:00Z">
            <w:rPr>
              <w:rFonts w:ascii="Times New Roman" w:eastAsia="Osaka" w:hAnsi="Times New Roman" w:cs="Times New Roman"/>
              <w:sz w:val="24"/>
              <w:szCs w:val="24"/>
            </w:rPr>
          </w:rPrChange>
        </w:rPr>
        <w:pPrChange w:id="329" w:author="安志 翁" w:date="2019-10-28T23:09:00Z">
          <w:pPr>
            <w:spacing w:line="360" w:lineRule="auto"/>
            <w:jc w:val="left"/>
          </w:pPr>
        </w:pPrChange>
      </w:pPr>
    </w:p>
    <w:p w14:paraId="10DA72AA" w14:textId="486D6548" w:rsidR="002871D6" w:rsidDel="003E15E9" w:rsidRDefault="00E07BAD" w:rsidP="00DF4CEC">
      <w:pPr>
        <w:spacing w:line="480" w:lineRule="auto"/>
        <w:jc w:val="left"/>
        <w:rPr>
          <w:del w:id="330" w:author="安志 翁" w:date="2019-10-28T23:23:00Z"/>
          <w:rFonts w:ascii="Times New Roman" w:hAnsi="Times New Roman" w:cs="Times New Roman"/>
          <w:sz w:val="24"/>
          <w:szCs w:val="24"/>
        </w:rPr>
      </w:pPr>
      <w:ins w:id="331" w:author="安志 翁" w:date="2019-10-28T23:13:00Z">
        <w:r>
          <w:rPr>
            <w:rFonts w:ascii="Times New Roman" w:eastAsia="Osaka" w:hAnsi="Times New Roman" w:cs="Times New Roman"/>
            <w:sz w:val="24"/>
            <w:szCs w:val="24"/>
          </w:rPr>
          <w:t>Until now, o</w:t>
        </w:r>
      </w:ins>
      <w:del w:id="332" w:author="安志 翁" w:date="2019-10-28T23:13:00Z">
        <w:r w:rsidR="002871D6" w:rsidRPr="00373914" w:rsidDel="00E07BAD">
          <w:rPr>
            <w:rFonts w:ascii="Times New Roman" w:eastAsia="Osaka" w:hAnsi="Times New Roman" w:cs="Times New Roman"/>
            <w:sz w:val="24"/>
            <w:szCs w:val="24"/>
            <w:rPrChange w:id="333" w:author="安志 翁" w:date="2019-10-28T22:33:00Z">
              <w:rPr>
                <w:rFonts w:ascii="Times New Roman" w:eastAsia="Osaka" w:hAnsi="Times New Roman" w:cs="Times New Roman"/>
                <w:sz w:val="24"/>
                <w:szCs w:val="24"/>
              </w:rPr>
            </w:rPrChange>
          </w:rPr>
          <w:delText>O</w:delText>
        </w:r>
      </w:del>
      <w:r w:rsidR="002871D6" w:rsidRPr="00373914">
        <w:rPr>
          <w:rFonts w:ascii="Times New Roman" w:eastAsia="Osaka" w:hAnsi="Times New Roman" w:cs="Times New Roman"/>
          <w:sz w:val="24"/>
          <w:szCs w:val="24"/>
          <w:rPrChange w:id="334" w:author="安志 翁" w:date="2019-10-28T22:33:00Z">
            <w:rPr>
              <w:rFonts w:ascii="Times New Roman" w:eastAsia="Osaka" w:hAnsi="Times New Roman" w:cs="Times New Roman"/>
              <w:sz w:val="24"/>
              <w:szCs w:val="24"/>
            </w:rPr>
          </w:rPrChange>
        </w:rPr>
        <w:t>ur game ha</w:t>
      </w:r>
      <w:ins w:id="335" w:author="安志 翁" w:date="2019-10-28T23:14:00Z">
        <w:r w:rsidR="00924FD6">
          <w:rPr>
            <w:rFonts w:ascii="Times New Roman" w:eastAsia="Osaka" w:hAnsi="Times New Roman" w:cs="Times New Roman"/>
            <w:sz w:val="24"/>
            <w:szCs w:val="24"/>
          </w:rPr>
          <w:t xml:space="preserve">s </w:t>
        </w:r>
      </w:ins>
      <w:del w:id="336" w:author="安志 翁" w:date="2019-10-28T23:14:00Z">
        <w:r w:rsidR="002871D6" w:rsidRPr="00373914" w:rsidDel="00924FD6">
          <w:rPr>
            <w:rFonts w:ascii="Times New Roman" w:eastAsia="Osaka" w:hAnsi="Times New Roman" w:cs="Times New Roman"/>
            <w:sz w:val="24"/>
            <w:szCs w:val="24"/>
            <w:rPrChange w:id="337" w:author="安志 翁" w:date="2019-10-28T22:33:00Z">
              <w:rPr>
                <w:rFonts w:ascii="Times New Roman" w:eastAsia="Osaka" w:hAnsi="Times New Roman" w:cs="Times New Roman"/>
                <w:sz w:val="24"/>
                <w:szCs w:val="24"/>
              </w:rPr>
            </w:rPrChange>
          </w:rPr>
          <w:delText xml:space="preserve">s been updated four times with </w:delText>
        </w:r>
      </w:del>
      <w:r w:rsidR="002871D6" w:rsidRPr="00373914">
        <w:rPr>
          <w:rFonts w:ascii="Times New Roman" w:eastAsia="Osaka" w:hAnsi="Times New Roman" w:cs="Times New Roman"/>
          <w:sz w:val="24"/>
          <w:szCs w:val="24"/>
          <w:rPrChange w:id="338" w:author="安志 翁" w:date="2019-10-28T22:33:00Z">
            <w:rPr>
              <w:rFonts w:ascii="Times New Roman" w:eastAsia="Osaka" w:hAnsi="Times New Roman" w:cs="Times New Roman"/>
              <w:sz w:val="24"/>
              <w:szCs w:val="24"/>
            </w:rPr>
          </w:rPrChange>
        </w:rPr>
        <w:t>over 150,000 downloads</w:t>
      </w:r>
      <w:ins w:id="339" w:author="安志 翁" w:date="2019-10-28T23:14:00Z">
        <w:r w:rsidR="00924FD6">
          <w:rPr>
            <w:rFonts w:ascii="Times New Roman" w:eastAsia="Osaka" w:hAnsi="Times New Roman" w:cs="Times New Roman"/>
            <w:sz w:val="24"/>
            <w:szCs w:val="24"/>
          </w:rPr>
          <w:t xml:space="preserve"> and I have made four addition updates to the game</w:t>
        </w:r>
      </w:ins>
      <w:r w:rsidR="002871D6" w:rsidRPr="00373914">
        <w:rPr>
          <w:rFonts w:ascii="Times New Roman" w:eastAsia="Osaka" w:hAnsi="Times New Roman" w:cs="Times New Roman"/>
          <w:sz w:val="24"/>
          <w:szCs w:val="24"/>
          <w:rPrChange w:id="340" w:author="安志 翁" w:date="2019-10-28T22:33:00Z">
            <w:rPr>
              <w:rFonts w:ascii="Times New Roman" w:eastAsia="Osaka" w:hAnsi="Times New Roman" w:cs="Times New Roman"/>
              <w:sz w:val="24"/>
              <w:szCs w:val="24"/>
            </w:rPr>
          </w:rPrChange>
        </w:rPr>
        <w:t xml:space="preserve">. These results make me excited and reminds me of the work my team and I put in was well worth it. </w:t>
      </w:r>
      <w:ins w:id="341" w:author="安志 翁" w:date="2019-10-28T23:15:00Z">
        <w:r w:rsidR="00A8232B">
          <w:rPr>
            <w:rFonts w:ascii="Times New Roman" w:eastAsia="Osaka" w:hAnsi="Times New Roman" w:cs="Times New Roman"/>
            <w:sz w:val="24"/>
            <w:szCs w:val="24"/>
          </w:rPr>
          <w:t>We have proved to the society that sex-education is not an inappropriate topic</w:t>
        </w:r>
      </w:ins>
      <w:ins w:id="342" w:author="安志 翁" w:date="2019-10-28T23:16:00Z">
        <w:r w:rsidR="00B247E5">
          <w:rPr>
            <w:rFonts w:ascii="Times New Roman" w:eastAsia="Osaka" w:hAnsi="Times New Roman" w:cs="Times New Roman"/>
            <w:sz w:val="24"/>
            <w:szCs w:val="24"/>
          </w:rPr>
          <w:t xml:space="preserve"> through technology</w:t>
        </w:r>
      </w:ins>
      <w:del w:id="343" w:author="安志 翁" w:date="2019-10-28T23:16:00Z">
        <w:r w:rsidR="002871D6" w:rsidRPr="00373914" w:rsidDel="00B247E5">
          <w:rPr>
            <w:rFonts w:ascii="Times New Roman" w:eastAsia="Osaka" w:hAnsi="Times New Roman" w:cs="Times New Roman"/>
            <w:sz w:val="24"/>
            <w:szCs w:val="24"/>
            <w:rPrChange w:id="344" w:author="安志 翁" w:date="2019-10-28T22:33:00Z">
              <w:rPr>
                <w:rFonts w:ascii="Times New Roman" w:eastAsia="Osaka" w:hAnsi="Times New Roman" w:cs="Times New Roman"/>
                <w:sz w:val="24"/>
                <w:szCs w:val="24"/>
              </w:rPr>
            </w:rPrChange>
          </w:rPr>
          <w:delText>It is a reminder that</w:delText>
        </w:r>
        <w:r w:rsidR="002871D6" w:rsidRPr="00373914" w:rsidDel="0000258A">
          <w:rPr>
            <w:rFonts w:ascii="Times New Roman" w:eastAsia="Osaka" w:hAnsi="Times New Roman" w:cs="Times New Roman"/>
            <w:sz w:val="24"/>
            <w:szCs w:val="24"/>
            <w:rPrChange w:id="345" w:author="安志 翁" w:date="2019-10-28T22:33:00Z">
              <w:rPr>
                <w:rFonts w:ascii="Times New Roman" w:eastAsia="Osaka" w:hAnsi="Times New Roman" w:cs="Times New Roman"/>
                <w:sz w:val="24"/>
                <w:szCs w:val="24"/>
              </w:rPr>
            </w:rPrChange>
          </w:rPr>
          <w:delText xml:space="preserve"> we could change cultural norms of the society we live in by using technology.</w:delText>
        </w:r>
      </w:del>
      <w:ins w:id="346" w:author="安志 翁" w:date="2019-10-28T23:16:00Z">
        <w:r w:rsidR="0000258A">
          <w:rPr>
            <w:rFonts w:ascii="Times New Roman" w:eastAsia="Osaka" w:hAnsi="Times New Roman" w:cs="Times New Roman"/>
            <w:sz w:val="24"/>
            <w:szCs w:val="24"/>
          </w:rPr>
          <w:t>.</w:t>
        </w:r>
      </w:ins>
      <w:ins w:id="347" w:author="安志 翁" w:date="2019-10-28T23:20:00Z">
        <w:r w:rsidR="00C646C8">
          <w:rPr>
            <w:rFonts w:ascii="Times New Roman" w:eastAsia="Osaka" w:hAnsi="Times New Roman" w:cs="Times New Roman"/>
            <w:sz w:val="24"/>
            <w:szCs w:val="24"/>
          </w:rPr>
          <w:t xml:space="preserve"> I found out that</w:t>
        </w:r>
      </w:ins>
      <w:r w:rsidR="002871D6" w:rsidRPr="00373914">
        <w:rPr>
          <w:rFonts w:ascii="Times New Roman" w:eastAsia="Osaka" w:hAnsi="Times New Roman" w:cs="Times New Roman"/>
          <w:sz w:val="24"/>
          <w:szCs w:val="24"/>
          <w:rPrChange w:id="348" w:author="安志 翁" w:date="2019-10-28T22:33:00Z">
            <w:rPr>
              <w:rFonts w:ascii="Times New Roman" w:eastAsia="Osaka" w:hAnsi="Times New Roman" w:cs="Times New Roman"/>
              <w:sz w:val="24"/>
              <w:szCs w:val="24"/>
            </w:rPr>
          </w:rPrChange>
        </w:rPr>
        <w:t xml:space="preserve"> </w:t>
      </w:r>
      <w:del w:id="349" w:author="安志 翁" w:date="2019-10-28T23:14:00Z">
        <w:r w:rsidR="002871D6" w:rsidRPr="00373914" w:rsidDel="00854E6C">
          <w:rPr>
            <w:rFonts w:ascii="Times New Roman" w:eastAsia="Osaka" w:hAnsi="Times New Roman" w:cs="Times New Roman"/>
            <w:sz w:val="24"/>
            <w:szCs w:val="24"/>
            <w:rPrChange w:id="350" w:author="安志 翁" w:date="2019-10-28T22:33:00Z">
              <w:rPr>
                <w:rFonts w:ascii="Times New Roman" w:eastAsia="Osaka" w:hAnsi="Times New Roman" w:cs="Times New Roman"/>
                <w:sz w:val="24"/>
                <w:szCs w:val="24"/>
              </w:rPr>
            </w:rPrChange>
          </w:rPr>
          <w:delText xml:space="preserve">I am happy that we were able to take an abstract idea and turn it into reality. </w:delText>
        </w:r>
      </w:del>
      <w:ins w:id="351" w:author="安志 翁" w:date="2019-10-28T23:20:00Z">
        <w:r w:rsidR="00C646C8">
          <w:rPr>
            <w:rFonts w:ascii="Times New Roman" w:eastAsia="Osaka" w:hAnsi="Times New Roman" w:cs="Times New Roman"/>
            <w:sz w:val="24"/>
            <w:szCs w:val="24"/>
          </w:rPr>
          <w:t>b</w:t>
        </w:r>
      </w:ins>
      <w:del w:id="352" w:author="安志 翁" w:date="2019-10-28T23:20:00Z">
        <w:r w:rsidR="002871D6" w:rsidRPr="00373914" w:rsidDel="00C646C8">
          <w:rPr>
            <w:rFonts w:ascii="Times New Roman" w:eastAsia="Osaka" w:hAnsi="Times New Roman" w:cs="Times New Roman"/>
            <w:sz w:val="24"/>
            <w:szCs w:val="24"/>
            <w:rPrChange w:id="353" w:author="安志 翁" w:date="2019-10-28T22:33:00Z">
              <w:rPr>
                <w:rFonts w:ascii="Times New Roman" w:eastAsia="Osaka" w:hAnsi="Times New Roman" w:cs="Times New Roman"/>
                <w:sz w:val="24"/>
                <w:szCs w:val="24"/>
              </w:rPr>
            </w:rPrChange>
          </w:rPr>
          <w:delText>B</w:delText>
        </w:r>
      </w:del>
      <w:r w:rsidR="002871D6" w:rsidRPr="00373914">
        <w:rPr>
          <w:rFonts w:ascii="Times New Roman" w:eastAsia="Osaka" w:hAnsi="Times New Roman" w:cs="Times New Roman"/>
          <w:sz w:val="24"/>
          <w:szCs w:val="24"/>
          <w:rPrChange w:id="354" w:author="安志 翁" w:date="2019-10-28T22:33:00Z">
            <w:rPr>
              <w:rFonts w:ascii="Times New Roman" w:eastAsia="Osaka" w:hAnsi="Times New Roman" w:cs="Times New Roman"/>
              <w:sz w:val="24"/>
              <w:szCs w:val="24"/>
            </w:rPr>
          </w:rPrChange>
        </w:rPr>
        <w:t>eing the Pokémon master is not only about having the strongest Pokémon, it is also about having the courage to explore the areas of unknown</w:t>
      </w:r>
      <w:ins w:id="355" w:author="安志 翁" w:date="2019-10-28T23:19:00Z">
        <w:r w:rsidR="00B16562">
          <w:rPr>
            <w:rFonts w:ascii="Times New Roman" w:eastAsia="Osaka" w:hAnsi="Times New Roman" w:cs="Times New Roman"/>
            <w:sz w:val="24"/>
            <w:szCs w:val="24"/>
          </w:rPr>
          <w:t xml:space="preserve"> with the persistence to overcome the</w:t>
        </w:r>
      </w:ins>
      <w:ins w:id="356" w:author="安志 翁" w:date="2019-10-28T23:20:00Z">
        <w:r w:rsidR="001463C3">
          <w:rPr>
            <w:rFonts w:ascii="Times New Roman" w:eastAsia="Osaka" w:hAnsi="Times New Roman" w:cs="Times New Roman"/>
            <w:sz w:val="24"/>
            <w:szCs w:val="24"/>
          </w:rPr>
          <w:t xml:space="preserve"> challenges ahead.</w:t>
        </w:r>
      </w:ins>
      <w:del w:id="357" w:author="安志 翁" w:date="2019-10-28T23:16:00Z">
        <w:r w:rsidR="002871D6" w:rsidRPr="00373914" w:rsidDel="00841412">
          <w:rPr>
            <w:rFonts w:ascii="Times New Roman" w:eastAsia="Osaka" w:hAnsi="Times New Roman" w:cs="Times New Roman"/>
            <w:sz w:val="24"/>
            <w:szCs w:val="24"/>
            <w:rPrChange w:id="358" w:author="安志 翁" w:date="2019-10-28T22:33:00Z">
              <w:rPr>
                <w:rFonts w:ascii="Times New Roman" w:eastAsia="Osaka" w:hAnsi="Times New Roman" w:cs="Times New Roman"/>
                <w:sz w:val="24"/>
                <w:szCs w:val="24"/>
              </w:rPr>
            </w:rPrChange>
          </w:rPr>
          <w:delText>.</w:delText>
        </w:r>
      </w:del>
    </w:p>
    <w:p w14:paraId="27D355E5" w14:textId="2FCE8F7B" w:rsidR="003E15E9" w:rsidRDefault="003E15E9" w:rsidP="00DF4CEC">
      <w:pPr>
        <w:spacing w:line="480" w:lineRule="auto"/>
        <w:jc w:val="left"/>
        <w:rPr>
          <w:ins w:id="359" w:author="安志 翁" w:date="2019-10-28T23:23:00Z"/>
          <w:rFonts w:ascii="Times New Roman" w:hAnsi="Times New Roman" w:cs="Times New Roman"/>
          <w:sz w:val="24"/>
          <w:szCs w:val="24"/>
        </w:rPr>
      </w:pPr>
    </w:p>
    <w:p w14:paraId="22633BAD" w14:textId="0EB29B99" w:rsidR="003E15E9" w:rsidRPr="00373914" w:rsidRDefault="003E15E9" w:rsidP="00DF4CEC">
      <w:pPr>
        <w:spacing w:line="480" w:lineRule="auto"/>
        <w:jc w:val="left"/>
        <w:rPr>
          <w:ins w:id="360" w:author="安志 翁" w:date="2019-10-28T23:23:00Z"/>
          <w:rFonts w:ascii="Times New Roman" w:eastAsia="Osaka" w:hAnsi="Times New Roman" w:cs="Times New Roman"/>
          <w:sz w:val="24"/>
          <w:szCs w:val="24"/>
          <w:rPrChange w:id="361" w:author="安志 翁" w:date="2019-10-28T22:33:00Z">
            <w:rPr>
              <w:ins w:id="362" w:author="安志 翁" w:date="2019-10-28T23:23:00Z"/>
              <w:rFonts w:ascii="Times New Roman" w:eastAsia="Osaka" w:hAnsi="Times New Roman" w:cs="Times New Roman"/>
              <w:sz w:val="24"/>
              <w:szCs w:val="24"/>
            </w:rPr>
          </w:rPrChange>
        </w:rPr>
        <w:pPrChange w:id="363" w:author="安志 翁" w:date="2019-10-28T23:09:00Z">
          <w:pPr>
            <w:spacing w:line="360" w:lineRule="auto"/>
            <w:jc w:val="left"/>
          </w:pPr>
        </w:pPrChange>
      </w:pPr>
      <w:ins w:id="364" w:author="安志 翁" w:date="2019-10-28T23:23:00Z">
        <w:r>
          <w:rPr>
            <w:rFonts w:ascii="Times New Roman" w:hAnsi="Times New Roman" w:cs="Times New Roman" w:hint="eastAsia"/>
            <w:sz w:val="24"/>
            <w:szCs w:val="24"/>
          </w:rPr>
          <w:t>I</w:t>
        </w:r>
        <w:r>
          <w:rPr>
            <w:rFonts w:ascii="Times New Roman" w:hAnsi="Times New Roman" w:cs="Times New Roman"/>
            <w:sz w:val="24"/>
            <w:szCs w:val="24"/>
          </w:rPr>
          <w:t xml:space="preserve"> am still on my way of becoming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Master, but this time, it is not</w:t>
        </w:r>
      </w:ins>
      <w:ins w:id="365" w:author="安志 翁" w:date="2019-10-28T23:24:00Z">
        <w:r w:rsidR="002361EC">
          <w:rPr>
            <w:rFonts w:ascii="Times New Roman" w:hAnsi="Times New Roman" w:cs="Times New Roman"/>
            <w:sz w:val="24"/>
            <w:szCs w:val="24"/>
          </w:rPr>
          <w:t xml:space="preserve"> only</w:t>
        </w:r>
      </w:ins>
      <w:ins w:id="366" w:author="安志 翁" w:date="2019-10-28T23:23:00Z">
        <w:r>
          <w:rPr>
            <w:rFonts w:ascii="Times New Roman" w:hAnsi="Times New Roman" w:cs="Times New Roman"/>
            <w:sz w:val="24"/>
            <w:szCs w:val="24"/>
          </w:rPr>
          <w:t xml:space="preserve">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Master of Computer Science, it is </w:t>
        </w:r>
      </w:ins>
      <w:ins w:id="367" w:author="安志 翁" w:date="2019-10-28T23:24:00Z">
        <w:r>
          <w:rPr>
            <w:rFonts w:ascii="Times New Roman" w:hAnsi="Times New Roman" w:cs="Times New Roman"/>
            <w:sz w:val="24"/>
            <w:szCs w:val="24"/>
          </w:rPr>
          <w:t xml:space="preserve">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Master for the goodness of the world.</w:t>
        </w:r>
      </w:ins>
    </w:p>
    <w:p w14:paraId="276DA313" w14:textId="462E5D2E" w:rsidR="002871D6" w:rsidDel="00EF4291" w:rsidRDefault="002871D6" w:rsidP="00DF4CEC">
      <w:pPr>
        <w:spacing w:line="480" w:lineRule="auto"/>
        <w:jc w:val="left"/>
        <w:rPr>
          <w:del w:id="368" w:author="安志 翁" w:date="2019-10-28T23:22:00Z"/>
          <w:rFonts w:ascii="Times New Roman" w:hAnsi="Times New Roman" w:cs="Times New Roman"/>
          <w:sz w:val="24"/>
          <w:szCs w:val="24"/>
        </w:rPr>
      </w:pPr>
    </w:p>
    <w:p w14:paraId="7BB97AF5" w14:textId="77777777" w:rsidR="00EF4291" w:rsidRPr="00A528FC" w:rsidRDefault="00EF4291" w:rsidP="00DF4CEC">
      <w:pPr>
        <w:spacing w:line="480" w:lineRule="auto"/>
        <w:jc w:val="left"/>
        <w:rPr>
          <w:ins w:id="369" w:author="安志 翁" w:date="2019-10-28T23:31:00Z"/>
          <w:rFonts w:ascii="Times New Roman" w:hAnsi="Times New Roman" w:cs="Times New Roman" w:hint="eastAsia"/>
          <w:sz w:val="24"/>
          <w:szCs w:val="24"/>
          <w:rPrChange w:id="370" w:author="安志 翁" w:date="2019-10-28T23:23:00Z">
            <w:rPr>
              <w:ins w:id="371" w:author="安志 翁" w:date="2019-10-28T23:31:00Z"/>
              <w:rFonts w:ascii="Times New Roman" w:eastAsia="Osaka" w:hAnsi="Times New Roman" w:cs="Times New Roman"/>
              <w:sz w:val="24"/>
              <w:szCs w:val="24"/>
            </w:rPr>
          </w:rPrChange>
        </w:rPr>
      </w:pPr>
    </w:p>
    <w:p w14:paraId="7C9D9898" w14:textId="77777777" w:rsidR="00A528FC" w:rsidRPr="00373914" w:rsidRDefault="00A528FC" w:rsidP="00DF4CEC">
      <w:pPr>
        <w:spacing w:line="480" w:lineRule="auto"/>
        <w:jc w:val="left"/>
        <w:rPr>
          <w:ins w:id="372" w:author="安志 翁" w:date="2019-10-28T23:22:00Z"/>
          <w:rFonts w:ascii="Times New Roman" w:eastAsia="Osaka" w:hAnsi="Times New Roman" w:cs="Times New Roman"/>
          <w:sz w:val="24"/>
          <w:szCs w:val="24"/>
          <w:rPrChange w:id="373" w:author="安志 翁" w:date="2019-10-28T22:33:00Z">
            <w:rPr>
              <w:ins w:id="374" w:author="安志 翁" w:date="2019-10-28T23:22:00Z"/>
              <w:rFonts w:ascii="Times New Roman" w:eastAsia="Osaka" w:hAnsi="Times New Roman" w:cs="Times New Roman"/>
              <w:sz w:val="24"/>
              <w:szCs w:val="24"/>
            </w:rPr>
          </w:rPrChange>
        </w:rPr>
        <w:pPrChange w:id="375" w:author="安志 翁" w:date="2019-10-28T23:09:00Z">
          <w:pPr>
            <w:spacing w:line="360" w:lineRule="auto"/>
            <w:jc w:val="left"/>
          </w:pPr>
        </w:pPrChange>
      </w:pPr>
    </w:p>
    <w:p w14:paraId="3415D609" w14:textId="0749AA4D" w:rsidR="002871D6" w:rsidRPr="00373914" w:rsidDel="00A528FC" w:rsidRDefault="002871D6" w:rsidP="00DF4CEC">
      <w:pPr>
        <w:spacing w:line="480" w:lineRule="auto"/>
        <w:jc w:val="left"/>
        <w:rPr>
          <w:del w:id="376" w:author="安志 翁" w:date="2019-10-28T23:22:00Z"/>
          <w:rFonts w:ascii="Times New Roman" w:eastAsia="Osaka" w:hAnsi="Times New Roman" w:cs="Times New Roman"/>
          <w:sz w:val="24"/>
          <w:szCs w:val="24"/>
          <w:rPrChange w:id="377" w:author="安志 翁" w:date="2019-10-28T22:33:00Z">
            <w:rPr>
              <w:del w:id="378" w:author="安志 翁" w:date="2019-10-28T23:22:00Z"/>
              <w:rFonts w:ascii="Times New Roman" w:eastAsia="Osaka" w:hAnsi="Times New Roman" w:cs="Times New Roman"/>
              <w:sz w:val="24"/>
              <w:szCs w:val="24"/>
            </w:rPr>
          </w:rPrChange>
        </w:rPr>
        <w:pPrChange w:id="379" w:author="安志 翁" w:date="2019-10-28T23:09:00Z">
          <w:pPr>
            <w:spacing w:line="360" w:lineRule="auto"/>
            <w:jc w:val="left"/>
          </w:pPr>
        </w:pPrChange>
      </w:pPr>
      <w:del w:id="380" w:author="安志 翁" w:date="2019-10-28T23:22:00Z">
        <w:r w:rsidRPr="00373914" w:rsidDel="00A528FC">
          <w:rPr>
            <w:rFonts w:ascii="Times New Roman" w:eastAsia="Osaka" w:hAnsi="Times New Roman" w:cs="Times New Roman"/>
            <w:sz w:val="24"/>
            <w:szCs w:val="24"/>
            <w:rPrChange w:id="381" w:author="安志 翁" w:date="2019-10-28T22:33:00Z">
              <w:rPr>
                <w:rFonts w:ascii="Times New Roman" w:eastAsia="Osaka" w:hAnsi="Times New Roman" w:cs="Times New Roman"/>
                <w:sz w:val="24"/>
                <w:szCs w:val="24"/>
              </w:rPr>
            </w:rPrChange>
          </w:rPr>
          <w:lastRenderedPageBreak/>
          <w:delText>I’m Calen from the city of Shanghai. I’m destined to be the world's number one Pokémon master!</w:delText>
        </w:r>
      </w:del>
    </w:p>
    <w:p w14:paraId="44C0F1B5" w14:textId="77777777" w:rsidR="002871D6" w:rsidRPr="00373914" w:rsidDel="004F118D" w:rsidRDefault="002871D6" w:rsidP="00DF4CEC">
      <w:pPr>
        <w:spacing w:line="480" w:lineRule="auto"/>
        <w:jc w:val="left"/>
        <w:rPr>
          <w:del w:id="382" w:author="安志 翁" w:date="2019-10-28T23:24:00Z"/>
          <w:rFonts w:ascii="Times New Roman" w:eastAsia="Osaka" w:hAnsi="Times New Roman" w:cs="Times New Roman" w:hint="eastAsia"/>
          <w:sz w:val="24"/>
          <w:szCs w:val="24"/>
          <w:rPrChange w:id="383" w:author="安志 翁" w:date="2019-10-28T22:33:00Z">
            <w:rPr>
              <w:del w:id="384" w:author="安志 翁" w:date="2019-10-28T23:24:00Z"/>
              <w:rFonts w:ascii="Times New Roman" w:eastAsia="Osaka" w:hAnsi="Times New Roman" w:cs="Times New Roman"/>
              <w:sz w:val="24"/>
              <w:szCs w:val="24"/>
            </w:rPr>
          </w:rPrChange>
        </w:rPr>
        <w:pPrChange w:id="385" w:author="安志 翁" w:date="2019-10-28T23:09:00Z">
          <w:pPr>
            <w:spacing w:line="360" w:lineRule="auto"/>
            <w:jc w:val="left"/>
          </w:pPr>
        </w:pPrChange>
      </w:pPr>
    </w:p>
    <w:p w14:paraId="39058FCF" w14:textId="77777777" w:rsidR="002871D6" w:rsidRPr="00373914" w:rsidDel="004F118D" w:rsidRDefault="002871D6" w:rsidP="00DF4CEC">
      <w:pPr>
        <w:spacing w:line="480" w:lineRule="auto"/>
        <w:jc w:val="left"/>
        <w:rPr>
          <w:del w:id="386" w:author="安志 翁" w:date="2019-10-28T23:24:00Z"/>
          <w:rFonts w:ascii="Times New Roman" w:eastAsia="Osaka" w:hAnsi="Times New Roman" w:cs="Times New Roman" w:hint="eastAsia"/>
          <w:sz w:val="24"/>
          <w:szCs w:val="24"/>
          <w:rPrChange w:id="387" w:author="安志 翁" w:date="2019-10-28T22:33:00Z">
            <w:rPr>
              <w:del w:id="388" w:author="安志 翁" w:date="2019-10-28T23:24:00Z"/>
              <w:rFonts w:ascii="Times New Roman" w:eastAsia="Osaka" w:hAnsi="Times New Roman" w:cs="Times New Roman"/>
              <w:sz w:val="24"/>
              <w:szCs w:val="24"/>
            </w:rPr>
          </w:rPrChange>
        </w:rPr>
        <w:pPrChange w:id="389" w:author="安志 翁" w:date="2019-10-28T23:09:00Z">
          <w:pPr>
            <w:spacing w:line="360" w:lineRule="auto"/>
            <w:jc w:val="left"/>
          </w:pPr>
        </w:pPrChange>
      </w:pPr>
    </w:p>
    <w:p w14:paraId="256AD6FC" w14:textId="77777777" w:rsidR="002871D6" w:rsidRPr="004F118D" w:rsidDel="004F118D" w:rsidRDefault="002871D6" w:rsidP="00DF4CEC">
      <w:pPr>
        <w:spacing w:line="480" w:lineRule="auto"/>
        <w:jc w:val="left"/>
        <w:rPr>
          <w:del w:id="390" w:author="安志 翁" w:date="2019-10-28T23:24:00Z"/>
          <w:rFonts w:ascii="Times New Roman" w:hAnsi="Times New Roman" w:cs="Times New Roman" w:hint="eastAsia"/>
          <w:i/>
          <w:iCs/>
          <w:sz w:val="24"/>
          <w:szCs w:val="24"/>
          <w:rPrChange w:id="391" w:author="安志 翁" w:date="2019-10-28T23:24:00Z">
            <w:rPr>
              <w:del w:id="392" w:author="安志 翁" w:date="2019-10-28T23:24:00Z"/>
              <w:rFonts w:ascii="Times New Roman" w:eastAsia="Osaka" w:hAnsi="Times New Roman" w:cs="Times New Roman"/>
              <w:i/>
              <w:iCs/>
              <w:sz w:val="24"/>
              <w:szCs w:val="24"/>
            </w:rPr>
          </w:rPrChange>
        </w:rPr>
        <w:pPrChange w:id="393" w:author="安志 翁" w:date="2019-10-28T23:09:00Z">
          <w:pPr>
            <w:spacing w:line="360" w:lineRule="auto"/>
            <w:jc w:val="left"/>
          </w:pPr>
        </w:pPrChange>
      </w:pPr>
    </w:p>
    <w:p w14:paraId="0EC652C6" w14:textId="00FEDCE3" w:rsidR="003A0CC4" w:rsidRPr="00373914" w:rsidDel="00C13316" w:rsidRDefault="00406534" w:rsidP="00DF4CEC">
      <w:pPr>
        <w:spacing w:line="480" w:lineRule="auto"/>
        <w:jc w:val="left"/>
        <w:rPr>
          <w:ins w:id="394" w:author="翁 安志" w:date="2019-10-28T15:49:00Z"/>
          <w:del w:id="395" w:author="安志 翁" w:date="2019-10-28T22:44:00Z"/>
          <w:rFonts w:ascii="Times New Roman" w:hAnsi="Times New Roman" w:cs="Times New Roman"/>
          <w:sz w:val="24"/>
          <w:szCs w:val="24"/>
          <w:rPrChange w:id="396" w:author="安志 翁" w:date="2019-10-28T22:33:00Z">
            <w:rPr>
              <w:ins w:id="397" w:author="翁 安志" w:date="2019-10-28T15:49:00Z"/>
              <w:del w:id="398" w:author="安志 翁" w:date="2019-10-28T22:44:00Z"/>
              <w:rFonts w:ascii="Times New Roman" w:hAnsi="Times New Roman" w:cs="Times New Roman"/>
              <w:sz w:val="24"/>
              <w:szCs w:val="24"/>
            </w:rPr>
          </w:rPrChange>
        </w:rPr>
        <w:pPrChange w:id="399" w:author="安志 翁" w:date="2019-10-28T23:09:00Z">
          <w:pPr>
            <w:spacing w:line="360" w:lineRule="auto"/>
            <w:jc w:val="left"/>
          </w:pPr>
        </w:pPrChange>
      </w:pPr>
      <w:ins w:id="400" w:author="Tian Zhang" w:date="2019-10-28T14:52:00Z">
        <w:r w:rsidRPr="00373914">
          <w:rPr>
            <w:rFonts w:ascii="Times New Roman" w:hAnsi="Times New Roman" w:cs="Times New Roman"/>
            <w:sz w:val="24"/>
            <w:szCs w:val="24"/>
            <w:rPrChange w:id="401" w:author="安志 翁" w:date="2019-10-28T22:33:00Z">
              <w:rPr>
                <w:sz w:val="24"/>
                <w:szCs w:val="24"/>
              </w:rPr>
            </w:rPrChange>
          </w:rPr>
          <w:t xml:space="preserve">I think the problem is you’re trying to juggle too many things at the same time. Themes I see </w:t>
        </w:r>
        <w:proofErr w:type="gramStart"/>
        <w:r w:rsidRPr="00373914">
          <w:rPr>
            <w:rFonts w:ascii="Times New Roman" w:hAnsi="Times New Roman" w:cs="Times New Roman"/>
            <w:sz w:val="24"/>
            <w:szCs w:val="24"/>
            <w:rPrChange w:id="402" w:author="安志 翁" w:date="2019-10-28T22:33:00Z">
              <w:rPr>
                <w:sz w:val="24"/>
                <w:szCs w:val="24"/>
              </w:rPr>
            </w:rPrChange>
          </w:rPr>
          <w:t>include:</w:t>
        </w:r>
        <w:proofErr w:type="gramEnd"/>
        <w:r w:rsidRPr="00373914">
          <w:rPr>
            <w:rFonts w:ascii="Times New Roman" w:hAnsi="Times New Roman" w:cs="Times New Roman"/>
            <w:sz w:val="24"/>
            <w:szCs w:val="24"/>
            <w:rPrChange w:id="403" w:author="安志 翁" w:date="2019-10-28T22:33:00Z">
              <w:rPr>
                <w:sz w:val="24"/>
                <w:szCs w:val="24"/>
              </w:rPr>
            </w:rPrChange>
          </w:rPr>
          <w:t xml:space="preserve"> curiosity, persistence, </w:t>
        </w:r>
      </w:ins>
      <w:ins w:id="404" w:author="Tian Zhang" w:date="2019-10-28T14:53:00Z">
        <w:r w:rsidRPr="00373914">
          <w:rPr>
            <w:rFonts w:ascii="Times New Roman" w:hAnsi="Times New Roman" w:cs="Times New Roman"/>
            <w:sz w:val="24"/>
            <w:szCs w:val="24"/>
            <w:rPrChange w:id="405" w:author="安志 翁" w:date="2019-10-28T22:33:00Z">
              <w:rPr>
                <w:sz w:val="24"/>
                <w:szCs w:val="24"/>
              </w:rPr>
            </w:rPrChange>
          </w:rPr>
          <w:t xml:space="preserve">and </w:t>
        </w:r>
      </w:ins>
      <w:ins w:id="406" w:author="Tian Zhang" w:date="2019-10-28T14:52:00Z">
        <w:r w:rsidRPr="00373914">
          <w:rPr>
            <w:rFonts w:ascii="Times New Roman" w:hAnsi="Times New Roman" w:cs="Times New Roman"/>
            <w:sz w:val="24"/>
            <w:szCs w:val="24"/>
            <w:rPrChange w:id="407" w:author="安志 翁" w:date="2019-10-28T22:33:00Z">
              <w:rPr>
                <w:sz w:val="24"/>
                <w:szCs w:val="24"/>
              </w:rPr>
            </w:rPrChange>
          </w:rPr>
          <w:t xml:space="preserve">why </w:t>
        </w:r>
      </w:ins>
      <w:ins w:id="408" w:author="Tian Zhang" w:date="2019-10-28T14:53:00Z">
        <w:r w:rsidRPr="00373914">
          <w:rPr>
            <w:rFonts w:ascii="Times New Roman" w:hAnsi="Times New Roman" w:cs="Times New Roman"/>
            <w:sz w:val="24"/>
            <w:szCs w:val="24"/>
            <w:rPrChange w:id="409" w:author="安志 翁" w:date="2019-10-28T22:33:00Z">
              <w:rPr>
                <w:sz w:val="24"/>
                <w:szCs w:val="24"/>
              </w:rPr>
            </w:rPrChange>
          </w:rPr>
          <w:t xml:space="preserve">you love coding/why did you invest so much time into the project. </w:t>
        </w:r>
        <w:r w:rsidRPr="00373914">
          <w:rPr>
            <w:rFonts w:ascii="Times New Roman" w:hAnsi="Times New Roman" w:cs="Times New Roman"/>
            <w:sz w:val="24"/>
            <w:szCs w:val="24"/>
            <w:rPrChange w:id="410" w:author="安志 翁" w:date="2019-10-28T22:33:00Z">
              <w:rPr>
                <w:rFonts w:ascii="Times New Roman" w:hAnsi="Times New Roman" w:cs="Times New Roman"/>
                <w:sz w:val="24"/>
                <w:szCs w:val="24"/>
              </w:rPr>
            </w:rPrChange>
          </w:rPr>
          <w:t xml:space="preserve">The problem is you end up developing </w:t>
        </w:r>
      </w:ins>
      <w:ins w:id="411" w:author="Tian Zhang" w:date="2019-10-28T14:54:00Z">
        <w:r w:rsidRPr="00373914">
          <w:rPr>
            <w:rFonts w:ascii="Times New Roman" w:hAnsi="Times New Roman" w:cs="Times New Roman"/>
            <w:sz w:val="24"/>
            <w:szCs w:val="24"/>
            <w:rPrChange w:id="412" w:author="安志 翁" w:date="2019-10-28T22:33:00Z">
              <w:rPr>
                <w:rFonts w:ascii="Times New Roman" w:hAnsi="Times New Roman" w:cs="Times New Roman"/>
                <w:sz w:val="24"/>
                <w:szCs w:val="24"/>
              </w:rPr>
            </w:rPrChange>
          </w:rPr>
          <w:t>none of them sufficiently. My suggestion would be 1) choose one of the above to talk about</w:t>
        </w:r>
      </w:ins>
      <w:ins w:id="413" w:author="Tian Zhang" w:date="2019-10-28T14:55:00Z">
        <w:r w:rsidRPr="00373914">
          <w:rPr>
            <w:rFonts w:ascii="Times New Roman" w:hAnsi="Times New Roman" w:cs="Times New Roman"/>
            <w:sz w:val="24"/>
            <w:szCs w:val="24"/>
            <w:rPrChange w:id="414" w:author="安志 翁" w:date="2019-10-28T22:33:00Z">
              <w:rPr>
                <w:rFonts w:ascii="Times New Roman" w:hAnsi="Times New Roman" w:cs="Times New Roman"/>
                <w:sz w:val="24"/>
                <w:szCs w:val="24"/>
              </w:rPr>
            </w:rPrChange>
          </w:rPr>
          <w:t xml:space="preserve"> (I’m leaning towards the last but that’s up to you) and 2) </w:t>
        </w:r>
      </w:ins>
      <w:ins w:id="415" w:author="Tian Zhang" w:date="2019-10-28T14:54:00Z">
        <w:r w:rsidRPr="00373914">
          <w:rPr>
            <w:rFonts w:ascii="Times New Roman" w:hAnsi="Times New Roman" w:cs="Times New Roman"/>
            <w:sz w:val="24"/>
            <w:szCs w:val="24"/>
            <w:rPrChange w:id="416" w:author="安志 翁" w:date="2019-10-28T22:33:00Z">
              <w:rPr>
                <w:rFonts w:ascii="Times New Roman" w:hAnsi="Times New Roman" w:cs="Times New Roman"/>
                <w:sz w:val="24"/>
                <w:szCs w:val="24"/>
              </w:rPr>
            </w:rPrChange>
          </w:rPr>
          <w:t xml:space="preserve">avoid summarizing the entire timeline of your project. Gloss over most of them and instead focus on a specific instance that develops </w:t>
        </w:r>
      </w:ins>
      <w:ins w:id="417" w:author="Tian Zhang" w:date="2019-10-28T14:55:00Z">
        <w:r w:rsidRPr="00373914">
          <w:rPr>
            <w:rFonts w:ascii="Times New Roman" w:hAnsi="Times New Roman" w:cs="Times New Roman"/>
            <w:sz w:val="24"/>
            <w:szCs w:val="24"/>
            <w:rPrChange w:id="418" w:author="安志 翁" w:date="2019-10-28T22:33:00Z">
              <w:rPr>
                <w:rFonts w:ascii="Times New Roman" w:hAnsi="Times New Roman" w:cs="Times New Roman"/>
                <w:sz w:val="24"/>
                <w:szCs w:val="24"/>
              </w:rPr>
            </w:rPrChange>
          </w:rPr>
          <w:t xml:space="preserve">the theme you want to discuss. I.e. if you want to talk about the shift in intent, maybe you can focus on running into </w:t>
        </w:r>
      </w:ins>
      <w:ins w:id="419" w:author="Tian Zhang" w:date="2019-10-28T14:56:00Z">
        <w:r w:rsidRPr="00373914">
          <w:rPr>
            <w:rFonts w:ascii="Times New Roman" w:hAnsi="Times New Roman" w:cs="Times New Roman"/>
            <w:sz w:val="24"/>
            <w:szCs w:val="24"/>
            <w:rPrChange w:id="420" w:author="安志 翁" w:date="2019-10-28T22:33:00Z">
              <w:rPr>
                <w:rFonts w:ascii="Times New Roman" w:hAnsi="Times New Roman" w:cs="Times New Roman"/>
                <w:sz w:val="24"/>
                <w:szCs w:val="24"/>
              </w:rPr>
            </w:rPrChange>
          </w:rPr>
          <w:t xml:space="preserve">censorship and how that make the problem of sex ed more real for you. </w:t>
        </w:r>
      </w:ins>
    </w:p>
    <w:p w14:paraId="4C6CB1BA" w14:textId="00EB0E6F" w:rsidR="00D57AF8" w:rsidRPr="00373914" w:rsidDel="00C13316" w:rsidRDefault="00D57AF8" w:rsidP="00DF4CEC">
      <w:pPr>
        <w:spacing w:line="480" w:lineRule="auto"/>
        <w:jc w:val="left"/>
        <w:rPr>
          <w:ins w:id="421" w:author="翁 安志" w:date="2019-10-28T15:49:00Z"/>
          <w:del w:id="422" w:author="安志 翁" w:date="2019-10-28T22:44:00Z"/>
          <w:rFonts w:ascii="Times New Roman" w:hAnsi="Times New Roman" w:cs="Times New Roman"/>
          <w:sz w:val="24"/>
          <w:szCs w:val="24"/>
          <w:rPrChange w:id="423" w:author="安志 翁" w:date="2019-10-28T22:33:00Z">
            <w:rPr>
              <w:ins w:id="424" w:author="翁 安志" w:date="2019-10-28T15:49:00Z"/>
              <w:del w:id="425" w:author="安志 翁" w:date="2019-10-28T22:44:00Z"/>
              <w:rFonts w:ascii="Times New Roman" w:hAnsi="Times New Roman" w:cs="Times New Roman"/>
              <w:sz w:val="24"/>
              <w:szCs w:val="24"/>
            </w:rPr>
          </w:rPrChange>
        </w:rPr>
        <w:pPrChange w:id="426" w:author="安志 翁" w:date="2019-10-28T23:09:00Z">
          <w:pPr>
            <w:spacing w:line="360" w:lineRule="auto"/>
            <w:jc w:val="left"/>
          </w:pPr>
        </w:pPrChange>
      </w:pPr>
    </w:p>
    <w:p w14:paraId="54955971" w14:textId="198E22DD" w:rsidR="00D57AF8" w:rsidRPr="00373914" w:rsidRDefault="00D57AF8" w:rsidP="00DF4CEC">
      <w:pPr>
        <w:spacing w:line="480" w:lineRule="auto"/>
        <w:jc w:val="left"/>
        <w:rPr>
          <w:rFonts w:ascii="Times New Roman" w:hAnsi="Times New Roman" w:cs="Times New Roman"/>
          <w:sz w:val="24"/>
          <w:szCs w:val="24"/>
          <w:rPrChange w:id="427" w:author="安志 翁" w:date="2019-10-28T22:33:00Z">
            <w:rPr>
              <w:sz w:val="24"/>
              <w:szCs w:val="24"/>
            </w:rPr>
          </w:rPrChange>
        </w:rPr>
        <w:pPrChange w:id="428" w:author="安志 翁" w:date="2019-10-28T23:09:00Z">
          <w:pPr>
            <w:spacing w:line="360" w:lineRule="auto"/>
            <w:jc w:val="left"/>
          </w:pPr>
        </w:pPrChange>
      </w:pPr>
      <w:moveToRangeStart w:id="429" w:author="翁 安志" w:date="2019-10-28T15:49:00Z" w:name="move23170161"/>
      <w:commentRangeStart w:id="430"/>
      <w:moveTo w:id="431" w:author="翁 安志" w:date="2019-10-28T15:49:00Z">
        <w:del w:id="432" w:author="安志 翁" w:date="2019-10-28T22:44:00Z">
          <w:r w:rsidRPr="00373914" w:rsidDel="00C13316">
            <w:rPr>
              <w:rFonts w:ascii="Times New Roman" w:eastAsia="Osaka" w:hAnsi="Times New Roman" w:cs="Times New Roman"/>
              <w:sz w:val="24"/>
              <w:szCs w:val="24"/>
              <w:rPrChange w:id="433" w:author="安志 翁" w:date="2019-10-28T22:33:00Z">
                <w:rPr>
                  <w:rFonts w:ascii="Times New Roman" w:eastAsia="Osaka" w:hAnsi="Times New Roman" w:cs="Times New Roman"/>
                  <w:sz w:val="24"/>
                  <w:szCs w:val="24"/>
                </w:rPr>
              </w:rPrChange>
            </w:rPr>
            <w:delText>I decided that I had to improve my programming skills so that one day I could be strong enough to become the Pokémon Master in computer science, the day when I told people that I am interested in computer science, they would approve and respect my dedications to computer science instead of mocking me that I chose computer science just because I like to play video games.</w:delText>
          </w:r>
          <w:commentRangeEnd w:id="430"/>
          <w:r w:rsidRPr="00373914" w:rsidDel="00C13316">
            <w:rPr>
              <w:rStyle w:val="a7"/>
              <w:rFonts w:ascii="Times New Roman" w:hAnsi="Times New Roman" w:cs="Times New Roman"/>
              <w:sz w:val="24"/>
              <w:szCs w:val="24"/>
              <w:rPrChange w:id="434" w:author="安志 翁" w:date="2019-10-28T22:33:00Z">
                <w:rPr>
                  <w:rStyle w:val="a7"/>
                  <w:rFonts w:ascii="Times New Roman" w:hAnsi="Times New Roman" w:cs="Times New Roman"/>
                </w:rPr>
              </w:rPrChange>
            </w:rPr>
            <w:commentReference w:id="430"/>
          </w:r>
        </w:del>
      </w:moveTo>
      <w:moveToRangeEnd w:id="429"/>
    </w:p>
    <w:sectPr w:rsidR="00D57AF8" w:rsidRPr="003739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ian Zhang" w:date="2019-10-28T14:17:00Z" w:initials="TZ">
    <w:p w14:paraId="59EF42EC" w14:textId="77777777" w:rsidR="002B4778" w:rsidRPr="00B83962" w:rsidRDefault="002B4778" w:rsidP="002B4778">
      <w:pPr>
        <w:pStyle w:val="a3"/>
        <w:rPr>
          <w:rFonts w:ascii="Times New Roman" w:hAnsi="Times New Roman" w:cs="Times New Roman"/>
        </w:rPr>
      </w:pPr>
      <w:r w:rsidRPr="00B83962">
        <w:rPr>
          <w:rStyle w:val="a7"/>
          <w:rFonts w:ascii="Times New Roman" w:hAnsi="Times New Roman" w:cs="Times New Roman"/>
        </w:rPr>
        <w:annotationRef/>
      </w:r>
      <w:r w:rsidRPr="00B83962">
        <w:rPr>
          <w:rFonts w:ascii="Times New Roman" w:hAnsi="Times New Roman" w:cs="Times New Roman"/>
        </w:rPr>
        <w:t xml:space="preserve">Talk a little bit more about what makes Pokémon so fascinating for you. Is it the discovery of new creatures and the desire to find more? Or is it exploring new stories and maps? Something that reinforces your claim that you’re curious would be nice. </w:t>
      </w:r>
    </w:p>
  </w:comment>
  <w:comment w:id="8" w:author="Tian Zhang" w:date="2019-10-28T14:16:00Z" w:initials="TZ">
    <w:p w14:paraId="1E90D968" w14:textId="6E89D34F" w:rsidR="00B83962" w:rsidRPr="00B83962" w:rsidRDefault="00B83962">
      <w:pPr>
        <w:pStyle w:val="a3"/>
        <w:rPr>
          <w:rFonts w:ascii="Times New Roman" w:eastAsia="等线" w:hAnsi="Times New Roman" w:cs="Times New Roman"/>
        </w:rPr>
      </w:pPr>
      <w:r w:rsidRPr="00B83962">
        <w:rPr>
          <w:rStyle w:val="a7"/>
          <w:rFonts w:ascii="Times New Roman" w:eastAsia="等线" w:hAnsi="Times New Roman" w:cs="Times New Roman"/>
        </w:rPr>
        <w:annotationRef/>
      </w:r>
      <w:r w:rsidRPr="00B83962">
        <w:rPr>
          <w:rFonts w:ascii="Times New Roman" w:eastAsia="等线" w:hAnsi="Times New Roman" w:cs="Times New Roman"/>
        </w:rPr>
        <w:t>A little confusing what “dream portal” is</w:t>
      </w:r>
    </w:p>
  </w:comment>
  <w:comment w:id="16" w:author="Tian Zhang" w:date="2019-10-28T14:17:00Z" w:initials="TZ">
    <w:p w14:paraId="387C76B6" w14:textId="38775D5E" w:rsidR="00B83962" w:rsidRPr="00B83962" w:rsidRDefault="00B83962">
      <w:pPr>
        <w:pStyle w:val="a3"/>
        <w:rPr>
          <w:rFonts w:ascii="Times New Roman" w:hAnsi="Times New Roman" w:cs="Times New Roman"/>
        </w:rPr>
      </w:pPr>
      <w:r w:rsidRPr="00B83962">
        <w:rPr>
          <w:rStyle w:val="a7"/>
          <w:rFonts w:ascii="Times New Roman" w:hAnsi="Times New Roman" w:cs="Times New Roman"/>
        </w:rPr>
        <w:annotationRef/>
      </w:r>
      <w:r w:rsidRPr="00B83962">
        <w:rPr>
          <w:rFonts w:ascii="Times New Roman" w:hAnsi="Times New Roman" w:cs="Times New Roman"/>
        </w:rPr>
        <w:t xml:space="preserve">Talk a little bit more about what makes Pokémon so fascinating for you. Is it the discovery of new creatures and the desire to find more? Or is it exploring new stories and maps? Something that reinforces your claim that you’re curious would be nice. </w:t>
      </w:r>
    </w:p>
  </w:comment>
  <w:comment w:id="50" w:author="Tian Zhang" w:date="2019-10-28T14:20:00Z" w:initials="TZ">
    <w:p w14:paraId="5645BEFB" w14:textId="0B2D22A0" w:rsidR="00B83962" w:rsidRPr="00B83962" w:rsidRDefault="00B83962">
      <w:pPr>
        <w:pStyle w:val="a3"/>
        <w:rPr>
          <w:rFonts w:ascii="Times New Roman" w:hAnsi="Times New Roman" w:cs="Times New Roman"/>
        </w:rPr>
      </w:pPr>
      <w:r w:rsidRPr="00B83962">
        <w:rPr>
          <w:rStyle w:val="a7"/>
          <w:rFonts w:ascii="Times New Roman" w:hAnsi="Times New Roman" w:cs="Times New Roman"/>
        </w:rPr>
        <w:annotationRef/>
      </w:r>
      <w:r w:rsidRPr="00B83962">
        <w:rPr>
          <w:rFonts w:ascii="Times New Roman" w:hAnsi="Times New Roman" w:cs="Times New Roman"/>
        </w:rPr>
        <w:t xml:space="preserve">You need some sort of transition to explain your transition from Pokémon to the device that brings the game to you. </w:t>
      </w:r>
    </w:p>
  </w:comment>
  <w:comment w:id="80" w:author="Tian Zhang" w:date="2019-10-28T14:27:00Z" w:initials="TZ">
    <w:p w14:paraId="4F8EDB3F" w14:textId="01D58C29" w:rsidR="00EA5BF7" w:rsidRDefault="00EA5BF7">
      <w:pPr>
        <w:pStyle w:val="a3"/>
      </w:pPr>
      <w:r>
        <w:rPr>
          <w:rStyle w:val="a7"/>
        </w:rPr>
        <w:annotationRef/>
      </w:r>
    </w:p>
  </w:comment>
  <w:comment w:id="135" w:author="Tian Zhang" w:date="2019-10-28T14:27:00Z" w:initials="TZ">
    <w:p w14:paraId="6F7DEDC4" w14:textId="07A13C31" w:rsidR="00EA5BF7" w:rsidRPr="00547E78" w:rsidRDefault="00EA5BF7">
      <w:pPr>
        <w:pStyle w:val="a3"/>
        <w:rPr>
          <w:rFonts w:ascii="Times New Roman" w:hAnsi="Times New Roman" w:cs="Times New Roman"/>
        </w:rPr>
      </w:pPr>
      <w:r w:rsidRPr="00547E78">
        <w:rPr>
          <w:rStyle w:val="a7"/>
          <w:rFonts w:ascii="Times New Roman" w:hAnsi="Times New Roman" w:cs="Times New Roman"/>
        </w:rPr>
        <w:annotationRef/>
      </w:r>
      <w:r w:rsidRPr="00547E78">
        <w:rPr>
          <w:rFonts w:ascii="Times New Roman" w:hAnsi="Times New Roman" w:cs="Times New Roman"/>
        </w:rPr>
        <w:t xml:space="preserve">This feels sort of irrelevant with the rest of the paragraph. </w:t>
      </w:r>
    </w:p>
  </w:comment>
  <w:comment w:id="152" w:author="Tian Zhang" w:date="2019-10-28T14:42:00Z" w:initials="TZ">
    <w:p w14:paraId="21B78F71" w14:textId="4B3F27C4" w:rsidR="00547E78" w:rsidRPr="00547E78" w:rsidRDefault="00547E78">
      <w:pPr>
        <w:pStyle w:val="a3"/>
        <w:rPr>
          <w:rFonts w:ascii="Times New Roman" w:hAnsi="Times New Roman" w:cs="Times New Roman"/>
        </w:rPr>
      </w:pPr>
      <w:r w:rsidRPr="00547E78">
        <w:rPr>
          <w:rStyle w:val="a7"/>
          <w:rFonts w:ascii="Times New Roman" w:hAnsi="Times New Roman" w:cs="Times New Roman"/>
        </w:rPr>
        <w:annotationRef/>
      </w:r>
      <w:r w:rsidRPr="00547E78">
        <w:rPr>
          <w:rFonts w:ascii="Times New Roman" w:hAnsi="Times New Roman" w:cs="Times New Roman"/>
        </w:rPr>
        <w:t xml:space="preserve">I think you should mention this only if you want to talk about a shift in your motive for undergoing this project and how you view programming (i.e. from a means of impressing others to a tool to bring about real social change). Otherwise this information is not super necessary. </w:t>
      </w:r>
    </w:p>
  </w:comment>
  <w:comment w:id="181" w:author="Tian Zhang" w:date="2019-10-28T14:46:00Z" w:initials="TZ">
    <w:p w14:paraId="3DF3B974" w14:textId="084B5B8E" w:rsidR="00547E78" w:rsidRPr="00547E78" w:rsidRDefault="00547E78">
      <w:pPr>
        <w:pStyle w:val="a3"/>
        <w:rPr>
          <w:rFonts w:ascii="Times New Roman" w:hAnsi="Times New Roman" w:cs="Times New Roman"/>
        </w:rPr>
      </w:pPr>
      <w:r w:rsidRPr="00547E78">
        <w:rPr>
          <w:rStyle w:val="a7"/>
          <w:rFonts w:ascii="Times New Roman" w:hAnsi="Times New Roman" w:cs="Times New Roman"/>
        </w:rPr>
        <w:annotationRef/>
      </w:r>
      <w:r w:rsidRPr="00547E78">
        <w:rPr>
          <w:rFonts w:ascii="Times New Roman" w:hAnsi="Times New Roman" w:cs="Times New Roman"/>
        </w:rPr>
        <w:t>This paragraph is kind of unnecessary</w:t>
      </w:r>
    </w:p>
  </w:comment>
  <w:comment w:id="256" w:author="Tian Zhang" w:date="2019-10-28T14:51:00Z" w:initials="TZ">
    <w:p w14:paraId="446F398D" w14:textId="481D3BDB" w:rsidR="00406534" w:rsidRPr="00406534" w:rsidRDefault="00406534">
      <w:pPr>
        <w:pStyle w:val="a3"/>
        <w:rPr>
          <w:rFonts w:ascii="Times New Roman" w:hAnsi="Times New Roman" w:cs="Times New Roman"/>
        </w:rPr>
      </w:pPr>
      <w:r w:rsidRPr="00406534">
        <w:rPr>
          <w:rStyle w:val="a7"/>
          <w:rFonts w:ascii="Times New Roman" w:hAnsi="Times New Roman" w:cs="Times New Roman"/>
        </w:rPr>
        <w:annotationRef/>
      </w:r>
      <w:r w:rsidRPr="00406534">
        <w:rPr>
          <w:rFonts w:ascii="Times New Roman" w:hAnsi="Times New Roman" w:cs="Times New Roman"/>
        </w:rPr>
        <w:t>A little too far of a stretch</w:t>
      </w:r>
    </w:p>
  </w:comment>
  <w:comment w:id="313" w:author="sisleyzhou" w:date="2019-10-24T17:47:00Z" w:initials="s">
    <w:p w14:paraId="1D98BF8D" w14:textId="77777777" w:rsidR="002871D6" w:rsidRDefault="002871D6" w:rsidP="002871D6">
      <w:pPr>
        <w:pStyle w:val="a3"/>
      </w:pPr>
      <w:r>
        <w:t>How did you convince them?</w:t>
      </w:r>
    </w:p>
  </w:comment>
  <w:comment w:id="430" w:author="Tian Zhang" w:date="2019-10-28T14:27:00Z" w:initials="TZ">
    <w:p w14:paraId="754C3E14" w14:textId="77777777" w:rsidR="00D57AF8" w:rsidRPr="00547E78" w:rsidRDefault="00D57AF8" w:rsidP="00D57AF8">
      <w:pPr>
        <w:pStyle w:val="a3"/>
        <w:rPr>
          <w:rFonts w:ascii="Times New Roman" w:hAnsi="Times New Roman" w:cs="Times New Roman"/>
        </w:rPr>
      </w:pPr>
      <w:r w:rsidRPr="00547E78">
        <w:rPr>
          <w:rStyle w:val="a7"/>
          <w:rFonts w:ascii="Times New Roman" w:hAnsi="Times New Roman" w:cs="Times New Roman"/>
        </w:rPr>
        <w:annotationRef/>
      </w:r>
      <w:r w:rsidRPr="00547E78">
        <w:rPr>
          <w:rFonts w:ascii="Times New Roman" w:hAnsi="Times New Roman" w:cs="Times New Roman"/>
        </w:rPr>
        <w:t xml:space="preserve">This feels sort of irrelevant with the rest of the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F42EC" w15:done="0"/>
  <w15:commentEx w15:paraId="1E90D968" w15:done="0"/>
  <w15:commentEx w15:paraId="387C76B6" w15:done="0"/>
  <w15:commentEx w15:paraId="5645BEFB" w15:done="0"/>
  <w15:commentEx w15:paraId="4F8EDB3F" w15:done="0"/>
  <w15:commentEx w15:paraId="6F7DEDC4" w15:done="0"/>
  <w15:commentEx w15:paraId="21B78F71" w15:done="0"/>
  <w15:commentEx w15:paraId="3DF3B974" w15:done="0"/>
  <w15:commentEx w15:paraId="446F398D" w15:done="0"/>
  <w15:commentEx w15:paraId="1D98BF8D" w15:done="1"/>
  <w15:commentEx w15:paraId="754C3E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F42EC" w16cid:durableId="216187C6"/>
  <w16cid:commentId w16cid:paraId="1E90D968" w16cid:durableId="216176B4"/>
  <w16cid:commentId w16cid:paraId="387C76B6" w16cid:durableId="2161770D"/>
  <w16cid:commentId w16cid:paraId="5645BEFB" w16cid:durableId="216177A4"/>
  <w16cid:commentId w16cid:paraId="4F8EDB3F" w16cid:durableId="2161796A"/>
  <w16cid:commentId w16cid:paraId="6F7DEDC4" w16cid:durableId="21617950"/>
  <w16cid:commentId w16cid:paraId="21B78F71" w16cid:durableId="21617CD4"/>
  <w16cid:commentId w16cid:paraId="3DF3B974" w16cid:durableId="21617DC0"/>
  <w16cid:commentId w16cid:paraId="446F398D" w16cid:durableId="21617EE0"/>
  <w16cid:commentId w16cid:paraId="1D98BF8D" w16cid:durableId="215C66CF"/>
  <w16cid:commentId w16cid:paraId="754C3E14" w16cid:durableId="21618C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1884" w14:textId="77777777" w:rsidR="00AF3661" w:rsidRDefault="00AF3661" w:rsidP="00FB2A69">
      <w:r>
        <w:separator/>
      </w:r>
    </w:p>
  </w:endnote>
  <w:endnote w:type="continuationSeparator" w:id="0">
    <w:p w14:paraId="0F149AA4" w14:textId="77777777" w:rsidR="00AF3661" w:rsidRDefault="00AF3661" w:rsidP="00FB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Osaka">
    <w:altName w:val="Calibri"/>
    <w:charset w:val="00"/>
    <w:family w:val="auto"/>
    <w:pitch w:val="default"/>
    <w:sig w:usb0="00000000" w:usb1="00000000" w:usb2="00000000" w:usb3="00000000" w:csb0="2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80F27" w14:textId="77777777" w:rsidR="00AF3661" w:rsidRDefault="00AF3661" w:rsidP="00FB2A69">
      <w:r>
        <w:separator/>
      </w:r>
    </w:p>
  </w:footnote>
  <w:footnote w:type="continuationSeparator" w:id="0">
    <w:p w14:paraId="5169FC77" w14:textId="77777777" w:rsidR="00AF3661" w:rsidRDefault="00AF3661" w:rsidP="00FB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006C9"/>
    <w:multiLevelType w:val="multilevel"/>
    <w:tmpl w:val="5DB006C9"/>
    <w:lvl w:ilvl="0">
      <w:start w:val="1"/>
      <w:numFmt w:val="decimal"/>
      <w:lvlText w:val="%1."/>
      <w:lvlJc w:val="left"/>
      <w:pPr>
        <w:ind w:left="221" w:hanging="221"/>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021" w:hanging="221"/>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1821" w:hanging="221"/>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21" w:hanging="221"/>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21" w:hanging="221"/>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21" w:hanging="221"/>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21" w:hanging="221"/>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21" w:hanging="221"/>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21" w:hanging="221"/>
      </w:pPr>
      <w:rPr>
        <w:rFonts w:hAnsi="Arial Unicode MS"/>
        <w:caps w:val="0"/>
        <w:smallCaps w:val="0"/>
        <w:strike w:val="0"/>
        <w:dstrike w:val="0"/>
        <w:spacing w:val="0"/>
        <w:w w:val="100"/>
        <w:kern w:val="0"/>
        <w:position w:val="0"/>
        <w:highlight w:val="none"/>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安志 翁">
    <w15:presenceInfo w15:providerId="Windows Live" w15:userId="a1ddeca87a1d3ab4"/>
  </w15:person>
  <w15:person w15:author="翁 安志">
    <w15:presenceInfo w15:providerId="Windows Live" w15:userId="a1ddeca87a1d3ab4"/>
  </w15:person>
  <w15:person w15:author="Tian Zhang">
    <w15:presenceInfo w15:providerId="Windows Live" w15:userId="19f05bd31d3b8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D6"/>
    <w:rsid w:val="0000258A"/>
    <w:rsid w:val="00044A03"/>
    <w:rsid w:val="000570B2"/>
    <w:rsid w:val="00083D89"/>
    <w:rsid w:val="000860DB"/>
    <w:rsid w:val="000D5E91"/>
    <w:rsid w:val="000E7719"/>
    <w:rsid w:val="001463C3"/>
    <w:rsid w:val="001531A3"/>
    <w:rsid w:val="00157B84"/>
    <w:rsid w:val="00163630"/>
    <w:rsid w:val="00171207"/>
    <w:rsid w:val="001C212C"/>
    <w:rsid w:val="001C4C24"/>
    <w:rsid w:val="001D34E7"/>
    <w:rsid w:val="002361EC"/>
    <w:rsid w:val="00272E8D"/>
    <w:rsid w:val="002871D6"/>
    <w:rsid w:val="00293EBE"/>
    <w:rsid w:val="002B1A4E"/>
    <w:rsid w:val="002B4778"/>
    <w:rsid w:val="002C1629"/>
    <w:rsid w:val="002D4E09"/>
    <w:rsid w:val="00304BA3"/>
    <w:rsid w:val="00322500"/>
    <w:rsid w:val="00332273"/>
    <w:rsid w:val="0033677F"/>
    <w:rsid w:val="00363D84"/>
    <w:rsid w:val="00373914"/>
    <w:rsid w:val="003A0CC4"/>
    <w:rsid w:val="003A7DC8"/>
    <w:rsid w:val="003D17F4"/>
    <w:rsid w:val="003E15E9"/>
    <w:rsid w:val="003E1977"/>
    <w:rsid w:val="004055D8"/>
    <w:rsid w:val="00406534"/>
    <w:rsid w:val="00414BFF"/>
    <w:rsid w:val="00422B93"/>
    <w:rsid w:val="00453F7E"/>
    <w:rsid w:val="00494443"/>
    <w:rsid w:val="004B6B17"/>
    <w:rsid w:val="004E15A4"/>
    <w:rsid w:val="004F118D"/>
    <w:rsid w:val="00503815"/>
    <w:rsid w:val="00522630"/>
    <w:rsid w:val="00547E78"/>
    <w:rsid w:val="00580B6C"/>
    <w:rsid w:val="005A2A08"/>
    <w:rsid w:val="005C718C"/>
    <w:rsid w:val="005E1313"/>
    <w:rsid w:val="005E1A2E"/>
    <w:rsid w:val="0060304E"/>
    <w:rsid w:val="006266A3"/>
    <w:rsid w:val="00640D25"/>
    <w:rsid w:val="0069619D"/>
    <w:rsid w:val="007116E8"/>
    <w:rsid w:val="00744041"/>
    <w:rsid w:val="007463CD"/>
    <w:rsid w:val="007537E6"/>
    <w:rsid w:val="0075758D"/>
    <w:rsid w:val="00766693"/>
    <w:rsid w:val="007758CE"/>
    <w:rsid w:val="007827FD"/>
    <w:rsid w:val="007830C0"/>
    <w:rsid w:val="007855D5"/>
    <w:rsid w:val="007B2F04"/>
    <w:rsid w:val="007C1F3A"/>
    <w:rsid w:val="007C626B"/>
    <w:rsid w:val="007D63A9"/>
    <w:rsid w:val="007F22FF"/>
    <w:rsid w:val="0081778E"/>
    <w:rsid w:val="00841412"/>
    <w:rsid w:val="00843A3D"/>
    <w:rsid w:val="00854E6C"/>
    <w:rsid w:val="00864C8F"/>
    <w:rsid w:val="00896408"/>
    <w:rsid w:val="008A6092"/>
    <w:rsid w:val="008B11B5"/>
    <w:rsid w:val="008B2E12"/>
    <w:rsid w:val="008B4532"/>
    <w:rsid w:val="008D680E"/>
    <w:rsid w:val="008F4D47"/>
    <w:rsid w:val="0092070A"/>
    <w:rsid w:val="00924FD6"/>
    <w:rsid w:val="00951146"/>
    <w:rsid w:val="009544B4"/>
    <w:rsid w:val="009566A1"/>
    <w:rsid w:val="00964FB6"/>
    <w:rsid w:val="00985333"/>
    <w:rsid w:val="009911A2"/>
    <w:rsid w:val="00991B8C"/>
    <w:rsid w:val="009A6237"/>
    <w:rsid w:val="009C5E68"/>
    <w:rsid w:val="009F4D34"/>
    <w:rsid w:val="00A21D5E"/>
    <w:rsid w:val="00A275F9"/>
    <w:rsid w:val="00A351FA"/>
    <w:rsid w:val="00A427F5"/>
    <w:rsid w:val="00A528FC"/>
    <w:rsid w:val="00A63467"/>
    <w:rsid w:val="00A8232B"/>
    <w:rsid w:val="00AC1119"/>
    <w:rsid w:val="00AD0F41"/>
    <w:rsid w:val="00AD0FDD"/>
    <w:rsid w:val="00AD6164"/>
    <w:rsid w:val="00AE20EB"/>
    <w:rsid w:val="00AF2C8E"/>
    <w:rsid w:val="00AF3661"/>
    <w:rsid w:val="00AF5241"/>
    <w:rsid w:val="00B16562"/>
    <w:rsid w:val="00B247E5"/>
    <w:rsid w:val="00B83962"/>
    <w:rsid w:val="00BC0F76"/>
    <w:rsid w:val="00BE460F"/>
    <w:rsid w:val="00C13316"/>
    <w:rsid w:val="00C2087F"/>
    <w:rsid w:val="00C30860"/>
    <w:rsid w:val="00C426B4"/>
    <w:rsid w:val="00C445A7"/>
    <w:rsid w:val="00C646C8"/>
    <w:rsid w:val="00C65A66"/>
    <w:rsid w:val="00C6656F"/>
    <w:rsid w:val="00C76B25"/>
    <w:rsid w:val="00CA02F4"/>
    <w:rsid w:val="00CA5BBA"/>
    <w:rsid w:val="00CB18B7"/>
    <w:rsid w:val="00CD0B5E"/>
    <w:rsid w:val="00CF0675"/>
    <w:rsid w:val="00D01BC3"/>
    <w:rsid w:val="00D061CF"/>
    <w:rsid w:val="00D4214E"/>
    <w:rsid w:val="00D43791"/>
    <w:rsid w:val="00D57AF8"/>
    <w:rsid w:val="00D61D56"/>
    <w:rsid w:val="00DA2A3D"/>
    <w:rsid w:val="00DA2CBB"/>
    <w:rsid w:val="00DD169F"/>
    <w:rsid w:val="00DF4CEC"/>
    <w:rsid w:val="00E07BAD"/>
    <w:rsid w:val="00E126A7"/>
    <w:rsid w:val="00E17AED"/>
    <w:rsid w:val="00E36BB5"/>
    <w:rsid w:val="00E7062D"/>
    <w:rsid w:val="00EA5BF7"/>
    <w:rsid w:val="00EF4291"/>
    <w:rsid w:val="00EF42A8"/>
    <w:rsid w:val="00EF76A4"/>
    <w:rsid w:val="00F216B0"/>
    <w:rsid w:val="00F25729"/>
    <w:rsid w:val="00F4138C"/>
    <w:rsid w:val="00F64908"/>
    <w:rsid w:val="00F66FEB"/>
    <w:rsid w:val="00F73CEF"/>
    <w:rsid w:val="00F8792E"/>
    <w:rsid w:val="00F97585"/>
    <w:rsid w:val="00FB2A69"/>
    <w:rsid w:val="00FE06F9"/>
    <w:rsid w:val="00FF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85A24"/>
  <w15:chartTrackingRefBased/>
  <w15:docId w15:val="{014C2E96-D608-4694-9A94-70323A28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871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2871D6"/>
    <w:pPr>
      <w:jc w:val="left"/>
    </w:pPr>
  </w:style>
  <w:style w:type="character" w:customStyle="1" w:styleId="a4">
    <w:name w:val="批注文字 字符"/>
    <w:basedOn w:val="a0"/>
    <w:link w:val="a3"/>
    <w:uiPriority w:val="99"/>
    <w:rsid w:val="002871D6"/>
  </w:style>
  <w:style w:type="paragraph" w:styleId="a5">
    <w:name w:val="Balloon Text"/>
    <w:basedOn w:val="a"/>
    <w:link w:val="a6"/>
    <w:uiPriority w:val="99"/>
    <w:semiHidden/>
    <w:unhideWhenUsed/>
    <w:rsid w:val="002871D6"/>
    <w:rPr>
      <w:sz w:val="18"/>
      <w:szCs w:val="18"/>
    </w:rPr>
  </w:style>
  <w:style w:type="character" w:customStyle="1" w:styleId="a6">
    <w:name w:val="批注框文本 字符"/>
    <w:basedOn w:val="a0"/>
    <w:link w:val="a5"/>
    <w:uiPriority w:val="99"/>
    <w:semiHidden/>
    <w:rsid w:val="002871D6"/>
    <w:rPr>
      <w:sz w:val="18"/>
      <w:szCs w:val="18"/>
    </w:rPr>
  </w:style>
  <w:style w:type="character" w:styleId="a7">
    <w:name w:val="annotation reference"/>
    <w:basedOn w:val="a0"/>
    <w:uiPriority w:val="99"/>
    <w:semiHidden/>
    <w:unhideWhenUsed/>
    <w:rPr>
      <w:sz w:val="16"/>
      <w:szCs w:val="16"/>
    </w:rPr>
  </w:style>
  <w:style w:type="paragraph" w:styleId="a8">
    <w:name w:val="annotation subject"/>
    <w:basedOn w:val="a3"/>
    <w:next w:val="a3"/>
    <w:link w:val="a9"/>
    <w:uiPriority w:val="99"/>
    <w:semiHidden/>
    <w:unhideWhenUsed/>
    <w:rsid w:val="00B83962"/>
    <w:pPr>
      <w:jc w:val="both"/>
    </w:pPr>
    <w:rPr>
      <w:b/>
      <w:bCs/>
      <w:sz w:val="20"/>
      <w:szCs w:val="20"/>
    </w:rPr>
  </w:style>
  <w:style w:type="character" w:customStyle="1" w:styleId="a9">
    <w:name w:val="批注主题 字符"/>
    <w:basedOn w:val="a4"/>
    <w:link w:val="a8"/>
    <w:uiPriority w:val="99"/>
    <w:semiHidden/>
    <w:rsid w:val="00B83962"/>
    <w:rPr>
      <w:b/>
      <w:bCs/>
      <w:sz w:val="20"/>
      <w:szCs w:val="20"/>
    </w:rPr>
  </w:style>
  <w:style w:type="paragraph" w:styleId="aa">
    <w:name w:val="header"/>
    <w:basedOn w:val="a"/>
    <w:link w:val="ab"/>
    <w:uiPriority w:val="99"/>
    <w:unhideWhenUsed/>
    <w:rsid w:val="00FB2A6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B2A69"/>
    <w:rPr>
      <w:sz w:val="18"/>
      <w:szCs w:val="18"/>
    </w:rPr>
  </w:style>
  <w:style w:type="paragraph" w:styleId="ac">
    <w:name w:val="footer"/>
    <w:basedOn w:val="a"/>
    <w:link w:val="ad"/>
    <w:uiPriority w:val="99"/>
    <w:unhideWhenUsed/>
    <w:rsid w:val="00FB2A69"/>
    <w:pPr>
      <w:tabs>
        <w:tab w:val="center" w:pos="4153"/>
        <w:tab w:val="right" w:pos="8306"/>
      </w:tabs>
      <w:snapToGrid w:val="0"/>
      <w:jc w:val="left"/>
    </w:pPr>
    <w:rPr>
      <w:sz w:val="18"/>
      <w:szCs w:val="18"/>
    </w:rPr>
  </w:style>
  <w:style w:type="character" w:customStyle="1" w:styleId="ad">
    <w:name w:val="页脚 字符"/>
    <w:basedOn w:val="a0"/>
    <w:link w:val="ac"/>
    <w:uiPriority w:val="99"/>
    <w:rsid w:val="00FB2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安志 翁</cp:lastModifiedBy>
  <cp:revision>2</cp:revision>
  <dcterms:created xsi:type="dcterms:W3CDTF">2019-10-28T15:31:00Z</dcterms:created>
  <dcterms:modified xsi:type="dcterms:W3CDTF">2019-10-28T15:31:00Z</dcterms:modified>
</cp:coreProperties>
</file>