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80034" w14:textId="28737835" w:rsidR="003C38BB" w:rsidRPr="00874B68" w:rsidRDefault="00CD3A22">
      <w:pPr>
        <w:spacing w:before="240" w:line="240" w:lineRule="exact"/>
        <w:rPr>
          <w:ins w:id="0" w:author="sisleyzhou" w:date="2019-10-19T11:31:00Z"/>
          <w:rFonts w:ascii="Times New Roman" w:eastAsia="Osaka" w:hAnsi="Times New Roman" w:cs="Times New Roman"/>
          <w:sz w:val="18"/>
          <w:szCs w:val="18"/>
          <w:rPrChange w:id="1" w:author="安志 翁" w:date="2019-10-20T11:21:00Z">
            <w:rPr>
              <w:ins w:id="2" w:author="sisleyzhou" w:date="2019-10-19T11:31:00Z"/>
              <w:rFonts w:ascii="Times New Roman" w:eastAsia="Osaka" w:hAnsi="Times New Roman" w:cs="Times New Roman"/>
              <w:sz w:val="18"/>
              <w:szCs w:val="18"/>
            </w:rPr>
          </w:rPrChange>
        </w:rPr>
        <w:pPrChange w:id="3" w:author="翁 安志" w:date="2019-10-19T16:25:00Z">
          <w:pPr>
            <w:spacing w:line="240" w:lineRule="exact"/>
          </w:pPr>
        </w:pPrChange>
      </w:pPr>
      <w:r w:rsidRPr="00874B68">
        <w:rPr>
          <w:rFonts w:ascii="Times New Roman" w:eastAsia="Osaka" w:hAnsi="Times New Roman" w:cs="Times New Roman"/>
          <w:sz w:val="18"/>
          <w:szCs w:val="18"/>
          <w:rPrChange w:id="4" w:author="安志 翁" w:date="2019-10-20T11:21:00Z">
            <w:rPr>
              <w:rFonts w:ascii="Times New Roman" w:eastAsia="Songti SC" w:hAnsi="Times New Roman" w:cs="Times New Roman"/>
              <w:sz w:val="18"/>
              <w:szCs w:val="18"/>
            </w:rPr>
          </w:rPrChange>
        </w:rPr>
        <w:t>“Calen</w:t>
      </w:r>
      <w:ins w:id="5" w:author="安志 翁" w:date="2019-10-20T11:21:00Z">
        <w:r w:rsidR="00F90AF6">
          <w:rPr>
            <w:rFonts w:ascii="Times New Roman" w:eastAsia="Osaka" w:hAnsi="Times New Roman" w:cs="Times New Roman"/>
            <w:sz w:val="18"/>
            <w:szCs w:val="18"/>
          </w:rPr>
          <w:t>!</w:t>
        </w:r>
      </w:ins>
      <w:del w:id="6" w:author="安志 翁" w:date="2019-10-20T11:21:00Z">
        <w:r w:rsidRPr="00874B68" w:rsidDel="00F90AF6">
          <w:rPr>
            <w:rFonts w:ascii="Times New Roman" w:eastAsia="Osaka" w:hAnsi="Times New Roman" w:cs="Times New Roman"/>
            <w:sz w:val="18"/>
            <w:szCs w:val="18"/>
            <w:rPrChange w:id="7" w:author="安志 翁" w:date="2019-10-20T11:21:00Z">
              <w:rPr>
                <w:rFonts w:ascii="Times New Roman" w:eastAsia="Songti SC" w:hAnsi="Times New Roman" w:cs="Times New Roman"/>
                <w:sz w:val="18"/>
                <w:szCs w:val="18"/>
              </w:rPr>
            </w:rPrChange>
          </w:rPr>
          <w:delText>,</w:delText>
        </w:r>
      </w:del>
      <w:r w:rsidRPr="00874B68">
        <w:rPr>
          <w:rFonts w:ascii="Times New Roman" w:eastAsia="Osaka" w:hAnsi="Times New Roman" w:cs="Times New Roman"/>
          <w:sz w:val="18"/>
          <w:szCs w:val="18"/>
          <w:rPrChange w:id="8" w:author="安志 翁" w:date="2019-10-20T11:21:00Z">
            <w:rPr>
              <w:rFonts w:ascii="Times New Roman" w:eastAsia="Songti SC" w:hAnsi="Times New Roman" w:cs="Times New Roman"/>
              <w:sz w:val="18"/>
              <w:szCs w:val="18"/>
            </w:rPr>
          </w:rPrChange>
        </w:rPr>
        <w:t xml:space="preserve"> do</w:t>
      </w:r>
      <w:ins w:id="9" w:author="sisleyzhou" w:date="2019-10-19T14:01:00Z">
        <w:r w:rsidRPr="00874B68">
          <w:rPr>
            <w:rFonts w:ascii="Times New Roman" w:eastAsia="Osaka" w:hAnsi="Times New Roman" w:cs="Times New Roman"/>
            <w:sz w:val="18"/>
            <w:szCs w:val="18"/>
            <w:rPrChange w:id="10" w:author="安志 翁" w:date="2019-10-20T11:21:00Z">
              <w:rPr>
                <w:rFonts w:ascii="Times New Roman" w:eastAsia="Osaka" w:hAnsi="Times New Roman" w:cs="Times New Roman"/>
                <w:sz w:val="18"/>
                <w:szCs w:val="18"/>
              </w:rPr>
            </w:rPrChange>
          </w:rPr>
          <w:t xml:space="preserve"> not</w:t>
        </w:r>
      </w:ins>
      <w:del w:id="11" w:author="sisleyzhou" w:date="2019-10-19T14:01:00Z">
        <w:r w:rsidRPr="00874B68">
          <w:rPr>
            <w:rFonts w:ascii="Times New Roman" w:eastAsia="Osaka" w:hAnsi="Times New Roman" w:cs="Times New Roman"/>
            <w:sz w:val="18"/>
            <w:szCs w:val="18"/>
            <w:rPrChange w:id="12" w:author="安志 翁" w:date="2019-10-20T11:21:00Z">
              <w:rPr>
                <w:rFonts w:ascii="Times New Roman" w:eastAsia="Songti SC" w:hAnsi="Times New Roman" w:cs="Times New Roman"/>
                <w:sz w:val="18"/>
                <w:szCs w:val="18"/>
              </w:rPr>
            </w:rPrChange>
          </w:rPr>
          <w:delText>n’t</w:delText>
        </w:r>
      </w:del>
      <w:r w:rsidRPr="00874B68">
        <w:rPr>
          <w:rFonts w:ascii="Times New Roman" w:eastAsia="Osaka" w:hAnsi="Times New Roman" w:cs="Times New Roman"/>
          <w:sz w:val="18"/>
          <w:szCs w:val="18"/>
          <w:rPrChange w:id="13" w:author="安志 翁" w:date="2019-10-20T11:21:00Z">
            <w:rPr>
              <w:rFonts w:ascii="Times New Roman" w:eastAsia="Songti SC" w:hAnsi="Times New Roman" w:cs="Times New Roman"/>
              <w:sz w:val="18"/>
              <w:szCs w:val="18"/>
            </w:rPr>
          </w:rPrChange>
        </w:rPr>
        <w:t xml:space="preserve"> swallow the watermelon’s seed with its flesh! Didn’t I tell you a watermelon tree will grow inside your stomach if you swallow it?” </w:t>
      </w:r>
    </w:p>
    <w:p w14:paraId="281CB391" w14:textId="77777777" w:rsidR="003C38BB" w:rsidRPr="00874B68" w:rsidRDefault="003C38BB">
      <w:pPr>
        <w:spacing w:line="240" w:lineRule="exact"/>
        <w:rPr>
          <w:ins w:id="14" w:author="sisleyzhou" w:date="2019-10-19T11:31:00Z"/>
          <w:rFonts w:ascii="Times New Roman" w:eastAsia="Osaka" w:hAnsi="Times New Roman" w:cs="Times New Roman"/>
          <w:sz w:val="18"/>
          <w:szCs w:val="18"/>
          <w:rPrChange w:id="15" w:author="安志 翁" w:date="2019-10-20T11:21:00Z">
            <w:rPr>
              <w:ins w:id="16" w:author="sisleyzhou" w:date="2019-10-19T11:31:00Z"/>
              <w:rFonts w:ascii="Times New Roman" w:eastAsia="Osaka" w:hAnsi="Times New Roman" w:cs="Times New Roman"/>
              <w:sz w:val="18"/>
              <w:szCs w:val="18"/>
            </w:rPr>
          </w:rPrChange>
        </w:rPr>
      </w:pPr>
    </w:p>
    <w:p w14:paraId="702191FF" w14:textId="30E36CAF" w:rsidR="003C38BB" w:rsidRPr="00874B68" w:rsidDel="00C118E2" w:rsidRDefault="00CD3A22">
      <w:pPr>
        <w:spacing w:line="240" w:lineRule="exact"/>
        <w:rPr>
          <w:del w:id="17" w:author="翁 安志" w:date="2019-10-19T16:48:00Z"/>
          <w:rFonts w:ascii="Times New Roman" w:hAnsi="Times New Roman" w:cs="Times New Roman"/>
          <w:sz w:val="18"/>
          <w:szCs w:val="18"/>
          <w:rPrChange w:id="18" w:author="安志 翁" w:date="2019-10-20T11:21:00Z">
            <w:rPr>
              <w:del w:id="19" w:author="翁 安志" w:date="2019-10-19T16:48:00Z"/>
              <w:rFonts w:ascii="Times New Roman" w:eastAsia="Osaka" w:hAnsi="Times New Roman" w:cs="Times New Roman"/>
              <w:sz w:val="18"/>
              <w:szCs w:val="18"/>
            </w:rPr>
          </w:rPrChange>
        </w:rPr>
      </w:pPr>
      <w:ins w:id="20" w:author="sisleyzhou" w:date="2019-10-19T11:31:00Z">
        <w:r w:rsidRPr="00874B68">
          <w:rPr>
            <w:rFonts w:ascii="Times New Roman" w:eastAsia="Osaka" w:hAnsi="Times New Roman" w:cs="Times New Roman"/>
            <w:sz w:val="18"/>
            <w:szCs w:val="18"/>
            <w:rPrChange w:id="21" w:author="安志 翁" w:date="2019-10-20T11:21:00Z">
              <w:rPr>
                <w:rFonts w:ascii="Times New Roman" w:eastAsia="Osaka" w:hAnsi="Times New Roman" w:cs="Times New Roman"/>
                <w:sz w:val="18"/>
                <w:szCs w:val="18"/>
              </w:rPr>
            </w:rPrChange>
          </w:rPr>
          <w:t>This warning</w:t>
        </w:r>
      </w:ins>
      <w:ins w:id="22" w:author="sisleyzhou" w:date="2019-10-19T14:47:00Z">
        <w:r w:rsidRPr="00874B68">
          <w:rPr>
            <w:rFonts w:ascii="Times New Roman" w:eastAsia="Osaka" w:hAnsi="Times New Roman" w:cs="Times New Roman"/>
            <w:sz w:val="18"/>
            <w:szCs w:val="18"/>
            <w:rPrChange w:id="23" w:author="安志 翁" w:date="2019-10-20T11:21:00Z">
              <w:rPr>
                <w:rFonts w:ascii="Times New Roman" w:eastAsia="Osaka" w:hAnsi="Times New Roman" w:cs="Times New Roman"/>
                <w:sz w:val="18"/>
                <w:szCs w:val="18"/>
              </w:rPr>
            </w:rPrChange>
          </w:rPr>
          <w:t xml:space="preserve"> </w:t>
        </w:r>
      </w:ins>
      <w:del w:id="24" w:author="sisleyzhou" w:date="2019-10-19T11:31:00Z">
        <w:r w:rsidRPr="00874B68">
          <w:rPr>
            <w:rFonts w:ascii="Times New Roman" w:eastAsia="Osaka" w:hAnsi="Times New Roman" w:cs="Times New Roman"/>
            <w:sz w:val="18"/>
            <w:szCs w:val="18"/>
            <w:rPrChange w:id="25" w:author="安志 翁" w:date="2019-10-20T11:21:00Z">
              <w:rPr>
                <w:rFonts w:ascii="Times New Roman" w:eastAsia="Songti SC" w:hAnsi="Times New Roman" w:cs="Times New Roman"/>
                <w:sz w:val="18"/>
                <w:szCs w:val="18"/>
              </w:rPr>
            </w:rPrChange>
          </w:rPr>
          <w:delText xml:space="preserve">I always hear this </w:delText>
        </w:r>
      </w:del>
      <w:del w:id="26" w:author="安志 翁" w:date="2019-10-20T11:31:00Z">
        <w:r w:rsidRPr="00874B68" w:rsidDel="009652E3">
          <w:rPr>
            <w:rFonts w:ascii="Times New Roman" w:eastAsia="Osaka" w:hAnsi="Times New Roman" w:cs="Times New Roman"/>
            <w:sz w:val="18"/>
            <w:szCs w:val="18"/>
            <w:rPrChange w:id="27" w:author="安志 翁" w:date="2019-10-20T11:21:00Z">
              <w:rPr>
                <w:rFonts w:ascii="Times New Roman" w:eastAsia="Songti SC" w:hAnsi="Times New Roman" w:cs="Times New Roman"/>
                <w:sz w:val="18"/>
                <w:szCs w:val="18"/>
              </w:rPr>
            </w:rPrChange>
          </w:rPr>
          <w:delText xml:space="preserve">from my mom </w:delText>
        </w:r>
      </w:del>
      <w:ins w:id="28" w:author="sisleyzhou" w:date="2019-10-19T11:31:00Z">
        <w:del w:id="29" w:author="安志 翁" w:date="2019-10-20T11:31:00Z">
          <w:r w:rsidRPr="00874B68" w:rsidDel="009652E3">
            <w:rPr>
              <w:rFonts w:ascii="Times New Roman" w:eastAsia="Osaka" w:hAnsi="Times New Roman" w:cs="Times New Roman"/>
              <w:sz w:val="18"/>
              <w:szCs w:val="18"/>
              <w:rPrChange w:id="30" w:author="安志 翁" w:date="2019-10-20T11:21:00Z">
                <w:rPr>
                  <w:rFonts w:ascii="Times New Roman" w:eastAsia="Osaka" w:hAnsi="Times New Roman" w:cs="Times New Roman"/>
                  <w:sz w:val="18"/>
                  <w:szCs w:val="18"/>
                </w:rPr>
              </w:rPrChange>
            </w:rPr>
            <w:delText xml:space="preserve">created </w:delText>
          </w:r>
        </w:del>
      </w:ins>
      <w:del w:id="31" w:author="安志 翁" w:date="2019-10-20T11:31:00Z">
        <w:r w:rsidRPr="00874B68" w:rsidDel="009652E3">
          <w:rPr>
            <w:rFonts w:ascii="Times New Roman" w:eastAsia="Osaka" w:hAnsi="Times New Roman" w:cs="Times New Roman"/>
            <w:sz w:val="18"/>
            <w:szCs w:val="18"/>
            <w:rPrChange w:id="32" w:author="安志 翁" w:date="2019-10-20T11:21:00Z">
              <w:rPr>
                <w:rFonts w:ascii="Times New Roman" w:eastAsia="Songti SC" w:hAnsi="Times New Roman" w:cs="Times New Roman"/>
                <w:sz w:val="18"/>
                <w:szCs w:val="18"/>
              </w:rPr>
            </w:rPrChange>
          </w:rPr>
          <w:delText>accompanied by my fear of becoming a tree man</w:delText>
        </w:r>
      </w:del>
      <w:ins w:id="33" w:author="安志 翁" w:date="2019-10-20T11:31:00Z">
        <w:r w:rsidR="009652E3">
          <w:rPr>
            <w:rFonts w:ascii="Times New Roman" w:eastAsia="Osaka" w:hAnsi="Times New Roman" w:cs="Times New Roman"/>
            <w:sz w:val="18"/>
            <w:szCs w:val="18"/>
          </w:rPr>
          <w:t xml:space="preserve">from my mom has </w:t>
        </w:r>
        <w:r w:rsidR="00905A56">
          <w:rPr>
            <w:rFonts w:ascii="Times New Roman" w:eastAsia="Osaka" w:hAnsi="Times New Roman" w:cs="Times New Roman"/>
            <w:sz w:val="18"/>
            <w:szCs w:val="18"/>
          </w:rPr>
          <w:t>constantly surrounded</w:t>
        </w:r>
        <w:r w:rsidR="009652E3">
          <w:rPr>
            <w:rFonts w:ascii="Times New Roman" w:eastAsia="Osaka" w:hAnsi="Times New Roman" w:cs="Times New Roman"/>
            <w:sz w:val="18"/>
            <w:szCs w:val="18"/>
          </w:rPr>
          <w:t xml:space="preserve"> me with fear</w:t>
        </w:r>
      </w:ins>
      <w:r w:rsidRPr="00874B68">
        <w:rPr>
          <w:rFonts w:ascii="Times New Roman" w:eastAsia="Osaka" w:hAnsi="Times New Roman" w:cs="Times New Roman"/>
          <w:sz w:val="18"/>
          <w:szCs w:val="18"/>
          <w:rPrChange w:id="34" w:author="安志 翁" w:date="2019-10-20T11:21:00Z">
            <w:rPr>
              <w:rFonts w:ascii="Times New Roman" w:eastAsia="Songti SC" w:hAnsi="Times New Roman" w:cs="Times New Roman"/>
              <w:sz w:val="18"/>
              <w:szCs w:val="18"/>
            </w:rPr>
          </w:rPrChange>
        </w:rPr>
        <w:t xml:space="preserve"> when I was</w:t>
      </w:r>
      <w:ins w:id="35" w:author="sisleyzhou" w:date="2019-10-19T14:01:00Z">
        <w:r w:rsidRPr="00874B68">
          <w:rPr>
            <w:rFonts w:ascii="Times New Roman" w:eastAsia="Osaka" w:hAnsi="Times New Roman" w:cs="Times New Roman"/>
            <w:sz w:val="18"/>
            <w:szCs w:val="18"/>
            <w:rPrChange w:id="36" w:author="安志 翁" w:date="2019-10-20T11:21:00Z">
              <w:rPr>
                <w:rFonts w:ascii="Times New Roman" w:eastAsia="Osaka" w:hAnsi="Times New Roman" w:cs="Times New Roman"/>
                <w:sz w:val="18"/>
                <w:szCs w:val="18"/>
              </w:rPr>
            </w:rPrChange>
          </w:rPr>
          <w:t xml:space="preserve"> a kid</w:t>
        </w:r>
      </w:ins>
      <w:del w:id="37" w:author="sisleyzhou" w:date="2019-10-19T14:01:00Z">
        <w:r w:rsidRPr="00874B68">
          <w:rPr>
            <w:rFonts w:ascii="Times New Roman" w:eastAsia="Osaka" w:hAnsi="Times New Roman" w:cs="Times New Roman"/>
            <w:sz w:val="18"/>
            <w:szCs w:val="18"/>
            <w:rPrChange w:id="38" w:author="安志 翁" w:date="2019-10-20T11:21:00Z">
              <w:rPr>
                <w:rFonts w:ascii="Times New Roman" w:eastAsia="Songti SC" w:hAnsi="Times New Roman" w:cs="Times New Roman"/>
                <w:sz w:val="18"/>
                <w:szCs w:val="18"/>
              </w:rPr>
            </w:rPrChange>
          </w:rPr>
          <w:delText xml:space="preserve"> little</w:delText>
        </w:r>
      </w:del>
      <w:r w:rsidRPr="00874B68">
        <w:rPr>
          <w:rFonts w:ascii="Times New Roman" w:eastAsia="Osaka" w:hAnsi="Times New Roman" w:cs="Times New Roman"/>
          <w:sz w:val="18"/>
          <w:szCs w:val="18"/>
          <w:rPrChange w:id="39" w:author="安志 翁" w:date="2019-10-20T11:21:00Z">
            <w:rPr>
              <w:rFonts w:ascii="Times New Roman" w:eastAsia="Songti SC" w:hAnsi="Times New Roman" w:cs="Times New Roman"/>
              <w:sz w:val="18"/>
              <w:szCs w:val="18"/>
            </w:rPr>
          </w:rPrChange>
        </w:rPr>
        <w:t xml:space="preserve">. After hearing </w:t>
      </w:r>
      <w:del w:id="40" w:author="安志 翁" w:date="2019-10-20T11:31:00Z">
        <w:r w:rsidRPr="00874B68" w:rsidDel="005753C2">
          <w:rPr>
            <w:rFonts w:ascii="Times New Roman" w:eastAsia="Osaka" w:hAnsi="Times New Roman" w:cs="Times New Roman"/>
            <w:sz w:val="18"/>
            <w:szCs w:val="18"/>
            <w:rPrChange w:id="41" w:author="安志 翁" w:date="2019-10-20T11:21:00Z">
              <w:rPr>
                <w:rFonts w:ascii="Times New Roman" w:eastAsia="Songti SC" w:hAnsi="Times New Roman" w:cs="Times New Roman"/>
                <w:sz w:val="18"/>
                <w:szCs w:val="18"/>
              </w:rPr>
            </w:rPrChange>
          </w:rPr>
          <w:delText xml:space="preserve">that </w:delText>
        </w:r>
      </w:del>
      <w:ins w:id="42" w:author="安志 翁" w:date="2019-10-20T11:31:00Z">
        <w:r w:rsidR="005753C2">
          <w:rPr>
            <w:rFonts w:ascii="Times New Roman" w:eastAsia="Osaka" w:hAnsi="Times New Roman" w:cs="Times New Roman"/>
            <w:sz w:val="18"/>
            <w:szCs w:val="18"/>
          </w:rPr>
          <w:t>it</w:t>
        </w:r>
        <w:r w:rsidR="005753C2" w:rsidRPr="00874B68">
          <w:rPr>
            <w:rFonts w:ascii="Times New Roman" w:eastAsia="Osaka" w:hAnsi="Times New Roman" w:cs="Times New Roman"/>
            <w:sz w:val="18"/>
            <w:szCs w:val="18"/>
            <w:rPrChange w:id="43" w:author="安志 翁" w:date="2019-10-20T11:21:00Z">
              <w:rPr>
                <w:rFonts w:ascii="Times New Roman" w:eastAsia="Songti SC" w:hAnsi="Times New Roman" w:cs="Times New Roman"/>
                <w:sz w:val="18"/>
                <w:szCs w:val="18"/>
              </w:rPr>
            </w:rPrChange>
          </w:rPr>
          <w:t xml:space="preserve"> </w:t>
        </w:r>
      </w:ins>
      <w:r w:rsidRPr="00874B68">
        <w:rPr>
          <w:rFonts w:ascii="Times New Roman" w:eastAsia="Osaka" w:hAnsi="Times New Roman" w:cs="Times New Roman"/>
          <w:sz w:val="18"/>
          <w:szCs w:val="18"/>
          <w:rPrChange w:id="44" w:author="安志 翁" w:date="2019-10-20T11:21:00Z">
            <w:rPr>
              <w:rFonts w:ascii="Times New Roman" w:eastAsia="Songti SC" w:hAnsi="Times New Roman" w:cs="Times New Roman"/>
              <w:sz w:val="18"/>
              <w:szCs w:val="18"/>
            </w:rPr>
          </w:rPrChange>
        </w:rPr>
        <w:t xml:space="preserve">so many times and seeing my grandpa swallowing pain killers, I got an idea of inventing a ‘pill’ to prevent that from happening. </w:t>
      </w:r>
      <w:ins w:id="45" w:author="sisleyzhou" w:date="2019-10-19T11:32:00Z">
        <w:r w:rsidRPr="00874B68">
          <w:rPr>
            <w:rFonts w:ascii="Times New Roman" w:eastAsia="Osaka" w:hAnsi="Times New Roman" w:cs="Times New Roman"/>
            <w:sz w:val="18"/>
            <w:szCs w:val="18"/>
            <w:rPrChange w:id="46" w:author="安志 翁" w:date="2019-10-20T11:21:00Z">
              <w:rPr>
                <w:rFonts w:ascii="Times New Roman" w:eastAsia="Osaka" w:hAnsi="Times New Roman" w:cs="Times New Roman"/>
                <w:sz w:val="18"/>
                <w:szCs w:val="18"/>
              </w:rPr>
            </w:rPrChange>
          </w:rPr>
          <w:t xml:space="preserve">I </w:t>
        </w:r>
        <w:del w:id="47" w:author="安志 翁" w:date="2019-10-20T11:32:00Z">
          <w:r w:rsidRPr="00874B68" w:rsidDel="00A87E3C">
            <w:rPr>
              <w:rFonts w:ascii="Times New Roman" w:eastAsia="Osaka" w:hAnsi="Times New Roman" w:cs="Times New Roman"/>
              <w:sz w:val="18"/>
              <w:szCs w:val="18"/>
              <w:rPrChange w:id="48" w:author="安志 翁" w:date="2019-10-20T11:21:00Z">
                <w:rPr>
                  <w:rFonts w:ascii="Times New Roman" w:eastAsia="Osaka" w:hAnsi="Times New Roman" w:cs="Times New Roman"/>
                  <w:sz w:val="18"/>
                  <w:szCs w:val="18"/>
                </w:rPr>
              </w:rPrChange>
            </w:rPr>
            <w:delText xml:space="preserve">ran to my mom and </w:delText>
          </w:r>
        </w:del>
        <w:r w:rsidRPr="00874B68">
          <w:rPr>
            <w:rFonts w:ascii="Times New Roman" w:eastAsia="Osaka" w:hAnsi="Times New Roman" w:cs="Times New Roman"/>
            <w:sz w:val="18"/>
            <w:szCs w:val="18"/>
            <w:rPrChange w:id="49" w:author="安志 翁" w:date="2019-10-20T11:21:00Z">
              <w:rPr>
                <w:rFonts w:ascii="Times New Roman" w:eastAsia="Osaka" w:hAnsi="Times New Roman" w:cs="Times New Roman"/>
                <w:sz w:val="18"/>
                <w:szCs w:val="18"/>
              </w:rPr>
            </w:rPrChange>
          </w:rPr>
          <w:t>ask</w:t>
        </w:r>
      </w:ins>
      <w:ins w:id="50" w:author="翁 安志" w:date="2019-10-19T17:20:00Z">
        <w:r w:rsidR="003F1BC7" w:rsidRPr="00874B68">
          <w:rPr>
            <w:rFonts w:ascii="Times New Roman" w:eastAsia="Osaka" w:hAnsi="Times New Roman" w:cs="Times New Roman"/>
            <w:sz w:val="18"/>
            <w:szCs w:val="18"/>
            <w:rPrChange w:id="51" w:author="安志 翁" w:date="2019-10-20T11:21:00Z">
              <w:rPr>
                <w:rFonts w:ascii="Times New Roman" w:eastAsia="Osaka" w:hAnsi="Times New Roman" w:cs="Times New Roman"/>
                <w:sz w:val="18"/>
                <w:szCs w:val="18"/>
              </w:rPr>
            </w:rPrChange>
          </w:rPr>
          <w:t>ed</w:t>
        </w:r>
      </w:ins>
      <w:ins w:id="52" w:author="安志 翁" w:date="2019-10-20T11:32:00Z">
        <w:r w:rsidR="00A87E3C">
          <w:rPr>
            <w:rFonts w:ascii="Times New Roman" w:eastAsia="Osaka" w:hAnsi="Times New Roman" w:cs="Times New Roman"/>
            <w:sz w:val="18"/>
            <w:szCs w:val="18"/>
          </w:rPr>
          <w:t xml:space="preserve"> my mom</w:t>
        </w:r>
      </w:ins>
      <w:ins w:id="53" w:author="sisleyzhou" w:date="2019-10-19T11:32:00Z">
        <w:r w:rsidRPr="00874B68">
          <w:rPr>
            <w:rFonts w:ascii="Times New Roman" w:eastAsia="Osaka" w:hAnsi="Times New Roman" w:cs="Times New Roman"/>
            <w:sz w:val="18"/>
            <w:szCs w:val="18"/>
            <w:rPrChange w:id="54" w:author="安志 翁" w:date="2019-10-20T11:21:00Z">
              <w:rPr>
                <w:rFonts w:ascii="Times New Roman" w:eastAsia="Osaka" w:hAnsi="Times New Roman" w:cs="Times New Roman"/>
                <w:sz w:val="18"/>
                <w:szCs w:val="18"/>
              </w:rPr>
            </w:rPrChange>
          </w:rPr>
          <w:t xml:space="preserve"> for </w:t>
        </w:r>
      </w:ins>
      <w:ins w:id="55" w:author="安志 翁" w:date="2019-10-20T11:32:00Z">
        <w:r w:rsidR="00CD3E43">
          <w:rPr>
            <w:rFonts w:ascii="Times New Roman" w:eastAsia="Osaka" w:hAnsi="Times New Roman" w:cs="Times New Roman"/>
            <w:sz w:val="18"/>
            <w:szCs w:val="18"/>
          </w:rPr>
          <w:t>one</w:t>
        </w:r>
      </w:ins>
      <w:ins w:id="56" w:author="sisleyzhou" w:date="2019-10-19T11:32:00Z">
        <w:del w:id="57" w:author="安志 翁" w:date="2019-10-20T11:32:00Z">
          <w:r w:rsidRPr="00874B68" w:rsidDel="00CD3E43">
            <w:rPr>
              <w:rFonts w:ascii="Times New Roman" w:eastAsia="Osaka" w:hAnsi="Times New Roman" w:cs="Times New Roman"/>
              <w:sz w:val="18"/>
              <w:szCs w:val="18"/>
              <w:rPrChange w:id="58" w:author="安志 翁" w:date="2019-10-20T11:21:00Z">
                <w:rPr>
                  <w:rFonts w:ascii="Times New Roman" w:eastAsia="Osaka" w:hAnsi="Times New Roman" w:cs="Times New Roman"/>
                  <w:sz w:val="18"/>
                  <w:szCs w:val="18"/>
                </w:rPr>
              </w:rPrChange>
            </w:rPr>
            <w:delText>a</w:delText>
          </w:r>
        </w:del>
        <w:r w:rsidRPr="00874B68">
          <w:rPr>
            <w:rFonts w:ascii="Times New Roman" w:eastAsia="Osaka" w:hAnsi="Times New Roman" w:cs="Times New Roman"/>
            <w:sz w:val="18"/>
            <w:szCs w:val="18"/>
            <w:rPrChange w:id="59" w:author="安志 翁" w:date="2019-10-20T11:21:00Z">
              <w:rPr>
                <w:rFonts w:ascii="Times New Roman" w:eastAsia="Osaka" w:hAnsi="Times New Roman" w:cs="Times New Roman"/>
                <w:sz w:val="18"/>
                <w:szCs w:val="18"/>
              </w:rPr>
            </w:rPrChange>
          </w:rPr>
          <w:t xml:space="preserve"> bean to make my pill</w:t>
        </w:r>
        <w:del w:id="60" w:author="安志 翁" w:date="2019-10-20T11:32:00Z">
          <w:r w:rsidRPr="00874B68" w:rsidDel="007A060B">
            <w:rPr>
              <w:rFonts w:ascii="Times New Roman" w:eastAsia="Osaka" w:hAnsi="Times New Roman" w:cs="Times New Roman"/>
              <w:sz w:val="18"/>
              <w:szCs w:val="18"/>
              <w:rPrChange w:id="61" w:author="安志 翁" w:date="2019-10-20T11:21:00Z">
                <w:rPr>
                  <w:rFonts w:ascii="Times New Roman" w:eastAsia="Osaka" w:hAnsi="Times New Roman" w:cs="Times New Roman"/>
                  <w:sz w:val="18"/>
                  <w:szCs w:val="18"/>
                </w:rPr>
              </w:rPrChange>
            </w:rPr>
            <w:delText xml:space="preserve"> from</w:delText>
          </w:r>
        </w:del>
        <w:r w:rsidRPr="00874B68">
          <w:rPr>
            <w:rFonts w:ascii="Times New Roman" w:eastAsia="Osaka" w:hAnsi="Times New Roman" w:cs="Times New Roman"/>
            <w:sz w:val="18"/>
            <w:szCs w:val="18"/>
            <w:rPrChange w:id="62" w:author="安志 翁" w:date="2019-10-20T11:21:00Z">
              <w:rPr>
                <w:rFonts w:ascii="Times New Roman" w:eastAsia="Osaka" w:hAnsi="Times New Roman" w:cs="Times New Roman"/>
                <w:sz w:val="18"/>
                <w:szCs w:val="18"/>
              </w:rPr>
            </w:rPrChange>
          </w:rPr>
          <w:t>, drawing a net on it and whispering magic</w:t>
        </w:r>
      </w:ins>
      <w:ins w:id="63" w:author="sisleyzhou" w:date="2019-10-19T11:33:00Z">
        <w:r w:rsidRPr="00874B68">
          <w:rPr>
            <w:rFonts w:ascii="Times New Roman" w:eastAsia="Osaka" w:hAnsi="Times New Roman" w:cs="Times New Roman"/>
            <w:sz w:val="18"/>
            <w:szCs w:val="18"/>
            <w:rPrChange w:id="64" w:author="安志 翁" w:date="2019-10-20T11:21:00Z">
              <w:rPr>
                <w:rFonts w:ascii="Times New Roman" w:eastAsia="Osaka" w:hAnsi="Times New Roman" w:cs="Times New Roman"/>
                <w:sz w:val="18"/>
                <w:szCs w:val="18"/>
              </w:rPr>
            </w:rPrChange>
          </w:rPr>
          <w:t>al words</w:t>
        </w:r>
        <w:del w:id="65" w:author="安志 翁" w:date="2019-10-20T11:32:00Z">
          <w:r w:rsidRPr="00874B68" w:rsidDel="00FD6D11">
            <w:rPr>
              <w:rFonts w:ascii="Times New Roman" w:eastAsia="Osaka" w:hAnsi="Times New Roman" w:cs="Times New Roman"/>
              <w:sz w:val="18"/>
              <w:szCs w:val="18"/>
              <w:rPrChange w:id="66" w:author="安志 翁" w:date="2019-10-20T11:21:00Z">
                <w:rPr>
                  <w:rFonts w:ascii="Times New Roman" w:eastAsia="Osaka" w:hAnsi="Times New Roman" w:cs="Times New Roman"/>
                  <w:sz w:val="18"/>
                  <w:szCs w:val="18"/>
                </w:rPr>
              </w:rPrChange>
            </w:rPr>
            <w:delText>.</w:delText>
          </w:r>
        </w:del>
      </w:ins>
      <w:ins w:id="67" w:author="安志 翁" w:date="2019-10-20T11:32:00Z">
        <w:r w:rsidR="00FD6D11">
          <w:rPr>
            <w:rFonts w:ascii="Times New Roman" w:eastAsia="Osaka" w:hAnsi="Times New Roman" w:cs="Times New Roman"/>
            <w:sz w:val="18"/>
            <w:szCs w:val="18"/>
          </w:rPr>
          <w:t>…</w:t>
        </w:r>
      </w:ins>
      <w:ins w:id="68" w:author="sisleyzhou" w:date="2019-10-19T11:33:00Z">
        <w:r w:rsidRPr="00874B68">
          <w:rPr>
            <w:rFonts w:ascii="Times New Roman" w:eastAsia="Osaka" w:hAnsi="Times New Roman" w:cs="Times New Roman"/>
            <w:sz w:val="18"/>
            <w:szCs w:val="18"/>
            <w:rPrChange w:id="69" w:author="安志 翁" w:date="2019-10-20T11:21:00Z">
              <w:rPr>
                <w:rFonts w:ascii="Times New Roman" w:eastAsia="Osaka" w:hAnsi="Times New Roman" w:cs="Times New Roman"/>
                <w:sz w:val="18"/>
                <w:szCs w:val="18"/>
              </w:rPr>
            </w:rPrChange>
          </w:rPr>
          <w:t xml:space="preserve"> </w:t>
        </w:r>
      </w:ins>
      <w:r w:rsidRPr="00874B68">
        <w:rPr>
          <w:rFonts w:ascii="Times New Roman" w:eastAsia="Osaka" w:hAnsi="Times New Roman" w:cs="Times New Roman"/>
          <w:sz w:val="18"/>
          <w:szCs w:val="18"/>
          <w:rPrChange w:id="70" w:author="安志 翁" w:date="2019-10-20T11:21:00Z">
            <w:rPr>
              <w:rFonts w:ascii="Times New Roman" w:eastAsia="Songti SC" w:hAnsi="Times New Roman" w:cs="Times New Roman"/>
              <w:sz w:val="18"/>
              <w:szCs w:val="18"/>
            </w:rPr>
          </w:rPrChange>
        </w:rPr>
        <w:t>Although</w:t>
      </w:r>
      <w:ins w:id="71" w:author="翁 安志" w:date="2019-10-19T17:03:00Z">
        <w:r w:rsidR="0056091E" w:rsidRPr="00874B68">
          <w:rPr>
            <w:rFonts w:ascii="Times New Roman" w:eastAsia="Osaka" w:hAnsi="Times New Roman" w:cs="Times New Roman"/>
            <w:sz w:val="18"/>
            <w:szCs w:val="18"/>
            <w:rPrChange w:id="72" w:author="安志 翁" w:date="2019-10-20T11:21:00Z">
              <w:rPr>
                <w:rFonts w:ascii="Times New Roman" w:eastAsia="Osaka" w:hAnsi="Times New Roman" w:cs="Times New Roman"/>
                <w:sz w:val="18"/>
                <w:szCs w:val="18"/>
              </w:rPr>
            </w:rPrChange>
          </w:rPr>
          <w:t xml:space="preserve"> </w:t>
        </w:r>
      </w:ins>
      <w:del w:id="73" w:author="翁 安志" w:date="2019-10-19T17:03:00Z">
        <w:r w:rsidRPr="00874B68" w:rsidDel="0056091E">
          <w:rPr>
            <w:rFonts w:ascii="Times New Roman" w:eastAsia="Osaka" w:hAnsi="Times New Roman" w:cs="Times New Roman"/>
            <w:sz w:val="18"/>
            <w:szCs w:val="18"/>
            <w:rPrChange w:id="74" w:author="安志 翁" w:date="2019-10-20T11:21:00Z">
              <w:rPr>
                <w:rFonts w:ascii="Times New Roman" w:eastAsia="Songti SC" w:hAnsi="Times New Roman" w:cs="Times New Roman"/>
                <w:sz w:val="18"/>
                <w:szCs w:val="18"/>
              </w:rPr>
            </w:rPrChange>
          </w:rPr>
          <w:delText xml:space="preserve"> </w:delText>
        </w:r>
      </w:del>
      <w:r w:rsidRPr="00874B68">
        <w:rPr>
          <w:rFonts w:ascii="Times New Roman" w:eastAsia="Osaka" w:hAnsi="Times New Roman" w:cs="Times New Roman"/>
          <w:sz w:val="18"/>
          <w:szCs w:val="18"/>
          <w:rPrChange w:id="75" w:author="安志 翁" w:date="2019-10-20T11:21:00Z">
            <w:rPr>
              <w:rFonts w:ascii="Times New Roman" w:eastAsia="Songti SC" w:hAnsi="Times New Roman" w:cs="Times New Roman"/>
              <w:sz w:val="18"/>
              <w:szCs w:val="18"/>
            </w:rPr>
          </w:rPrChange>
        </w:rPr>
        <w:t xml:space="preserve">I </w:t>
      </w:r>
      <w:del w:id="76" w:author="sisleyzhou" w:date="2019-10-19T11:33:00Z">
        <w:r w:rsidRPr="00874B68">
          <w:rPr>
            <w:rFonts w:ascii="Times New Roman" w:eastAsia="Osaka" w:hAnsi="Times New Roman" w:cs="Times New Roman"/>
            <w:sz w:val="18"/>
            <w:szCs w:val="18"/>
            <w:rPrChange w:id="77" w:author="安志 翁" w:date="2019-10-20T11:21:00Z">
              <w:rPr>
                <w:rFonts w:ascii="Times New Roman" w:eastAsia="Songti SC" w:hAnsi="Times New Roman" w:cs="Times New Roman"/>
                <w:sz w:val="18"/>
                <w:szCs w:val="18"/>
              </w:rPr>
            </w:rPrChange>
          </w:rPr>
          <w:delText xml:space="preserve">eventually </w:delText>
        </w:r>
      </w:del>
      <w:r w:rsidRPr="00874B68">
        <w:rPr>
          <w:rFonts w:ascii="Times New Roman" w:eastAsia="Osaka" w:hAnsi="Times New Roman" w:cs="Times New Roman"/>
          <w:sz w:val="18"/>
          <w:szCs w:val="18"/>
          <w:rPrChange w:id="78" w:author="安志 翁" w:date="2019-10-20T11:21:00Z">
            <w:rPr>
              <w:rFonts w:ascii="Times New Roman" w:eastAsia="Songti SC" w:hAnsi="Times New Roman" w:cs="Times New Roman"/>
              <w:sz w:val="18"/>
              <w:szCs w:val="18"/>
            </w:rPr>
          </w:rPrChange>
        </w:rPr>
        <w:t xml:space="preserve">didn’t </w:t>
      </w:r>
      <w:ins w:id="79" w:author="安志 翁" w:date="2019-10-20T11:23:00Z">
        <w:r w:rsidR="00F405EF">
          <w:rPr>
            <w:rFonts w:ascii="Times New Roman" w:eastAsia="Osaka" w:hAnsi="Times New Roman" w:cs="Times New Roman"/>
            <w:sz w:val="18"/>
            <w:szCs w:val="18"/>
          </w:rPr>
          <w:t xml:space="preserve">eventually </w:t>
        </w:r>
      </w:ins>
      <w:r w:rsidRPr="00874B68">
        <w:rPr>
          <w:rFonts w:ascii="Times New Roman" w:eastAsia="Osaka" w:hAnsi="Times New Roman" w:cs="Times New Roman"/>
          <w:sz w:val="18"/>
          <w:szCs w:val="18"/>
          <w:rPrChange w:id="80" w:author="安志 翁" w:date="2019-10-20T11:21:00Z">
            <w:rPr>
              <w:rFonts w:ascii="Times New Roman" w:eastAsia="Songti SC" w:hAnsi="Times New Roman" w:cs="Times New Roman"/>
              <w:sz w:val="18"/>
              <w:szCs w:val="18"/>
            </w:rPr>
          </w:rPrChange>
        </w:rPr>
        <w:t>invent that pill</w:t>
      </w:r>
      <w:ins w:id="81" w:author="sisleyzhou" w:date="2019-10-19T14:46:00Z">
        <w:r w:rsidRPr="00874B68">
          <w:rPr>
            <w:rFonts w:ascii="Times New Roman" w:eastAsia="Osaka" w:hAnsi="Times New Roman" w:cs="Times New Roman"/>
            <w:sz w:val="18"/>
            <w:szCs w:val="18"/>
            <w:rPrChange w:id="82" w:author="安志 翁" w:date="2019-10-20T11:21:00Z">
              <w:rPr>
                <w:rFonts w:ascii="Times New Roman" w:eastAsia="Osaka" w:hAnsi="Times New Roman" w:cs="Times New Roman"/>
                <w:sz w:val="18"/>
                <w:szCs w:val="18"/>
              </w:rPr>
            </w:rPrChange>
          </w:rPr>
          <w:t xml:space="preserve">, </w:t>
        </w:r>
      </w:ins>
      <w:del w:id="83" w:author="sisleyzhou" w:date="2019-10-19T14:46:00Z">
        <w:r w:rsidRPr="00874B68">
          <w:rPr>
            <w:rFonts w:ascii="Times New Roman" w:eastAsia="Osaka" w:hAnsi="Times New Roman" w:cs="Times New Roman"/>
            <w:sz w:val="18"/>
            <w:szCs w:val="18"/>
            <w:rPrChange w:id="84" w:author="安志 翁" w:date="2019-10-20T11:21:00Z">
              <w:rPr>
                <w:rFonts w:ascii="Times New Roman" w:eastAsia="Songti SC" w:hAnsi="Times New Roman" w:cs="Times New Roman"/>
                <w:sz w:val="18"/>
                <w:szCs w:val="18"/>
              </w:rPr>
            </w:rPrChange>
          </w:rPr>
          <w:delText>,</w:delText>
        </w:r>
      </w:del>
      <w:del w:id="85" w:author="sisleyzhou" w:date="2019-10-19T11:33:00Z">
        <w:r w:rsidRPr="00874B68">
          <w:rPr>
            <w:rFonts w:ascii="Times New Roman" w:eastAsia="Osaka" w:hAnsi="Times New Roman" w:cs="Times New Roman"/>
            <w:sz w:val="18"/>
            <w:szCs w:val="18"/>
            <w:rPrChange w:id="86" w:author="安志 翁" w:date="2019-10-20T11:21:00Z">
              <w:rPr>
                <w:rFonts w:ascii="Times New Roman" w:eastAsia="Songti SC" w:hAnsi="Times New Roman" w:cs="Times New Roman"/>
                <w:sz w:val="18"/>
                <w:szCs w:val="18"/>
              </w:rPr>
            </w:rPrChange>
          </w:rPr>
          <w:delText xml:space="preserve"> but since then </w:delText>
        </w:r>
      </w:del>
      <w:r w:rsidRPr="00874B68">
        <w:rPr>
          <w:rFonts w:ascii="Times New Roman" w:eastAsia="Osaka" w:hAnsi="Times New Roman" w:cs="Times New Roman"/>
          <w:sz w:val="18"/>
          <w:szCs w:val="18"/>
          <w:rPrChange w:id="87" w:author="安志 翁" w:date="2019-10-20T11:21:00Z">
            <w:rPr>
              <w:rFonts w:ascii="Times New Roman" w:eastAsia="Songti SC" w:hAnsi="Times New Roman" w:cs="Times New Roman"/>
              <w:sz w:val="18"/>
              <w:szCs w:val="18"/>
            </w:rPr>
          </w:rPrChange>
        </w:rPr>
        <w:t xml:space="preserve">my curiosity never </w:t>
      </w:r>
      <w:del w:id="88" w:author="翁 安志" w:date="2019-10-19T16:57:00Z">
        <w:r w:rsidRPr="00874B68" w:rsidDel="00F663A4">
          <w:rPr>
            <w:rFonts w:ascii="Times New Roman" w:eastAsia="Osaka" w:hAnsi="Times New Roman" w:cs="Times New Roman"/>
            <w:sz w:val="18"/>
            <w:szCs w:val="18"/>
            <w:rPrChange w:id="89" w:author="安志 翁" w:date="2019-10-20T11:21:00Z">
              <w:rPr>
                <w:rFonts w:ascii="Times New Roman" w:eastAsia="Songti SC" w:hAnsi="Times New Roman" w:cs="Times New Roman"/>
                <w:sz w:val="18"/>
                <w:szCs w:val="18"/>
              </w:rPr>
            </w:rPrChange>
          </w:rPr>
          <w:delText>stop</w:delText>
        </w:r>
      </w:del>
      <w:ins w:id="90" w:author="sisleyzhou" w:date="2019-10-19T11:33:00Z">
        <w:del w:id="91" w:author="翁 安志" w:date="2019-10-19T16:57:00Z">
          <w:r w:rsidRPr="00874B68" w:rsidDel="00F663A4">
            <w:rPr>
              <w:rFonts w:ascii="Times New Roman" w:eastAsia="Osaka" w:hAnsi="Times New Roman" w:cs="Times New Roman"/>
              <w:sz w:val="18"/>
              <w:szCs w:val="18"/>
              <w:rPrChange w:id="92" w:author="安志 翁" w:date="2019-10-20T11:21:00Z">
                <w:rPr>
                  <w:rFonts w:ascii="Times New Roman" w:eastAsia="Osaka" w:hAnsi="Times New Roman" w:cs="Times New Roman"/>
                  <w:sz w:val="18"/>
                  <w:szCs w:val="18"/>
                </w:rPr>
              </w:rPrChange>
            </w:rPr>
            <w:delText>ped</w:delText>
          </w:r>
        </w:del>
      </w:ins>
      <w:ins w:id="93" w:author="翁 安志" w:date="2019-10-19T16:57:00Z">
        <w:r w:rsidR="00F663A4" w:rsidRPr="00874B68">
          <w:rPr>
            <w:rFonts w:ascii="Times New Roman" w:eastAsia="Osaka" w:hAnsi="Times New Roman" w:cs="Times New Roman"/>
            <w:sz w:val="18"/>
            <w:szCs w:val="18"/>
            <w:rPrChange w:id="94" w:author="安志 翁" w:date="2019-10-20T11:21:00Z">
              <w:rPr>
                <w:rFonts w:ascii="Times New Roman" w:eastAsia="Osaka" w:hAnsi="Times New Roman" w:cs="Times New Roman"/>
                <w:sz w:val="18"/>
                <w:szCs w:val="18"/>
              </w:rPr>
            </w:rPrChange>
          </w:rPr>
          <w:t>stopped,</w:t>
        </w:r>
      </w:ins>
      <w:ins w:id="95" w:author="sisleyzhou" w:date="2019-10-19T15:16:00Z">
        <w:r w:rsidRPr="00874B68">
          <w:rPr>
            <w:rFonts w:ascii="Times New Roman" w:eastAsia="Osaka" w:hAnsi="Times New Roman" w:cs="Times New Roman"/>
            <w:sz w:val="18"/>
            <w:szCs w:val="18"/>
            <w:rPrChange w:id="96" w:author="安志 翁" w:date="2019-10-20T11:21:00Z">
              <w:rPr>
                <w:rFonts w:ascii="Times New Roman" w:eastAsia="Osaka" w:hAnsi="Times New Roman" w:cs="Times New Roman"/>
                <w:sz w:val="18"/>
                <w:szCs w:val="18"/>
              </w:rPr>
            </w:rPrChange>
          </w:rPr>
          <w:t xml:space="preserve"> </w:t>
        </w:r>
      </w:ins>
      <w:ins w:id="97" w:author="sisleyzhou" w:date="2019-10-19T15:17:00Z">
        <w:r w:rsidRPr="00874B68">
          <w:rPr>
            <w:rFonts w:ascii="Times New Roman" w:eastAsia="Osaka" w:hAnsi="Times New Roman" w:cs="Times New Roman"/>
            <w:sz w:val="18"/>
            <w:szCs w:val="18"/>
            <w:rPrChange w:id="98" w:author="安志 翁" w:date="2019-10-20T11:21:00Z">
              <w:rPr>
                <w:rFonts w:ascii="Times New Roman" w:eastAsia="Osaka" w:hAnsi="Times New Roman" w:cs="Times New Roman"/>
                <w:sz w:val="18"/>
                <w:szCs w:val="18"/>
              </w:rPr>
            </w:rPrChange>
          </w:rPr>
          <w:t>and my life was far from boring.</w:t>
        </w:r>
      </w:ins>
      <w:ins w:id="99" w:author="翁 安志" w:date="2019-10-19T17:22:00Z">
        <w:r w:rsidR="001F59B4" w:rsidRPr="00874B68">
          <w:rPr>
            <w:rFonts w:ascii="Times New Roman" w:eastAsia="Osaka" w:hAnsi="Times New Roman" w:cs="Times New Roman"/>
            <w:sz w:val="18"/>
            <w:szCs w:val="18"/>
            <w:rPrChange w:id="100" w:author="安志 翁" w:date="2019-10-20T11:21:00Z">
              <w:rPr>
                <w:rFonts w:ascii="Times New Roman" w:eastAsia="Osaka" w:hAnsi="Times New Roman" w:cs="Times New Roman"/>
                <w:sz w:val="18"/>
                <w:szCs w:val="18"/>
              </w:rPr>
            </w:rPrChange>
          </w:rPr>
          <w:t xml:space="preserve"> </w:t>
        </w:r>
        <w:r w:rsidR="00DB14C9" w:rsidRPr="00874B68">
          <w:rPr>
            <w:rFonts w:ascii="Times New Roman" w:eastAsia="Osaka" w:hAnsi="Times New Roman" w:cs="Times New Roman"/>
            <w:sz w:val="18"/>
            <w:szCs w:val="18"/>
            <w:rPrChange w:id="101" w:author="安志 翁" w:date="2019-10-20T11:21:00Z">
              <w:rPr>
                <w:rFonts w:ascii="Times New Roman" w:eastAsia="Osaka" w:hAnsi="Times New Roman" w:cs="Times New Roman"/>
                <w:sz w:val="18"/>
                <w:szCs w:val="18"/>
              </w:rPr>
            </w:rPrChange>
          </w:rPr>
          <w:t>This curiosity has moved</w:t>
        </w:r>
      </w:ins>
      <w:ins w:id="102" w:author="翁 安志" w:date="2019-10-19T17:24:00Z">
        <w:r w:rsidR="00FD22CA" w:rsidRPr="00874B68">
          <w:rPr>
            <w:rFonts w:ascii="Times New Roman" w:eastAsia="Osaka" w:hAnsi="Times New Roman" w:cs="Times New Roman"/>
            <w:sz w:val="18"/>
            <w:szCs w:val="18"/>
            <w:rPrChange w:id="103" w:author="安志 翁" w:date="2019-10-20T11:21:00Z">
              <w:rPr>
                <w:rFonts w:ascii="Times New Roman" w:eastAsia="Osaka" w:hAnsi="Times New Roman" w:cs="Times New Roman"/>
                <w:sz w:val="18"/>
                <w:szCs w:val="18"/>
              </w:rPr>
            </w:rPrChange>
          </w:rPr>
          <w:t xml:space="preserve"> toward technology once I played </w:t>
        </w:r>
      </w:ins>
      <w:ins w:id="104" w:author="翁 安志" w:date="2019-10-19T17:31:00Z">
        <w:r w:rsidR="00B03FEB" w:rsidRPr="00874B68">
          <w:rPr>
            <w:rFonts w:ascii="Times New Roman" w:eastAsia="Osaka" w:hAnsi="Times New Roman" w:cs="Times New Roman"/>
            <w:sz w:val="18"/>
            <w:szCs w:val="18"/>
            <w:rPrChange w:id="105" w:author="安志 翁" w:date="2019-10-20T11:21:00Z">
              <w:rPr>
                <w:rFonts w:ascii="Times New Roman" w:eastAsia="Osaka" w:hAnsi="Times New Roman" w:cs="Times New Roman"/>
                <w:sz w:val="18"/>
                <w:szCs w:val="18"/>
              </w:rPr>
            </w:rPrChange>
          </w:rPr>
          <w:t>Pokémon</w:t>
        </w:r>
      </w:ins>
      <w:ins w:id="106" w:author="翁 安志" w:date="2019-10-19T17:24:00Z">
        <w:r w:rsidR="00FD22CA" w:rsidRPr="00874B68">
          <w:rPr>
            <w:rFonts w:ascii="Times New Roman" w:eastAsia="Osaka" w:hAnsi="Times New Roman" w:cs="Times New Roman"/>
            <w:sz w:val="18"/>
            <w:szCs w:val="18"/>
            <w:rPrChange w:id="107" w:author="安志 翁" w:date="2019-10-20T11:21:00Z">
              <w:rPr>
                <w:rFonts w:ascii="Times New Roman" w:eastAsia="Osaka" w:hAnsi="Times New Roman" w:cs="Times New Roman"/>
                <w:sz w:val="18"/>
                <w:szCs w:val="18"/>
              </w:rPr>
            </w:rPrChange>
          </w:rPr>
          <w:t xml:space="preserve"> </w:t>
        </w:r>
      </w:ins>
      <w:ins w:id="108" w:author="翁 安志" w:date="2019-10-19T17:25:00Z">
        <w:r w:rsidR="009B5157" w:rsidRPr="00874B68">
          <w:rPr>
            <w:rFonts w:ascii="Times New Roman" w:eastAsia="Osaka" w:hAnsi="Times New Roman" w:cs="Times New Roman"/>
            <w:sz w:val="18"/>
            <w:szCs w:val="18"/>
            <w:rPrChange w:id="109" w:author="安志 翁" w:date="2019-10-20T11:21:00Z">
              <w:rPr>
                <w:rFonts w:ascii="Times New Roman" w:eastAsia="Osaka" w:hAnsi="Times New Roman" w:cs="Times New Roman"/>
                <w:sz w:val="18"/>
                <w:szCs w:val="18"/>
              </w:rPr>
            </w:rPrChange>
          </w:rPr>
          <w:t xml:space="preserve">at </w:t>
        </w:r>
        <w:r w:rsidR="00851500" w:rsidRPr="00874B68">
          <w:rPr>
            <w:rFonts w:ascii="Times New Roman" w:eastAsia="Osaka" w:hAnsi="Times New Roman" w:cs="Times New Roman"/>
            <w:sz w:val="18"/>
            <w:szCs w:val="18"/>
            <w:rPrChange w:id="110" w:author="安志 翁" w:date="2019-10-20T11:21:00Z">
              <w:rPr>
                <w:rFonts w:ascii="Times New Roman" w:eastAsia="Osaka" w:hAnsi="Times New Roman" w:cs="Times New Roman"/>
                <w:sz w:val="18"/>
                <w:szCs w:val="18"/>
              </w:rPr>
            </w:rPrChange>
          </w:rPr>
          <w:t xml:space="preserve">the age of seven. </w:t>
        </w:r>
      </w:ins>
      <w:ins w:id="111" w:author="安志 翁" w:date="2019-10-20T11:23:00Z">
        <w:r w:rsidR="00EB2F00">
          <w:rPr>
            <w:rFonts w:ascii="Times New Roman" w:eastAsia="Osaka" w:hAnsi="Times New Roman" w:cs="Times New Roman"/>
            <w:sz w:val="18"/>
            <w:szCs w:val="18"/>
          </w:rPr>
          <w:t>A</w:t>
        </w:r>
      </w:ins>
      <w:ins w:id="112" w:author="翁 安志" w:date="2019-10-19T17:26:00Z">
        <w:del w:id="113" w:author="安志 翁" w:date="2019-10-20T11:23:00Z">
          <w:r w:rsidR="005B1817" w:rsidRPr="00874B68" w:rsidDel="00EB2F00">
            <w:rPr>
              <w:rFonts w:ascii="Times New Roman" w:eastAsia="Osaka" w:hAnsi="Times New Roman" w:cs="Times New Roman"/>
              <w:sz w:val="18"/>
              <w:szCs w:val="18"/>
              <w:rPrChange w:id="114" w:author="安志 翁" w:date="2019-10-20T11:21:00Z">
                <w:rPr>
                  <w:rFonts w:ascii="Times New Roman" w:eastAsia="Osaka" w:hAnsi="Times New Roman" w:cs="Times New Roman"/>
                  <w:sz w:val="18"/>
                  <w:szCs w:val="18"/>
                </w:rPr>
              </w:rPrChange>
            </w:rPr>
            <w:delText>This</w:delText>
          </w:r>
        </w:del>
        <w:r w:rsidR="005B1817" w:rsidRPr="00874B68">
          <w:rPr>
            <w:rFonts w:ascii="Times New Roman" w:eastAsia="Osaka" w:hAnsi="Times New Roman" w:cs="Times New Roman"/>
            <w:sz w:val="18"/>
            <w:szCs w:val="18"/>
            <w:rPrChange w:id="115" w:author="安志 翁" w:date="2019-10-20T11:21:00Z">
              <w:rPr>
                <w:rFonts w:ascii="Times New Roman" w:eastAsia="Osaka" w:hAnsi="Times New Roman" w:cs="Times New Roman"/>
                <w:sz w:val="18"/>
                <w:szCs w:val="18"/>
              </w:rPr>
            </w:rPrChange>
          </w:rPr>
          <w:t xml:space="preserve"> virtual world </w:t>
        </w:r>
      </w:ins>
      <w:ins w:id="116" w:author="翁 安志" w:date="2019-10-19T17:27:00Z">
        <w:r w:rsidR="005B1817" w:rsidRPr="00874B68">
          <w:rPr>
            <w:rFonts w:ascii="Times New Roman" w:eastAsia="Osaka" w:hAnsi="Times New Roman" w:cs="Times New Roman"/>
            <w:sz w:val="18"/>
            <w:szCs w:val="18"/>
            <w:rPrChange w:id="117" w:author="安志 翁" w:date="2019-10-20T11:21:00Z">
              <w:rPr>
                <w:rFonts w:ascii="Times New Roman" w:eastAsia="Osaka" w:hAnsi="Times New Roman" w:cs="Times New Roman"/>
                <w:sz w:val="18"/>
                <w:szCs w:val="18"/>
              </w:rPr>
            </w:rPrChange>
          </w:rPr>
          <w:t>on the tiny computer screen allows me</w:t>
        </w:r>
      </w:ins>
      <w:ins w:id="118" w:author="翁 安志" w:date="2019-10-19T17:31:00Z">
        <w:r w:rsidR="00471F0E" w:rsidRPr="00874B68">
          <w:rPr>
            <w:rFonts w:ascii="Times New Roman" w:eastAsia="Osaka" w:hAnsi="Times New Roman" w:cs="Times New Roman"/>
            <w:sz w:val="18"/>
            <w:szCs w:val="18"/>
            <w:rPrChange w:id="119" w:author="安志 翁" w:date="2019-10-20T11:21:00Z">
              <w:rPr>
                <w:rFonts w:ascii="Times New Roman" w:eastAsia="Osaka" w:hAnsi="Times New Roman" w:cs="Times New Roman"/>
                <w:sz w:val="18"/>
                <w:szCs w:val="18"/>
              </w:rPr>
            </w:rPrChange>
          </w:rPr>
          <w:t xml:space="preserve"> </w:t>
        </w:r>
        <w:r w:rsidR="00BF4C7B" w:rsidRPr="00874B68">
          <w:rPr>
            <w:rFonts w:ascii="Times New Roman" w:eastAsia="Osaka" w:hAnsi="Times New Roman" w:cs="Times New Roman"/>
            <w:sz w:val="18"/>
            <w:szCs w:val="18"/>
            <w:rPrChange w:id="120" w:author="安志 翁" w:date="2019-10-20T11:21:00Z">
              <w:rPr>
                <w:rFonts w:ascii="Times New Roman" w:eastAsia="Osaka" w:hAnsi="Times New Roman" w:cs="Times New Roman"/>
                <w:sz w:val="18"/>
                <w:szCs w:val="18"/>
              </w:rPr>
            </w:rPrChange>
          </w:rPr>
          <w:t xml:space="preserve">to fly over </w:t>
        </w:r>
      </w:ins>
      <w:ins w:id="121" w:author="翁 安志" w:date="2019-10-19T17:32:00Z">
        <w:r w:rsidR="00BF4C7B" w:rsidRPr="00874B68">
          <w:rPr>
            <w:rFonts w:ascii="Times New Roman" w:eastAsia="Osaka" w:hAnsi="Times New Roman" w:cs="Times New Roman"/>
            <w:sz w:val="18"/>
            <w:szCs w:val="18"/>
            <w:rPrChange w:id="122" w:author="安志 翁" w:date="2019-10-20T11:21:00Z">
              <w:rPr>
                <w:rFonts w:ascii="Times New Roman" w:eastAsia="Osaka" w:hAnsi="Times New Roman" w:cs="Times New Roman"/>
                <w:sz w:val="18"/>
                <w:szCs w:val="18"/>
              </w:rPr>
            </w:rPrChange>
          </w:rPr>
          <w:t xml:space="preserve">mountains on the back of a </w:t>
        </w:r>
      </w:ins>
      <w:ins w:id="123" w:author="翁 安志" w:date="2019-10-19T17:33:00Z">
        <w:r w:rsidR="006367F9" w:rsidRPr="00874B68">
          <w:rPr>
            <w:rFonts w:ascii="Times New Roman" w:eastAsia="Osaka" w:hAnsi="Times New Roman" w:cs="Times New Roman"/>
            <w:sz w:val="18"/>
            <w:szCs w:val="18"/>
            <w:rPrChange w:id="124" w:author="安志 翁" w:date="2019-10-20T11:21:00Z">
              <w:rPr>
                <w:rFonts w:ascii="Times New Roman" w:eastAsia="Osaka" w:hAnsi="Times New Roman" w:cs="Times New Roman"/>
                <w:sz w:val="18"/>
                <w:szCs w:val="18"/>
              </w:rPr>
            </w:rPrChange>
          </w:rPr>
          <w:t>dragon or</w:t>
        </w:r>
      </w:ins>
      <w:ins w:id="125" w:author="翁 安志" w:date="2019-10-19T17:32:00Z">
        <w:r w:rsidR="00BF4C7B" w:rsidRPr="00874B68">
          <w:rPr>
            <w:rFonts w:ascii="Times New Roman" w:eastAsia="Osaka" w:hAnsi="Times New Roman" w:cs="Times New Roman"/>
            <w:sz w:val="18"/>
            <w:szCs w:val="18"/>
            <w:rPrChange w:id="126" w:author="安志 翁" w:date="2019-10-20T11:21:00Z">
              <w:rPr>
                <w:rFonts w:ascii="Times New Roman" w:eastAsia="Osaka" w:hAnsi="Times New Roman" w:cs="Times New Roman"/>
                <w:sz w:val="18"/>
                <w:szCs w:val="18"/>
              </w:rPr>
            </w:rPrChange>
          </w:rPr>
          <w:t xml:space="preserve"> fight against poisonous butterflies </w:t>
        </w:r>
      </w:ins>
      <w:ins w:id="127" w:author="翁 安志" w:date="2019-10-19T17:41:00Z">
        <w:r w:rsidR="00023AC8" w:rsidRPr="00874B68">
          <w:rPr>
            <w:rFonts w:ascii="Times New Roman" w:eastAsia="Osaka" w:hAnsi="Times New Roman" w:cs="Times New Roman"/>
            <w:sz w:val="18"/>
            <w:szCs w:val="18"/>
            <w:rPrChange w:id="128" w:author="安志 翁" w:date="2019-10-20T11:21:00Z">
              <w:rPr>
                <w:rFonts w:ascii="Times New Roman" w:eastAsia="Osaka" w:hAnsi="Times New Roman" w:cs="Times New Roman"/>
                <w:sz w:val="18"/>
                <w:szCs w:val="18"/>
              </w:rPr>
            </w:rPrChange>
          </w:rPr>
          <w:t>by commanding a group of gophers</w:t>
        </w:r>
      </w:ins>
      <w:ins w:id="129" w:author="翁 安志" w:date="2019-10-19T18:22:00Z">
        <w:r w:rsidR="002B63ED" w:rsidRPr="00874B68">
          <w:rPr>
            <w:rFonts w:ascii="Times New Roman" w:eastAsia="Osaka" w:hAnsi="Times New Roman" w:cs="Times New Roman"/>
            <w:sz w:val="18"/>
            <w:szCs w:val="18"/>
            <w:rPrChange w:id="130" w:author="安志 翁" w:date="2019-10-20T11:21:00Z">
              <w:rPr>
                <w:rFonts w:ascii="Times New Roman" w:eastAsia="Osaka" w:hAnsi="Times New Roman" w:cs="Times New Roman"/>
                <w:sz w:val="18"/>
                <w:szCs w:val="18"/>
              </w:rPr>
            </w:rPrChange>
          </w:rPr>
          <w:t xml:space="preserve">. </w:t>
        </w:r>
      </w:ins>
      <w:ins w:id="131" w:author="翁 安志" w:date="2019-10-19T18:18:00Z">
        <w:r w:rsidR="00F945BF" w:rsidRPr="00874B68">
          <w:rPr>
            <w:rFonts w:ascii="Times New Roman" w:hAnsi="Times New Roman" w:cs="Times New Roman"/>
            <w:sz w:val="18"/>
            <w:szCs w:val="18"/>
            <w:rPrChange w:id="132" w:author="安志 翁" w:date="2019-10-20T11:21:00Z">
              <w:rPr>
                <w:rFonts w:ascii="Times New Roman" w:hAnsi="Times New Roman" w:cs="Times New Roman"/>
                <w:sz w:val="18"/>
                <w:szCs w:val="18"/>
              </w:rPr>
            </w:rPrChange>
          </w:rPr>
          <w:t xml:space="preserve">Like a mouse falling into the rice bowl, </w:t>
        </w:r>
      </w:ins>
      <w:ins w:id="133" w:author="翁 安志" w:date="2019-10-19T18:19:00Z">
        <w:r w:rsidR="00F945BF" w:rsidRPr="00874B68">
          <w:rPr>
            <w:rFonts w:ascii="Times New Roman" w:hAnsi="Times New Roman" w:cs="Times New Roman"/>
            <w:sz w:val="18"/>
            <w:szCs w:val="18"/>
            <w:rPrChange w:id="134" w:author="安志 翁" w:date="2019-10-20T11:21:00Z">
              <w:rPr>
                <w:rFonts w:ascii="Times New Roman" w:hAnsi="Times New Roman" w:cs="Times New Roman"/>
                <w:sz w:val="18"/>
                <w:szCs w:val="18"/>
              </w:rPr>
            </w:rPrChange>
          </w:rPr>
          <w:t xml:space="preserve">I was </w:t>
        </w:r>
      </w:ins>
      <w:ins w:id="135" w:author="翁 安志" w:date="2019-10-19T18:20:00Z">
        <w:r w:rsidR="00F945BF" w:rsidRPr="00874B68">
          <w:rPr>
            <w:rFonts w:ascii="Times New Roman" w:hAnsi="Times New Roman" w:cs="Times New Roman"/>
            <w:sz w:val="18"/>
            <w:szCs w:val="18"/>
            <w:rPrChange w:id="136" w:author="安志 翁" w:date="2019-10-20T11:21:00Z">
              <w:rPr>
                <w:rFonts w:ascii="Times New Roman" w:hAnsi="Times New Roman" w:cs="Times New Roman"/>
                <w:sz w:val="18"/>
                <w:szCs w:val="18"/>
              </w:rPr>
            </w:rPrChange>
          </w:rPr>
          <w:t>strongly fascinated</w:t>
        </w:r>
      </w:ins>
      <w:ins w:id="137" w:author="翁 安志" w:date="2019-10-19T18:19:00Z">
        <w:r w:rsidR="00F945BF" w:rsidRPr="00874B68">
          <w:rPr>
            <w:rFonts w:ascii="Times New Roman" w:hAnsi="Times New Roman" w:cs="Times New Roman"/>
            <w:sz w:val="18"/>
            <w:szCs w:val="18"/>
            <w:rPrChange w:id="138" w:author="安志 翁" w:date="2019-10-20T11:21:00Z">
              <w:rPr>
                <w:rFonts w:ascii="Times New Roman" w:hAnsi="Times New Roman" w:cs="Times New Roman"/>
                <w:sz w:val="18"/>
                <w:szCs w:val="18"/>
              </w:rPr>
            </w:rPrChange>
          </w:rPr>
          <w:t xml:space="preserve"> by </w:t>
        </w:r>
      </w:ins>
      <w:ins w:id="139" w:author="翁 安志" w:date="2019-10-19T18:18:00Z">
        <w:r w:rsidR="00F945BF" w:rsidRPr="00874B68">
          <w:rPr>
            <w:rFonts w:ascii="Times New Roman" w:eastAsia="Osaka" w:hAnsi="Times New Roman" w:cs="Times New Roman"/>
            <w:sz w:val="18"/>
            <w:szCs w:val="18"/>
            <w:rPrChange w:id="140" w:author="安志 翁" w:date="2019-10-20T11:21:00Z">
              <w:rPr>
                <w:rFonts w:ascii="Times New Roman" w:eastAsia="Osaka" w:hAnsi="Times New Roman" w:cs="Times New Roman"/>
                <w:sz w:val="18"/>
                <w:szCs w:val="18"/>
              </w:rPr>
            </w:rPrChange>
          </w:rPr>
          <w:t>th</w:t>
        </w:r>
      </w:ins>
      <w:ins w:id="141" w:author="翁 安志" w:date="2019-10-19T18:20:00Z">
        <w:r w:rsidR="00F945BF" w:rsidRPr="00874B68">
          <w:rPr>
            <w:rFonts w:ascii="Times New Roman" w:eastAsia="Osaka" w:hAnsi="Times New Roman" w:cs="Times New Roman"/>
            <w:sz w:val="18"/>
            <w:szCs w:val="18"/>
            <w:rPrChange w:id="142" w:author="安志 翁" w:date="2019-10-20T11:21:00Z">
              <w:rPr>
                <w:rFonts w:ascii="Times New Roman" w:eastAsia="Osaka" w:hAnsi="Times New Roman" w:cs="Times New Roman"/>
                <w:sz w:val="18"/>
                <w:szCs w:val="18"/>
              </w:rPr>
            </w:rPrChange>
          </w:rPr>
          <w:t>is</w:t>
        </w:r>
      </w:ins>
      <w:ins w:id="143" w:author="翁 安志" w:date="2019-10-19T18:18:00Z">
        <w:r w:rsidR="00F945BF" w:rsidRPr="00874B68">
          <w:rPr>
            <w:rFonts w:ascii="Times New Roman" w:eastAsia="Osaka" w:hAnsi="Times New Roman" w:cs="Times New Roman"/>
            <w:sz w:val="18"/>
            <w:szCs w:val="18"/>
            <w:rPrChange w:id="144" w:author="安志 翁" w:date="2019-10-20T11:21:00Z">
              <w:rPr>
                <w:rFonts w:ascii="Times New Roman" w:eastAsia="Osaka" w:hAnsi="Times New Roman" w:cs="Times New Roman"/>
                <w:sz w:val="18"/>
                <w:szCs w:val="18"/>
              </w:rPr>
            </w:rPrChange>
          </w:rPr>
          <w:t xml:space="preserve"> </w:t>
        </w:r>
      </w:ins>
      <w:ins w:id="145" w:author="翁 安志" w:date="2019-10-19T18:21:00Z">
        <w:r w:rsidR="00F945BF" w:rsidRPr="00874B68">
          <w:rPr>
            <w:rFonts w:ascii="Times New Roman" w:eastAsia="Osaka" w:hAnsi="Times New Roman" w:cs="Times New Roman"/>
            <w:sz w:val="18"/>
            <w:szCs w:val="18"/>
            <w:rPrChange w:id="146" w:author="安志 翁" w:date="2019-10-20T11:21:00Z">
              <w:rPr>
                <w:rFonts w:ascii="Times New Roman" w:eastAsia="Osaka" w:hAnsi="Times New Roman" w:cs="Times New Roman"/>
                <w:sz w:val="18"/>
                <w:szCs w:val="18"/>
              </w:rPr>
            </w:rPrChange>
          </w:rPr>
          <w:t xml:space="preserve">virtual dream </w:t>
        </w:r>
        <w:del w:id="147" w:author="安志 翁" w:date="2019-10-20T11:33:00Z">
          <w:r w:rsidR="00F945BF" w:rsidRPr="00874B68" w:rsidDel="00D6131D">
            <w:rPr>
              <w:rFonts w:ascii="Times New Roman" w:eastAsia="Osaka" w:hAnsi="Times New Roman" w:cs="Times New Roman"/>
              <w:sz w:val="18"/>
              <w:szCs w:val="18"/>
              <w:rPrChange w:id="148" w:author="安志 翁" w:date="2019-10-20T11:21:00Z">
                <w:rPr>
                  <w:rFonts w:ascii="Times New Roman" w:eastAsia="Osaka" w:hAnsi="Times New Roman" w:cs="Times New Roman"/>
                  <w:sz w:val="18"/>
                  <w:szCs w:val="18"/>
                </w:rPr>
              </w:rPrChange>
            </w:rPr>
            <w:delText>maker</w:delText>
          </w:r>
        </w:del>
      </w:ins>
      <w:ins w:id="149" w:author="安志 翁" w:date="2019-10-20T11:33:00Z">
        <w:r w:rsidR="00D6131D">
          <w:rPr>
            <w:rFonts w:ascii="Times New Roman" w:eastAsia="Osaka" w:hAnsi="Times New Roman" w:cs="Times New Roman"/>
            <w:sz w:val="18"/>
            <w:szCs w:val="18"/>
          </w:rPr>
          <w:t>machine</w:t>
        </w:r>
      </w:ins>
      <w:ins w:id="150" w:author="翁 安志" w:date="2019-10-19T18:22:00Z">
        <w:r w:rsidR="00F945BF" w:rsidRPr="00874B68">
          <w:rPr>
            <w:rFonts w:ascii="Times New Roman" w:eastAsia="Osaka" w:hAnsi="Times New Roman" w:cs="Times New Roman"/>
            <w:sz w:val="18"/>
            <w:szCs w:val="18"/>
            <w:rPrChange w:id="151" w:author="安志 翁" w:date="2019-10-20T11:21:00Z">
              <w:rPr>
                <w:rFonts w:ascii="Times New Roman" w:eastAsia="Osaka" w:hAnsi="Times New Roman" w:cs="Times New Roman"/>
                <w:sz w:val="18"/>
                <w:szCs w:val="18"/>
              </w:rPr>
            </w:rPrChange>
          </w:rPr>
          <w:t>.</w:t>
        </w:r>
      </w:ins>
    </w:p>
    <w:p w14:paraId="52EAD90C" w14:textId="425FAB9D" w:rsidR="003C38BB" w:rsidRPr="00874B68" w:rsidDel="00F663A4" w:rsidRDefault="003C38BB">
      <w:pPr>
        <w:spacing w:line="240" w:lineRule="exact"/>
        <w:rPr>
          <w:ins w:id="152" w:author="sisleyzhou" w:date="2019-10-19T15:06:00Z"/>
          <w:del w:id="153" w:author="翁 安志" w:date="2019-10-19T16:59:00Z"/>
          <w:rFonts w:ascii="Times New Roman" w:hAnsi="Times New Roman" w:cs="Times New Roman"/>
          <w:sz w:val="18"/>
          <w:szCs w:val="18"/>
          <w:rPrChange w:id="154" w:author="安志 翁" w:date="2019-10-20T11:21:00Z">
            <w:rPr>
              <w:ins w:id="155" w:author="sisleyzhou" w:date="2019-10-19T15:06:00Z"/>
              <w:del w:id="156" w:author="翁 安志" w:date="2019-10-19T16:59:00Z"/>
              <w:rFonts w:ascii="Times New Roman" w:eastAsia="Osaka" w:hAnsi="Times New Roman" w:cs="Times New Roman"/>
              <w:sz w:val="18"/>
              <w:szCs w:val="18"/>
            </w:rPr>
          </w:rPrChange>
        </w:rPr>
      </w:pPr>
    </w:p>
    <w:p w14:paraId="1695937A" w14:textId="18FCD50F" w:rsidR="003C38BB" w:rsidRPr="00874B68" w:rsidDel="00F663A4" w:rsidRDefault="00CD3A22">
      <w:pPr>
        <w:spacing w:line="240" w:lineRule="exact"/>
        <w:rPr>
          <w:del w:id="157" w:author="翁 安志" w:date="2019-10-19T16:59:00Z"/>
          <w:rFonts w:ascii="Times New Roman" w:eastAsia="Osaka" w:hAnsi="Times New Roman" w:cs="Times New Roman"/>
          <w:sz w:val="18"/>
          <w:szCs w:val="18"/>
          <w:rPrChange w:id="158" w:author="安志 翁" w:date="2019-10-20T11:21:00Z">
            <w:rPr>
              <w:del w:id="159" w:author="翁 安志" w:date="2019-10-19T16:59:00Z"/>
              <w:rFonts w:ascii="Times New Roman" w:eastAsia="Songti SC" w:hAnsi="Times New Roman" w:cs="Times New Roman"/>
              <w:sz w:val="18"/>
              <w:szCs w:val="18"/>
            </w:rPr>
          </w:rPrChange>
        </w:rPr>
      </w:pPr>
      <w:del w:id="160" w:author="翁 安志" w:date="2019-10-19T16:59:00Z">
        <w:r w:rsidRPr="00874B68" w:rsidDel="00F663A4">
          <w:rPr>
            <w:rFonts w:ascii="Times New Roman" w:eastAsia="Osaka" w:hAnsi="Times New Roman" w:cs="Times New Roman"/>
            <w:sz w:val="18"/>
            <w:szCs w:val="18"/>
            <w:rPrChange w:id="161" w:author="安志 翁" w:date="2019-10-20T11:21:00Z">
              <w:rPr>
                <w:rFonts w:ascii="Times New Roman" w:eastAsia="Songti SC" w:hAnsi="Times New Roman" w:cs="Times New Roman"/>
                <w:sz w:val="18"/>
                <w:szCs w:val="18"/>
              </w:rPr>
            </w:rPrChange>
          </w:rPr>
          <w:delText>s to evince:</w:delText>
        </w:r>
      </w:del>
    </w:p>
    <w:p w14:paraId="03477B4D" w14:textId="5AB5F81D" w:rsidR="003C38BB" w:rsidRPr="00874B68" w:rsidDel="00F663A4" w:rsidRDefault="00CD3A22">
      <w:pPr>
        <w:spacing w:line="240" w:lineRule="exact"/>
        <w:rPr>
          <w:del w:id="162" w:author="翁 安志" w:date="2019-10-19T16:59:00Z"/>
          <w:rFonts w:ascii="Times New Roman" w:eastAsia="Osaka" w:hAnsi="Times New Roman" w:cs="Times New Roman"/>
          <w:sz w:val="18"/>
          <w:szCs w:val="18"/>
          <w:rPrChange w:id="163" w:author="安志 翁" w:date="2019-10-20T11:21:00Z">
            <w:rPr>
              <w:del w:id="164" w:author="翁 安志" w:date="2019-10-19T16:59:00Z"/>
              <w:rFonts w:ascii="Times New Roman" w:eastAsia="Songti SC" w:hAnsi="Times New Roman" w:cs="Times New Roman"/>
              <w:sz w:val="18"/>
              <w:szCs w:val="18"/>
            </w:rPr>
          </w:rPrChange>
        </w:rPr>
      </w:pPr>
      <w:del w:id="165" w:author="翁 安志" w:date="2019-10-19T16:59:00Z">
        <w:r w:rsidRPr="00874B68" w:rsidDel="00F663A4">
          <w:rPr>
            <w:rFonts w:ascii="Times New Roman" w:eastAsia="Osaka" w:hAnsi="Times New Roman" w:cs="Times New Roman"/>
            <w:sz w:val="18"/>
            <w:szCs w:val="18"/>
            <w:rPrChange w:id="166" w:author="安志 翁" w:date="2019-10-20T11:21:00Z">
              <w:rPr>
                <w:rFonts w:ascii="Times New Roman" w:eastAsia="Songti SC" w:hAnsi="Times New Roman" w:cs="Times New Roman"/>
                <w:sz w:val="18"/>
                <w:szCs w:val="18"/>
              </w:rPr>
            </w:rPrChange>
          </w:rPr>
          <w:delText>“Is there a way for men to give birth?”</w:delText>
        </w:r>
      </w:del>
    </w:p>
    <w:p w14:paraId="6851F37D" w14:textId="17704E88" w:rsidR="003C38BB" w:rsidRPr="00874B68" w:rsidDel="00F663A4" w:rsidRDefault="00CD3A22">
      <w:pPr>
        <w:spacing w:line="240" w:lineRule="exact"/>
        <w:rPr>
          <w:del w:id="167" w:author="翁 安志" w:date="2019-10-19T16:59:00Z"/>
          <w:rFonts w:ascii="Times New Roman" w:eastAsia="Osaka" w:hAnsi="Times New Roman" w:cs="Times New Roman"/>
          <w:sz w:val="18"/>
          <w:szCs w:val="18"/>
          <w:rPrChange w:id="168" w:author="安志 翁" w:date="2019-10-20T11:21:00Z">
            <w:rPr>
              <w:del w:id="169" w:author="翁 安志" w:date="2019-10-19T16:59:00Z"/>
              <w:rFonts w:ascii="Times New Roman" w:eastAsia="Songti SC" w:hAnsi="Times New Roman" w:cs="Times New Roman"/>
              <w:sz w:val="18"/>
              <w:szCs w:val="18"/>
            </w:rPr>
          </w:rPrChange>
        </w:rPr>
      </w:pPr>
      <w:del w:id="170" w:author="翁 安志" w:date="2019-10-19T16:59:00Z">
        <w:r w:rsidRPr="00874B68" w:rsidDel="00F663A4">
          <w:rPr>
            <w:rFonts w:ascii="Times New Roman" w:eastAsia="Osaka" w:hAnsi="Times New Roman" w:cs="Times New Roman"/>
            <w:sz w:val="18"/>
            <w:szCs w:val="18"/>
            <w:rPrChange w:id="171" w:author="安志 翁" w:date="2019-10-20T11:21:00Z">
              <w:rPr>
                <w:rFonts w:ascii="Times New Roman" w:eastAsia="Songti SC" w:hAnsi="Times New Roman" w:cs="Times New Roman"/>
                <w:sz w:val="18"/>
                <w:szCs w:val="18"/>
              </w:rPr>
            </w:rPrChange>
          </w:rPr>
          <w:delText>“Is there a way to become invisible?”</w:delText>
        </w:r>
      </w:del>
    </w:p>
    <w:p w14:paraId="2AF6FD4C" w14:textId="682DCFF3" w:rsidR="003C38BB" w:rsidRPr="00874B68" w:rsidDel="00F663A4" w:rsidRDefault="00CD3A22">
      <w:pPr>
        <w:spacing w:line="240" w:lineRule="exact"/>
        <w:rPr>
          <w:del w:id="172" w:author="翁 安志" w:date="2019-10-19T16:59:00Z"/>
          <w:rFonts w:ascii="Times New Roman" w:eastAsia="Osaka" w:hAnsi="Times New Roman" w:cs="Times New Roman"/>
          <w:sz w:val="18"/>
          <w:szCs w:val="18"/>
          <w:rPrChange w:id="173" w:author="安志 翁" w:date="2019-10-20T11:21:00Z">
            <w:rPr>
              <w:del w:id="174" w:author="翁 安志" w:date="2019-10-19T16:59:00Z"/>
              <w:rFonts w:ascii="Times New Roman" w:eastAsia="Songti SC" w:hAnsi="Times New Roman" w:cs="Times New Roman"/>
              <w:sz w:val="18"/>
              <w:szCs w:val="18"/>
            </w:rPr>
          </w:rPrChange>
        </w:rPr>
      </w:pPr>
      <w:del w:id="175" w:author="翁 安志" w:date="2019-10-19T16:59:00Z">
        <w:r w:rsidRPr="00874B68" w:rsidDel="00F663A4">
          <w:rPr>
            <w:rFonts w:ascii="Times New Roman" w:eastAsia="Osaka" w:hAnsi="Times New Roman" w:cs="Times New Roman"/>
            <w:sz w:val="18"/>
            <w:szCs w:val="18"/>
            <w:rPrChange w:id="176" w:author="安志 翁" w:date="2019-10-20T11:21:00Z">
              <w:rPr>
                <w:rFonts w:ascii="Times New Roman" w:eastAsia="Songti SC" w:hAnsi="Times New Roman" w:cs="Times New Roman"/>
                <w:sz w:val="18"/>
                <w:szCs w:val="18"/>
              </w:rPr>
            </w:rPrChange>
          </w:rPr>
          <w:delText>“Is there a way to recreate dreams?”</w:delText>
        </w:r>
      </w:del>
    </w:p>
    <w:p w14:paraId="606012E4" w14:textId="408F8414" w:rsidR="003C38BB" w:rsidRPr="00874B68" w:rsidDel="00F663A4" w:rsidRDefault="003C38BB">
      <w:pPr>
        <w:spacing w:line="240" w:lineRule="exact"/>
        <w:rPr>
          <w:del w:id="177" w:author="翁 安志" w:date="2019-10-19T16:59:00Z"/>
          <w:rFonts w:ascii="Times New Roman" w:eastAsia="Osaka" w:hAnsi="Times New Roman" w:cs="Times New Roman"/>
          <w:sz w:val="18"/>
          <w:szCs w:val="18"/>
          <w:rPrChange w:id="178" w:author="安志 翁" w:date="2019-10-20T11:21:00Z">
            <w:rPr>
              <w:del w:id="179" w:author="翁 安志" w:date="2019-10-19T16:59:00Z"/>
              <w:rFonts w:ascii="Times New Roman" w:eastAsia="Songti SC" w:hAnsi="Times New Roman" w:cs="Times New Roman"/>
              <w:sz w:val="18"/>
              <w:szCs w:val="18"/>
            </w:rPr>
          </w:rPrChange>
        </w:rPr>
      </w:pPr>
    </w:p>
    <w:p w14:paraId="60C19D34" w14:textId="2BBD39AB" w:rsidR="003C38BB" w:rsidRPr="00874B68" w:rsidDel="006F69AB" w:rsidRDefault="00CD3A22">
      <w:pPr>
        <w:spacing w:line="240" w:lineRule="exact"/>
        <w:rPr>
          <w:ins w:id="180" w:author="sisleyzhou" w:date="2019-10-19T15:18:00Z"/>
          <w:del w:id="181" w:author="翁 安志" w:date="2019-10-19T17:22:00Z"/>
          <w:rFonts w:ascii="Times New Roman" w:eastAsia="Osaka" w:hAnsi="Times New Roman" w:cs="Times New Roman"/>
          <w:sz w:val="18"/>
          <w:szCs w:val="18"/>
          <w:rPrChange w:id="182" w:author="安志 翁" w:date="2019-10-20T11:21:00Z">
            <w:rPr>
              <w:ins w:id="183" w:author="sisleyzhou" w:date="2019-10-19T15:18:00Z"/>
              <w:del w:id="184" w:author="翁 安志" w:date="2019-10-19T17:22:00Z"/>
              <w:rFonts w:ascii="Times New Roman" w:eastAsia="Osaka" w:hAnsi="Times New Roman" w:cs="Times New Roman"/>
              <w:sz w:val="18"/>
              <w:szCs w:val="18"/>
            </w:rPr>
          </w:rPrChange>
        </w:rPr>
      </w:pPr>
      <w:ins w:id="185" w:author="sisleyzhou" w:date="2019-10-19T15:04:00Z">
        <w:del w:id="186" w:author="翁 安志" w:date="2019-10-19T16:59:00Z">
          <w:r w:rsidRPr="00874B68" w:rsidDel="00F663A4">
            <w:rPr>
              <w:rFonts w:ascii="Times New Roman" w:eastAsia="Osaka" w:hAnsi="Times New Roman" w:cs="Times New Roman"/>
              <w:sz w:val="18"/>
              <w:szCs w:val="18"/>
              <w:rPrChange w:id="187" w:author="安志 翁" w:date="2019-10-20T11:21:00Z">
                <w:rPr>
                  <w:rFonts w:ascii="Times New Roman" w:eastAsia="Osaka" w:hAnsi="Times New Roman" w:cs="Times New Roman"/>
                  <w:sz w:val="18"/>
                  <w:szCs w:val="18"/>
                </w:rPr>
              </w:rPrChange>
            </w:rPr>
            <w:delText xml:space="preserve">my curious mind met </w:delText>
          </w:r>
        </w:del>
      </w:ins>
      <w:ins w:id="188" w:author="sisleyzhou" w:date="2019-10-19T15:22:00Z">
        <w:del w:id="189" w:author="翁 安志" w:date="2019-10-19T17:22:00Z">
          <w:r w:rsidRPr="00874B68" w:rsidDel="006F69AB">
            <w:rPr>
              <w:rFonts w:ascii="Times New Roman" w:eastAsia="Osaka" w:hAnsi="Times New Roman" w:cs="Times New Roman"/>
              <w:sz w:val="18"/>
              <w:szCs w:val="18"/>
              <w:rPrChange w:id="190" w:author="安志 翁" w:date="2019-10-20T11:21:00Z">
                <w:rPr>
                  <w:rFonts w:ascii="Times New Roman" w:eastAsia="Osaka" w:hAnsi="Times New Roman" w:cs="Times New Roman"/>
                  <w:sz w:val="18"/>
                  <w:szCs w:val="18"/>
                </w:rPr>
              </w:rPrChange>
            </w:rPr>
            <w:delText>Pok</w:delText>
          </w:r>
        </w:del>
      </w:ins>
      <w:ins w:id="191" w:author="sisleyzhou" w:date="2019-10-19T15:23:00Z">
        <w:del w:id="192" w:author="翁 安志" w:date="2019-10-19T17:22:00Z">
          <w:r w:rsidRPr="00874B68" w:rsidDel="006F69AB">
            <w:rPr>
              <w:rFonts w:ascii="Times New Roman" w:eastAsia="Osaka" w:hAnsi="Times New Roman" w:cs="Times New Roman"/>
              <w:sz w:val="18"/>
              <w:szCs w:val="18"/>
              <w:rPrChange w:id="193" w:author="安志 翁" w:date="2019-10-20T11:21:00Z">
                <w:rPr>
                  <w:rFonts w:ascii="Times New Roman" w:eastAsia="Osaka" w:hAnsi="Times New Roman" w:cs="Times New Roman"/>
                  <w:sz w:val="18"/>
                  <w:szCs w:val="18"/>
                </w:rPr>
              </w:rPrChange>
            </w:rPr>
            <w:delText>emo</w:delText>
          </w:r>
        </w:del>
        <w:del w:id="194" w:author="翁 安志" w:date="2019-10-19T16:57:00Z">
          <w:r w:rsidRPr="00874B68" w:rsidDel="00F663A4">
            <w:rPr>
              <w:rFonts w:ascii="Times New Roman" w:eastAsia="Osaka" w:hAnsi="Times New Roman" w:cs="Times New Roman"/>
              <w:sz w:val="18"/>
              <w:szCs w:val="18"/>
              <w:rPrChange w:id="195" w:author="安志 翁" w:date="2019-10-20T11:21:00Z">
                <w:rPr>
                  <w:rFonts w:ascii="Times New Roman" w:eastAsia="Osaka" w:hAnsi="Times New Roman" w:cs="Times New Roman"/>
                  <w:sz w:val="18"/>
                  <w:szCs w:val="18"/>
                </w:rPr>
              </w:rPrChange>
            </w:rPr>
            <w:delText>m</w:delText>
          </w:r>
        </w:del>
        <w:del w:id="196" w:author="翁 安志" w:date="2019-10-19T17:22:00Z">
          <w:r w:rsidRPr="00874B68" w:rsidDel="006F69AB">
            <w:rPr>
              <w:rFonts w:ascii="Times New Roman" w:eastAsia="Osaka" w:hAnsi="Times New Roman" w:cs="Times New Roman"/>
              <w:sz w:val="18"/>
              <w:szCs w:val="18"/>
              <w:rPrChange w:id="197" w:author="安志 翁" w:date="2019-10-20T11:21:00Z">
                <w:rPr>
                  <w:rFonts w:ascii="Times New Roman" w:eastAsia="Osaka" w:hAnsi="Times New Roman" w:cs="Times New Roman"/>
                  <w:sz w:val="18"/>
                  <w:szCs w:val="18"/>
                </w:rPr>
              </w:rPrChange>
            </w:rPr>
            <w:delText xml:space="preserve"> Go (video game/technology)</w:delText>
          </w:r>
        </w:del>
      </w:ins>
      <w:ins w:id="198" w:author="sisleyzhou" w:date="2019-10-19T15:10:00Z">
        <w:del w:id="199" w:author="翁 安志" w:date="2019-10-19T17:22:00Z">
          <w:r w:rsidRPr="00874B68" w:rsidDel="006F69AB">
            <w:rPr>
              <w:rFonts w:ascii="Times New Roman" w:eastAsia="Osaka" w:hAnsi="Times New Roman" w:cs="Times New Roman"/>
              <w:sz w:val="18"/>
              <w:szCs w:val="18"/>
              <w:rPrChange w:id="200" w:author="安志 翁" w:date="2019-10-20T11:21:00Z">
                <w:rPr>
                  <w:rFonts w:ascii="Times New Roman" w:eastAsia="Osaka" w:hAnsi="Times New Roman" w:cs="Times New Roman"/>
                  <w:sz w:val="18"/>
                  <w:szCs w:val="18"/>
                </w:rPr>
              </w:rPrChange>
            </w:rPr>
            <w:delText xml:space="preserve">: </w:delText>
          </w:r>
          <w:r w:rsidRPr="00874B68" w:rsidDel="006F69AB">
            <w:rPr>
              <w:rFonts w:ascii="Times New Roman" w:eastAsia="Osaka" w:hAnsi="Times New Roman" w:cs="Times New Roman"/>
              <w:sz w:val="18"/>
              <w:szCs w:val="18"/>
              <w:rPrChange w:id="201" w:author="安志 翁" w:date="2019-10-20T11:21:00Z">
                <w:rPr/>
              </w:rPrChange>
            </w:rPr>
            <w:delText xml:space="preserve">Mars Rover-Curiosity (with technology) landed on Mars (an unknown area). </w:delText>
          </w:r>
        </w:del>
      </w:ins>
    </w:p>
    <w:p w14:paraId="7EB8AEB3" w14:textId="16283080" w:rsidR="003C38BB" w:rsidRPr="00874B68" w:rsidDel="006F69AB" w:rsidRDefault="00CD3A22">
      <w:pPr>
        <w:spacing w:line="240" w:lineRule="exact"/>
        <w:rPr>
          <w:ins w:id="202" w:author="sisleyzhou" w:date="2019-10-19T15:09:00Z"/>
          <w:del w:id="203" w:author="翁 安志" w:date="2019-10-19T17:22:00Z"/>
          <w:rFonts w:ascii="Times New Roman" w:eastAsia="Osaka" w:hAnsi="Times New Roman" w:cs="Times New Roman"/>
          <w:sz w:val="18"/>
          <w:szCs w:val="18"/>
          <w:rPrChange w:id="204" w:author="安志 翁" w:date="2019-10-20T11:21:00Z">
            <w:rPr>
              <w:ins w:id="205" w:author="sisleyzhou" w:date="2019-10-19T15:09:00Z"/>
              <w:del w:id="206" w:author="翁 安志" w:date="2019-10-19T17:22:00Z"/>
              <w:rFonts w:ascii="Times New Roman" w:eastAsia="Osaka" w:hAnsi="Times New Roman" w:cs="Times New Roman"/>
              <w:sz w:val="18"/>
              <w:szCs w:val="18"/>
            </w:rPr>
          </w:rPrChange>
        </w:rPr>
      </w:pPr>
      <w:ins w:id="207" w:author="sisleyzhou" w:date="2019-10-19T15:18:00Z">
        <w:del w:id="208" w:author="翁 安志" w:date="2019-10-19T17:22:00Z">
          <w:r w:rsidRPr="00874B68" w:rsidDel="006F69AB">
            <w:rPr>
              <w:rFonts w:ascii="Times New Roman" w:eastAsia="Osaka" w:hAnsi="Times New Roman" w:cs="Times New Roman"/>
              <w:sz w:val="18"/>
              <w:szCs w:val="18"/>
              <w:rPrChange w:id="209" w:author="安志 翁" w:date="2019-10-20T11:21:00Z">
                <w:rPr>
                  <w:rFonts w:ascii="Times New Roman" w:eastAsia="Osaka" w:hAnsi="Times New Roman" w:cs="Times New Roman"/>
                  <w:sz w:val="18"/>
                  <w:szCs w:val="18"/>
                </w:rPr>
              </w:rPrChange>
            </w:rPr>
            <w:delText xml:space="preserve">Curiosity guided me to explore the unknown; technology </w:delText>
          </w:r>
        </w:del>
      </w:ins>
      <w:ins w:id="210" w:author="sisleyzhou" w:date="2019-10-19T15:19:00Z">
        <w:del w:id="211" w:author="翁 安志" w:date="2019-10-19T17:22:00Z">
          <w:r w:rsidRPr="00874B68" w:rsidDel="006F69AB">
            <w:rPr>
              <w:rFonts w:ascii="Times New Roman" w:eastAsia="Osaka" w:hAnsi="Times New Roman" w:cs="Times New Roman"/>
              <w:sz w:val="18"/>
              <w:szCs w:val="18"/>
              <w:rPrChange w:id="212" w:author="安志 翁" w:date="2019-10-20T11:21:00Z">
                <w:rPr>
                  <w:rFonts w:ascii="Times New Roman" w:eastAsia="Osaka" w:hAnsi="Times New Roman" w:cs="Times New Roman"/>
                  <w:sz w:val="18"/>
                  <w:szCs w:val="18"/>
                </w:rPr>
              </w:rPrChange>
            </w:rPr>
            <w:delText>enables me to land on that unknown area</w:delText>
          </w:r>
        </w:del>
      </w:ins>
    </w:p>
    <w:p w14:paraId="0E130EED" w14:textId="3A34A74F" w:rsidR="003C38BB" w:rsidRPr="00874B68" w:rsidDel="007C0998" w:rsidRDefault="00CD3A22">
      <w:pPr>
        <w:spacing w:line="240" w:lineRule="exact"/>
        <w:rPr>
          <w:del w:id="213" w:author="翁 安志" w:date="2019-10-19T17:21:00Z"/>
          <w:rFonts w:ascii="Times New Roman" w:eastAsia="Osaka" w:hAnsi="Times New Roman" w:cs="Times New Roman"/>
          <w:sz w:val="18"/>
          <w:szCs w:val="18"/>
          <w:rPrChange w:id="214" w:author="安志 翁" w:date="2019-10-20T11:21:00Z">
            <w:rPr>
              <w:del w:id="215" w:author="翁 安志" w:date="2019-10-19T17:21:00Z"/>
              <w:rFonts w:ascii="Times New Roman" w:eastAsia="Osaka" w:hAnsi="Times New Roman" w:cs="Times New Roman"/>
              <w:sz w:val="18"/>
              <w:szCs w:val="18"/>
            </w:rPr>
          </w:rPrChange>
        </w:rPr>
      </w:pPr>
      <w:ins w:id="216" w:author="sisleyzhou" w:date="2019-10-19T14:04:00Z">
        <w:del w:id="217" w:author="翁 安志" w:date="2019-10-19T17:39:00Z">
          <w:r w:rsidRPr="00874B68" w:rsidDel="007C0998">
            <w:rPr>
              <w:rFonts w:ascii="Times New Roman" w:eastAsia="Osaka" w:hAnsi="Times New Roman" w:cs="Times New Roman"/>
              <w:sz w:val="18"/>
              <w:szCs w:val="18"/>
              <w:rPrChange w:id="218" w:author="安志 翁" w:date="2019-10-20T11:21:00Z">
                <w:rPr>
                  <w:rFonts w:ascii="Times New Roman" w:eastAsia="Osaka" w:hAnsi="Times New Roman" w:cs="Times New Roman"/>
                  <w:sz w:val="18"/>
                  <w:szCs w:val="18"/>
                </w:rPr>
              </w:rPrChange>
            </w:rPr>
            <w:delText>curiosity for me was like a thrilling beacon towar</w:delText>
          </w:r>
        </w:del>
      </w:ins>
      <w:ins w:id="219" w:author="sisleyzhou" w:date="2019-10-19T14:05:00Z">
        <w:del w:id="220" w:author="翁 安志" w:date="2019-10-19T17:39:00Z">
          <w:r w:rsidRPr="00874B68" w:rsidDel="007C0998">
            <w:rPr>
              <w:rFonts w:ascii="Times New Roman" w:eastAsia="Osaka" w:hAnsi="Times New Roman" w:cs="Times New Roman"/>
              <w:sz w:val="18"/>
              <w:szCs w:val="18"/>
              <w:rPrChange w:id="221" w:author="安志 翁" w:date="2019-10-20T11:21:00Z">
                <w:rPr>
                  <w:rFonts w:ascii="Times New Roman" w:eastAsia="Osaka" w:hAnsi="Times New Roman" w:cs="Times New Roman"/>
                  <w:sz w:val="18"/>
                  <w:szCs w:val="18"/>
                </w:rPr>
              </w:rPrChange>
            </w:rPr>
            <w:delText>ds what I might soon discover</w:delText>
          </w:r>
        </w:del>
      </w:ins>
      <w:ins w:id="222" w:author="sisleyzhou" w:date="2019-10-19T11:33:00Z">
        <w:del w:id="223" w:author="翁 安志" w:date="2019-10-19T17:39:00Z">
          <w:r w:rsidRPr="00874B68" w:rsidDel="007C0998">
            <w:rPr>
              <w:rFonts w:ascii="Times New Roman" w:eastAsia="Osaka" w:hAnsi="Times New Roman" w:cs="Times New Roman"/>
              <w:sz w:val="18"/>
              <w:szCs w:val="18"/>
              <w:rPrChange w:id="224" w:author="安志 翁" w:date="2019-10-20T11:21:00Z">
                <w:rPr>
                  <w:rFonts w:ascii="Times New Roman" w:eastAsia="Osaka" w:hAnsi="Times New Roman" w:cs="Times New Roman"/>
                  <w:sz w:val="18"/>
                  <w:szCs w:val="18"/>
                </w:rPr>
              </w:rPrChange>
            </w:rPr>
            <w:delText xml:space="preserve">. </w:delText>
          </w:r>
        </w:del>
      </w:ins>
      <w:ins w:id="225" w:author="sisleyzhou" w:date="2019-10-19T15:10:00Z">
        <w:del w:id="226" w:author="翁 安志" w:date="2019-10-19T17:39:00Z">
          <w:r w:rsidRPr="00874B68" w:rsidDel="007C0998">
            <w:rPr>
              <w:rFonts w:ascii="Times New Roman" w:eastAsia="Osaka" w:hAnsi="Times New Roman" w:cs="Times New Roman"/>
              <w:sz w:val="18"/>
              <w:szCs w:val="18"/>
              <w:rPrChange w:id="227" w:author="安志 翁" w:date="2019-10-20T11:21:00Z">
                <w:rPr>
                  <w:rFonts w:ascii="Times New Roman" w:eastAsia="Osaka" w:hAnsi="Times New Roman" w:cs="Times New Roman"/>
                  <w:sz w:val="18"/>
                  <w:szCs w:val="18"/>
                </w:rPr>
              </w:rPrChange>
            </w:rPr>
            <w:delText>One day, I first played a game Po</w:delText>
          </w:r>
        </w:del>
      </w:ins>
      <w:ins w:id="228" w:author="sisleyzhou" w:date="2019-10-19T15:11:00Z">
        <w:del w:id="229" w:author="翁 安志" w:date="2019-10-19T17:39:00Z">
          <w:r w:rsidRPr="00874B68" w:rsidDel="007C0998">
            <w:rPr>
              <w:rFonts w:ascii="Times New Roman" w:eastAsia="Osaka" w:hAnsi="Times New Roman" w:cs="Times New Roman"/>
              <w:sz w:val="18"/>
              <w:szCs w:val="18"/>
              <w:rPrChange w:id="230" w:author="安志 翁" w:date="2019-10-20T11:21:00Z">
                <w:rPr>
                  <w:rFonts w:ascii="Times New Roman" w:eastAsia="Osaka" w:hAnsi="Times New Roman" w:cs="Times New Roman"/>
                  <w:sz w:val="18"/>
                  <w:szCs w:val="18"/>
                </w:rPr>
              </w:rPrChange>
            </w:rPr>
            <w:delText>kemon Go......</w:delText>
          </w:r>
        </w:del>
      </w:ins>
    </w:p>
    <w:p w14:paraId="110348F6" w14:textId="4612AEE1" w:rsidR="007C0998" w:rsidRPr="00874B68" w:rsidRDefault="007C0998">
      <w:pPr>
        <w:spacing w:line="240" w:lineRule="exact"/>
        <w:rPr>
          <w:ins w:id="231" w:author="翁 安志" w:date="2019-10-19T17:39:00Z"/>
          <w:rFonts w:ascii="Times New Roman" w:hAnsi="Times New Roman" w:cs="Times New Roman"/>
          <w:sz w:val="18"/>
          <w:szCs w:val="18"/>
          <w:rPrChange w:id="232" w:author="安志 翁" w:date="2019-10-20T11:21:00Z">
            <w:rPr>
              <w:ins w:id="233" w:author="翁 安志" w:date="2019-10-19T17:39:00Z"/>
              <w:rFonts w:ascii="Times New Roman" w:hAnsi="Times New Roman" w:cs="Times New Roman"/>
              <w:sz w:val="18"/>
              <w:szCs w:val="18"/>
            </w:rPr>
          </w:rPrChange>
        </w:rPr>
      </w:pPr>
    </w:p>
    <w:p w14:paraId="55CBB957" w14:textId="77777777" w:rsidR="007C0998" w:rsidRPr="00874B68" w:rsidRDefault="007C0998">
      <w:pPr>
        <w:spacing w:line="240" w:lineRule="exact"/>
        <w:rPr>
          <w:ins w:id="234" w:author="翁 安志" w:date="2019-10-19T17:39:00Z"/>
          <w:rFonts w:ascii="Times New Roman" w:hAnsi="Times New Roman" w:cs="Times New Roman"/>
          <w:sz w:val="18"/>
          <w:szCs w:val="18"/>
          <w:rPrChange w:id="235" w:author="安志 翁" w:date="2019-10-20T11:21:00Z">
            <w:rPr>
              <w:ins w:id="236" w:author="翁 安志" w:date="2019-10-19T17:39:00Z"/>
              <w:rFonts w:ascii="Times New Roman" w:eastAsia="Osaka" w:hAnsi="Times New Roman" w:cs="Times New Roman"/>
              <w:sz w:val="18"/>
              <w:szCs w:val="18"/>
            </w:rPr>
          </w:rPrChange>
        </w:rPr>
      </w:pPr>
    </w:p>
    <w:p w14:paraId="4BFB8CAF" w14:textId="2F7D6FF0" w:rsidR="00301B15" w:rsidRPr="00874B68" w:rsidRDefault="00FC3CE4" w:rsidP="006F69AB">
      <w:pPr>
        <w:spacing w:line="240" w:lineRule="exact"/>
        <w:rPr>
          <w:ins w:id="237" w:author="翁 安志" w:date="2019-10-19T17:57:00Z"/>
          <w:rFonts w:ascii="Times New Roman" w:eastAsia="Osaka" w:hAnsi="Times New Roman" w:cs="Times New Roman"/>
          <w:sz w:val="18"/>
          <w:szCs w:val="18"/>
          <w:rPrChange w:id="238" w:author="安志 翁" w:date="2019-10-20T11:21:00Z">
            <w:rPr>
              <w:ins w:id="239" w:author="翁 安志" w:date="2019-10-19T17:57:00Z"/>
              <w:rFonts w:ascii="Times New Roman" w:hAnsi="Times New Roman" w:cs="Times New Roman"/>
              <w:sz w:val="18"/>
              <w:szCs w:val="18"/>
            </w:rPr>
          </w:rPrChange>
        </w:rPr>
      </w:pPr>
      <w:ins w:id="240" w:author="安志 翁" w:date="2019-10-20T11:34:00Z">
        <w:r>
          <w:rPr>
            <w:rFonts w:ascii="Times New Roman" w:eastAsia="Osaka" w:hAnsi="Times New Roman" w:cs="Times New Roman"/>
            <w:sz w:val="18"/>
            <w:szCs w:val="18"/>
          </w:rPr>
          <w:t xml:space="preserve">In the game, </w:t>
        </w:r>
      </w:ins>
      <w:del w:id="241" w:author="翁 安志" w:date="2019-10-19T17:39:00Z">
        <w:r w:rsidR="00CD3A22" w:rsidRPr="00874B68" w:rsidDel="007C0998">
          <w:rPr>
            <w:rFonts w:ascii="Times New Roman" w:eastAsia="Osaka" w:hAnsi="Times New Roman" w:cs="Times New Roman"/>
            <w:sz w:val="18"/>
            <w:szCs w:val="18"/>
            <w:rPrChange w:id="242" w:author="安志 翁" w:date="2019-10-20T11:21:00Z">
              <w:rPr>
                <w:rFonts w:ascii="Times New Roman" w:eastAsia="Songti SC" w:hAnsi="Times New Roman" w:cs="Times New Roman"/>
                <w:sz w:val="18"/>
                <w:szCs w:val="18"/>
              </w:rPr>
            </w:rPrChange>
          </w:rPr>
          <w:delText>My curiosity has shifted toward technology when I played a game called Pokémon where I thought a coincidence as one of its features, and since I got an idea of making a weather synchronizing system between the real world and the game from that,</w:delText>
        </w:r>
        <w:commentRangeStart w:id="243"/>
        <w:r w:rsidR="00CD3A22" w:rsidRPr="00874B68" w:rsidDel="007C0998">
          <w:rPr>
            <w:rFonts w:ascii="Times New Roman" w:eastAsia="Osaka" w:hAnsi="Times New Roman" w:cs="Times New Roman"/>
            <w:sz w:val="18"/>
            <w:szCs w:val="18"/>
            <w:rPrChange w:id="244" w:author="安志 翁" w:date="2019-10-20T11:21:00Z">
              <w:rPr>
                <w:rFonts w:ascii="Times New Roman" w:eastAsia="Songti SC" w:hAnsi="Times New Roman" w:cs="Times New Roman"/>
                <w:sz w:val="18"/>
                <w:szCs w:val="18"/>
              </w:rPr>
            </w:rPrChange>
          </w:rPr>
          <w:delText xml:space="preserve"> I found myself becoming more curious upon technology related beings.</w:delText>
        </w:r>
        <w:commentRangeEnd w:id="243"/>
        <w:r w:rsidR="00CD3A22" w:rsidRPr="00874B68" w:rsidDel="007C0998">
          <w:rPr>
            <w:rFonts w:ascii="Times New Roman" w:hAnsi="Times New Roman" w:cs="Times New Roman"/>
            <w:rPrChange w:id="245" w:author="安志 翁" w:date="2019-10-20T11:21:00Z">
              <w:rPr/>
            </w:rPrChange>
          </w:rPr>
          <w:commentReference w:id="243"/>
        </w:r>
        <w:r w:rsidR="00CD3A22" w:rsidRPr="00874B68" w:rsidDel="007C0998">
          <w:rPr>
            <w:rFonts w:ascii="Times New Roman" w:eastAsia="Osaka" w:hAnsi="Times New Roman" w:cs="Times New Roman"/>
            <w:sz w:val="18"/>
            <w:szCs w:val="18"/>
            <w:rPrChange w:id="246" w:author="安志 翁" w:date="2019-10-20T11:21:00Z">
              <w:rPr>
                <w:rFonts w:ascii="Times New Roman" w:eastAsia="Songti SC" w:hAnsi="Times New Roman" w:cs="Times New Roman"/>
                <w:sz w:val="18"/>
                <w:szCs w:val="18"/>
              </w:rPr>
            </w:rPrChange>
          </w:rPr>
          <w:delText xml:space="preserve"> </w:delText>
        </w:r>
      </w:del>
      <w:del w:id="247" w:author="翁 安志" w:date="2019-10-19T17:49:00Z">
        <w:r w:rsidR="00CD3A22" w:rsidRPr="00874B68" w:rsidDel="00A700E9">
          <w:rPr>
            <w:rFonts w:ascii="Times New Roman" w:eastAsia="Osaka" w:hAnsi="Times New Roman" w:cs="Times New Roman"/>
            <w:sz w:val="18"/>
            <w:szCs w:val="18"/>
            <w:rPrChange w:id="248" w:author="安志 翁" w:date="2019-10-20T11:21:00Z">
              <w:rPr>
                <w:rFonts w:ascii="Times New Roman" w:eastAsia="Songti SC" w:hAnsi="Times New Roman" w:cs="Times New Roman"/>
                <w:sz w:val="18"/>
                <w:szCs w:val="18"/>
              </w:rPr>
            </w:rPrChange>
          </w:rPr>
          <w:delText xml:space="preserve">As I grow older and learn computer science from the internet, </w:delText>
        </w:r>
      </w:del>
      <w:del w:id="249" w:author="翁 安志" w:date="2019-10-19T17:45:00Z">
        <w:r w:rsidR="00CD3A22" w:rsidRPr="00874B68" w:rsidDel="006B44B6">
          <w:rPr>
            <w:rFonts w:ascii="Times New Roman" w:eastAsia="Osaka" w:hAnsi="Times New Roman" w:cs="Times New Roman"/>
            <w:sz w:val="18"/>
            <w:szCs w:val="18"/>
            <w:rPrChange w:id="250" w:author="安志 翁" w:date="2019-10-20T11:21:00Z">
              <w:rPr>
                <w:rFonts w:ascii="Times New Roman" w:eastAsia="Songti SC" w:hAnsi="Times New Roman" w:cs="Times New Roman"/>
                <w:sz w:val="18"/>
                <w:szCs w:val="18"/>
              </w:rPr>
            </w:rPrChange>
          </w:rPr>
          <w:delText>I tried to make my ideas from curiosity come true</w:delText>
        </w:r>
      </w:del>
      <w:del w:id="251" w:author="翁 安志" w:date="2019-10-19T17:49:00Z">
        <w:r w:rsidR="00CD3A22" w:rsidRPr="00874B68" w:rsidDel="00A700E9">
          <w:rPr>
            <w:rFonts w:ascii="Times New Roman" w:eastAsia="Osaka" w:hAnsi="Times New Roman" w:cs="Times New Roman"/>
            <w:sz w:val="18"/>
            <w:szCs w:val="18"/>
            <w:rPrChange w:id="252" w:author="安志 翁" w:date="2019-10-20T11:21:00Z">
              <w:rPr>
                <w:rFonts w:ascii="Times New Roman" w:eastAsia="Songti SC" w:hAnsi="Times New Roman" w:cs="Times New Roman"/>
                <w:sz w:val="18"/>
                <w:szCs w:val="18"/>
              </w:rPr>
            </w:rPrChange>
          </w:rPr>
          <w:delText>.</w:delText>
        </w:r>
      </w:del>
      <w:ins w:id="253" w:author="安志 翁" w:date="2019-10-20T11:34:00Z">
        <w:r>
          <w:rPr>
            <w:rFonts w:ascii="Times New Roman" w:eastAsia="Osaka" w:hAnsi="Times New Roman" w:cs="Times New Roman"/>
            <w:sz w:val="18"/>
            <w:szCs w:val="18"/>
          </w:rPr>
          <w:t>t</w:t>
        </w:r>
      </w:ins>
      <w:ins w:id="254" w:author="翁 安志" w:date="2019-10-19T18:24:00Z">
        <w:del w:id="255" w:author="安志 翁" w:date="2019-10-20T11:34:00Z">
          <w:r w:rsidR="007C0368" w:rsidRPr="00874B68" w:rsidDel="00FC3CE4">
            <w:rPr>
              <w:rFonts w:ascii="Times New Roman" w:eastAsia="Osaka" w:hAnsi="Times New Roman" w:cs="Times New Roman"/>
              <w:sz w:val="18"/>
              <w:szCs w:val="18"/>
              <w:rPrChange w:id="256" w:author="安志 翁" w:date="2019-10-20T11:21:00Z">
                <w:rPr>
                  <w:rFonts w:ascii="Times New Roman" w:eastAsia="Osaka" w:hAnsi="Times New Roman" w:cs="Times New Roman"/>
                  <w:sz w:val="18"/>
                  <w:szCs w:val="18"/>
                </w:rPr>
              </w:rPrChange>
            </w:rPr>
            <w:delText>T</w:delText>
          </w:r>
        </w:del>
        <w:r w:rsidR="007C0368" w:rsidRPr="00874B68">
          <w:rPr>
            <w:rFonts w:ascii="Times New Roman" w:eastAsia="Osaka" w:hAnsi="Times New Roman" w:cs="Times New Roman"/>
            <w:sz w:val="18"/>
            <w:szCs w:val="18"/>
            <w:rPrChange w:id="257" w:author="安志 翁" w:date="2019-10-20T11:21:00Z">
              <w:rPr>
                <w:rFonts w:ascii="Times New Roman" w:eastAsia="Osaka" w:hAnsi="Times New Roman" w:cs="Times New Roman"/>
                <w:sz w:val="18"/>
                <w:szCs w:val="18"/>
              </w:rPr>
            </w:rPrChange>
          </w:rPr>
          <w:t xml:space="preserve">he </w:t>
        </w:r>
      </w:ins>
      <w:ins w:id="258" w:author="翁 安志" w:date="2019-10-19T18:32:00Z">
        <w:r w:rsidR="00475117" w:rsidRPr="00874B68">
          <w:rPr>
            <w:rFonts w:ascii="Times New Roman" w:eastAsia="Osaka" w:hAnsi="Times New Roman" w:cs="Times New Roman"/>
            <w:sz w:val="18"/>
            <w:szCs w:val="18"/>
            <w:rPrChange w:id="259" w:author="安志 翁" w:date="2019-10-20T11:21:00Z">
              <w:rPr>
                <w:rFonts w:ascii="Times New Roman" w:eastAsia="Osaka" w:hAnsi="Times New Roman" w:cs="Times New Roman"/>
                <w:sz w:val="18"/>
                <w:szCs w:val="18"/>
              </w:rPr>
            </w:rPrChange>
          </w:rPr>
          <w:t>Pokémon</w:t>
        </w:r>
      </w:ins>
      <w:ins w:id="260" w:author="翁 安志" w:date="2019-10-19T18:25:00Z">
        <w:r w:rsidR="007C0368" w:rsidRPr="00874B68">
          <w:rPr>
            <w:rFonts w:ascii="Times New Roman" w:eastAsia="Osaka" w:hAnsi="Times New Roman" w:cs="Times New Roman"/>
            <w:sz w:val="18"/>
            <w:szCs w:val="18"/>
            <w:rPrChange w:id="261" w:author="安志 翁" w:date="2019-10-20T11:21:00Z">
              <w:rPr>
                <w:rFonts w:ascii="Times New Roman" w:eastAsia="Osaka" w:hAnsi="Times New Roman" w:cs="Times New Roman"/>
                <w:sz w:val="18"/>
                <w:szCs w:val="18"/>
              </w:rPr>
            </w:rPrChange>
          </w:rPr>
          <w:t xml:space="preserve"> trainers</w:t>
        </w:r>
      </w:ins>
      <w:ins w:id="262" w:author="翁 安志" w:date="2019-10-19T18:26:00Z">
        <w:r w:rsidR="007C0368" w:rsidRPr="00874B68">
          <w:rPr>
            <w:rFonts w:ascii="Times New Roman" w:eastAsia="Osaka" w:hAnsi="Times New Roman" w:cs="Times New Roman"/>
            <w:sz w:val="18"/>
            <w:szCs w:val="18"/>
            <w:rPrChange w:id="263" w:author="安志 翁" w:date="2019-10-20T11:21:00Z">
              <w:rPr>
                <w:rFonts w:ascii="Times New Roman" w:eastAsia="Osaka" w:hAnsi="Times New Roman" w:cs="Times New Roman"/>
                <w:sz w:val="18"/>
                <w:szCs w:val="18"/>
              </w:rPr>
            </w:rPrChange>
          </w:rPr>
          <w:t xml:space="preserve"> always have their </w:t>
        </w:r>
      </w:ins>
      <w:ins w:id="264" w:author="翁 安志" w:date="2019-10-19T18:32:00Z">
        <w:r w:rsidR="00475117" w:rsidRPr="00874B68">
          <w:rPr>
            <w:rFonts w:ascii="Times New Roman" w:eastAsia="Osaka" w:hAnsi="Times New Roman" w:cs="Times New Roman"/>
            <w:sz w:val="18"/>
            <w:szCs w:val="18"/>
            <w:rPrChange w:id="265" w:author="安志 翁" w:date="2019-10-20T11:21:00Z">
              <w:rPr>
                <w:rFonts w:ascii="Times New Roman" w:eastAsia="Osaka" w:hAnsi="Times New Roman" w:cs="Times New Roman"/>
                <w:sz w:val="18"/>
                <w:szCs w:val="18"/>
              </w:rPr>
            </w:rPrChange>
          </w:rPr>
          <w:t>Pokémons</w:t>
        </w:r>
      </w:ins>
      <w:ins w:id="266" w:author="翁 安志" w:date="2019-10-19T18:26:00Z">
        <w:del w:id="267" w:author="安志 翁" w:date="2019-10-20T11:34:00Z">
          <w:r w:rsidR="007C0368" w:rsidRPr="00874B68" w:rsidDel="00DF3DC6">
            <w:rPr>
              <w:rFonts w:ascii="Times New Roman" w:eastAsia="Osaka" w:hAnsi="Times New Roman" w:cs="Times New Roman"/>
              <w:sz w:val="18"/>
              <w:szCs w:val="18"/>
              <w:rPrChange w:id="268" w:author="安志 翁" w:date="2019-10-20T11:21:00Z">
                <w:rPr>
                  <w:rFonts w:ascii="Times New Roman" w:eastAsia="Osaka" w:hAnsi="Times New Roman" w:cs="Times New Roman"/>
                  <w:sz w:val="18"/>
                  <w:szCs w:val="18"/>
                </w:rPr>
              </w:rPrChange>
            </w:rPr>
            <w:delText xml:space="preserve"> accompanying them, these </w:delText>
          </w:r>
        </w:del>
      </w:ins>
      <w:ins w:id="269" w:author="翁 安志" w:date="2019-10-19T18:27:00Z">
        <w:del w:id="270" w:author="安志 翁" w:date="2019-10-20T11:34:00Z">
          <w:r w:rsidR="007C0368" w:rsidRPr="00874B68" w:rsidDel="00DF3DC6">
            <w:rPr>
              <w:rFonts w:ascii="Times New Roman" w:eastAsia="Osaka" w:hAnsi="Times New Roman" w:cs="Times New Roman"/>
              <w:sz w:val="18"/>
              <w:szCs w:val="18"/>
              <w:rPrChange w:id="271" w:author="安志 翁" w:date="2019-10-20T11:21:00Z">
                <w:rPr>
                  <w:rFonts w:ascii="Times New Roman" w:eastAsia="Osaka" w:hAnsi="Times New Roman" w:cs="Times New Roman"/>
                  <w:sz w:val="18"/>
                  <w:szCs w:val="18"/>
                </w:rPr>
              </w:rPrChange>
            </w:rPr>
            <w:delText xml:space="preserve">powerful </w:delText>
          </w:r>
        </w:del>
      </w:ins>
      <w:ins w:id="272" w:author="翁 安志" w:date="2019-10-19T18:32:00Z">
        <w:del w:id="273" w:author="安志 翁" w:date="2019-10-20T11:34:00Z">
          <w:r w:rsidR="00475117" w:rsidRPr="00874B68" w:rsidDel="00DF3DC6">
            <w:rPr>
              <w:rFonts w:ascii="Times New Roman" w:eastAsia="Osaka" w:hAnsi="Times New Roman" w:cs="Times New Roman"/>
              <w:sz w:val="18"/>
              <w:szCs w:val="18"/>
              <w:rPrChange w:id="274" w:author="安志 翁" w:date="2019-10-20T11:21:00Z">
                <w:rPr>
                  <w:rFonts w:ascii="Times New Roman" w:eastAsia="Osaka" w:hAnsi="Times New Roman" w:cs="Times New Roman"/>
                  <w:sz w:val="18"/>
                  <w:szCs w:val="18"/>
                </w:rPr>
              </w:rPrChange>
            </w:rPr>
            <w:delText>Pokémon</w:delText>
          </w:r>
        </w:del>
      </w:ins>
      <w:ins w:id="275" w:author="安志 翁" w:date="2019-10-20T11:34:00Z">
        <w:r w:rsidR="00DF3DC6">
          <w:rPr>
            <w:rFonts w:ascii="Times New Roman" w:eastAsia="Osaka" w:hAnsi="Times New Roman" w:cs="Times New Roman"/>
            <w:sz w:val="18"/>
            <w:szCs w:val="18"/>
          </w:rPr>
          <w:t xml:space="preserve"> </w:t>
        </w:r>
      </w:ins>
      <w:ins w:id="276" w:author="翁 安志" w:date="2019-10-19T18:27:00Z">
        <w:del w:id="277" w:author="安志 翁" w:date="2019-10-20T11:34:00Z">
          <w:r w:rsidR="007C0368" w:rsidRPr="00874B68" w:rsidDel="00121C5D">
            <w:rPr>
              <w:rFonts w:ascii="Times New Roman" w:eastAsia="Osaka" w:hAnsi="Times New Roman" w:cs="Times New Roman"/>
              <w:sz w:val="18"/>
              <w:szCs w:val="18"/>
              <w:rPrChange w:id="278" w:author="安志 翁" w:date="2019-10-20T11:21:00Z">
                <w:rPr>
                  <w:rFonts w:ascii="Times New Roman" w:eastAsia="Osaka" w:hAnsi="Times New Roman" w:cs="Times New Roman"/>
                  <w:sz w:val="18"/>
                  <w:szCs w:val="18"/>
                </w:rPr>
              </w:rPrChange>
            </w:rPr>
            <w:delText xml:space="preserve"> </w:delText>
          </w:r>
        </w:del>
        <w:del w:id="279" w:author="安志 翁" w:date="2019-10-20T11:24:00Z">
          <w:r w:rsidR="007C0368" w:rsidRPr="00874B68" w:rsidDel="004D6F3D">
            <w:rPr>
              <w:rFonts w:ascii="Times New Roman" w:eastAsia="Osaka" w:hAnsi="Times New Roman" w:cs="Times New Roman"/>
              <w:sz w:val="18"/>
              <w:szCs w:val="18"/>
              <w:rPrChange w:id="280" w:author="安志 翁" w:date="2019-10-20T11:21:00Z">
                <w:rPr>
                  <w:rFonts w:ascii="Times New Roman" w:eastAsia="Osaka" w:hAnsi="Times New Roman" w:cs="Times New Roman"/>
                  <w:sz w:val="18"/>
                  <w:szCs w:val="18"/>
                </w:rPr>
              </w:rPrChange>
            </w:rPr>
            <w:delText xml:space="preserve">always </w:delText>
          </w:r>
        </w:del>
        <w:r w:rsidR="007C0368" w:rsidRPr="00874B68">
          <w:rPr>
            <w:rFonts w:ascii="Times New Roman" w:eastAsia="Osaka" w:hAnsi="Times New Roman" w:cs="Times New Roman"/>
            <w:sz w:val="18"/>
            <w:szCs w:val="18"/>
            <w:rPrChange w:id="281" w:author="安志 翁" w:date="2019-10-20T11:21:00Z">
              <w:rPr>
                <w:rFonts w:ascii="Times New Roman" w:eastAsia="Osaka" w:hAnsi="Times New Roman" w:cs="Times New Roman"/>
                <w:sz w:val="18"/>
                <w:szCs w:val="18"/>
              </w:rPr>
            </w:rPrChange>
          </w:rPr>
          <w:t>help</w:t>
        </w:r>
      </w:ins>
      <w:ins w:id="282" w:author="安志 翁" w:date="2019-10-20T11:34:00Z">
        <w:r w:rsidR="00DF3DC6">
          <w:rPr>
            <w:rFonts w:ascii="Times New Roman" w:eastAsia="Osaka" w:hAnsi="Times New Roman" w:cs="Times New Roman"/>
            <w:sz w:val="18"/>
            <w:szCs w:val="18"/>
          </w:rPr>
          <w:t>ing</w:t>
        </w:r>
      </w:ins>
      <w:ins w:id="283" w:author="翁 安志" w:date="2019-10-19T18:27:00Z">
        <w:del w:id="284" w:author="安志 翁" w:date="2019-10-20T11:34:00Z">
          <w:r w:rsidR="007C0368" w:rsidRPr="00874B68" w:rsidDel="00D97F76">
            <w:rPr>
              <w:rFonts w:ascii="Times New Roman" w:eastAsia="Osaka" w:hAnsi="Times New Roman" w:cs="Times New Roman"/>
              <w:sz w:val="18"/>
              <w:szCs w:val="18"/>
              <w:rPrChange w:id="285" w:author="安志 翁" w:date="2019-10-20T11:21:00Z">
                <w:rPr>
                  <w:rFonts w:ascii="Times New Roman" w:eastAsia="Osaka" w:hAnsi="Times New Roman" w:cs="Times New Roman"/>
                  <w:sz w:val="18"/>
                  <w:szCs w:val="18"/>
                </w:rPr>
              </w:rPrChange>
            </w:rPr>
            <w:delText xml:space="preserve"> the</w:delText>
          </w:r>
        </w:del>
        <w:r w:rsidR="007C0368" w:rsidRPr="00874B68">
          <w:rPr>
            <w:rFonts w:ascii="Times New Roman" w:eastAsia="Osaka" w:hAnsi="Times New Roman" w:cs="Times New Roman"/>
            <w:sz w:val="18"/>
            <w:szCs w:val="18"/>
            <w:rPrChange w:id="286" w:author="安志 翁" w:date="2019-10-20T11:21:00Z">
              <w:rPr>
                <w:rFonts w:ascii="Times New Roman" w:eastAsia="Osaka" w:hAnsi="Times New Roman" w:cs="Times New Roman"/>
                <w:sz w:val="18"/>
                <w:szCs w:val="18"/>
              </w:rPr>
            </w:rPrChange>
          </w:rPr>
          <w:t xml:space="preserve"> t</w:t>
        </w:r>
      </w:ins>
      <w:ins w:id="287" w:author="安志 翁" w:date="2019-10-20T11:34:00Z">
        <w:r w:rsidR="00A11974">
          <w:rPr>
            <w:rFonts w:ascii="Times New Roman" w:eastAsia="Osaka" w:hAnsi="Times New Roman" w:cs="Times New Roman"/>
            <w:sz w:val="18"/>
            <w:szCs w:val="18"/>
          </w:rPr>
          <w:t>hem to</w:t>
        </w:r>
      </w:ins>
      <w:ins w:id="288" w:author="翁 安志" w:date="2019-10-19T18:27:00Z">
        <w:del w:id="289" w:author="安志 翁" w:date="2019-10-20T11:34:00Z">
          <w:r w:rsidR="007C0368" w:rsidRPr="00874B68" w:rsidDel="00A11974">
            <w:rPr>
              <w:rFonts w:ascii="Times New Roman" w:eastAsia="Osaka" w:hAnsi="Times New Roman" w:cs="Times New Roman"/>
              <w:sz w:val="18"/>
              <w:szCs w:val="18"/>
              <w:rPrChange w:id="290" w:author="安志 翁" w:date="2019-10-20T11:21:00Z">
                <w:rPr>
                  <w:rFonts w:ascii="Times New Roman" w:eastAsia="Osaka" w:hAnsi="Times New Roman" w:cs="Times New Roman"/>
                  <w:sz w:val="18"/>
                  <w:szCs w:val="18"/>
                </w:rPr>
              </w:rPrChange>
            </w:rPr>
            <w:delText>rainers</w:delText>
          </w:r>
        </w:del>
        <w:r w:rsidR="007C0368" w:rsidRPr="00874B68">
          <w:rPr>
            <w:rFonts w:ascii="Times New Roman" w:eastAsia="Osaka" w:hAnsi="Times New Roman" w:cs="Times New Roman"/>
            <w:sz w:val="18"/>
            <w:szCs w:val="18"/>
            <w:rPrChange w:id="291" w:author="安志 翁" w:date="2019-10-20T11:21:00Z">
              <w:rPr>
                <w:rFonts w:ascii="Times New Roman" w:eastAsia="Osaka" w:hAnsi="Times New Roman" w:cs="Times New Roman"/>
                <w:sz w:val="18"/>
                <w:szCs w:val="18"/>
              </w:rPr>
            </w:rPrChange>
          </w:rPr>
          <w:t xml:space="preserve"> </w:t>
        </w:r>
        <w:del w:id="292" w:author="安志 翁" w:date="2019-10-20T11:24:00Z">
          <w:r w:rsidR="007C0368" w:rsidRPr="00874B68" w:rsidDel="004D6F3D">
            <w:rPr>
              <w:rFonts w:ascii="Times New Roman" w:eastAsia="Osaka" w:hAnsi="Times New Roman" w:cs="Times New Roman"/>
              <w:sz w:val="18"/>
              <w:szCs w:val="18"/>
              <w:rPrChange w:id="293" w:author="安志 翁" w:date="2019-10-20T11:21:00Z">
                <w:rPr>
                  <w:rFonts w:ascii="Times New Roman" w:eastAsia="Osaka" w:hAnsi="Times New Roman" w:cs="Times New Roman"/>
                  <w:sz w:val="18"/>
                  <w:szCs w:val="18"/>
                </w:rPr>
              </w:rPrChange>
            </w:rPr>
            <w:delText>to help the others and win respects</w:delText>
          </w:r>
        </w:del>
      </w:ins>
      <w:ins w:id="294" w:author="安志 翁" w:date="2019-10-20T11:24:00Z">
        <w:r w:rsidR="004D6F3D">
          <w:rPr>
            <w:rFonts w:ascii="Times New Roman" w:eastAsia="Osaka" w:hAnsi="Times New Roman" w:cs="Times New Roman"/>
            <w:sz w:val="18"/>
            <w:szCs w:val="18"/>
          </w:rPr>
          <w:t>win competitions and respects from the others</w:t>
        </w:r>
      </w:ins>
      <w:ins w:id="295" w:author="翁 安志" w:date="2019-10-19T18:27:00Z">
        <w:r w:rsidR="007C0368" w:rsidRPr="00874B68">
          <w:rPr>
            <w:rFonts w:ascii="Times New Roman" w:eastAsia="Osaka" w:hAnsi="Times New Roman" w:cs="Times New Roman"/>
            <w:sz w:val="18"/>
            <w:szCs w:val="18"/>
            <w:rPrChange w:id="296" w:author="安志 翁" w:date="2019-10-20T11:21:00Z">
              <w:rPr>
                <w:rFonts w:ascii="Times New Roman" w:eastAsia="Osaka" w:hAnsi="Times New Roman" w:cs="Times New Roman"/>
                <w:sz w:val="18"/>
                <w:szCs w:val="18"/>
              </w:rPr>
            </w:rPrChange>
          </w:rPr>
          <w:t xml:space="preserve">. </w:t>
        </w:r>
      </w:ins>
      <w:ins w:id="297" w:author="翁 安志" w:date="2019-10-19T18:31:00Z">
        <w:r w:rsidR="00974965" w:rsidRPr="00874B68">
          <w:rPr>
            <w:rFonts w:ascii="Times New Roman" w:eastAsia="Osaka" w:hAnsi="Times New Roman" w:cs="Times New Roman"/>
            <w:sz w:val="18"/>
            <w:szCs w:val="18"/>
            <w:rPrChange w:id="298" w:author="安志 翁" w:date="2019-10-20T11:21:00Z">
              <w:rPr>
                <w:rFonts w:ascii="Times New Roman" w:eastAsia="Osaka" w:hAnsi="Times New Roman" w:cs="Times New Roman"/>
                <w:sz w:val="18"/>
                <w:szCs w:val="18"/>
              </w:rPr>
            </w:rPrChange>
          </w:rPr>
          <w:t xml:space="preserve">Like all the other </w:t>
        </w:r>
      </w:ins>
      <w:ins w:id="299" w:author="翁 安志" w:date="2019-10-19T18:32:00Z">
        <w:r w:rsidR="00974965" w:rsidRPr="00874B68">
          <w:rPr>
            <w:rFonts w:ascii="Times New Roman" w:eastAsia="Osaka" w:hAnsi="Times New Roman" w:cs="Times New Roman"/>
            <w:sz w:val="18"/>
            <w:szCs w:val="18"/>
            <w:rPrChange w:id="300" w:author="安志 翁" w:date="2019-10-20T11:21:00Z">
              <w:rPr>
                <w:rFonts w:ascii="Times New Roman" w:eastAsia="Osaka" w:hAnsi="Times New Roman" w:cs="Times New Roman"/>
                <w:sz w:val="18"/>
                <w:szCs w:val="18"/>
              </w:rPr>
            </w:rPrChange>
          </w:rPr>
          <w:t xml:space="preserve">daydreaming boys, I really wanted to have my own </w:t>
        </w:r>
        <w:r w:rsidR="001D1C10" w:rsidRPr="00874B68">
          <w:rPr>
            <w:rFonts w:ascii="Times New Roman" w:eastAsia="Osaka" w:hAnsi="Times New Roman" w:cs="Times New Roman"/>
            <w:sz w:val="18"/>
            <w:szCs w:val="18"/>
            <w:rPrChange w:id="301" w:author="安志 翁" w:date="2019-10-20T11:21:00Z">
              <w:rPr>
                <w:rFonts w:ascii="Times New Roman" w:eastAsia="Osaka" w:hAnsi="Times New Roman" w:cs="Times New Roman"/>
                <w:sz w:val="18"/>
                <w:szCs w:val="18"/>
              </w:rPr>
            </w:rPrChange>
          </w:rPr>
          <w:t>Pokémon</w:t>
        </w:r>
        <w:r w:rsidR="00974965" w:rsidRPr="00874B68">
          <w:rPr>
            <w:rFonts w:ascii="Times New Roman" w:eastAsia="Osaka" w:hAnsi="Times New Roman" w:cs="Times New Roman"/>
            <w:sz w:val="18"/>
            <w:szCs w:val="18"/>
            <w:rPrChange w:id="302" w:author="安志 翁" w:date="2019-10-20T11:21:00Z">
              <w:rPr>
                <w:rFonts w:ascii="Times New Roman" w:eastAsia="Osaka" w:hAnsi="Times New Roman" w:cs="Times New Roman"/>
                <w:sz w:val="18"/>
                <w:szCs w:val="18"/>
              </w:rPr>
            </w:rPrChange>
          </w:rPr>
          <w:t xml:space="preserve"> too. </w:t>
        </w:r>
      </w:ins>
      <w:ins w:id="303" w:author="翁 安志" w:date="2019-10-19T18:29:00Z">
        <w:r w:rsidR="00B47722" w:rsidRPr="00874B68">
          <w:rPr>
            <w:rFonts w:ascii="Times New Roman" w:eastAsia="Osaka" w:hAnsi="Times New Roman" w:cs="Times New Roman"/>
            <w:sz w:val="18"/>
            <w:szCs w:val="18"/>
            <w:rPrChange w:id="304" w:author="安志 翁" w:date="2019-10-20T11:21:00Z">
              <w:rPr>
                <w:rFonts w:ascii="Times New Roman" w:eastAsia="Osaka" w:hAnsi="Times New Roman" w:cs="Times New Roman"/>
                <w:sz w:val="18"/>
                <w:szCs w:val="18"/>
              </w:rPr>
            </w:rPrChange>
          </w:rPr>
          <w:t>Alth</w:t>
        </w:r>
      </w:ins>
      <w:ins w:id="305" w:author="翁 安志" w:date="2019-10-19T18:31:00Z">
        <w:r w:rsidR="00B47722" w:rsidRPr="00874B68">
          <w:rPr>
            <w:rFonts w:ascii="Times New Roman" w:eastAsia="Osaka" w:hAnsi="Times New Roman" w:cs="Times New Roman"/>
            <w:sz w:val="18"/>
            <w:szCs w:val="18"/>
            <w:rPrChange w:id="306" w:author="安志 翁" w:date="2019-10-20T11:21:00Z">
              <w:rPr>
                <w:rFonts w:ascii="Times New Roman" w:eastAsia="Osaka" w:hAnsi="Times New Roman" w:cs="Times New Roman"/>
                <w:sz w:val="18"/>
                <w:szCs w:val="18"/>
              </w:rPr>
            </w:rPrChange>
          </w:rPr>
          <w:t>ough I cannot have</w:t>
        </w:r>
      </w:ins>
      <w:ins w:id="307" w:author="安志 翁" w:date="2019-10-20T11:25:00Z">
        <w:r w:rsidR="00C33FFD">
          <w:rPr>
            <w:rFonts w:ascii="Times New Roman" w:eastAsia="Osaka" w:hAnsi="Times New Roman" w:cs="Times New Roman"/>
            <w:sz w:val="18"/>
            <w:szCs w:val="18"/>
          </w:rPr>
          <w:t xml:space="preserve"> a</w:t>
        </w:r>
      </w:ins>
      <w:ins w:id="308" w:author="翁 安志" w:date="2019-10-19T18:31:00Z">
        <w:r w:rsidR="00B47722" w:rsidRPr="00874B68">
          <w:rPr>
            <w:rFonts w:ascii="Times New Roman" w:eastAsia="Osaka" w:hAnsi="Times New Roman" w:cs="Times New Roman"/>
            <w:sz w:val="18"/>
            <w:szCs w:val="18"/>
            <w:rPrChange w:id="309" w:author="安志 翁" w:date="2019-10-20T11:21:00Z">
              <w:rPr>
                <w:rFonts w:ascii="Times New Roman" w:eastAsia="Osaka" w:hAnsi="Times New Roman" w:cs="Times New Roman"/>
                <w:sz w:val="18"/>
                <w:szCs w:val="18"/>
              </w:rPr>
            </w:rPrChange>
          </w:rPr>
          <w:t xml:space="preserve"> real </w:t>
        </w:r>
      </w:ins>
      <w:ins w:id="310" w:author="翁 安志" w:date="2019-10-19T18:32:00Z">
        <w:r w:rsidR="001D1C10" w:rsidRPr="00874B68">
          <w:rPr>
            <w:rFonts w:ascii="Times New Roman" w:eastAsia="Osaka" w:hAnsi="Times New Roman" w:cs="Times New Roman"/>
            <w:sz w:val="18"/>
            <w:szCs w:val="18"/>
            <w:rPrChange w:id="311" w:author="安志 翁" w:date="2019-10-20T11:21:00Z">
              <w:rPr>
                <w:rFonts w:ascii="Times New Roman" w:eastAsia="Osaka" w:hAnsi="Times New Roman" w:cs="Times New Roman"/>
                <w:sz w:val="18"/>
                <w:szCs w:val="18"/>
              </w:rPr>
            </w:rPrChange>
          </w:rPr>
          <w:t>Pokémon</w:t>
        </w:r>
      </w:ins>
      <w:ins w:id="312" w:author="翁 安志" w:date="2019-10-19T18:31:00Z">
        <w:r w:rsidR="00B47722" w:rsidRPr="00874B68">
          <w:rPr>
            <w:rFonts w:ascii="Times New Roman" w:eastAsia="Osaka" w:hAnsi="Times New Roman" w:cs="Times New Roman"/>
            <w:sz w:val="18"/>
            <w:szCs w:val="18"/>
            <w:rPrChange w:id="313" w:author="安志 翁" w:date="2019-10-20T11:21:00Z">
              <w:rPr>
                <w:rFonts w:ascii="Times New Roman" w:eastAsia="Osaka" w:hAnsi="Times New Roman" w:cs="Times New Roman"/>
                <w:sz w:val="18"/>
                <w:szCs w:val="18"/>
              </w:rPr>
            </w:rPrChange>
          </w:rPr>
          <w:t xml:space="preserve"> as the game does, but I realized that </w:t>
        </w:r>
        <w:del w:id="314" w:author="安志 翁" w:date="2019-10-20T11:25:00Z">
          <w:r w:rsidR="00B47722" w:rsidRPr="00874B68" w:rsidDel="007B6677">
            <w:rPr>
              <w:rFonts w:ascii="Times New Roman" w:eastAsia="Osaka" w:hAnsi="Times New Roman" w:cs="Times New Roman"/>
              <w:sz w:val="18"/>
              <w:szCs w:val="18"/>
              <w:rPrChange w:id="315" w:author="安志 翁" w:date="2019-10-20T11:21:00Z">
                <w:rPr>
                  <w:rFonts w:ascii="Times New Roman" w:eastAsia="Osaka" w:hAnsi="Times New Roman" w:cs="Times New Roman"/>
                  <w:sz w:val="18"/>
                  <w:szCs w:val="18"/>
                </w:rPr>
              </w:rPrChange>
            </w:rPr>
            <w:delText>I could create my own “</w:delText>
          </w:r>
        </w:del>
      </w:ins>
      <w:ins w:id="316" w:author="翁 安志" w:date="2019-10-19T18:33:00Z">
        <w:del w:id="317" w:author="安志 翁" w:date="2019-10-20T11:25:00Z">
          <w:r w:rsidR="009B71FC" w:rsidRPr="00874B68" w:rsidDel="007B6677">
            <w:rPr>
              <w:rFonts w:ascii="Times New Roman" w:eastAsia="Osaka" w:hAnsi="Times New Roman" w:cs="Times New Roman"/>
              <w:sz w:val="18"/>
              <w:szCs w:val="18"/>
              <w:rPrChange w:id="318" w:author="安志 翁" w:date="2019-10-20T11:21:00Z">
                <w:rPr>
                  <w:rFonts w:ascii="Times New Roman" w:eastAsia="Osaka" w:hAnsi="Times New Roman" w:cs="Times New Roman"/>
                  <w:sz w:val="18"/>
                  <w:szCs w:val="18"/>
                </w:rPr>
              </w:rPrChange>
            </w:rPr>
            <w:delText>Pokémons</w:delText>
          </w:r>
        </w:del>
      </w:ins>
      <w:ins w:id="319" w:author="翁 安志" w:date="2019-10-19T18:31:00Z">
        <w:del w:id="320" w:author="安志 翁" w:date="2019-10-20T11:25:00Z">
          <w:r w:rsidR="00B47722" w:rsidRPr="00874B68" w:rsidDel="007B6677">
            <w:rPr>
              <w:rFonts w:ascii="Times New Roman" w:eastAsia="Osaka" w:hAnsi="Times New Roman" w:cs="Times New Roman"/>
              <w:sz w:val="18"/>
              <w:szCs w:val="18"/>
              <w:rPrChange w:id="321" w:author="安志 翁" w:date="2019-10-20T11:21:00Z">
                <w:rPr>
                  <w:rFonts w:ascii="Times New Roman" w:eastAsia="Osaka" w:hAnsi="Times New Roman" w:cs="Times New Roman"/>
                  <w:sz w:val="18"/>
                  <w:szCs w:val="18"/>
                </w:rPr>
              </w:rPrChange>
            </w:rPr>
            <w:delText xml:space="preserve">” through </w:delText>
          </w:r>
        </w:del>
      </w:ins>
      <w:ins w:id="322" w:author="安志 翁" w:date="2019-10-20T11:25:00Z">
        <w:r w:rsidR="007B6677">
          <w:rPr>
            <w:rFonts w:ascii="Times New Roman" w:eastAsia="Osaka" w:hAnsi="Times New Roman" w:cs="Times New Roman"/>
            <w:sz w:val="18"/>
            <w:szCs w:val="18"/>
          </w:rPr>
          <w:t xml:space="preserve">they could be created through </w:t>
        </w:r>
      </w:ins>
      <w:ins w:id="323" w:author="翁 安志" w:date="2019-10-19T18:31:00Z">
        <w:r w:rsidR="00B47722" w:rsidRPr="00874B68">
          <w:rPr>
            <w:rFonts w:ascii="Times New Roman" w:eastAsia="Osaka" w:hAnsi="Times New Roman" w:cs="Times New Roman"/>
            <w:sz w:val="18"/>
            <w:szCs w:val="18"/>
            <w:rPrChange w:id="324" w:author="安志 翁" w:date="2019-10-20T11:21:00Z">
              <w:rPr>
                <w:rFonts w:ascii="Times New Roman" w:eastAsia="Osaka" w:hAnsi="Times New Roman" w:cs="Times New Roman"/>
                <w:sz w:val="18"/>
                <w:szCs w:val="18"/>
              </w:rPr>
            </w:rPrChange>
          </w:rPr>
          <w:t>technology</w:t>
        </w:r>
      </w:ins>
      <w:ins w:id="325" w:author="翁 安志" w:date="2019-10-19T18:35:00Z">
        <w:r w:rsidR="000A34E4" w:rsidRPr="00874B68">
          <w:rPr>
            <w:rFonts w:ascii="Times New Roman" w:eastAsia="Osaka" w:hAnsi="Times New Roman" w:cs="Times New Roman"/>
            <w:sz w:val="18"/>
            <w:szCs w:val="18"/>
            <w:rPrChange w:id="326" w:author="安志 翁" w:date="2019-10-20T11:21:00Z">
              <w:rPr>
                <w:rFonts w:ascii="Times New Roman" w:eastAsia="Osaka" w:hAnsi="Times New Roman" w:cs="Times New Roman"/>
                <w:sz w:val="18"/>
                <w:szCs w:val="18"/>
              </w:rPr>
            </w:rPrChange>
          </w:rPr>
          <w:t xml:space="preserve">, </w:t>
        </w:r>
      </w:ins>
      <w:ins w:id="327" w:author="翁 安志" w:date="2019-10-19T18:36:00Z">
        <w:del w:id="328" w:author="安志 翁" w:date="2019-10-20T11:21:00Z">
          <w:r w:rsidR="000A34E4" w:rsidRPr="00874B68" w:rsidDel="00120E8C">
            <w:rPr>
              <w:rFonts w:ascii="Times New Roman" w:eastAsia="Osaka" w:hAnsi="Times New Roman" w:cs="Times New Roman"/>
              <w:sz w:val="18"/>
              <w:szCs w:val="18"/>
              <w:rPrChange w:id="329" w:author="安志 翁" w:date="2019-10-20T11:21:00Z">
                <w:rPr>
                  <w:rFonts w:ascii="Times New Roman" w:eastAsia="Osaka" w:hAnsi="Times New Roman" w:cs="Times New Roman"/>
                  <w:sz w:val="18"/>
                  <w:szCs w:val="18"/>
                </w:rPr>
              </w:rPrChange>
            </w:rPr>
            <w:delText>__________________</w:delText>
          </w:r>
        </w:del>
      </w:ins>
      <w:ins w:id="330" w:author="安志 翁" w:date="2019-10-20T11:26:00Z">
        <w:r w:rsidR="000B4B06">
          <w:rPr>
            <w:rFonts w:ascii="Times New Roman" w:eastAsia="Osaka" w:hAnsi="Times New Roman" w:cs="Times New Roman"/>
            <w:sz w:val="18"/>
            <w:szCs w:val="18"/>
          </w:rPr>
          <w:t>apps</w:t>
        </w:r>
      </w:ins>
      <w:ins w:id="331" w:author="安志 翁" w:date="2019-10-20T11:22:00Z">
        <w:r w:rsidR="00120E8C">
          <w:rPr>
            <w:rFonts w:ascii="Times New Roman" w:eastAsia="Osaka" w:hAnsi="Times New Roman" w:cs="Times New Roman"/>
            <w:sz w:val="18"/>
            <w:szCs w:val="18"/>
          </w:rPr>
          <w:t xml:space="preserve"> that could help me to solve various tasks</w:t>
        </w:r>
      </w:ins>
      <w:ins w:id="332" w:author="翁 安志" w:date="2019-10-19T18:36:00Z">
        <w:r w:rsidR="000A34E4" w:rsidRPr="00874B68">
          <w:rPr>
            <w:rFonts w:ascii="Times New Roman" w:eastAsia="Osaka" w:hAnsi="Times New Roman" w:cs="Times New Roman"/>
            <w:sz w:val="18"/>
            <w:szCs w:val="18"/>
            <w:rPrChange w:id="333" w:author="安志 翁" w:date="2019-10-20T11:21:00Z">
              <w:rPr>
                <w:rFonts w:ascii="Times New Roman" w:eastAsia="Osaka" w:hAnsi="Times New Roman" w:cs="Times New Roman"/>
                <w:sz w:val="18"/>
                <w:szCs w:val="18"/>
              </w:rPr>
            </w:rPrChange>
          </w:rPr>
          <w:t>.</w:t>
        </w:r>
      </w:ins>
      <w:ins w:id="334" w:author="翁 安志" w:date="2019-10-19T17:49:00Z">
        <w:r w:rsidR="00A700E9" w:rsidRPr="00874B68">
          <w:rPr>
            <w:rFonts w:ascii="Times New Roman" w:eastAsia="Osaka" w:hAnsi="Times New Roman" w:cs="Times New Roman"/>
            <w:sz w:val="18"/>
            <w:szCs w:val="18"/>
            <w:rPrChange w:id="335" w:author="安志 翁" w:date="2019-10-20T11:21:00Z">
              <w:rPr>
                <w:rFonts w:ascii="Times New Roman" w:eastAsia="Osaka" w:hAnsi="Times New Roman" w:cs="Times New Roman"/>
                <w:sz w:val="18"/>
                <w:szCs w:val="18"/>
              </w:rPr>
            </w:rPrChange>
          </w:rPr>
          <w:t xml:space="preserve"> At grade seven, I learned </w:t>
        </w:r>
      </w:ins>
      <w:ins w:id="336" w:author="翁 安志" w:date="2019-10-19T17:50:00Z">
        <w:r w:rsidR="00A700E9" w:rsidRPr="00874B68">
          <w:rPr>
            <w:rFonts w:ascii="Times New Roman" w:eastAsia="Osaka" w:hAnsi="Times New Roman" w:cs="Times New Roman"/>
            <w:sz w:val="18"/>
            <w:szCs w:val="18"/>
            <w:rPrChange w:id="337" w:author="安志 翁" w:date="2019-10-20T11:21:00Z">
              <w:rPr>
                <w:rFonts w:ascii="Times New Roman" w:eastAsia="Osaka" w:hAnsi="Times New Roman" w:cs="Times New Roman"/>
                <w:sz w:val="18"/>
                <w:szCs w:val="18"/>
              </w:rPr>
            </w:rPrChange>
          </w:rPr>
          <w:t>a programming language called Python from the internet</w:t>
        </w:r>
      </w:ins>
      <w:ins w:id="338" w:author="翁 安志" w:date="2019-10-19T17:51:00Z">
        <w:r w:rsidR="00A700E9" w:rsidRPr="00874B68">
          <w:rPr>
            <w:rFonts w:ascii="Times New Roman" w:eastAsia="Osaka" w:hAnsi="Times New Roman" w:cs="Times New Roman"/>
            <w:sz w:val="18"/>
            <w:szCs w:val="18"/>
            <w:rPrChange w:id="339" w:author="安志 翁" w:date="2019-10-20T11:21:00Z">
              <w:rPr>
                <w:rFonts w:ascii="Times New Roman" w:eastAsia="Osaka" w:hAnsi="Times New Roman" w:cs="Times New Roman"/>
                <w:sz w:val="18"/>
                <w:szCs w:val="18"/>
              </w:rPr>
            </w:rPrChange>
          </w:rPr>
          <w:t xml:space="preserve"> and </w:t>
        </w:r>
      </w:ins>
      <w:ins w:id="340" w:author="翁 安志" w:date="2019-10-19T17:50:00Z">
        <w:r w:rsidR="00A700E9" w:rsidRPr="00874B68">
          <w:rPr>
            <w:rFonts w:ascii="Times New Roman" w:eastAsia="Osaka" w:hAnsi="Times New Roman" w:cs="Times New Roman"/>
            <w:sz w:val="18"/>
            <w:szCs w:val="18"/>
            <w:rPrChange w:id="341" w:author="安志 翁" w:date="2019-10-20T11:21:00Z">
              <w:rPr>
                <w:rFonts w:ascii="Times New Roman" w:eastAsia="Osaka" w:hAnsi="Times New Roman" w:cs="Times New Roman"/>
                <w:sz w:val="18"/>
                <w:szCs w:val="18"/>
              </w:rPr>
            </w:rPrChange>
          </w:rPr>
          <w:t xml:space="preserve">decided to make an app with </w:t>
        </w:r>
      </w:ins>
      <w:ins w:id="342" w:author="翁 安志" w:date="2019-10-19T17:51:00Z">
        <w:r w:rsidR="00A700E9" w:rsidRPr="00874B68">
          <w:rPr>
            <w:rFonts w:ascii="Times New Roman" w:eastAsia="Osaka" w:hAnsi="Times New Roman" w:cs="Times New Roman"/>
            <w:sz w:val="18"/>
            <w:szCs w:val="18"/>
            <w:rPrChange w:id="343" w:author="安志 翁" w:date="2019-10-20T11:21:00Z">
              <w:rPr>
                <w:rFonts w:ascii="Times New Roman" w:eastAsia="Osaka" w:hAnsi="Times New Roman" w:cs="Times New Roman"/>
                <w:sz w:val="18"/>
                <w:szCs w:val="18"/>
              </w:rPr>
            </w:rPrChange>
          </w:rPr>
          <w:t>it</w:t>
        </w:r>
      </w:ins>
      <w:ins w:id="344" w:author="翁 安志" w:date="2019-10-19T17:50:00Z">
        <w:r w:rsidR="00A700E9" w:rsidRPr="00874B68">
          <w:rPr>
            <w:rFonts w:ascii="Times New Roman" w:eastAsia="Osaka" w:hAnsi="Times New Roman" w:cs="Times New Roman"/>
            <w:sz w:val="18"/>
            <w:szCs w:val="18"/>
            <w:rPrChange w:id="345" w:author="安志 翁" w:date="2019-10-20T11:21:00Z">
              <w:rPr>
                <w:rFonts w:ascii="Times New Roman" w:eastAsia="Osaka" w:hAnsi="Times New Roman" w:cs="Times New Roman"/>
                <w:sz w:val="18"/>
                <w:szCs w:val="18"/>
              </w:rPr>
            </w:rPrChange>
          </w:rPr>
          <w:t>.</w:t>
        </w:r>
      </w:ins>
      <w:ins w:id="346" w:author="翁 安志" w:date="2019-10-19T18:40:00Z">
        <w:r w:rsidR="00F4608A" w:rsidRPr="00874B68">
          <w:rPr>
            <w:rFonts w:ascii="Times New Roman" w:eastAsia="Osaka" w:hAnsi="Times New Roman" w:cs="Times New Roman"/>
            <w:sz w:val="18"/>
            <w:szCs w:val="18"/>
            <w:rPrChange w:id="347" w:author="安志 翁" w:date="2019-10-20T11:21:00Z">
              <w:rPr>
                <w:rFonts w:ascii="Times New Roman" w:eastAsia="Osaka" w:hAnsi="Times New Roman" w:cs="Times New Roman"/>
                <w:sz w:val="18"/>
                <w:szCs w:val="18"/>
              </w:rPr>
            </w:rPrChange>
          </w:rPr>
          <w:t xml:space="preserve"> </w:t>
        </w:r>
      </w:ins>
      <w:ins w:id="348" w:author="翁 安志" w:date="2019-10-19T18:41:00Z">
        <w:r w:rsidR="00F4608A" w:rsidRPr="00874B68">
          <w:rPr>
            <w:rFonts w:ascii="Times New Roman" w:eastAsia="Osaka" w:hAnsi="Times New Roman" w:cs="Times New Roman"/>
            <w:sz w:val="18"/>
            <w:szCs w:val="18"/>
            <w:rPrChange w:id="349" w:author="安志 翁" w:date="2019-10-20T11:21:00Z">
              <w:rPr>
                <w:rFonts w:ascii="Times New Roman" w:eastAsia="Osaka" w:hAnsi="Times New Roman" w:cs="Times New Roman"/>
                <w:sz w:val="18"/>
                <w:szCs w:val="18"/>
              </w:rPr>
            </w:rPrChange>
          </w:rPr>
          <w:t xml:space="preserve">Confused by </w:t>
        </w:r>
      </w:ins>
      <w:ins w:id="350" w:author="翁 安志" w:date="2019-10-19T18:46:00Z">
        <w:r w:rsidR="00471817" w:rsidRPr="00874B68">
          <w:rPr>
            <w:rFonts w:ascii="Times New Roman" w:eastAsia="Osaka" w:hAnsi="Times New Roman" w:cs="Times New Roman"/>
            <w:sz w:val="18"/>
            <w:szCs w:val="18"/>
            <w:rPrChange w:id="351" w:author="安志 翁" w:date="2019-10-20T11:21:00Z">
              <w:rPr>
                <w:rFonts w:ascii="Times New Roman" w:eastAsia="Osaka" w:hAnsi="Times New Roman" w:cs="Times New Roman"/>
                <w:sz w:val="18"/>
                <w:szCs w:val="18"/>
              </w:rPr>
            </w:rPrChange>
          </w:rPr>
          <w:t xml:space="preserve">not getting GPAs </w:t>
        </w:r>
        <w:del w:id="352" w:author="安志 翁" w:date="2019-10-20T11:36:00Z">
          <w:r w:rsidR="00471817" w:rsidRPr="00874B68" w:rsidDel="00124660">
            <w:rPr>
              <w:rFonts w:ascii="Times New Roman" w:eastAsia="Osaka" w:hAnsi="Times New Roman" w:cs="Times New Roman"/>
              <w:sz w:val="18"/>
              <w:szCs w:val="18"/>
              <w:rPrChange w:id="353" w:author="安志 翁" w:date="2019-10-20T11:21:00Z">
                <w:rPr>
                  <w:rFonts w:ascii="Times New Roman" w:eastAsia="Osaka" w:hAnsi="Times New Roman" w:cs="Times New Roman"/>
                  <w:sz w:val="18"/>
                  <w:szCs w:val="18"/>
                </w:rPr>
              </w:rPrChange>
            </w:rPr>
            <w:delText>immediately after I know my test scores</w:delText>
          </w:r>
        </w:del>
      </w:ins>
      <w:ins w:id="354" w:author="安志 翁" w:date="2019-10-20T11:36:00Z">
        <w:r w:rsidR="0067558C">
          <w:rPr>
            <w:rFonts w:ascii="Times New Roman" w:eastAsia="Osaka" w:hAnsi="Times New Roman" w:cs="Times New Roman"/>
            <w:sz w:val="18"/>
            <w:szCs w:val="18"/>
          </w:rPr>
          <w:t>conveniently</w:t>
        </w:r>
      </w:ins>
      <w:ins w:id="355" w:author="翁 安志" w:date="2019-10-19T18:46:00Z">
        <w:r w:rsidR="00471817" w:rsidRPr="00874B68">
          <w:rPr>
            <w:rFonts w:ascii="Times New Roman" w:eastAsia="Osaka" w:hAnsi="Times New Roman" w:cs="Times New Roman"/>
            <w:sz w:val="18"/>
            <w:szCs w:val="18"/>
            <w:rPrChange w:id="356" w:author="安志 翁" w:date="2019-10-20T11:21:00Z">
              <w:rPr>
                <w:rFonts w:ascii="Times New Roman" w:eastAsia="Osaka" w:hAnsi="Times New Roman" w:cs="Times New Roman"/>
                <w:sz w:val="18"/>
                <w:szCs w:val="18"/>
              </w:rPr>
            </w:rPrChange>
          </w:rPr>
          <w:t xml:space="preserve"> in my school</w:t>
        </w:r>
      </w:ins>
      <w:ins w:id="357" w:author="安志 翁" w:date="2019-10-20T11:26:00Z">
        <w:r w:rsidR="004D6F59">
          <w:rPr>
            <w:rFonts w:ascii="Times New Roman" w:eastAsia="Osaka" w:hAnsi="Times New Roman" w:cs="Times New Roman"/>
            <w:sz w:val="18"/>
            <w:szCs w:val="18"/>
          </w:rPr>
          <w:t>,</w:t>
        </w:r>
      </w:ins>
      <w:ins w:id="358" w:author="翁 安志" w:date="2019-10-19T18:47:00Z">
        <w:r w:rsidR="009225A1" w:rsidRPr="00874B68">
          <w:rPr>
            <w:rFonts w:ascii="Times New Roman" w:eastAsia="Osaka" w:hAnsi="Times New Roman" w:cs="Times New Roman"/>
            <w:sz w:val="18"/>
            <w:szCs w:val="18"/>
            <w:rPrChange w:id="359" w:author="安志 翁" w:date="2019-10-20T11:21:00Z">
              <w:rPr>
                <w:rFonts w:ascii="Times New Roman" w:eastAsia="Osaka" w:hAnsi="Times New Roman" w:cs="Times New Roman"/>
                <w:sz w:val="18"/>
                <w:szCs w:val="18"/>
              </w:rPr>
            </w:rPrChange>
          </w:rPr>
          <w:t xml:space="preserve"> </w:t>
        </w:r>
      </w:ins>
      <w:ins w:id="360" w:author="安志 翁" w:date="2019-10-20T11:27:00Z">
        <w:r w:rsidR="004D6F59">
          <w:rPr>
            <w:rFonts w:ascii="Times New Roman" w:eastAsia="Osaka" w:hAnsi="Times New Roman" w:cs="Times New Roman"/>
            <w:sz w:val="18"/>
            <w:szCs w:val="18"/>
          </w:rPr>
          <w:t xml:space="preserve">I </w:t>
        </w:r>
        <w:r w:rsidR="00453860">
          <w:rPr>
            <w:rFonts w:ascii="Times New Roman" w:eastAsia="Osaka" w:hAnsi="Times New Roman" w:cs="Times New Roman"/>
            <w:sz w:val="18"/>
            <w:szCs w:val="18"/>
          </w:rPr>
          <w:t xml:space="preserve">started to make </w:t>
        </w:r>
      </w:ins>
      <w:del w:id="361" w:author="翁 安志" w:date="2019-10-19T18:40:00Z">
        <w:r w:rsidR="00CD3A22" w:rsidRPr="00874B68" w:rsidDel="00F4608A">
          <w:rPr>
            <w:rFonts w:ascii="Times New Roman" w:eastAsia="Osaka" w:hAnsi="Times New Roman" w:cs="Times New Roman"/>
            <w:sz w:val="18"/>
            <w:szCs w:val="18"/>
            <w:rPrChange w:id="362" w:author="安志 翁" w:date="2019-10-20T11:21:00Z">
              <w:rPr>
                <w:rFonts w:ascii="Times New Roman" w:eastAsia="Songti SC" w:hAnsi="Times New Roman" w:cs="Times New Roman"/>
                <w:sz w:val="18"/>
                <w:szCs w:val="18"/>
              </w:rPr>
            </w:rPrChange>
          </w:rPr>
          <w:delText xml:space="preserve"> </w:delText>
        </w:r>
      </w:del>
      <w:del w:id="363" w:author="翁 安志" w:date="2019-10-19T18:46:00Z">
        <w:r w:rsidR="00CD3A22" w:rsidRPr="00874B68" w:rsidDel="00471817">
          <w:rPr>
            <w:rFonts w:ascii="Times New Roman" w:eastAsia="Osaka" w:hAnsi="Times New Roman" w:cs="Times New Roman"/>
            <w:sz w:val="18"/>
            <w:szCs w:val="18"/>
            <w:rPrChange w:id="364" w:author="安志 翁" w:date="2019-10-20T11:21:00Z">
              <w:rPr>
                <w:rFonts w:ascii="Times New Roman" w:eastAsia="Songti SC" w:hAnsi="Times New Roman" w:cs="Times New Roman"/>
                <w:sz w:val="18"/>
                <w:szCs w:val="18"/>
              </w:rPr>
            </w:rPrChange>
          </w:rPr>
          <w:delText xml:space="preserve">Because our school never releases the GPAs of each of our exams immediately after we know the scores, I decided </w:delText>
        </w:r>
      </w:del>
      <w:del w:id="365" w:author="翁 安志" w:date="2019-10-19T18:47:00Z">
        <w:r w:rsidR="00CD3A22" w:rsidRPr="00874B68" w:rsidDel="009225A1">
          <w:rPr>
            <w:rFonts w:ascii="Times New Roman" w:eastAsia="Osaka" w:hAnsi="Times New Roman" w:cs="Times New Roman"/>
            <w:sz w:val="18"/>
            <w:szCs w:val="18"/>
            <w:rPrChange w:id="366" w:author="安志 翁" w:date="2019-10-20T11:21:00Z">
              <w:rPr>
                <w:rFonts w:ascii="Times New Roman" w:eastAsia="Songti SC" w:hAnsi="Times New Roman" w:cs="Times New Roman"/>
                <w:sz w:val="18"/>
                <w:szCs w:val="18"/>
              </w:rPr>
            </w:rPrChange>
          </w:rPr>
          <w:delText xml:space="preserve">to make GPAC, </w:delText>
        </w:r>
      </w:del>
      <w:r w:rsidR="00CD3A22" w:rsidRPr="00874B68">
        <w:rPr>
          <w:rFonts w:ascii="Times New Roman" w:eastAsia="Osaka" w:hAnsi="Times New Roman" w:cs="Times New Roman"/>
          <w:sz w:val="18"/>
          <w:szCs w:val="18"/>
          <w:rPrChange w:id="367" w:author="安志 翁" w:date="2019-10-20T11:21:00Z">
            <w:rPr>
              <w:rFonts w:ascii="Times New Roman" w:eastAsia="Songti SC" w:hAnsi="Times New Roman" w:cs="Times New Roman"/>
              <w:sz w:val="18"/>
              <w:szCs w:val="18"/>
            </w:rPr>
          </w:rPrChange>
        </w:rPr>
        <w:t>a GPA calculator</w:t>
      </w:r>
      <w:del w:id="368" w:author="翁 安志" w:date="2019-10-19T18:47:00Z">
        <w:r w:rsidR="00CD3A22" w:rsidRPr="00874B68" w:rsidDel="00DE327F">
          <w:rPr>
            <w:rFonts w:ascii="Times New Roman" w:eastAsia="Osaka" w:hAnsi="Times New Roman" w:cs="Times New Roman"/>
            <w:sz w:val="18"/>
            <w:szCs w:val="18"/>
            <w:rPrChange w:id="369" w:author="安志 翁" w:date="2019-10-20T11:21:00Z">
              <w:rPr>
                <w:rFonts w:ascii="Times New Roman" w:eastAsia="Songti SC" w:hAnsi="Times New Roman" w:cs="Times New Roman"/>
                <w:sz w:val="18"/>
                <w:szCs w:val="18"/>
              </w:rPr>
            </w:rPrChange>
          </w:rPr>
          <w:delText>,</w:delText>
        </w:r>
      </w:del>
      <w:r w:rsidR="00CD3A22" w:rsidRPr="00874B68">
        <w:rPr>
          <w:rFonts w:ascii="Times New Roman" w:eastAsia="Osaka" w:hAnsi="Times New Roman" w:cs="Times New Roman"/>
          <w:sz w:val="18"/>
          <w:szCs w:val="18"/>
          <w:rPrChange w:id="370" w:author="安志 翁" w:date="2019-10-20T11:21:00Z">
            <w:rPr>
              <w:rFonts w:ascii="Times New Roman" w:eastAsia="Songti SC" w:hAnsi="Times New Roman" w:cs="Times New Roman"/>
              <w:sz w:val="18"/>
              <w:szCs w:val="18"/>
            </w:rPr>
          </w:rPrChange>
        </w:rPr>
        <w:t xml:space="preserve"> for both me and my classmates who have </w:t>
      </w:r>
      <w:ins w:id="371" w:author="翁 安志" w:date="2019-10-19T18:46:00Z">
        <w:r w:rsidR="00471817" w:rsidRPr="00874B68">
          <w:rPr>
            <w:rFonts w:ascii="Times New Roman" w:eastAsia="Osaka" w:hAnsi="Times New Roman" w:cs="Times New Roman"/>
            <w:sz w:val="18"/>
            <w:szCs w:val="18"/>
            <w:rPrChange w:id="372" w:author="安志 翁" w:date="2019-10-20T11:21:00Z">
              <w:rPr>
                <w:rFonts w:ascii="Times New Roman" w:eastAsia="Osaka" w:hAnsi="Times New Roman" w:cs="Times New Roman"/>
                <w:sz w:val="18"/>
                <w:szCs w:val="18"/>
              </w:rPr>
            </w:rPrChange>
          </w:rPr>
          <w:t xml:space="preserve">also </w:t>
        </w:r>
      </w:ins>
      <w:r w:rsidR="00CD3A22" w:rsidRPr="00874B68">
        <w:rPr>
          <w:rFonts w:ascii="Times New Roman" w:eastAsia="Osaka" w:hAnsi="Times New Roman" w:cs="Times New Roman"/>
          <w:sz w:val="18"/>
          <w:szCs w:val="18"/>
          <w:rPrChange w:id="373" w:author="安志 翁" w:date="2019-10-20T11:21:00Z">
            <w:rPr>
              <w:rFonts w:ascii="Times New Roman" w:eastAsia="Songti SC" w:hAnsi="Times New Roman" w:cs="Times New Roman"/>
              <w:sz w:val="18"/>
              <w:szCs w:val="18"/>
            </w:rPr>
          </w:rPrChange>
        </w:rPr>
        <w:t>been complaining about this for a long time.</w:t>
      </w:r>
      <w:ins w:id="374" w:author="翁 安志" w:date="2019-10-19T17:54:00Z">
        <w:r w:rsidR="006309DC" w:rsidRPr="00874B68">
          <w:rPr>
            <w:rFonts w:ascii="Times New Roman" w:eastAsia="Osaka" w:hAnsi="Times New Roman" w:cs="Times New Roman"/>
            <w:sz w:val="18"/>
            <w:szCs w:val="18"/>
            <w:rPrChange w:id="375" w:author="安志 翁" w:date="2019-10-20T11:21:00Z">
              <w:rPr>
                <w:rFonts w:ascii="Times New Roman" w:eastAsia="Osaka" w:hAnsi="Times New Roman" w:cs="Times New Roman"/>
                <w:sz w:val="18"/>
                <w:szCs w:val="18"/>
              </w:rPr>
            </w:rPrChange>
          </w:rPr>
          <w:t xml:space="preserve"> After the release of this app, I have received praises</w:t>
        </w:r>
      </w:ins>
      <w:ins w:id="376" w:author="翁 安志" w:date="2019-10-19T17:55:00Z">
        <w:r w:rsidR="006309DC" w:rsidRPr="00874B68">
          <w:rPr>
            <w:rFonts w:ascii="Times New Roman" w:eastAsia="Osaka" w:hAnsi="Times New Roman" w:cs="Times New Roman"/>
            <w:sz w:val="18"/>
            <w:szCs w:val="18"/>
            <w:rPrChange w:id="377" w:author="安志 翁" w:date="2019-10-20T11:21:00Z">
              <w:rPr>
                <w:rFonts w:ascii="Times New Roman" w:eastAsia="Osaka" w:hAnsi="Times New Roman" w:cs="Times New Roman"/>
                <w:sz w:val="18"/>
                <w:szCs w:val="18"/>
              </w:rPr>
            </w:rPrChange>
          </w:rPr>
          <w:t xml:space="preserve"> and approvals</w:t>
        </w:r>
      </w:ins>
      <w:ins w:id="378" w:author="翁 安志" w:date="2019-10-19T17:54:00Z">
        <w:r w:rsidR="006309DC" w:rsidRPr="00874B68">
          <w:rPr>
            <w:rFonts w:ascii="Times New Roman" w:eastAsia="Osaka" w:hAnsi="Times New Roman" w:cs="Times New Roman"/>
            <w:sz w:val="18"/>
            <w:szCs w:val="18"/>
            <w:rPrChange w:id="379" w:author="安志 翁" w:date="2019-10-20T11:21:00Z">
              <w:rPr>
                <w:rFonts w:ascii="Times New Roman" w:eastAsia="Osaka" w:hAnsi="Times New Roman" w:cs="Times New Roman"/>
                <w:sz w:val="18"/>
                <w:szCs w:val="18"/>
              </w:rPr>
            </w:rPrChange>
          </w:rPr>
          <w:t xml:space="preserve"> from my schoolmates </w:t>
        </w:r>
      </w:ins>
      <w:ins w:id="380" w:author="翁 安志" w:date="2019-10-19T17:55:00Z">
        <w:r w:rsidR="006309DC" w:rsidRPr="00874B68">
          <w:rPr>
            <w:rFonts w:ascii="Times New Roman" w:eastAsia="Osaka" w:hAnsi="Times New Roman" w:cs="Times New Roman"/>
            <w:sz w:val="18"/>
            <w:szCs w:val="18"/>
            <w:rPrChange w:id="381" w:author="安志 翁" w:date="2019-10-20T11:21:00Z">
              <w:rPr>
                <w:rFonts w:ascii="Times New Roman" w:eastAsia="Osaka" w:hAnsi="Times New Roman" w:cs="Times New Roman"/>
                <w:sz w:val="18"/>
                <w:szCs w:val="18"/>
              </w:rPr>
            </w:rPrChange>
          </w:rPr>
          <w:t>and my homeroom teacher.</w:t>
        </w:r>
      </w:ins>
      <w:ins w:id="382" w:author="翁 安志" w:date="2019-10-19T17:56:00Z">
        <w:r w:rsidR="0028538E" w:rsidRPr="00874B68">
          <w:rPr>
            <w:rFonts w:ascii="Times New Roman" w:eastAsia="Osaka" w:hAnsi="Times New Roman" w:cs="Times New Roman"/>
            <w:sz w:val="18"/>
            <w:szCs w:val="18"/>
            <w:rPrChange w:id="383" w:author="安志 翁" w:date="2019-10-20T11:21:00Z">
              <w:rPr>
                <w:rFonts w:ascii="Times New Roman" w:eastAsia="Osaka" w:hAnsi="Times New Roman" w:cs="Times New Roman"/>
                <w:sz w:val="18"/>
                <w:szCs w:val="18"/>
              </w:rPr>
            </w:rPrChange>
          </w:rPr>
          <w:t xml:space="preserve"> </w:t>
        </w:r>
      </w:ins>
      <w:ins w:id="384" w:author="翁 安志" w:date="2019-10-19T17:57:00Z">
        <w:r w:rsidR="0028538E" w:rsidRPr="00874B68">
          <w:rPr>
            <w:rFonts w:ascii="Times New Roman" w:eastAsia="Osaka" w:hAnsi="Times New Roman" w:cs="Times New Roman"/>
            <w:sz w:val="18"/>
            <w:szCs w:val="18"/>
            <w:rPrChange w:id="385" w:author="安志 翁" w:date="2019-10-20T11:21:00Z">
              <w:rPr>
                <w:rFonts w:ascii="Times New Roman" w:eastAsia="Osaka" w:hAnsi="Times New Roman" w:cs="Times New Roman"/>
                <w:sz w:val="18"/>
                <w:szCs w:val="18"/>
              </w:rPr>
            </w:rPrChange>
          </w:rPr>
          <w:t xml:space="preserve">I </w:t>
        </w:r>
      </w:ins>
      <w:ins w:id="386" w:author="翁 安志" w:date="2019-10-19T18:48:00Z">
        <w:r w:rsidR="00AF58F4" w:rsidRPr="00874B68">
          <w:rPr>
            <w:rFonts w:ascii="Times New Roman" w:eastAsia="Osaka" w:hAnsi="Times New Roman" w:cs="Times New Roman"/>
            <w:sz w:val="18"/>
            <w:szCs w:val="18"/>
            <w:rPrChange w:id="387" w:author="安志 翁" w:date="2019-10-20T11:21:00Z">
              <w:rPr>
                <w:rFonts w:ascii="Times New Roman" w:eastAsia="Osaka" w:hAnsi="Times New Roman" w:cs="Times New Roman"/>
                <w:sz w:val="18"/>
                <w:szCs w:val="18"/>
              </w:rPr>
            </w:rPrChange>
          </w:rPr>
          <w:t>felt like</w:t>
        </w:r>
      </w:ins>
      <w:ins w:id="388" w:author="翁 安志" w:date="2019-10-19T17:57:00Z">
        <w:r w:rsidR="0028538E" w:rsidRPr="00874B68">
          <w:rPr>
            <w:rFonts w:ascii="Times New Roman" w:eastAsia="Osaka" w:hAnsi="Times New Roman" w:cs="Times New Roman"/>
            <w:sz w:val="18"/>
            <w:szCs w:val="18"/>
            <w:rPrChange w:id="389" w:author="安志 翁" w:date="2019-10-20T11:21:00Z">
              <w:rPr>
                <w:rFonts w:ascii="Times New Roman" w:eastAsia="Osaka" w:hAnsi="Times New Roman" w:cs="Times New Roman"/>
                <w:sz w:val="18"/>
                <w:szCs w:val="18"/>
              </w:rPr>
            </w:rPrChange>
          </w:rPr>
          <w:t xml:space="preserve"> I ha</w:t>
        </w:r>
      </w:ins>
      <w:ins w:id="390" w:author="翁 安志" w:date="2019-10-19T18:48:00Z">
        <w:r w:rsidR="000F41CA" w:rsidRPr="00874B68">
          <w:rPr>
            <w:rFonts w:ascii="Times New Roman" w:eastAsia="Osaka" w:hAnsi="Times New Roman" w:cs="Times New Roman"/>
            <w:sz w:val="18"/>
            <w:szCs w:val="18"/>
            <w:rPrChange w:id="391" w:author="安志 翁" w:date="2019-10-20T11:21:00Z">
              <w:rPr>
                <w:rFonts w:ascii="Times New Roman" w:eastAsia="Osaka" w:hAnsi="Times New Roman" w:cs="Times New Roman"/>
                <w:sz w:val="18"/>
                <w:szCs w:val="18"/>
              </w:rPr>
            </w:rPrChange>
          </w:rPr>
          <w:t>ve</w:t>
        </w:r>
      </w:ins>
      <w:ins w:id="392" w:author="翁 安志" w:date="2019-10-19T17:57:00Z">
        <w:r w:rsidR="0028538E" w:rsidRPr="00874B68">
          <w:rPr>
            <w:rFonts w:ascii="Times New Roman" w:eastAsia="Osaka" w:hAnsi="Times New Roman" w:cs="Times New Roman"/>
            <w:sz w:val="18"/>
            <w:szCs w:val="18"/>
            <w:rPrChange w:id="393" w:author="安志 翁" w:date="2019-10-20T11:21:00Z">
              <w:rPr>
                <w:rFonts w:ascii="Times New Roman" w:eastAsia="Osaka" w:hAnsi="Times New Roman" w:cs="Times New Roman"/>
                <w:sz w:val="18"/>
                <w:szCs w:val="18"/>
              </w:rPr>
            </w:rPrChange>
          </w:rPr>
          <w:t xml:space="preserve"> my first </w:t>
        </w:r>
      </w:ins>
      <w:ins w:id="394" w:author="翁 安志" w:date="2019-10-19T18:46:00Z">
        <w:r w:rsidR="00471817" w:rsidRPr="00874B68">
          <w:rPr>
            <w:rFonts w:ascii="Times New Roman" w:eastAsia="Osaka" w:hAnsi="Times New Roman" w:cs="Times New Roman"/>
            <w:sz w:val="18"/>
            <w:szCs w:val="18"/>
            <w:rPrChange w:id="395" w:author="安志 翁" w:date="2019-10-20T11:21:00Z">
              <w:rPr>
                <w:rFonts w:ascii="Times New Roman" w:eastAsia="Osaka" w:hAnsi="Times New Roman" w:cs="Times New Roman"/>
                <w:sz w:val="18"/>
                <w:szCs w:val="18"/>
              </w:rPr>
            </w:rPrChange>
          </w:rPr>
          <w:t>“</w:t>
        </w:r>
      </w:ins>
      <w:ins w:id="396" w:author="翁 安志" w:date="2019-10-19T17:57:00Z">
        <w:r w:rsidR="000129EE" w:rsidRPr="00874B68">
          <w:rPr>
            <w:rFonts w:ascii="Times New Roman" w:eastAsia="Osaka" w:hAnsi="Times New Roman" w:cs="Times New Roman"/>
            <w:sz w:val="18"/>
            <w:szCs w:val="18"/>
            <w:rPrChange w:id="397" w:author="安志 翁" w:date="2019-10-20T11:21:00Z">
              <w:rPr>
                <w:rFonts w:ascii="Times New Roman" w:eastAsia="Osaka" w:hAnsi="Times New Roman" w:cs="Times New Roman"/>
                <w:sz w:val="18"/>
                <w:szCs w:val="18"/>
              </w:rPr>
            </w:rPrChange>
          </w:rPr>
          <w:t>Pokémon</w:t>
        </w:r>
      </w:ins>
      <w:ins w:id="398" w:author="翁 安志" w:date="2019-10-19T18:46:00Z">
        <w:r w:rsidR="00471817" w:rsidRPr="00874B68">
          <w:rPr>
            <w:rFonts w:ascii="Times New Roman" w:eastAsia="Osaka" w:hAnsi="Times New Roman" w:cs="Times New Roman"/>
            <w:sz w:val="18"/>
            <w:szCs w:val="18"/>
            <w:rPrChange w:id="399" w:author="安志 翁" w:date="2019-10-20T11:21:00Z">
              <w:rPr>
                <w:rFonts w:ascii="Times New Roman" w:eastAsia="Osaka" w:hAnsi="Times New Roman" w:cs="Times New Roman"/>
                <w:sz w:val="18"/>
                <w:szCs w:val="18"/>
              </w:rPr>
            </w:rPrChange>
          </w:rPr>
          <w:t>”</w:t>
        </w:r>
      </w:ins>
      <w:ins w:id="400" w:author="翁 安志" w:date="2019-10-19T17:57:00Z">
        <w:r w:rsidR="0028538E" w:rsidRPr="00874B68">
          <w:rPr>
            <w:rFonts w:ascii="Times New Roman" w:eastAsia="Osaka" w:hAnsi="Times New Roman" w:cs="Times New Roman"/>
            <w:sz w:val="18"/>
            <w:szCs w:val="18"/>
            <w:rPrChange w:id="401" w:author="安志 翁" w:date="2019-10-20T11:21:00Z">
              <w:rPr>
                <w:rFonts w:ascii="Times New Roman" w:eastAsia="Osaka" w:hAnsi="Times New Roman" w:cs="Times New Roman"/>
                <w:sz w:val="18"/>
                <w:szCs w:val="18"/>
              </w:rPr>
            </w:rPrChange>
          </w:rPr>
          <w:t xml:space="preserve"> in my life.</w:t>
        </w:r>
      </w:ins>
    </w:p>
    <w:p w14:paraId="73B8F82F" w14:textId="77777777" w:rsidR="00301B15" w:rsidRPr="00874B68" w:rsidRDefault="00301B15" w:rsidP="006F69AB">
      <w:pPr>
        <w:spacing w:line="240" w:lineRule="exact"/>
        <w:rPr>
          <w:ins w:id="402" w:author="翁 安志" w:date="2019-10-19T17:58:00Z"/>
          <w:rFonts w:ascii="Times New Roman" w:hAnsi="Times New Roman" w:cs="Times New Roman"/>
          <w:sz w:val="18"/>
          <w:szCs w:val="18"/>
          <w:rPrChange w:id="403" w:author="安志 翁" w:date="2019-10-20T11:21:00Z">
            <w:rPr>
              <w:ins w:id="404" w:author="翁 安志" w:date="2019-10-19T17:58:00Z"/>
              <w:rFonts w:ascii="Times New Roman" w:hAnsi="Times New Roman" w:cs="Times New Roman"/>
              <w:sz w:val="18"/>
              <w:szCs w:val="18"/>
            </w:rPr>
          </w:rPrChange>
        </w:rPr>
      </w:pPr>
    </w:p>
    <w:p w14:paraId="1A536C48" w14:textId="11718A19" w:rsidR="00301B15" w:rsidRPr="00874B68" w:rsidDel="00263781" w:rsidRDefault="00301B15">
      <w:pPr>
        <w:spacing w:line="240" w:lineRule="exact"/>
        <w:rPr>
          <w:del w:id="405" w:author="翁 安志" w:date="2019-10-19T18:03:00Z"/>
          <w:rFonts w:ascii="Times New Roman" w:hAnsi="Times New Roman" w:cs="Times New Roman"/>
          <w:sz w:val="18"/>
          <w:szCs w:val="18"/>
          <w:rPrChange w:id="406" w:author="安志 翁" w:date="2019-10-20T11:21:00Z">
            <w:rPr>
              <w:del w:id="407" w:author="翁 安志" w:date="2019-10-19T18:03:00Z"/>
              <w:rFonts w:ascii="Times New Roman" w:hAnsi="Times New Roman" w:cs="Times New Roman"/>
              <w:sz w:val="18"/>
              <w:szCs w:val="18"/>
            </w:rPr>
          </w:rPrChange>
        </w:rPr>
      </w:pPr>
      <w:ins w:id="408" w:author="翁 安志" w:date="2019-10-19T17:58:00Z">
        <w:r w:rsidRPr="00874B68">
          <w:rPr>
            <w:rFonts w:ascii="Times New Roman" w:hAnsi="Times New Roman" w:cs="Times New Roman"/>
            <w:sz w:val="18"/>
            <w:szCs w:val="18"/>
            <w:rPrChange w:id="409" w:author="安志 翁" w:date="2019-10-20T11:21:00Z">
              <w:rPr>
                <w:rFonts w:ascii="Times New Roman" w:hAnsi="Times New Roman" w:cs="Times New Roman"/>
                <w:sz w:val="18"/>
                <w:szCs w:val="18"/>
              </w:rPr>
            </w:rPrChange>
          </w:rPr>
          <w:t>With this success, I continued to improve my computer science skills</w:t>
        </w:r>
        <w:del w:id="410" w:author="安志 翁" w:date="2019-10-20T11:36:00Z">
          <w:r w:rsidRPr="00874B68" w:rsidDel="0067558C">
            <w:rPr>
              <w:rFonts w:ascii="Times New Roman" w:hAnsi="Times New Roman" w:cs="Times New Roman"/>
              <w:sz w:val="18"/>
              <w:szCs w:val="18"/>
              <w:rPrChange w:id="411" w:author="安志 翁" w:date="2019-10-20T11:21:00Z">
                <w:rPr>
                  <w:rFonts w:ascii="Times New Roman" w:hAnsi="Times New Roman" w:cs="Times New Roman"/>
                  <w:sz w:val="18"/>
                  <w:szCs w:val="18"/>
                </w:rPr>
              </w:rPrChange>
            </w:rPr>
            <w:delText xml:space="preserve"> and making apps with my newly learned knowle</w:delText>
          </w:r>
        </w:del>
      </w:ins>
      <w:ins w:id="412" w:author="翁 安志" w:date="2019-10-19T17:59:00Z">
        <w:del w:id="413" w:author="安志 翁" w:date="2019-10-20T11:36:00Z">
          <w:r w:rsidRPr="00874B68" w:rsidDel="0067558C">
            <w:rPr>
              <w:rFonts w:ascii="Times New Roman" w:hAnsi="Times New Roman" w:cs="Times New Roman"/>
              <w:sz w:val="18"/>
              <w:szCs w:val="18"/>
              <w:rPrChange w:id="414" w:author="安志 翁" w:date="2019-10-20T11:21:00Z">
                <w:rPr>
                  <w:rFonts w:ascii="Times New Roman" w:hAnsi="Times New Roman" w:cs="Times New Roman"/>
                  <w:sz w:val="18"/>
                  <w:szCs w:val="18"/>
                </w:rPr>
              </w:rPrChange>
            </w:rPr>
            <w:delText>dge</w:delText>
          </w:r>
        </w:del>
        <w:r w:rsidRPr="00874B68">
          <w:rPr>
            <w:rFonts w:ascii="Times New Roman" w:hAnsi="Times New Roman" w:cs="Times New Roman"/>
            <w:sz w:val="18"/>
            <w:szCs w:val="18"/>
            <w:rPrChange w:id="415" w:author="安志 翁" w:date="2019-10-20T11:21:00Z">
              <w:rPr>
                <w:rFonts w:ascii="Times New Roman" w:hAnsi="Times New Roman" w:cs="Times New Roman"/>
                <w:sz w:val="18"/>
                <w:szCs w:val="18"/>
              </w:rPr>
            </w:rPrChange>
          </w:rPr>
          <w:t xml:space="preserve">, hoping that </w:t>
        </w:r>
      </w:ins>
      <w:ins w:id="416" w:author="安志 翁" w:date="2019-10-20T11:37:00Z">
        <w:r w:rsidR="00532B32">
          <w:rPr>
            <w:rFonts w:ascii="Times New Roman" w:hAnsi="Times New Roman" w:cs="Times New Roman"/>
            <w:sz w:val="18"/>
            <w:szCs w:val="18"/>
          </w:rPr>
          <w:t xml:space="preserve">one day </w:t>
        </w:r>
      </w:ins>
      <w:ins w:id="417" w:author="翁 安志" w:date="2019-10-19T17:59:00Z">
        <w:r w:rsidRPr="00874B68">
          <w:rPr>
            <w:rFonts w:ascii="Times New Roman" w:hAnsi="Times New Roman" w:cs="Times New Roman"/>
            <w:sz w:val="18"/>
            <w:szCs w:val="18"/>
            <w:rPrChange w:id="418" w:author="安志 翁" w:date="2019-10-20T11:21:00Z">
              <w:rPr>
                <w:rFonts w:ascii="Times New Roman" w:hAnsi="Times New Roman" w:cs="Times New Roman"/>
                <w:sz w:val="18"/>
                <w:szCs w:val="18"/>
              </w:rPr>
            </w:rPrChange>
          </w:rPr>
          <w:t>I could be strong enough to become the “</w:t>
        </w:r>
        <w:del w:id="419" w:author="安志 翁" w:date="2019-10-20T11:21:00Z">
          <w:r w:rsidRPr="00874B68" w:rsidDel="007B398D">
            <w:rPr>
              <w:rFonts w:ascii="Times New Roman" w:hAnsi="Times New Roman" w:cs="Times New Roman"/>
              <w:sz w:val="18"/>
              <w:szCs w:val="18"/>
              <w:rPrChange w:id="420" w:author="安志 翁" w:date="2019-10-20T11:21:00Z">
                <w:rPr>
                  <w:rFonts w:ascii="Times New Roman" w:hAnsi="Times New Roman" w:cs="Times New Roman"/>
                  <w:sz w:val="18"/>
                  <w:szCs w:val="18"/>
                </w:rPr>
              </w:rPrChange>
            </w:rPr>
            <w:delText>Pokemon</w:delText>
          </w:r>
        </w:del>
      </w:ins>
      <w:ins w:id="421" w:author="安志 翁" w:date="2019-10-20T11:21:00Z">
        <w:r w:rsidR="007B398D" w:rsidRPr="00874B68">
          <w:rPr>
            <w:rFonts w:ascii="Times New Roman" w:hAnsi="Times New Roman" w:cs="Times New Roman"/>
            <w:sz w:val="18"/>
            <w:szCs w:val="18"/>
            <w:rPrChange w:id="422" w:author="安志 翁" w:date="2019-10-20T11:21:00Z">
              <w:rPr>
                <w:rFonts w:ascii="Times New Roman" w:hAnsi="Times New Roman" w:cs="Times New Roman"/>
                <w:sz w:val="18"/>
                <w:szCs w:val="18"/>
              </w:rPr>
            </w:rPrChange>
          </w:rPr>
          <w:t>Pokémon</w:t>
        </w:r>
      </w:ins>
      <w:ins w:id="423" w:author="翁 安志" w:date="2019-10-19T17:59:00Z">
        <w:r w:rsidRPr="00874B68">
          <w:rPr>
            <w:rFonts w:ascii="Times New Roman" w:hAnsi="Times New Roman" w:cs="Times New Roman"/>
            <w:sz w:val="18"/>
            <w:szCs w:val="18"/>
            <w:rPrChange w:id="424" w:author="安志 翁" w:date="2019-10-20T11:21:00Z">
              <w:rPr>
                <w:rFonts w:ascii="Times New Roman" w:hAnsi="Times New Roman" w:cs="Times New Roman"/>
                <w:sz w:val="18"/>
                <w:szCs w:val="18"/>
              </w:rPr>
            </w:rPrChange>
          </w:rPr>
          <w:t xml:space="preserve"> Master” in the real world, </w:t>
        </w:r>
      </w:ins>
      <w:ins w:id="425" w:author="翁 安志" w:date="2019-10-19T18:11:00Z">
        <w:r w:rsidR="00A767E4" w:rsidRPr="00874B68">
          <w:rPr>
            <w:rFonts w:ascii="Times New Roman" w:hAnsi="Times New Roman" w:cs="Times New Roman"/>
            <w:sz w:val="18"/>
            <w:szCs w:val="18"/>
            <w:rPrChange w:id="426" w:author="安志 翁" w:date="2019-10-20T11:21:00Z">
              <w:rPr>
                <w:rFonts w:ascii="Times New Roman" w:hAnsi="Times New Roman" w:cs="Times New Roman"/>
                <w:sz w:val="18"/>
                <w:szCs w:val="18"/>
              </w:rPr>
            </w:rPrChange>
          </w:rPr>
          <w:t>an omnipotent computer geek.</w:t>
        </w:r>
      </w:ins>
    </w:p>
    <w:p w14:paraId="1DC6FE61" w14:textId="78B5B97C" w:rsidR="00263781" w:rsidRPr="00874B68" w:rsidRDefault="00263781">
      <w:pPr>
        <w:spacing w:line="240" w:lineRule="exact"/>
        <w:rPr>
          <w:ins w:id="427" w:author="翁 安志" w:date="2019-10-19T18:03:00Z"/>
          <w:rFonts w:ascii="Times New Roman" w:hAnsi="Times New Roman" w:cs="Times New Roman"/>
          <w:sz w:val="18"/>
          <w:szCs w:val="18"/>
          <w:rPrChange w:id="428" w:author="安志 翁" w:date="2019-10-20T11:21:00Z">
            <w:rPr>
              <w:ins w:id="429" w:author="翁 安志" w:date="2019-10-19T18:03:00Z"/>
              <w:rFonts w:ascii="Times New Roman" w:eastAsia="Songti SC" w:hAnsi="Times New Roman" w:cs="Times New Roman"/>
              <w:sz w:val="18"/>
              <w:szCs w:val="18"/>
            </w:rPr>
          </w:rPrChange>
        </w:rPr>
      </w:pPr>
    </w:p>
    <w:p w14:paraId="3786AAC3" w14:textId="77777777" w:rsidR="003C38BB" w:rsidRPr="00874B68" w:rsidDel="00301B15" w:rsidRDefault="003C38BB">
      <w:pPr>
        <w:spacing w:line="240" w:lineRule="exact"/>
        <w:rPr>
          <w:del w:id="430" w:author="翁 安志" w:date="2019-10-19T17:57:00Z"/>
          <w:rFonts w:ascii="Times New Roman" w:hAnsi="Times New Roman" w:cs="Times New Roman"/>
          <w:sz w:val="18"/>
          <w:szCs w:val="18"/>
          <w:rPrChange w:id="431" w:author="安志 翁" w:date="2019-10-20T11:21:00Z">
            <w:rPr>
              <w:del w:id="432" w:author="翁 安志" w:date="2019-10-19T17:57:00Z"/>
              <w:rFonts w:ascii="Times New Roman" w:eastAsia="Songti SC" w:hAnsi="Times New Roman" w:cs="Times New Roman"/>
              <w:sz w:val="18"/>
              <w:szCs w:val="18"/>
            </w:rPr>
          </w:rPrChange>
        </w:rPr>
      </w:pPr>
    </w:p>
    <w:p w14:paraId="4451BB0E" w14:textId="03DDAF03" w:rsidR="003C38BB" w:rsidRPr="00874B68" w:rsidDel="00301B15" w:rsidRDefault="00CD3A22">
      <w:pPr>
        <w:spacing w:line="240" w:lineRule="exact"/>
        <w:rPr>
          <w:del w:id="433" w:author="翁 安志" w:date="2019-10-19T17:57:00Z"/>
          <w:rFonts w:ascii="Times New Roman" w:eastAsia="Osaka" w:hAnsi="Times New Roman" w:cs="Times New Roman"/>
          <w:strike/>
          <w:sz w:val="18"/>
          <w:szCs w:val="18"/>
          <w:rPrChange w:id="434" w:author="安志 翁" w:date="2019-10-20T11:21:00Z">
            <w:rPr>
              <w:del w:id="435" w:author="翁 安志" w:date="2019-10-19T17:57:00Z"/>
              <w:rFonts w:ascii="Times New Roman" w:eastAsia="Songti SC" w:hAnsi="Times New Roman" w:cs="Times New Roman"/>
              <w:sz w:val="18"/>
              <w:szCs w:val="18"/>
            </w:rPr>
          </w:rPrChange>
        </w:rPr>
      </w:pPr>
      <w:del w:id="436" w:author="翁 安志" w:date="2019-10-19T17:57:00Z">
        <w:r w:rsidRPr="00874B68" w:rsidDel="00301B15">
          <w:rPr>
            <w:rFonts w:ascii="Times New Roman" w:eastAsia="Osaka" w:hAnsi="Times New Roman" w:cs="Times New Roman"/>
            <w:strike/>
            <w:sz w:val="18"/>
            <w:szCs w:val="18"/>
            <w:rPrChange w:id="437" w:author="安志 翁" w:date="2019-10-20T11:21:00Z">
              <w:rPr>
                <w:rFonts w:ascii="Times New Roman" w:eastAsia="Songti SC" w:hAnsi="Times New Roman" w:cs="Times New Roman"/>
                <w:sz w:val="18"/>
                <w:szCs w:val="18"/>
              </w:rPr>
            </w:rPrChange>
          </w:rPr>
          <w:delText xml:space="preserve">Every time I started a new project, my computer science skills advance. I am happy about this advancement, and this success of turning abstract ideas into concrete realities. Just like the Pokémon trainers in Pokémon, I believed that as I grow stronger on my computer science skills, I could do anything in this world at my will just like how Pokémon trainers became invincible after they became the Pokémon master of the world. </w:delText>
        </w:r>
      </w:del>
    </w:p>
    <w:p w14:paraId="0E81D51E" w14:textId="77777777" w:rsidR="003C38BB" w:rsidRPr="00874B68" w:rsidRDefault="003C38BB">
      <w:pPr>
        <w:spacing w:line="240" w:lineRule="exact"/>
        <w:rPr>
          <w:rFonts w:ascii="Times New Roman" w:eastAsia="Osaka" w:hAnsi="Times New Roman" w:cs="Times New Roman"/>
          <w:sz w:val="18"/>
          <w:szCs w:val="18"/>
          <w:rPrChange w:id="438" w:author="安志 翁" w:date="2019-10-20T11:21:00Z">
            <w:rPr>
              <w:rFonts w:ascii="Times New Roman" w:eastAsia="Songti SC" w:hAnsi="Times New Roman" w:cs="Times New Roman"/>
              <w:sz w:val="18"/>
              <w:szCs w:val="18"/>
            </w:rPr>
          </w:rPrChange>
        </w:rPr>
      </w:pPr>
    </w:p>
    <w:p w14:paraId="25D988E3" w14:textId="07AEF94E" w:rsidR="003C38BB" w:rsidRPr="00874B68" w:rsidDel="00597CFC" w:rsidRDefault="00CD3A22">
      <w:pPr>
        <w:spacing w:line="240" w:lineRule="exact"/>
        <w:rPr>
          <w:del w:id="439" w:author="翁 安志" w:date="2019-10-19T18:51:00Z"/>
          <w:rFonts w:ascii="Times New Roman" w:eastAsia="Osaka" w:hAnsi="Times New Roman" w:cs="Times New Roman"/>
          <w:sz w:val="18"/>
          <w:szCs w:val="18"/>
          <w:rPrChange w:id="440" w:author="安志 翁" w:date="2019-10-20T11:21:00Z">
            <w:rPr>
              <w:del w:id="441" w:author="翁 安志" w:date="2019-10-19T18:51:00Z"/>
              <w:rFonts w:ascii="Times New Roman" w:eastAsia="Songti SC" w:hAnsi="Times New Roman" w:cs="Times New Roman"/>
              <w:sz w:val="18"/>
              <w:szCs w:val="18"/>
            </w:rPr>
          </w:rPrChange>
        </w:rPr>
      </w:pPr>
      <w:r w:rsidRPr="00874B68">
        <w:rPr>
          <w:rFonts w:ascii="Times New Roman" w:eastAsia="Osaka" w:hAnsi="Times New Roman" w:cs="Times New Roman"/>
          <w:sz w:val="18"/>
          <w:szCs w:val="18"/>
          <w:rPrChange w:id="442" w:author="安志 翁" w:date="2019-10-20T11:21:00Z">
            <w:rPr>
              <w:rFonts w:ascii="Times New Roman" w:eastAsia="Songti SC" w:hAnsi="Times New Roman" w:cs="Times New Roman"/>
              <w:sz w:val="18"/>
              <w:szCs w:val="18"/>
            </w:rPr>
          </w:rPrChange>
        </w:rPr>
        <w:t xml:space="preserve">One day when I was playing video games, I received a message from Sharon, </w:t>
      </w:r>
      <w:del w:id="443" w:author="安志 翁" w:date="2019-10-20T11:28:00Z">
        <w:r w:rsidRPr="00874B68" w:rsidDel="00121F9B">
          <w:rPr>
            <w:rFonts w:ascii="Times New Roman" w:eastAsia="Osaka" w:hAnsi="Times New Roman" w:cs="Times New Roman"/>
            <w:sz w:val="18"/>
            <w:szCs w:val="18"/>
            <w:rPrChange w:id="444" w:author="安志 翁" w:date="2019-10-20T11:21:00Z">
              <w:rPr>
                <w:rFonts w:ascii="Times New Roman" w:eastAsia="Songti SC" w:hAnsi="Times New Roman" w:cs="Times New Roman"/>
                <w:sz w:val="18"/>
                <w:szCs w:val="18"/>
              </w:rPr>
            </w:rPrChange>
          </w:rPr>
          <w:delText xml:space="preserve">a </w:delText>
        </w:r>
      </w:del>
      <w:ins w:id="445" w:author="安志 翁" w:date="2019-10-20T11:28:00Z">
        <w:r w:rsidR="00121F9B">
          <w:rPr>
            <w:rFonts w:ascii="Times New Roman" w:eastAsia="Osaka" w:hAnsi="Times New Roman" w:cs="Times New Roman"/>
            <w:sz w:val="18"/>
            <w:szCs w:val="18"/>
          </w:rPr>
          <w:t>the</w:t>
        </w:r>
        <w:r w:rsidR="00121F9B" w:rsidRPr="00874B68">
          <w:rPr>
            <w:rFonts w:ascii="Times New Roman" w:eastAsia="Osaka" w:hAnsi="Times New Roman" w:cs="Times New Roman"/>
            <w:sz w:val="18"/>
            <w:szCs w:val="18"/>
            <w:rPrChange w:id="446" w:author="安志 翁" w:date="2019-10-20T11:21:00Z">
              <w:rPr>
                <w:rFonts w:ascii="Times New Roman" w:eastAsia="Songti SC" w:hAnsi="Times New Roman" w:cs="Times New Roman"/>
                <w:sz w:val="18"/>
                <w:szCs w:val="18"/>
              </w:rPr>
            </w:rPrChange>
          </w:rPr>
          <w:t xml:space="preserve"> </w:t>
        </w:r>
      </w:ins>
      <w:r w:rsidRPr="00874B68">
        <w:rPr>
          <w:rFonts w:ascii="Times New Roman" w:eastAsia="Osaka" w:hAnsi="Times New Roman" w:cs="Times New Roman"/>
          <w:sz w:val="18"/>
          <w:szCs w:val="18"/>
          <w:rPrChange w:id="447" w:author="安志 翁" w:date="2019-10-20T11:21:00Z">
            <w:rPr>
              <w:rFonts w:ascii="Times New Roman" w:eastAsia="Songti SC" w:hAnsi="Times New Roman" w:cs="Times New Roman"/>
              <w:sz w:val="18"/>
              <w:szCs w:val="18"/>
            </w:rPr>
          </w:rPrChange>
        </w:rPr>
        <w:t xml:space="preserve">girl who I had a crush on, inviting me to participate in a group competition with her. I accepted </w:t>
      </w:r>
      <w:del w:id="448" w:author="安志 翁" w:date="2019-10-20T11:37:00Z">
        <w:r w:rsidRPr="00874B68" w:rsidDel="00D358E3">
          <w:rPr>
            <w:rFonts w:ascii="Times New Roman" w:eastAsia="Osaka" w:hAnsi="Times New Roman" w:cs="Times New Roman"/>
            <w:sz w:val="18"/>
            <w:szCs w:val="18"/>
            <w:rPrChange w:id="449" w:author="安志 翁" w:date="2019-10-20T11:21:00Z">
              <w:rPr>
                <w:rFonts w:ascii="Times New Roman" w:eastAsia="Songti SC" w:hAnsi="Times New Roman" w:cs="Times New Roman"/>
                <w:sz w:val="18"/>
                <w:szCs w:val="18"/>
              </w:rPr>
            </w:rPrChange>
          </w:rPr>
          <w:delText xml:space="preserve">the </w:delText>
        </w:r>
      </w:del>
      <w:ins w:id="450" w:author="安志 翁" w:date="2019-10-20T11:37:00Z">
        <w:r w:rsidR="00D358E3">
          <w:rPr>
            <w:rFonts w:ascii="Times New Roman" w:eastAsia="Osaka" w:hAnsi="Times New Roman" w:cs="Times New Roman"/>
            <w:sz w:val="18"/>
            <w:szCs w:val="18"/>
          </w:rPr>
          <w:t>her</w:t>
        </w:r>
        <w:r w:rsidR="00D358E3" w:rsidRPr="00874B68">
          <w:rPr>
            <w:rFonts w:ascii="Times New Roman" w:eastAsia="Osaka" w:hAnsi="Times New Roman" w:cs="Times New Roman"/>
            <w:sz w:val="18"/>
            <w:szCs w:val="18"/>
            <w:rPrChange w:id="451" w:author="安志 翁" w:date="2019-10-20T11:21:00Z">
              <w:rPr>
                <w:rFonts w:ascii="Times New Roman" w:eastAsia="Songti SC" w:hAnsi="Times New Roman" w:cs="Times New Roman"/>
                <w:sz w:val="18"/>
                <w:szCs w:val="18"/>
              </w:rPr>
            </w:rPrChange>
          </w:rPr>
          <w:t xml:space="preserve"> </w:t>
        </w:r>
      </w:ins>
      <w:r w:rsidRPr="00874B68">
        <w:rPr>
          <w:rFonts w:ascii="Times New Roman" w:eastAsia="Osaka" w:hAnsi="Times New Roman" w:cs="Times New Roman"/>
          <w:sz w:val="18"/>
          <w:szCs w:val="18"/>
          <w:rPrChange w:id="452" w:author="安志 翁" w:date="2019-10-20T11:21:00Z">
            <w:rPr>
              <w:rFonts w:ascii="Times New Roman" w:eastAsia="Songti SC" w:hAnsi="Times New Roman" w:cs="Times New Roman"/>
              <w:sz w:val="18"/>
              <w:szCs w:val="18"/>
            </w:rPr>
          </w:rPrChange>
        </w:rPr>
        <w:t>offer without any hesitations. The goal of the competition was to solve a problem facing our world.</w:t>
      </w:r>
      <w:ins w:id="453" w:author="翁 安志" w:date="2019-10-19T18:51:00Z">
        <w:r w:rsidR="00F157C0" w:rsidRPr="00874B68">
          <w:rPr>
            <w:rFonts w:ascii="Times New Roman" w:eastAsia="Osaka" w:hAnsi="Times New Roman" w:cs="Times New Roman"/>
            <w:sz w:val="18"/>
            <w:szCs w:val="18"/>
            <w:rPrChange w:id="454" w:author="安志 翁" w:date="2019-10-20T11:21:00Z">
              <w:rPr>
                <w:rFonts w:ascii="Times New Roman" w:eastAsia="Osaka" w:hAnsi="Times New Roman" w:cs="Times New Roman"/>
                <w:sz w:val="18"/>
                <w:szCs w:val="18"/>
              </w:rPr>
            </w:rPrChange>
          </w:rPr>
          <w:t xml:space="preserve"> </w:t>
        </w:r>
      </w:ins>
      <w:ins w:id="455" w:author="翁 安志" w:date="2019-10-19T18:52:00Z">
        <w:r w:rsidR="00F157C0" w:rsidRPr="00874B68">
          <w:rPr>
            <w:rFonts w:ascii="Times New Roman" w:eastAsia="Osaka" w:hAnsi="Times New Roman" w:cs="Times New Roman"/>
            <w:sz w:val="18"/>
            <w:szCs w:val="18"/>
            <w:rPrChange w:id="456" w:author="安志 翁" w:date="2019-10-20T11:21:00Z">
              <w:rPr>
                <w:rFonts w:ascii="Times New Roman" w:eastAsia="Osaka" w:hAnsi="Times New Roman" w:cs="Times New Roman"/>
                <w:sz w:val="18"/>
                <w:szCs w:val="18"/>
              </w:rPr>
            </w:rPrChange>
          </w:rPr>
          <w:t>Next school day, Sharon proposed Sex-Education as our main</w:t>
        </w:r>
      </w:ins>
      <w:ins w:id="457" w:author="翁 安志" w:date="2019-10-19T18:53:00Z">
        <w:r w:rsidR="00F157C0" w:rsidRPr="00874B68">
          <w:rPr>
            <w:rFonts w:ascii="Times New Roman" w:eastAsia="Osaka" w:hAnsi="Times New Roman" w:cs="Times New Roman"/>
            <w:sz w:val="18"/>
            <w:szCs w:val="18"/>
            <w:rPrChange w:id="458" w:author="安志 翁" w:date="2019-10-20T11:21:00Z">
              <w:rPr>
                <w:rFonts w:ascii="Times New Roman" w:eastAsia="Osaka" w:hAnsi="Times New Roman" w:cs="Times New Roman"/>
                <w:sz w:val="18"/>
                <w:szCs w:val="18"/>
              </w:rPr>
            </w:rPrChange>
          </w:rPr>
          <w:t xml:space="preserve"> topic. I </w:t>
        </w:r>
      </w:ins>
      <w:ins w:id="459" w:author="翁 安志" w:date="2019-10-19T19:00:00Z">
        <w:r w:rsidR="00F157C0" w:rsidRPr="00874B68">
          <w:rPr>
            <w:rFonts w:ascii="Times New Roman" w:eastAsia="Osaka" w:hAnsi="Times New Roman" w:cs="Times New Roman"/>
            <w:sz w:val="18"/>
            <w:szCs w:val="18"/>
            <w:rPrChange w:id="460" w:author="安志 翁" w:date="2019-10-20T11:21:00Z">
              <w:rPr>
                <w:rFonts w:ascii="Times New Roman" w:eastAsia="Osaka" w:hAnsi="Times New Roman" w:cs="Times New Roman"/>
                <w:sz w:val="18"/>
                <w:szCs w:val="18"/>
              </w:rPr>
            </w:rPrChange>
          </w:rPr>
          <w:t>immediately</w:t>
        </w:r>
      </w:ins>
      <w:ins w:id="461" w:author="翁 安志" w:date="2019-10-19T18:53:00Z">
        <w:r w:rsidR="00F157C0" w:rsidRPr="00874B68">
          <w:rPr>
            <w:rFonts w:ascii="Times New Roman" w:eastAsia="Osaka" w:hAnsi="Times New Roman" w:cs="Times New Roman"/>
            <w:sz w:val="18"/>
            <w:szCs w:val="18"/>
            <w:rPrChange w:id="462" w:author="安志 翁" w:date="2019-10-20T11:21:00Z">
              <w:rPr>
                <w:rFonts w:ascii="Times New Roman" w:eastAsia="Osaka" w:hAnsi="Times New Roman" w:cs="Times New Roman"/>
                <w:sz w:val="18"/>
                <w:szCs w:val="18"/>
              </w:rPr>
            </w:rPrChange>
          </w:rPr>
          <w:t xml:space="preserve"> agree</w:t>
        </w:r>
      </w:ins>
      <w:ins w:id="463" w:author="翁 安志" w:date="2019-10-19T18:54:00Z">
        <w:r w:rsidR="00F157C0" w:rsidRPr="00874B68">
          <w:rPr>
            <w:rFonts w:ascii="Times New Roman" w:eastAsia="Osaka" w:hAnsi="Times New Roman" w:cs="Times New Roman"/>
            <w:sz w:val="18"/>
            <w:szCs w:val="18"/>
            <w:rPrChange w:id="464" w:author="安志 翁" w:date="2019-10-20T11:21:00Z">
              <w:rPr>
                <w:rFonts w:ascii="Times New Roman" w:eastAsia="Osaka" w:hAnsi="Times New Roman" w:cs="Times New Roman"/>
                <w:sz w:val="18"/>
                <w:szCs w:val="18"/>
              </w:rPr>
            </w:rPrChange>
          </w:rPr>
          <w:t>d</w:t>
        </w:r>
      </w:ins>
      <w:ins w:id="465" w:author="翁 安志" w:date="2019-10-19T19:00:00Z">
        <w:r w:rsidR="00F157C0" w:rsidRPr="00874B68">
          <w:rPr>
            <w:rFonts w:ascii="Times New Roman" w:eastAsia="Osaka" w:hAnsi="Times New Roman" w:cs="Times New Roman"/>
            <w:sz w:val="18"/>
            <w:szCs w:val="18"/>
            <w:rPrChange w:id="466" w:author="安志 翁" w:date="2019-10-20T11:21:00Z">
              <w:rPr>
                <w:rFonts w:ascii="Times New Roman" w:eastAsia="Osaka" w:hAnsi="Times New Roman" w:cs="Times New Roman"/>
                <w:sz w:val="18"/>
                <w:szCs w:val="18"/>
              </w:rPr>
            </w:rPrChange>
          </w:rPr>
          <w:t>.</w:t>
        </w:r>
      </w:ins>
      <w:del w:id="467" w:author="翁 安志" w:date="2019-10-19T18:51:00Z">
        <w:r w:rsidRPr="00874B68" w:rsidDel="00597CFC">
          <w:rPr>
            <w:rFonts w:ascii="Times New Roman" w:eastAsia="Osaka" w:hAnsi="Times New Roman" w:cs="Times New Roman"/>
            <w:sz w:val="18"/>
            <w:szCs w:val="18"/>
            <w:rPrChange w:id="468" w:author="安志 翁" w:date="2019-10-20T11:21:00Z">
              <w:rPr>
                <w:rFonts w:ascii="Times New Roman" w:eastAsia="Songti SC" w:hAnsi="Times New Roman" w:cs="Times New Roman"/>
                <w:sz w:val="18"/>
                <w:szCs w:val="18"/>
              </w:rPr>
            </w:rPrChange>
          </w:rPr>
          <w:delText xml:space="preserve"> While brainstorming, a group member brought up the topic of sex-education in China. Her words reminded me of the incidence that happened two years ago: Children at a kindergarten in Beijing were sexually abused. When I heard the news, </w:delText>
        </w:r>
        <w:commentRangeStart w:id="469"/>
        <w:r w:rsidRPr="00874B68" w:rsidDel="00597CFC">
          <w:rPr>
            <w:rFonts w:ascii="Times New Roman" w:eastAsia="Osaka" w:hAnsi="Times New Roman" w:cs="Times New Roman"/>
            <w:sz w:val="18"/>
            <w:szCs w:val="18"/>
            <w:rPrChange w:id="470" w:author="安志 翁" w:date="2019-10-20T11:21:00Z">
              <w:rPr>
                <w:rFonts w:ascii="Times New Roman" w:eastAsia="Songti SC" w:hAnsi="Times New Roman" w:cs="Times New Roman"/>
                <w:sz w:val="18"/>
                <w:szCs w:val="18"/>
              </w:rPr>
            </w:rPrChange>
          </w:rPr>
          <w:delText xml:space="preserve">I remember feeling shocked and angry. I wondered: </w:delText>
        </w:r>
        <w:commentRangeEnd w:id="469"/>
        <w:r w:rsidRPr="00874B68" w:rsidDel="00597CFC">
          <w:rPr>
            <w:rFonts w:ascii="Times New Roman" w:hAnsi="Times New Roman" w:cs="Times New Roman"/>
            <w:rPrChange w:id="471" w:author="安志 翁" w:date="2019-10-20T11:21:00Z">
              <w:rPr/>
            </w:rPrChange>
          </w:rPr>
          <w:commentReference w:id="469"/>
        </w:r>
      </w:del>
    </w:p>
    <w:p w14:paraId="25652DA8" w14:textId="4511E339" w:rsidR="003C38BB" w:rsidRPr="00874B68" w:rsidDel="00597CFC" w:rsidRDefault="003C38BB">
      <w:pPr>
        <w:spacing w:line="240" w:lineRule="exact"/>
        <w:rPr>
          <w:del w:id="472" w:author="翁 安志" w:date="2019-10-19T18:51:00Z"/>
          <w:rFonts w:ascii="Times New Roman" w:eastAsia="Osaka" w:hAnsi="Times New Roman" w:cs="Times New Roman"/>
          <w:sz w:val="18"/>
          <w:szCs w:val="18"/>
          <w:rPrChange w:id="473" w:author="安志 翁" w:date="2019-10-20T11:21:00Z">
            <w:rPr>
              <w:del w:id="474" w:author="翁 安志" w:date="2019-10-19T18:51:00Z"/>
              <w:rFonts w:ascii="Times New Roman" w:eastAsia="Songti SC" w:hAnsi="Times New Roman" w:cs="Times New Roman"/>
              <w:sz w:val="18"/>
              <w:szCs w:val="18"/>
            </w:rPr>
          </w:rPrChange>
        </w:rPr>
      </w:pPr>
    </w:p>
    <w:p w14:paraId="35953A8F" w14:textId="246389C2" w:rsidR="003C38BB" w:rsidRPr="00874B68" w:rsidDel="00597CFC" w:rsidRDefault="00CD3A22">
      <w:pPr>
        <w:spacing w:line="240" w:lineRule="exact"/>
        <w:rPr>
          <w:del w:id="475" w:author="翁 安志" w:date="2019-10-19T18:51:00Z"/>
          <w:rFonts w:ascii="Times New Roman" w:eastAsia="Osaka" w:hAnsi="Times New Roman" w:cs="Times New Roman"/>
          <w:rPrChange w:id="476" w:author="安志 翁" w:date="2019-10-20T11:21:00Z">
            <w:rPr>
              <w:del w:id="477" w:author="翁 安志" w:date="2019-10-19T18:51:00Z"/>
            </w:rPr>
          </w:rPrChange>
        </w:rPr>
      </w:pPr>
      <w:del w:id="478" w:author="翁 安志" w:date="2019-10-19T18:51:00Z">
        <w:r w:rsidRPr="00874B68" w:rsidDel="00597CFC">
          <w:rPr>
            <w:rFonts w:ascii="Times New Roman" w:eastAsia="Osaka" w:hAnsi="Times New Roman" w:cs="Times New Roman"/>
            <w:sz w:val="18"/>
            <w:szCs w:val="18"/>
            <w:rPrChange w:id="479" w:author="安志 翁" w:date="2019-10-20T11:21:00Z">
              <w:rPr>
                <w:rFonts w:ascii="Times New Roman" w:eastAsia="Songti SC" w:hAnsi="Times New Roman" w:cs="Times New Roman"/>
                <w:sz w:val="18"/>
                <w:szCs w:val="18"/>
              </w:rPr>
            </w:rPrChange>
          </w:rPr>
          <w:delText xml:space="preserve">“Why did this happen?” </w:delText>
        </w:r>
      </w:del>
    </w:p>
    <w:p w14:paraId="38F44017" w14:textId="292AB530" w:rsidR="003C38BB" w:rsidRPr="00874B68" w:rsidDel="00AC3A88" w:rsidRDefault="00CD3A22">
      <w:pPr>
        <w:spacing w:line="240" w:lineRule="exact"/>
        <w:rPr>
          <w:del w:id="480" w:author="翁 安志" w:date="2019-10-19T19:00:00Z"/>
          <w:rFonts w:ascii="Times New Roman" w:hAnsi="Times New Roman" w:cs="Times New Roman"/>
          <w:sz w:val="18"/>
          <w:szCs w:val="18"/>
          <w:rPrChange w:id="481" w:author="安志 翁" w:date="2019-10-20T11:21:00Z">
            <w:rPr>
              <w:del w:id="482" w:author="翁 安志" w:date="2019-10-19T19:00:00Z"/>
              <w:rFonts w:ascii="Times New Roman" w:hAnsi="Times New Roman" w:cs="Times New Roman"/>
              <w:sz w:val="18"/>
              <w:szCs w:val="18"/>
            </w:rPr>
          </w:rPrChange>
        </w:rPr>
      </w:pPr>
      <w:del w:id="483" w:author="翁 安志" w:date="2019-10-19T18:51:00Z">
        <w:r w:rsidRPr="00874B68" w:rsidDel="00597CFC">
          <w:rPr>
            <w:rFonts w:ascii="Times New Roman" w:eastAsia="Osaka" w:hAnsi="Times New Roman" w:cs="Times New Roman"/>
            <w:sz w:val="18"/>
            <w:szCs w:val="18"/>
            <w:rPrChange w:id="484" w:author="安志 翁" w:date="2019-10-20T11:21:00Z">
              <w:rPr>
                <w:rFonts w:ascii="Times New Roman" w:eastAsia="Songti SC" w:hAnsi="Times New Roman" w:cs="Times New Roman"/>
                <w:sz w:val="18"/>
                <w:szCs w:val="18"/>
              </w:rPr>
            </w:rPrChange>
          </w:rPr>
          <w:delText>“Why didn’t these kids ask for help after they were being harassed?”</w:delText>
        </w:r>
      </w:del>
    </w:p>
    <w:p w14:paraId="6675C2E9" w14:textId="77777777" w:rsidR="00AC3A88" w:rsidRPr="00874B68" w:rsidRDefault="00AC3A88">
      <w:pPr>
        <w:spacing w:line="240" w:lineRule="exact"/>
        <w:rPr>
          <w:ins w:id="485" w:author="翁 安志" w:date="2019-10-19T19:00:00Z"/>
          <w:rFonts w:ascii="Times New Roman" w:eastAsia="Osaka" w:hAnsi="Times New Roman" w:cs="Times New Roman"/>
          <w:sz w:val="18"/>
          <w:szCs w:val="18"/>
          <w:rPrChange w:id="486" w:author="安志 翁" w:date="2019-10-20T11:21:00Z">
            <w:rPr>
              <w:ins w:id="487" w:author="翁 安志" w:date="2019-10-19T19:00:00Z"/>
              <w:rFonts w:ascii="Times New Roman" w:eastAsia="Songti SC" w:hAnsi="Times New Roman" w:cs="Times New Roman"/>
              <w:sz w:val="18"/>
              <w:szCs w:val="18"/>
            </w:rPr>
          </w:rPrChange>
        </w:rPr>
      </w:pPr>
    </w:p>
    <w:p w14:paraId="0D4B786B" w14:textId="77777777" w:rsidR="003C38BB" w:rsidRPr="00874B68" w:rsidRDefault="003C38BB">
      <w:pPr>
        <w:spacing w:line="240" w:lineRule="exact"/>
        <w:rPr>
          <w:rFonts w:ascii="Times New Roman" w:hAnsi="Times New Roman" w:cs="Times New Roman"/>
          <w:sz w:val="18"/>
          <w:szCs w:val="18"/>
          <w:rPrChange w:id="488" w:author="安志 翁" w:date="2019-10-20T11:21:00Z">
            <w:rPr>
              <w:rFonts w:ascii="Times New Roman" w:eastAsia="Songti SC" w:hAnsi="Times New Roman" w:cs="Times New Roman"/>
              <w:sz w:val="18"/>
              <w:szCs w:val="18"/>
            </w:rPr>
          </w:rPrChange>
        </w:rPr>
      </w:pPr>
    </w:p>
    <w:p w14:paraId="23574DFB" w14:textId="43D7C5EE" w:rsidR="003C38BB" w:rsidRPr="00874B68" w:rsidDel="00AC3A88" w:rsidRDefault="00CD3A22">
      <w:pPr>
        <w:spacing w:line="240" w:lineRule="exact"/>
        <w:rPr>
          <w:ins w:id="489" w:author="sisleyzhou" w:date="2019-10-19T11:39:00Z"/>
          <w:del w:id="490" w:author="翁 安志" w:date="2019-10-19T19:00:00Z"/>
          <w:rFonts w:ascii="Times New Roman" w:eastAsia="Osaka" w:hAnsi="Times New Roman" w:cs="Times New Roman"/>
          <w:sz w:val="18"/>
          <w:szCs w:val="18"/>
          <w:rPrChange w:id="491" w:author="安志 翁" w:date="2019-10-20T11:21:00Z">
            <w:rPr>
              <w:ins w:id="492" w:author="sisleyzhou" w:date="2019-10-19T11:39:00Z"/>
              <w:del w:id="493" w:author="翁 安志" w:date="2019-10-19T19:00:00Z"/>
              <w:rFonts w:ascii="Times New Roman" w:eastAsia="Osaka" w:hAnsi="Times New Roman" w:cs="Times New Roman"/>
              <w:sz w:val="18"/>
              <w:szCs w:val="18"/>
            </w:rPr>
          </w:rPrChange>
        </w:rPr>
      </w:pPr>
      <w:del w:id="494" w:author="安志 翁" w:date="2019-10-20T11:37:00Z">
        <w:r w:rsidRPr="00874B68" w:rsidDel="002D000F">
          <w:rPr>
            <w:rFonts w:ascii="Times New Roman" w:eastAsia="Osaka" w:hAnsi="Times New Roman" w:cs="Times New Roman"/>
            <w:sz w:val="18"/>
            <w:szCs w:val="18"/>
            <w:rPrChange w:id="495" w:author="安志 翁" w:date="2019-10-20T11:21:00Z">
              <w:rPr>
                <w:rFonts w:ascii="Times New Roman" w:eastAsia="Songti SC" w:hAnsi="Times New Roman" w:cs="Times New Roman"/>
                <w:sz w:val="18"/>
                <w:szCs w:val="18"/>
              </w:rPr>
            </w:rPrChange>
          </w:rPr>
          <w:delText>After</w:delText>
        </w:r>
      </w:del>
      <w:ins w:id="496" w:author="翁 安志" w:date="2019-10-19T19:02:00Z">
        <w:del w:id="497" w:author="安志 翁" w:date="2019-10-20T11:37:00Z">
          <w:r w:rsidR="003138AA" w:rsidRPr="00874B68" w:rsidDel="002D000F">
            <w:rPr>
              <w:rFonts w:ascii="Times New Roman" w:eastAsia="Osaka" w:hAnsi="Times New Roman" w:cs="Times New Roman"/>
              <w:sz w:val="18"/>
              <w:szCs w:val="18"/>
              <w:rPrChange w:id="498" w:author="安志 翁" w:date="2019-10-20T11:21:00Z">
                <w:rPr>
                  <w:rFonts w:ascii="Times New Roman" w:eastAsia="Osaka" w:hAnsi="Times New Roman" w:cs="Times New Roman"/>
                  <w:sz w:val="18"/>
                  <w:szCs w:val="18"/>
                </w:rPr>
              </w:rPrChange>
            </w:rPr>
            <w:delText xml:space="preserve"> deciding the topic of our game</w:delText>
          </w:r>
        </w:del>
      </w:ins>
      <w:ins w:id="499" w:author="翁 安志" w:date="2019-10-19T19:03:00Z">
        <w:del w:id="500" w:author="安志 翁" w:date="2019-10-20T11:37:00Z">
          <w:r w:rsidR="00DD549B" w:rsidRPr="00874B68" w:rsidDel="002D000F">
            <w:rPr>
              <w:rFonts w:ascii="Times New Roman" w:eastAsia="Osaka" w:hAnsi="Times New Roman" w:cs="Times New Roman"/>
              <w:sz w:val="18"/>
              <w:szCs w:val="18"/>
              <w:rPrChange w:id="501" w:author="安志 翁" w:date="2019-10-20T11:21:00Z">
                <w:rPr>
                  <w:rFonts w:ascii="Times New Roman" w:eastAsia="Osaka" w:hAnsi="Times New Roman" w:cs="Times New Roman"/>
                  <w:sz w:val="18"/>
                  <w:szCs w:val="18"/>
                </w:rPr>
              </w:rPrChange>
            </w:rPr>
            <w:delText>, we</w:delText>
          </w:r>
        </w:del>
      </w:ins>
      <w:ins w:id="502" w:author="安志 翁" w:date="2019-10-20T11:38:00Z">
        <w:r w:rsidR="00E35829">
          <w:rPr>
            <w:rFonts w:ascii="Times New Roman" w:eastAsia="Osaka" w:hAnsi="Times New Roman" w:cs="Times New Roman"/>
            <w:sz w:val="18"/>
            <w:szCs w:val="18"/>
          </w:rPr>
          <w:t>Then</w:t>
        </w:r>
      </w:ins>
      <w:ins w:id="503" w:author="翁 安志" w:date="2019-10-19T19:03:00Z">
        <w:r w:rsidR="00DD549B" w:rsidRPr="00874B68">
          <w:rPr>
            <w:rFonts w:ascii="Times New Roman" w:eastAsia="Osaka" w:hAnsi="Times New Roman" w:cs="Times New Roman"/>
            <w:sz w:val="18"/>
            <w:szCs w:val="18"/>
            <w:rPrChange w:id="504" w:author="安志 翁" w:date="2019-10-20T11:21:00Z">
              <w:rPr>
                <w:rFonts w:ascii="Times New Roman" w:eastAsia="Osaka" w:hAnsi="Times New Roman" w:cs="Times New Roman"/>
                <w:sz w:val="18"/>
                <w:szCs w:val="18"/>
              </w:rPr>
            </w:rPrChange>
          </w:rPr>
          <w:t xml:space="preserve"> began to brainstorm which media do we want to </w:t>
        </w:r>
      </w:ins>
      <w:ins w:id="505" w:author="安志 翁" w:date="2019-10-20T11:38:00Z">
        <w:r w:rsidR="00010C21">
          <w:rPr>
            <w:rFonts w:ascii="Times New Roman" w:eastAsia="Osaka" w:hAnsi="Times New Roman" w:cs="Times New Roman"/>
            <w:sz w:val="18"/>
            <w:szCs w:val="18"/>
          </w:rPr>
          <w:t xml:space="preserve">use to </w:t>
        </w:r>
      </w:ins>
      <w:ins w:id="506" w:author="翁 安志" w:date="2019-10-19T19:03:00Z">
        <w:r w:rsidR="00DD549B" w:rsidRPr="00874B68">
          <w:rPr>
            <w:rFonts w:ascii="Times New Roman" w:eastAsia="Osaka" w:hAnsi="Times New Roman" w:cs="Times New Roman"/>
            <w:sz w:val="18"/>
            <w:szCs w:val="18"/>
            <w:rPrChange w:id="507" w:author="安志 翁" w:date="2019-10-20T11:21:00Z">
              <w:rPr>
                <w:rFonts w:ascii="Times New Roman" w:eastAsia="Osaka" w:hAnsi="Times New Roman" w:cs="Times New Roman"/>
                <w:sz w:val="18"/>
                <w:szCs w:val="18"/>
              </w:rPr>
            </w:rPrChange>
          </w:rPr>
          <w:t>promote sex education in China.</w:t>
        </w:r>
      </w:ins>
      <w:ins w:id="508" w:author="翁 安志" w:date="2019-10-19T19:04:00Z">
        <w:r w:rsidR="00EB77E0" w:rsidRPr="00874B68">
          <w:rPr>
            <w:rFonts w:ascii="Times New Roman" w:eastAsia="Osaka" w:hAnsi="Times New Roman" w:cs="Times New Roman"/>
            <w:sz w:val="18"/>
            <w:szCs w:val="18"/>
            <w:rPrChange w:id="509" w:author="安志 翁" w:date="2019-10-20T11:21:00Z">
              <w:rPr>
                <w:rFonts w:ascii="Times New Roman" w:eastAsia="Osaka" w:hAnsi="Times New Roman" w:cs="Times New Roman"/>
                <w:sz w:val="18"/>
                <w:szCs w:val="18"/>
              </w:rPr>
            </w:rPrChange>
          </w:rPr>
          <w:t xml:space="preserve"> </w:t>
        </w:r>
      </w:ins>
      <w:ins w:id="510" w:author="翁 安志" w:date="2019-10-19T19:05:00Z">
        <w:r w:rsidR="00BC53C0" w:rsidRPr="00874B68">
          <w:rPr>
            <w:rFonts w:ascii="Times New Roman" w:eastAsia="Osaka" w:hAnsi="Times New Roman" w:cs="Times New Roman"/>
            <w:sz w:val="18"/>
            <w:szCs w:val="18"/>
            <w:rPrChange w:id="511" w:author="安志 翁" w:date="2019-10-20T11:21:00Z">
              <w:rPr>
                <w:rFonts w:ascii="Times New Roman" w:eastAsia="Osaka" w:hAnsi="Times New Roman" w:cs="Times New Roman"/>
                <w:sz w:val="18"/>
                <w:szCs w:val="18"/>
              </w:rPr>
            </w:rPrChange>
          </w:rPr>
          <w:t xml:space="preserve">As a </w:t>
        </w:r>
      </w:ins>
      <w:ins w:id="512" w:author="翁 安志" w:date="2019-10-19T19:07:00Z">
        <w:r w:rsidR="00EB7DBB" w:rsidRPr="00874B68">
          <w:rPr>
            <w:rFonts w:ascii="Times New Roman" w:eastAsia="Osaka" w:hAnsi="Times New Roman" w:cs="Times New Roman"/>
            <w:sz w:val="18"/>
            <w:szCs w:val="18"/>
            <w:rPrChange w:id="513" w:author="安志 翁" w:date="2019-10-20T11:21:00Z">
              <w:rPr>
                <w:rFonts w:ascii="Times New Roman" w:eastAsia="Osaka" w:hAnsi="Times New Roman" w:cs="Times New Roman"/>
                <w:sz w:val="18"/>
                <w:szCs w:val="18"/>
              </w:rPr>
            </w:rPrChange>
          </w:rPr>
          <w:t xml:space="preserve">fanatic </w:t>
        </w:r>
      </w:ins>
      <w:ins w:id="514" w:author="翁 安志" w:date="2019-10-19T19:08:00Z">
        <w:r w:rsidR="00EB7DBB" w:rsidRPr="00874B68">
          <w:rPr>
            <w:rFonts w:ascii="Times New Roman" w:eastAsia="Osaka" w:hAnsi="Times New Roman" w:cs="Times New Roman"/>
            <w:sz w:val="18"/>
            <w:szCs w:val="18"/>
            <w:rPrChange w:id="515" w:author="安志 翁" w:date="2019-10-20T11:21:00Z">
              <w:rPr>
                <w:rFonts w:ascii="Times New Roman" w:eastAsia="Osaka" w:hAnsi="Times New Roman" w:cs="Times New Roman"/>
                <w:sz w:val="18"/>
                <w:szCs w:val="18"/>
              </w:rPr>
            </w:rPrChange>
          </w:rPr>
          <w:t xml:space="preserve">gamer, </w:t>
        </w:r>
      </w:ins>
      <w:ins w:id="516" w:author="安志 翁" w:date="2019-10-20T11:29:00Z">
        <w:r w:rsidR="0003502E">
          <w:rPr>
            <w:rFonts w:ascii="Times New Roman" w:eastAsia="Osaka" w:hAnsi="Times New Roman" w:cs="Times New Roman"/>
            <w:sz w:val="18"/>
            <w:szCs w:val="18"/>
          </w:rPr>
          <w:t xml:space="preserve">I always believed that </w:t>
        </w:r>
      </w:ins>
      <w:moveToRangeStart w:id="517" w:author="安志 翁" w:date="2019-10-20T11:29:00Z" w:name="move22463362"/>
      <w:moveTo w:id="518" w:author="安志 翁" w:date="2019-10-20T11:29:00Z">
        <w:del w:id="519" w:author="安志 翁" w:date="2019-10-20T11:29:00Z">
          <w:r w:rsidR="0003502E" w:rsidRPr="00AE23F6" w:rsidDel="0003502E">
            <w:rPr>
              <w:rFonts w:ascii="Times New Roman" w:eastAsia="Osaka" w:hAnsi="Times New Roman" w:cs="Times New Roman"/>
              <w:sz w:val="18"/>
              <w:szCs w:val="18"/>
            </w:rPr>
            <w:delText xml:space="preserve">I believed that in the game, </w:delText>
          </w:r>
        </w:del>
        <w:r w:rsidR="0003502E" w:rsidRPr="00AE23F6">
          <w:rPr>
            <w:rFonts w:ascii="Times New Roman" w:eastAsia="Osaka" w:hAnsi="Times New Roman" w:cs="Times New Roman"/>
            <w:sz w:val="18"/>
            <w:szCs w:val="18"/>
          </w:rPr>
          <w:t>you can do anything</w:t>
        </w:r>
      </w:moveTo>
      <w:ins w:id="520" w:author="安志 翁" w:date="2019-10-20T11:29:00Z">
        <w:r w:rsidR="0003502E">
          <w:rPr>
            <w:rFonts w:ascii="Times New Roman" w:eastAsia="Osaka" w:hAnsi="Times New Roman" w:cs="Times New Roman"/>
            <w:sz w:val="18"/>
            <w:szCs w:val="18"/>
          </w:rPr>
          <w:t xml:space="preserve"> in the video games</w:t>
        </w:r>
      </w:ins>
      <w:moveTo w:id="521" w:author="安志 翁" w:date="2019-10-20T11:29:00Z">
        <w:r w:rsidR="0003502E" w:rsidRPr="00AE23F6">
          <w:rPr>
            <w:rFonts w:ascii="Times New Roman" w:eastAsia="Osaka" w:hAnsi="Times New Roman" w:cs="Times New Roman"/>
            <w:sz w:val="18"/>
            <w:szCs w:val="18"/>
          </w:rPr>
          <w:t>.</w:t>
        </w:r>
      </w:moveTo>
      <w:moveToRangeEnd w:id="517"/>
      <w:ins w:id="522" w:author="安志 翁" w:date="2019-10-20T11:29:00Z">
        <w:r w:rsidR="0003502E">
          <w:rPr>
            <w:rFonts w:ascii="Times New Roman" w:eastAsia="Osaka" w:hAnsi="Times New Roman" w:cs="Times New Roman"/>
            <w:sz w:val="18"/>
            <w:szCs w:val="18"/>
          </w:rPr>
          <w:t xml:space="preserve"> </w:t>
        </w:r>
      </w:ins>
      <w:ins w:id="523" w:author="翁 安志" w:date="2019-10-19T19:08:00Z">
        <w:del w:id="524" w:author="安志 翁" w:date="2019-10-20T11:29:00Z">
          <w:r w:rsidR="00EB7DBB" w:rsidRPr="00874B68" w:rsidDel="0003502E">
            <w:rPr>
              <w:rFonts w:ascii="Times New Roman" w:eastAsia="Osaka" w:hAnsi="Times New Roman" w:cs="Times New Roman"/>
              <w:sz w:val="18"/>
              <w:szCs w:val="18"/>
              <w:rPrChange w:id="525" w:author="安志 翁" w:date="2019-10-20T11:21:00Z">
                <w:rPr>
                  <w:rFonts w:ascii="Times New Roman" w:eastAsia="Osaka" w:hAnsi="Times New Roman" w:cs="Times New Roman"/>
                  <w:sz w:val="18"/>
                  <w:szCs w:val="18"/>
                </w:rPr>
              </w:rPrChange>
            </w:rPr>
            <w:delText xml:space="preserve">I began to question myself: </w:delText>
          </w:r>
        </w:del>
        <w:r w:rsidR="00EB7DBB" w:rsidRPr="00874B68">
          <w:rPr>
            <w:rFonts w:ascii="Times New Roman" w:eastAsia="Osaka" w:hAnsi="Times New Roman" w:cs="Times New Roman"/>
            <w:sz w:val="18"/>
            <w:szCs w:val="18"/>
            <w:rPrChange w:id="526" w:author="安志 翁" w:date="2019-10-20T11:21:00Z">
              <w:rPr>
                <w:rFonts w:ascii="Times New Roman" w:eastAsia="Osaka" w:hAnsi="Times New Roman" w:cs="Times New Roman"/>
                <w:sz w:val="18"/>
                <w:szCs w:val="18"/>
              </w:rPr>
            </w:rPrChange>
          </w:rPr>
          <w:t xml:space="preserve">If </w:t>
        </w:r>
      </w:ins>
      <w:ins w:id="527" w:author="安志 翁" w:date="2019-10-20T11:29:00Z">
        <w:r w:rsidR="0003502E">
          <w:rPr>
            <w:rFonts w:ascii="Times New Roman" w:eastAsia="Osaka" w:hAnsi="Times New Roman" w:cs="Times New Roman"/>
            <w:sz w:val="18"/>
            <w:szCs w:val="18"/>
          </w:rPr>
          <w:t>you</w:t>
        </w:r>
      </w:ins>
      <w:ins w:id="528" w:author="翁 安志" w:date="2019-10-19T19:08:00Z">
        <w:del w:id="529" w:author="安志 翁" w:date="2019-10-20T11:29:00Z">
          <w:r w:rsidR="00EB7DBB" w:rsidRPr="00874B68" w:rsidDel="0003502E">
            <w:rPr>
              <w:rFonts w:ascii="Times New Roman" w:eastAsia="Osaka" w:hAnsi="Times New Roman" w:cs="Times New Roman"/>
              <w:sz w:val="18"/>
              <w:szCs w:val="18"/>
              <w:rPrChange w:id="530" w:author="安志 翁" w:date="2019-10-20T11:21:00Z">
                <w:rPr>
                  <w:rFonts w:ascii="Times New Roman" w:eastAsia="Osaka" w:hAnsi="Times New Roman" w:cs="Times New Roman"/>
                  <w:sz w:val="18"/>
                  <w:szCs w:val="18"/>
                </w:rPr>
              </w:rPrChange>
            </w:rPr>
            <w:delText>I</w:delText>
          </w:r>
        </w:del>
        <w:r w:rsidR="00EB7DBB" w:rsidRPr="00874B68">
          <w:rPr>
            <w:rFonts w:ascii="Times New Roman" w:eastAsia="Osaka" w:hAnsi="Times New Roman" w:cs="Times New Roman"/>
            <w:sz w:val="18"/>
            <w:szCs w:val="18"/>
            <w:rPrChange w:id="531" w:author="安志 翁" w:date="2019-10-20T11:21:00Z">
              <w:rPr>
                <w:rFonts w:ascii="Times New Roman" w:eastAsia="Osaka" w:hAnsi="Times New Roman" w:cs="Times New Roman"/>
                <w:sz w:val="18"/>
                <w:szCs w:val="18"/>
              </w:rPr>
            </w:rPrChange>
          </w:rPr>
          <w:t xml:space="preserve"> can ride a drago</w:t>
        </w:r>
      </w:ins>
      <w:ins w:id="532" w:author="翁 安志" w:date="2019-10-19T19:09:00Z">
        <w:r w:rsidR="00EB7DBB" w:rsidRPr="00874B68">
          <w:rPr>
            <w:rFonts w:ascii="Times New Roman" w:eastAsia="Osaka" w:hAnsi="Times New Roman" w:cs="Times New Roman"/>
            <w:sz w:val="18"/>
            <w:szCs w:val="18"/>
            <w:rPrChange w:id="533" w:author="安志 翁" w:date="2019-10-20T11:21:00Z">
              <w:rPr>
                <w:rFonts w:ascii="Times New Roman" w:eastAsia="Osaka" w:hAnsi="Times New Roman" w:cs="Times New Roman"/>
                <w:sz w:val="18"/>
                <w:szCs w:val="18"/>
              </w:rPr>
            </w:rPrChange>
          </w:rPr>
          <w:t xml:space="preserve">n </w:t>
        </w:r>
        <w:del w:id="534" w:author="安志 翁" w:date="2019-10-20T11:29:00Z">
          <w:r w:rsidR="00EB7DBB" w:rsidRPr="00874B68" w:rsidDel="00A905BE">
            <w:rPr>
              <w:rFonts w:ascii="Times New Roman" w:eastAsia="Osaka" w:hAnsi="Times New Roman" w:cs="Times New Roman"/>
              <w:sz w:val="18"/>
              <w:szCs w:val="18"/>
              <w:rPrChange w:id="535" w:author="安志 翁" w:date="2019-10-20T11:21:00Z">
                <w:rPr>
                  <w:rFonts w:ascii="Times New Roman" w:eastAsia="Osaka" w:hAnsi="Times New Roman" w:cs="Times New Roman"/>
                  <w:sz w:val="18"/>
                  <w:szCs w:val="18"/>
                </w:rPr>
              </w:rPrChange>
            </w:rPr>
            <w:delText>or become a secret agent in the game</w:delText>
          </w:r>
        </w:del>
      </w:ins>
      <w:ins w:id="536" w:author="安志 翁" w:date="2019-10-20T11:29:00Z">
        <w:r w:rsidR="00A905BE">
          <w:rPr>
            <w:rFonts w:ascii="Times New Roman" w:eastAsia="Osaka" w:hAnsi="Times New Roman" w:cs="Times New Roman"/>
            <w:sz w:val="18"/>
            <w:szCs w:val="18"/>
          </w:rPr>
          <w:t>in the game</w:t>
        </w:r>
      </w:ins>
      <w:ins w:id="537" w:author="翁 安志" w:date="2019-10-19T19:09:00Z">
        <w:r w:rsidR="00EB7DBB" w:rsidRPr="00874B68">
          <w:rPr>
            <w:rFonts w:ascii="Times New Roman" w:eastAsia="Osaka" w:hAnsi="Times New Roman" w:cs="Times New Roman"/>
            <w:sz w:val="18"/>
            <w:szCs w:val="18"/>
            <w:rPrChange w:id="538" w:author="安志 翁" w:date="2019-10-20T11:21:00Z">
              <w:rPr>
                <w:rFonts w:ascii="Times New Roman" w:eastAsia="Osaka" w:hAnsi="Times New Roman" w:cs="Times New Roman"/>
                <w:sz w:val="18"/>
                <w:szCs w:val="18"/>
              </w:rPr>
            </w:rPrChange>
          </w:rPr>
          <w:t>,</w:t>
        </w:r>
      </w:ins>
      <w:ins w:id="539" w:author="安志 翁" w:date="2019-10-20T11:29:00Z">
        <w:r w:rsidR="00C115DA">
          <w:rPr>
            <w:rFonts w:ascii="Times New Roman" w:eastAsia="Osaka" w:hAnsi="Times New Roman" w:cs="Times New Roman"/>
            <w:sz w:val="18"/>
            <w:szCs w:val="18"/>
          </w:rPr>
          <w:t xml:space="preserve"> then</w:t>
        </w:r>
      </w:ins>
      <w:ins w:id="540" w:author="翁 安志" w:date="2019-10-19T19:09:00Z">
        <w:r w:rsidR="00EB7DBB" w:rsidRPr="00874B68">
          <w:rPr>
            <w:rFonts w:ascii="Times New Roman" w:eastAsia="Osaka" w:hAnsi="Times New Roman" w:cs="Times New Roman"/>
            <w:sz w:val="18"/>
            <w:szCs w:val="18"/>
            <w:rPrChange w:id="541" w:author="安志 翁" w:date="2019-10-20T11:21:00Z">
              <w:rPr>
                <w:rFonts w:ascii="Times New Roman" w:eastAsia="Osaka" w:hAnsi="Times New Roman" w:cs="Times New Roman"/>
                <w:sz w:val="18"/>
                <w:szCs w:val="18"/>
              </w:rPr>
            </w:rPrChange>
          </w:rPr>
          <w:t xml:space="preserve"> why can’t </w:t>
        </w:r>
        <w:del w:id="542" w:author="安志 翁" w:date="2019-10-20T11:29:00Z">
          <w:r w:rsidR="00EB7DBB" w:rsidRPr="00874B68" w:rsidDel="00A73235">
            <w:rPr>
              <w:rFonts w:ascii="Times New Roman" w:eastAsia="Osaka" w:hAnsi="Times New Roman" w:cs="Times New Roman"/>
              <w:sz w:val="18"/>
              <w:szCs w:val="18"/>
              <w:rPrChange w:id="543" w:author="安志 翁" w:date="2019-10-20T11:21:00Z">
                <w:rPr>
                  <w:rFonts w:ascii="Times New Roman" w:eastAsia="Osaka" w:hAnsi="Times New Roman" w:cs="Times New Roman"/>
                  <w:sz w:val="18"/>
                  <w:szCs w:val="18"/>
                </w:rPr>
              </w:rPrChange>
            </w:rPr>
            <w:delText>I</w:delText>
          </w:r>
        </w:del>
      </w:ins>
      <w:ins w:id="544" w:author="安志 翁" w:date="2019-10-20T11:29:00Z">
        <w:r w:rsidR="00A73235">
          <w:rPr>
            <w:rFonts w:ascii="Times New Roman" w:eastAsia="Osaka" w:hAnsi="Times New Roman" w:cs="Times New Roman"/>
            <w:sz w:val="18"/>
            <w:szCs w:val="18"/>
          </w:rPr>
          <w:t>you</w:t>
        </w:r>
      </w:ins>
      <w:ins w:id="545" w:author="翁 安志" w:date="2019-10-19T19:09:00Z">
        <w:r w:rsidR="00EB7DBB" w:rsidRPr="00874B68">
          <w:rPr>
            <w:rFonts w:ascii="Times New Roman" w:eastAsia="Osaka" w:hAnsi="Times New Roman" w:cs="Times New Roman"/>
            <w:sz w:val="18"/>
            <w:szCs w:val="18"/>
            <w:rPrChange w:id="546" w:author="安志 翁" w:date="2019-10-20T11:21:00Z">
              <w:rPr>
                <w:rFonts w:ascii="Times New Roman" w:eastAsia="Osaka" w:hAnsi="Times New Roman" w:cs="Times New Roman"/>
                <w:sz w:val="18"/>
                <w:szCs w:val="18"/>
              </w:rPr>
            </w:rPrChange>
          </w:rPr>
          <w:t xml:space="preserve"> learn sex-education in the game?</w:t>
        </w:r>
      </w:ins>
      <w:ins w:id="547" w:author="安志 翁" w:date="2019-10-20T11:29:00Z">
        <w:r w:rsidR="00575C08">
          <w:rPr>
            <w:rFonts w:ascii="Times New Roman" w:eastAsia="Osaka" w:hAnsi="Times New Roman" w:cs="Times New Roman"/>
            <w:sz w:val="18"/>
            <w:szCs w:val="18"/>
          </w:rPr>
          <w:t xml:space="preserve"> I proposed this idea to my team members.</w:t>
        </w:r>
      </w:ins>
      <w:ins w:id="548" w:author="翁 安志" w:date="2019-10-19T19:11:00Z">
        <w:del w:id="549" w:author="安志 翁" w:date="2019-10-20T11:29:00Z">
          <w:r w:rsidR="00A4101A" w:rsidRPr="00874B68" w:rsidDel="00575C08">
            <w:rPr>
              <w:rFonts w:ascii="Times New Roman" w:eastAsia="Osaka" w:hAnsi="Times New Roman" w:cs="Times New Roman"/>
              <w:sz w:val="18"/>
              <w:szCs w:val="18"/>
              <w:rPrChange w:id="550" w:author="安志 翁" w:date="2019-10-20T11:21:00Z">
                <w:rPr>
                  <w:rFonts w:ascii="Times New Roman" w:eastAsia="Osaka" w:hAnsi="Times New Roman" w:cs="Times New Roman"/>
                  <w:sz w:val="18"/>
                  <w:szCs w:val="18"/>
                </w:rPr>
              </w:rPrChange>
            </w:rPr>
            <w:delText xml:space="preserve"> </w:delText>
          </w:r>
        </w:del>
      </w:ins>
      <w:moveFromRangeStart w:id="551" w:author="安志 翁" w:date="2019-10-20T11:29:00Z" w:name="move22463362"/>
      <w:moveFrom w:id="552" w:author="安志 翁" w:date="2019-10-20T11:29:00Z">
        <w:ins w:id="553" w:author="翁 安志" w:date="2019-10-19T19:11:00Z">
          <w:del w:id="554" w:author="安志 翁" w:date="2019-10-20T11:29:00Z">
            <w:r w:rsidR="00A4101A" w:rsidRPr="00874B68" w:rsidDel="00575C08">
              <w:rPr>
                <w:rFonts w:ascii="Times New Roman" w:eastAsia="Osaka" w:hAnsi="Times New Roman" w:cs="Times New Roman"/>
                <w:sz w:val="18"/>
                <w:szCs w:val="18"/>
                <w:rPrChange w:id="555" w:author="安志 翁" w:date="2019-10-20T11:21:00Z">
                  <w:rPr>
                    <w:rFonts w:ascii="Times New Roman" w:eastAsia="Osaka" w:hAnsi="Times New Roman" w:cs="Times New Roman"/>
                    <w:sz w:val="18"/>
                    <w:szCs w:val="18"/>
                  </w:rPr>
                </w:rPrChange>
              </w:rPr>
              <w:delText xml:space="preserve">I believed that in the game, you can do anything. </w:delText>
            </w:r>
          </w:del>
        </w:ins>
      </w:moveFrom>
      <w:moveFromRangeEnd w:id="551"/>
      <w:ins w:id="556" w:author="翁 安志" w:date="2019-10-19T19:11:00Z">
        <w:del w:id="557" w:author="安志 翁" w:date="2019-10-20T11:29:00Z">
          <w:r w:rsidR="00A4101A" w:rsidRPr="00874B68" w:rsidDel="00575C08">
            <w:rPr>
              <w:rFonts w:ascii="Times New Roman" w:eastAsia="Osaka" w:hAnsi="Times New Roman" w:cs="Times New Roman"/>
              <w:sz w:val="18"/>
              <w:szCs w:val="18"/>
              <w:rPrChange w:id="558" w:author="安志 翁" w:date="2019-10-20T11:21:00Z">
                <w:rPr>
                  <w:rFonts w:ascii="Times New Roman" w:eastAsia="Osaka" w:hAnsi="Times New Roman" w:cs="Times New Roman"/>
                  <w:sz w:val="18"/>
                  <w:szCs w:val="18"/>
                </w:rPr>
              </w:rPrChange>
            </w:rPr>
            <w:delText>So, I</w:delText>
          </w:r>
        </w:del>
      </w:ins>
      <w:ins w:id="559" w:author="翁 安志" w:date="2019-10-19T19:12:00Z">
        <w:del w:id="560" w:author="安志 翁" w:date="2019-10-20T11:29:00Z">
          <w:r w:rsidR="00A4101A" w:rsidRPr="00874B68" w:rsidDel="00575C08">
            <w:rPr>
              <w:rFonts w:ascii="Times New Roman" w:eastAsia="Osaka" w:hAnsi="Times New Roman" w:cs="Times New Roman"/>
              <w:sz w:val="18"/>
              <w:szCs w:val="18"/>
              <w:rPrChange w:id="561" w:author="安志 翁" w:date="2019-10-20T11:21:00Z">
                <w:rPr>
                  <w:rFonts w:ascii="Times New Roman" w:eastAsia="Osaka" w:hAnsi="Times New Roman" w:cs="Times New Roman"/>
                  <w:sz w:val="18"/>
                  <w:szCs w:val="18"/>
                </w:rPr>
              </w:rPrChange>
            </w:rPr>
            <w:delText xml:space="preserve"> proposed this idea to my team members.</w:delText>
          </w:r>
        </w:del>
      </w:ins>
      <w:del w:id="562" w:author="翁 安志" w:date="2019-10-19T19:02:00Z">
        <w:r w:rsidRPr="00874B68" w:rsidDel="003138AA">
          <w:rPr>
            <w:rFonts w:ascii="Times New Roman" w:eastAsia="Osaka" w:hAnsi="Times New Roman" w:cs="Times New Roman"/>
            <w:sz w:val="18"/>
            <w:szCs w:val="18"/>
            <w:rPrChange w:id="563" w:author="安志 翁" w:date="2019-10-20T11:21:00Z">
              <w:rPr>
                <w:rFonts w:ascii="Times New Roman" w:eastAsia="Songti SC" w:hAnsi="Times New Roman" w:cs="Times New Roman"/>
                <w:sz w:val="18"/>
                <w:szCs w:val="18"/>
              </w:rPr>
            </w:rPrChange>
          </w:rPr>
          <w:delText xml:space="preserve"> the</w:delText>
        </w:r>
      </w:del>
      <w:del w:id="564" w:author="翁 安志" w:date="2019-10-19T19:00:00Z">
        <w:r w:rsidRPr="00874B68" w:rsidDel="00234D06">
          <w:rPr>
            <w:rFonts w:ascii="Times New Roman" w:eastAsia="Osaka" w:hAnsi="Times New Roman" w:cs="Times New Roman"/>
            <w:sz w:val="18"/>
            <w:szCs w:val="18"/>
            <w:rPrChange w:id="565" w:author="安志 翁" w:date="2019-10-20T11:21:00Z">
              <w:rPr>
                <w:rFonts w:ascii="Times New Roman" w:eastAsia="Songti SC" w:hAnsi="Times New Roman" w:cs="Times New Roman"/>
                <w:sz w:val="18"/>
                <w:szCs w:val="18"/>
              </w:rPr>
            </w:rPrChange>
          </w:rPr>
          <w:delText xml:space="preserve"> </w:delText>
        </w:r>
        <w:r w:rsidRPr="00874B68" w:rsidDel="00AC3A88">
          <w:rPr>
            <w:rFonts w:ascii="Times New Roman" w:eastAsia="Osaka" w:hAnsi="Times New Roman" w:cs="Times New Roman"/>
            <w:sz w:val="18"/>
            <w:szCs w:val="18"/>
            <w:rPrChange w:id="566" w:author="安志 翁" w:date="2019-10-20T11:21:00Z">
              <w:rPr>
                <w:rFonts w:ascii="Times New Roman" w:eastAsia="Songti SC" w:hAnsi="Times New Roman" w:cs="Times New Roman"/>
                <w:sz w:val="18"/>
                <w:szCs w:val="18"/>
              </w:rPr>
            </w:rPrChange>
          </w:rPr>
          <w:delText xml:space="preserve">group meeting, I went home and did some research online. I was shocked how a lack of sex education put millions of young people at risk and trigger an incidence like the one in Beijing. I could not imagine what it’s like to be helpless to defend yourself. They even didn’t know what they were experiencing; they were even afraid to tell their parents the truth. Wordless anger filled my heart. Although Sex-education is a sensitive topic in mainland China, </w:delText>
        </w:r>
      </w:del>
      <w:ins w:id="567" w:author="sisleyzhou" w:date="2019-10-19T11:38:00Z">
        <w:del w:id="568" w:author="翁 安志" w:date="2019-10-19T19:00:00Z">
          <w:r w:rsidRPr="00874B68" w:rsidDel="00AC3A88">
            <w:rPr>
              <w:rFonts w:ascii="Times New Roman" w:eastAsia="Osaka" w:hAnsi="Times New Roman" w:cs="Times New Roman"/>
              <w:sz w:val="18"/>
              <w:szCs w:val="18"/>
              <w:rPrChange w:id="569" w:author="安志 翁" w:date="2019-10-20T11:21:00Z">
                <w:rPr>
                  <w:rFonts w:ascii="Times New Roman" w:eastAsia="Osaka" w:hAnsi="Times New Roman" w:cs="Times New Roman"/>
                  <w:sz w:val="18"/>
                  <w:szCs w:val="18"/>
                </w:rPr>
              </w:rPrChange>
            </w:rPr>
            <w:delText xml:space="preserve">I recalled the GPA calculator I built before and thought, what if technology could be used to </w:delText>
          </w:r>
        </w:del>
      </w:ins>
      <w:ins w:id="570" w:author="sisleyzhou" w:date="2019-10-19T11:39:00Z">
        <w:del w:id="571" w:author="翁 安志" w:date="2019-10-19T19:00:00Z">
          <w:r w:rsidRPr="00874B68" w:rsidDel="00AC3A88">
            <w:rPr>
              <w:rFonts w:ascii="Times New Roman" w:eastAsia="Osaka" w:hAnsi="Times New Roman" w:cs="Times New Roman"/>
              <w:sz w:val="18"/>
              <w:szCs w:val="18"/>
              <w:rPrChange w:id="572" w:author="安志 翁" w:date="2019-10-20T11:21:00Z">
                <w:rPr>
                  <w:rFonts w:ascii="Times New Roman" w:eastAsia="Osaka" w:hAnsi="Times New Roman" w:cs="Times New Roman"/>
                  <w:sz w:val="18"/>
                  <w:szCs w:val="18"/>
                </w:rPr>
              </w:rPrChange>
            </w:rPr>
            <w:delText>solve this problem?</w:delText>
          </w:r>
        </w:del>
      </w:ins>
    </w:p>
    <w:p w14:paraId="675756FF" w14:textId="016790D5" w:rsidR="003C38BB" w:rsidRPr="00874B68" w:rsidDel="00AC3A88" w:rsidRDefault="00CD3A22">
      <w:pPr>
        <w:spacing w:line="240" w:lineRule="exact"/>
        <w:rPr>
          <w:del w:id="573" w:author="翁 安志" w:date="2019-10-19T19:00:00Z"/>
          <w:rFonts w:ascii="Times New Roman" w:eastAsia="Osaka" w:hAnsi="Times New Roman" w:cs="Times New Roman"/>
          <w:sz w:val="18"/>
          <w:szCs w:val="18"/>
          <w:rPrChange w:id="574" w:author="安志 翁" w:date="2019-10-20T11:21:00Z">
            <w:rPr>
              <w:del w:id="575" w:author="翁 安志" w:date="2019-10-19T19:00:00Z"/>
              <w:rFonts w:ascii="Times New Roman" w:eastAsia="Songti SC" w:hAnsi="Times New Roman" w:cs="Times New Roman"/>
              <w:sz w:val="18"/>
              <w:szCs w:val="18"/>
            </w:rPr>
          </w:rPrChange>
        </w:rPr>
      </w:pPr>
      <w:del w:id="576" w:author="翁 安志" w:date="2019-10-19T19:00:00Z">
        <w:r w:rsidRPr="00874B68" w:rsidDel="00AC3A88">
          <w:rPr>
            <w:rFonts w:ascii="Times New Roman" w:eastAsia="Osaka" w:hAnsi="Times New Roman" w:cs="Times New Roman"/>
            <w:sz w:val="18"/>
            <w:szCs w:val="18"/>
            <w:rPrChange w:id="577" w:author="安志 翁" w:date="2019-10-20T11:21:00Z">
              <w:rPr>
                <w:rFonts w:ascii="Times New Roman" w:eastAsia="Songti SC" w:hAnsi="Times New Roman" w:cs="Times New Roman"/>
                <w:sz w:val="18"/>
                <w:szCs w:val="18"/>
              </w:rPr>
            </w:rPrChange>
          </w:rPr>
          <w:delText xml:space="preserve">we continued to pursue the topic. While I was attracted into Sharon’s eyes during the second meeting, I recalled the video game I was playing on the night she invited me to the competition. It was a video game that teaches people how to date. </w:delText>
        </w:r>
      </w:del>
    </w:p>
    <w:p w14:paraId="1CB1530D" w14:textId="7D2BF286" w:rsidR="003C38BB" w:rsidRPr="00874B68" w:rsidDel="00AC3A88" w:rsidRDefault="003C38BB">
      <w:pPr>
        <w:spacing w:line="240" w:lineRule="exact"/>
        <w:rPr>
          <w:del w:id="578" w:author="翁 安志" w:date="2019-10-19T19:00:00Z"/>
          <w:rFonts w:ascii="Times New Roman" w:eastAsia="Osaka" w:hAnsi="Times New Roman" w:cs="Times New Roman"/>
          <w:sz w:val="18"/>
          <w:szCs w:val="18"/>
          <w:rPrChange w:id="579" w:author="安志 翁" w:date="2019-10-20T11:21:00Z">
            <w:rPr>
              <w:del w:id="580" w:author="翁 安志" w:date="2019-10-19T19:00:00Z"/>
              <w:rFonts w:ascii="Times New Roman" w:eastAsia="Songti SC" w:hAnsi="Times New Roman" w:cs="Times New Roman"/>
              <w:sz w:val="18"/>
              <w:szCs w:val="18"/>
            </w:rPr>
          </w:rPrChange>
        </w:rPr>
      </w:pPr>
    </w:p>
    <w:p w14:paraId="59CBC81A" w14:textId="45517965" w:rsidR="003C38BB" w:rsidRPr="00874B68" w:rsidRDefault="00CD3A22">
      <w:pPr>
        <w:spacing w:line="240" w:lineRule="exact"/>
        <w:rPr>
          <w:ins w:id="581" w:author="sisleyzhou" w:date="2019-10-19T11:40:00Z"/>
          <w:rFonts w:ascii="Times New Roman" w:eastAsia="Osaka" w:hAnsi="Times New Roman" w:cs="Times New Roman"/>
          <w:sz w:val="18"/>
          <w:szCs w:val="18"/>
          <w:highlight w:val="cyan"/>
          <w:rPrChange w:id="582" w:author="安志 翁" w:date="2019-10-20T11:21:00Z">
            <w:rPr>
              <w:ins w:id="583" w:author="sisleyzhou" w:date="2019-10-19T11:40:00Z"/>
              <w:rFonts w:ascii="Times New Roman" w:eastAsia="Osaka" w:hAnsi="Times New Roman" w:cs="Times New Roman"/>
              <w:sz w:val="18"/>
              <w:szCs w:val="18"/>
            </w:rPr>
          </w:rPrChange>
        </w:rPr>
      </w:pPr>
      <w:ins w:id="584" w:author="sisleyzhou" w:date="2019-10-19T11:39:00Z">
        <w:del w:id="585" w:author="翁 安志" w:date="2019-10-19T19:00:00Z">
          <w:r w:rsidRPr="00874B68" w:rsidDel="00AC3A88">
            <w:rPr>
              <w:rFonts w:ascii="Times New Roman" w:eastAsia="Osaka" w:hAnsi="Times New Roman" w:cs="Times New Roman"/>
              <w:sz w:val="18"/>
              <w:szCs w:val="18"/>
              <w:highlight w:val="cyan"/>
              <w:rPrChange w:id="586" w:author="安志 翁" w:date="2019-10-20T11:21:00Z">
                <w:rPr>
                  <w:rFonts w:ascii="Times New Roman" w:eastAsia="Osaka" w:hAnsi="Times New Roman" w:cs="Times New Roman"/>
                  <w:sz w:val="18"/>
                  <w:szCs w:val="18"/>
                </w:rPr>
              </w:rPrChange>
            </w:rPr>
            <w:delText>(note:</w:delText>
          </w:r>
        </w:del>
      </w:ins>
      <w:ins w:id="587" w:author="sisleyzhou" w:date="2019-10-19T11:40:00Z">
        <w:del w:id="588" w:author="翁 安志" w:date="2019-10-19T19:00:00Z">
          <w:r w:rsidRPr="00874B68" w:rsidDel="00AC3A88">
            <w:rPr>
              <w:rFonts w:ascii="Times New Roman" w:eastAsia="Osaka" w:hAnsi="Times New Roman" w:cs="Times New Roman"/>
              <w:sz w:val="18"/>
              <w:szCs w:val="18"/>
              <w:highlight w:val="cyan"/>
              <w:rPrChange w:id="589" w:author="安志 翁" w:date="2019-10-20T11:21:00Z">
                <w:rPr>
                  <w:rFonts w:ascii="Times New Roman" w:eastAsia="Osaka" w:hAnsi="Times New Roman" w:cs="Times New Roman"/>
                  <w:sz w:val="18"/>
                  <w:szCs w:val="18"/>
                </w:rPr>
              </w:rPrChange>
            </w:rPr>
            <w:delText xml:space="preserve"> Y</w:delText>
          </w:r>
        </w:del>
      </w:ins>
      <w:ins w:id="590" w:author="sisleyzhou" w:date="2019-10-19T11:39:00Z">
        <w:del w:id="591" w:author="翁 安志" w:date="2019-10-19T19:00:00Z">
          <w:r w:rsidRPr="00874B68" w:rsidDel="00AC3A88">
            <w:rPr>
              <w:rFonts w:ascii="Times New Roman" w:eastAsia="Osaka" w:hAnsi="Times New Roman" w:cs="Times New Roman"/>
              <w:sz w:val="18"/>
              <w:szCs w:val="18"/>
              <w:highlight w:val="cyan"/>
              <w:rPrChange w:id="592" w:author="安志 翁" w:date="2019-10-20T11:21:00Z">
                <w:rPr/>
              </w:rPrChange>
            </w:rPr>
            <w:delText xml:space="preserve">ou mentioned the dating game you were playing. Is that something you want to tie in? Right now we have way too many points. So we’re going to need to cut several of the points I think so that the message is clearer. I thought we’d be able to keep more, but it feels to cluttered and hefty. </w:delText>
          </w:r>
        </w:del>
      </w:ins>
      <w:ins w:id="593" w:author="sisleyzhou" w:date="2019-10-19T11:40:00Z">
        <w:del w:id="594" w:author="翁 安志" w:date="2019-10-19T19:00:00Z">
          <w:r w:rsidRPr="00874B68" w:rsidDel="00AC3A88">
            <w:rPr>
              <w:rFonts w:ascii="Times New Roman" w:eastAsia="Osaka" w:hAnsi="Times New Roman" w:cs="Times New Roman"/>
              <w:sz w:val="18"/>
              <w:szCs w:val="18"/>
              <w:highlight w:val="cyan"/>
              <w:rPrChange w:id="595" w:author="安志 翁" w:date="2019-10-20T11:21:00Z">
                <w:rPr>
                  <w:rFonts w:ascii="Times New Roman" w:eastAsia="Osaka" w:hAnsi="Times New Roman" w:cs="Times New Roman"/>
                  <w:sz w:val="18"/>
                  <w:szCs w:val="18"/>
                </w:rPr>
              </w:rPrChange>
            </w:rPr>
            <w:delText xml:space="preserve">) </w:delText>
          </w:r>
        </w:del>
      </w:ins>
    </w:p>
    <w:p w14:paraId="79C877FD" w14:textId="77777777" w:rsidR="003C38BB" w:rsidRPr="00874B68" w:rsidRDefault="00CD3A22">
      <w:pPr>
        <w:spacing w:line="240" w:lineRule="exact"/>
        <w:rPr>
          <w:del w:id="596" w:author="sisleyzhou" w:date="2019-10-19T11:39:00Z"/>
          <w:rFonts w:ascii="Times New Roman" w:eastAsia="Osaka" w:hAnsi="Times New Roman" w:cs="Times New Roman"/>
          <w:sz w:val="18"/>
          <w:szCs w:val="18"/>
          <w:rPrChange w:id="597" w:author="安志 翁" w:date="2019-10-20T11:21:00Z">
            <w:rPr>
              <w:del w:id="598" w:author="sisleyzhou" w:date="2019-10-19T11:39:00Z"/>
              <w:rFonts w:ascii="Times New Roman" w:eastAsia="Songti SC" w:hAnsi="Times New Roman" w:cs="Times New Roman"/>
              <w:sz w:val="18"/>
              <w:szCs w:val="18"/>
            </w:rPr>
          </w:rPrChange>
        </w:rPr>
      </w:pPr>
      <w:del w:id="599" w:author="sisleyzhou" w:date="2019-10-19T11:39:00Z">
        <w:r w:rsidRPr="00874B68">
          <w:rPr>
            <w:rFonts w:ascii="Times New Roman" w:eastAsia="Osaka" w:hAnsi="Times New Roman" w:cs="Times New Roman"/>
            <w:sz w:val="18"/>
            <w:szCs w:val="18"/>
            <w:rPrChange w:id="600" w:author="安志 翁" w:date="2019-10-20T11:21:00Z">
              <w:rPr>
                <w:rFonts w:ascii="Times New Roman" w:eastAsia="Songti SC" w:hAnsi="Times New Roman" w:cs="Times New Roman"/>
                <w:sz w:val="18"/>
                <w:szCs w:val="18"/>
              </w:rPr>
            </w:rPrChange>
          </w:rPr>
          <w:delText>“If video game can be used to teach people how to date, why can’t they be used to teach sex-education?”</w:delText>
        </w:r>
      </w:del>
    </w:p>
    <w:p w14:paraId="1AB0305B" w14:textId="0BB6F846" w:rsidR="003C38BB" w:rsidRPr="00874B68" w:rsidRDefault="003C38BB">
      <w:pPr>
        <w:spacing w:line="240" w:lineRule="exact"/>
        <w:rPr>
          <w:rFonts w:ascii="Times New Roman" w:hAnsi="Times New Roman" w:cs="Times New Roman"/>
          <w:sz w:val="18"/>
          <w:szCs w:val="18"/>
          <w:rPrChange w:id="601" w:author="安志 翁" w:date="2019-10-20T11:21:00Z">
            <w:rPr>
              <w:rFonts w:ascii="Times New Roman" w:eastAsia="Songti SC" w:hAnsi="Times New Roman" w:cs="Times New Roman"/>
              <w:sz w:val="18"/>
              <w:szCs w:val="18"/>
            </w:rPr>
          </w:rPrChange>
        </w:rPr>
      </w:pPr>
    </w:p>
    <w:p w14:paraId="743BC7E1" w14:textId="23483DF6" w:rsidR="003C38BB" w:rsidRPr="00874B68" w:rsidRDefault="005E25E9">
      <w:pPr>
        <w:spacing w:line="240" w:lineRule="exact"/>
        <w:rPr>
          <w:rFonts w:ascii="Times New Roman" w:eastAsia="Osaka" w:hAnsi="Times New Roman" w:cs="Times New Roman"/>
          <w:sz w:val="18"/>
          <w:szCs w:val="18"/>
          <w:rPrChange w:id="602" w:author="安志 翁" w:date="2019-10-20T11:21:00Z">
            <w:rPr>
              <w:rFonts w:ascii="Times New Roman" w:eastAsia="Songti SC" w:hAnsi="Times New Roman" w:cs="Times New Roman"/>
              <w:sz w:val="18"/>
              <w:szCs w:val="18"/>
            </w:rPr>
          </w:rPrChange>
        </w:rPr>
      </w:pPr>
      <w:ins w:id="603" w:author="翁 安志" w:date="2019-10-19T19:10:00Z">
        <w:r w:rsidRPr="00874B68">
          <w:rPr>
            <w:rFonts w:ascii="Times New Roman" w:eastAsia="Osaka" w:hAnsi="Times New Roman" w:cs="Times New Roman"/>
            <w:sz w:val="18"/>
            <w:szCs w:val="18"/>
            <w:rPrChange w:id="604" w:author="安志 翁" w:date="2019-10-20T11:21:00Z">
              <w:rPr>
                <w:rFonts w:ascii="Times New Roman" w:eastAsia="Osaka" w:hAnsi="Times New Roman" w:cs="Times New Roman"/>
                <w:sz w:val="18"/>
                <w:szCs w:val="18"/>
              </w:rPr>
            </w:rPrChange>
          </w:rPr>
          <w:t>After a brief discussion between the other</w:t>
        </w:r>
      </w:ins>
      <w:ins w:id="605" w:author="安志 翁" w:date="2019-10-20T11:29:00Z">
        <w:r w:rsidR="005C06E5">
          <w:rPr>
            <w:rFonts w:ascii="Times New Roman" w:eastAsia="Osaka" w:hAnsi="Times New Roman" w:cs="Times New Roman"/>
            <w:sz w:val="18"/>
            <w:szCs w:val="18"/>
          </w:rPr>
          <w:t xml:space="preserve"> </w:t>
        </w:r>
      </w:ins>
      <w:ins w:id="606" w:author="翁 安志" w:date="2019-10-19T19:10:00Z">
        <w:del w:id="607" w:author="安志 翁" w:date="2019-10-20T11:29:00Z">
          <w:r w:rsidRPr="00874B68" w:rsidDel="00F8491F">
            <w:rPr>
              <w:rFonts w:ascii="Times New Roman" w:eastAsia="Osaka" w:hAnsi="Times New Roman" w:cs="Times New Roman"/>
              <w:sz w:val="18"/>
              <w:szCs w:val="18"/>
              <w:rPrChange w:id="608" w:author="安志 翁" w:date="2019-10-20T11:21:00Z">
                <w:rPr>
                  <w:rFonts w:ascii="Times New Roman" w:eastAsia="Osaka" w:hAnsi="Times New Roman" w:cs="Times New Roman"/>
                  <w:sz w:val="18"/>
                  <w:szCs w:val="18"/>
                </w:rPr>
              </w:rPrChange>
            </w:rPr>
            <w:delText xml:space="preserve"> team </w:delText>
          </w:r>
        </w:del>
        <w:r w:rsidRPr="00874B68">
          <w:rPr>
            <w:rFonts w:ascii="Times New Roman" w:eastAsia="Osaka" w:hAnsi="Times New Roman" w:cs="Times New Roman"/>
            <w:sz w:val="18"/>
            <w:szCs w:val="18"/>
            <w:rPrChange w:id="609" w:author="安志 翁" w:date="2019-10-20T11:21:00Z">
              <w:rPr>
                <w:rFonts w:ascii="Times New Roman" w:eastAsia="Osaka" w:hAnsi="Times New Roman" w:cs="Times New Roman"/>
                <w:sz w:val="18"/>
                <w:szCs w:val="18"/>
              </w:rPr>
            </w:rPrChange>
          </w:rPr>
          <w:t>members, t</w:t>
        </w:r>
      </w:ins>
      <w:del w:id="610" w:author="翁 安志" w:date="2019-10-19T19:10:00Z">
        <w:r w:rsidR="00CD3A22" w:rsidRPr="00874B68" w:rsidDel="005E25E9">
          <w:rPr>
            <w:rFonts w:ascii="Times New Roman" w:eastAsia="Osaka" w:hAnsi="Times New Roman" w:cs="Times New Roman"/>
            <w:sz w:val="18"/>
            <w:szCs w:val="18"/>
            <w:rPrChange w:id="611" w:author="安志 翁" w:date="2019-10-20T11:21:00Z">
              <w:rPr>
                <w:rFonts w:ascii="Times New Roman" w:eastAsia="Songti SC" w:hAnsi="Times New Roman" w:cs="Times New Roman"/>
                <w:sz w:val="18"/>
                <w:szCs w:val="18"/>
              </w:rPr>
            </w:rPrChange>
          </w:rPr>
          <w:delText>T</w:delText>
        </w:r>
      </w:del>
      <w:r w:rsidR="00CD3A22" w:rsidRPr="00874B68">
        <w:rPr>
          <w:rFonts w:ascii="Times New Roman" w:eastAsia="Osaka" w:hAnsi="Times New Roman" w:cs="Times New Roman"/>
          <w:sz w:val="18"/>
          <w:szCs w:val="18"/>
          <w:rPrChange w:id="612" w:author="安志 翁" w:date="2019-10-20T11:21:00Z">
            <w:rPr>
              <w:rFonts w:ascii="Times New Roman" w:eastAsia="Songti SC" w:hAnsi="Times New Roman" w:cs="Times New Roman"/>
              <w:sz w:val="18"/>
              <w:szCs w:val="18"/>
            </w:rPr>
          </w:rPrChange>
        </w:rPr>
        <w:t>his idea got approved</w:t>
      </w:r>
      <w:ins w:id="613" w:author="翁 安志" w:date="2019-10-19T19:10:00Z">
        <w:r w:rsidR="00747742" w:rsidRPr="00874B68">
          <w:rPr>
            <w:rFonts w:ascii="Times New Roman" w:eastAsia="Osaka" w:hAnsi="Times New Roman" w:cs="Times New Roman"/>
            <w:sz w:val="18"/>
            <w:szCs w:val="18"/>
            <w:rPrChange w:id="614" w:author="安志 翁" w:date="2019-10-20T11:21:00Z">
              <w:rPr>
                <w:rFonts w:ascii="Times New Roman" w:eastAsia="Osaka" w:hAnsi="Times New Roman" w:cs="Times New Roman"/>
                <w:sz w:val="18"/>
                <w:szCs w:val="18"/>
              </w:rPr>
            </w:rPrChange>
          </w:rPr>
          <w:t>.</w:t>
        </w:r>
      </w:ins>
      <w:del w:id="615" w:author="翁 安志" w:date="2019-10-19T19:10:00Z">
        <w:r w:rsidR="00CD3A22" w:rsidRPr="00874B68" w:rsidDel="00747742">
          <w:rPr>
            <w:rFonts w:ascii="Times New Roman" w:eastAsia="Osaka" w:hAnsi="Times New Roman" w:cs="Times New Roman"/>
            <w:sz w:val="18"/>
            <w:szCs w:val="18"/>
            <w:rPrChange w:id="616" w:author="安志 翁" w:date="2019-10-20T11:21:00Z">
              <w:rPr>
                <w:rFonts w:ascii="Times New Roman" w:eastAsia="Songti SC" w:hAnsi="Times New Roman" w:cs="Times New Roman"/>
                <w:sz w:val="18"/>
                <w:szCs w:val="18"/>
              </w:rPr>
            </w:rPrChange>
          </w:rPr>
          <w:delText>,</w:delText>
        </w:r>
      </w:del>
      <w:r w:rsidR="00CD3A22" w:rsidRPr="00874B68">
        <w:rPr>
          <w:rFonts w:ascii="Times New Roman" w:eastAsia="Osaka" w:hAnsi="Times New Roman" w:cs="Times New Roman"/>
          <w:sz w:val="18"/>
          <w:szCs w:val="18"/>
          <w:rPrChange w:id="617" w:author="安志 翁" w:date="2019-10-20T11:21:00Z">
            <w:rPr>
              <w:rFonts w:ascii="Times New Roman" w:eastAsia="Songti SC" w:hAnsi="Times New Roman" w:cs="Times New Roman"/>
              <w:sz w:val="18"/>
              <w:szCs w:val="18"/>
            </w:rPr>
          </w:rPrChange>
        </w:rPr>
        <w:t xml:space="preserve"> </w:t>
      </w:r>
      <w:del w:id="618" w:author="翁 安志" w:date="2019-10-19T19:10:00Z">
        <w:r w:rsidR="00CD3A22" w:rsidRPr="00874B68" w:rsidDel="00747742">
          <w:rPr>
            <w:rFonts w:ascii="Times New Roman" w:eastAsia="Osaka" w:hAnsi="Times New Roman" w:cs="Times New Roman"/>
            <w:sz w:val="18"/>
            <w:szCs w:val="18"/>
            <w:rPrChange w:id="619" w:author="安志 翁" w:date="2019-10-20T11:21:00Z">
              <w:rPr>
                <w:rFonts w:ascii="Times New Roman" w:eastAsia="Songti SC" w:hAnsi="Times New Roman" w:cs="Times New Roman"/>
                <w:sz w:val="18"/>
                <w:szCs w:val="18"/>
              </w:rPr>
            </w:rPrChange>
          </w:rPr>
          <w:delText xml:space="preserve">and </w:delText>
        </w:r>
      </w:del>
      <w:r w:rsidR="00CD3A22" w:rsidRPr="00874B68">
        <w:rPr>
          <w:rFonts w:ascii="Times New Roman" w:eastAsia="Osaka" w:hAnsi="Times New Roman" w:cs="Times New Roman"/>
          <w:sz w:val="18"/>
          <w:szCs w:val="18"/>
          <w:rPrChange w:id="620" w:author="安志 翁" w:date="2019-10-20T11:21:00Z">
            <w:rPr>
              <w:rFonts w:ascii="Times New Roman" w:eastAsia="Songti SC" w:hAnsi="Times New Roman" w:cs="Times New Roman"/>
              <w:sz w:val="18"/>
              <w:szCs w:val="18"/>
            </w:rPr>
          </w:rPrChange>
        </w:rPr>
        <w:t>I was responsible for the technical parts, such as using game engines and</w:t>
      </w:r>
      <w:ins w:id="621" w:author="安志 翁" w:date="2019-10-20T11:38:00Z">
        <w:r w:rsidR="000E28B7">
          <w:rPr>
            <w:rFonts w:ascii="Times New Roman" w:eastAsia="Osaka" w:hAnsi="Times New Roman" w:cs="Times New Roman"/>
            <w:sz w:val="18"/>
            <w:szCs w:val="18"/>
          </w:rPr>
          <w:t xml:space="preserve"> programming the</w:t>
        </w:r>
      </w:ins>
      <w:ins w:id="622" w:author="安志 翁" w:date="2019-10-20T11:39:00Z">
        <w:r w:rsidR="000E28B7">
          <w:rPr>
            <w:rFonts w:ascii="Times New Roman" w:eastAsia="Osaka" w:hAnsi="Times New Roman" w:cs="Times New Roman"/>
            <w:sz w:val="18"/>
            <w:szCs w:val="18"/>
          </w:rPr>
          <w:t xml:space="preserve"> </w:t>
        </w:r>
        <w:r w:rsidR="00A05999">
          <w:rPr>
            <w:rFonts w:ascii="Times New Roman" w:eastAsia="Osaka" w:hAnsi="Times New Roman" w:cs="Times New Roman"/>
            <w:sz w:val="18"/>
            <w:szCs w:val="18"/>
          </w:rPr>
          <w:t>necessary game codes.</w:t>
        </w:r>
      </w:ins>
      <w:del w:id="623" w:author="安志 翁" w:date="2019-10-20T11:38:00Z">
        <w:r w:rsidR="00CD3A22" w:rsidRPr="00874B68" w:rsidDel="000E28B7">
          <w:rPr>
            <w:rFonts w:ascii="Times New Roman" w:eastAsia="Osaka" w:hAnsi="Times New Roman" w:cs="Times New Roman"/>
            <w:sz w:val="18"/>
            <w:szCs w:val="18"/>
            <w:rPrChange w:id="624" w:author="安志 翁" w:date="2019-10-20T11:21:00Z">
              <w:rPr>
                <w:rFonts w:ascii="Times New Roman" w:eastAsia="Songti SC" w:hAnsi="Times New Roman" w:cs="Times New Roman"/>
                <w:sz w:val="18"/>
                <w:szCs w:val="18"/>
              </w:rPr>
            </w:rPrChange>
          </w:rPr>
          <w:delText xml:space="preserve"> film</w:delText>
        </w:r>
      </w:del>
      <w:ins w:id="625" w:author="翁 安志" w:date="2019-10-19T19:10:00Z">
        <w:del w:id="626" w:author="安志 翁" w:date="2019-10-20T11:38:00Z">
          <w:r w:rsidR="00C61BD0" w:rsidRPr="00874B68" w:rsidDel="000E28B7">
            <w:rPr>
              <w:rFonts w:ascii="Times New Roman" w:eastAsia="Osaka" w:hAnsi="Times New Roman" w:cs="Times New Roman"/>
              <w:sz w:val="18"/>
              <w:szCs w:val="18"/>
              <w:rPrChange w:id="627" w:author="安志 翁" w:date="2019-10-20T11:21:00Z">
                <w:rPr>
                  <w:rFonts w:ascii="Times New Roman" w:eastAsia="Osaka" w:hAnsi="Times New Roman" w:cs="Times New Roman"/>
                  <w:sz w:val="18"/>
                  <w:szCs w:val="18"/>
                </w:rPr>
              </w:rPrChange>
            </w:rPr>
            <w:delText>ing</w:delText>
          </w:r>
        </w:del>
      </w:ins>
      <w:del w:id="628" w:author="安志 翁" w:date="2019-10-20T11:38:00Z">
        <w:r w:rsidR="00CD3A22" w:rsidRPr="00874B68" w:rsidDel="000E28B7">
          <w:rPr>
            <w:rFonts w:ascii="Times New Roman" w:eastAsia="Osaka" w:hAnsi="Times New Roman" w:cs="Times New Roman"/>
            <w:sz w:val="18"/>
            <w:szCs w:val="18"/>
            <w:rPrChange w:id="629" w:author="安志 翁" w:date="2019-10-20T11:21:00Z">
              <w:rPr>
                <w:rFonts w:ascii="Times New Roman" w:eastAsia="Songti SC" w:hAnsi="Times New Roman" w:cs="Times New Roman"/>
                <w:sz w:val="18"/>
                <w:szCs w:val="18"/>
              </w:rPr>
            </w:rPrChange>
          </w:rPr>
          <w:delText xml:space="preserve"> the game content because we decided to use </w:delText>
        </w:r>
      </w:del>
      <w:del w:id="630" w:author="安志 翁" w:date="2019-10-20T11:30:00Z">
        <w:r w:rsidR="00CD3A22" w:rsidRPr="00874B68" w:rsidDel="00A86D4A">
          <w:rPr>
            <w:rFonts w:ascii="Times New Roman" w:eastAsia="Osaka" w:hAnsi="Times New Roman" w:cs="Times New Roman"/>
            <w:sz w:val="18"/>
            <w:szCs w:val="18"/>
            <w:rPrChange w:id="631" w:author="安志 翁" w:date="2019-10-20T11:21:00Z">
              <w:rPr>
                <w:rFonts w:ascii="Times New Roman" w:eastAsia="Songti SC" w:hAnsi="Times New Roman" w:cs="Times New Roman"/>
                <w:sz w:val="18"/>
                <w:szCs w:val="18"/>
              </w:rPr>
            </w:rPrChange>
          </w:rPr>
          <w:delText>cinematic content</w:delText>
        </w:r>
      </w:del>
      <w:del w:id="632" w:author="安志 翁" w:date="2019-10-20T11:38:00Z">
        <w:r w:rsidR="00CD3A22" w:rsidRPr="00874B68" w:rsidDel="000E28B7">
          <w:rPr>
            <w:rFonts w:ascii="Times New Roman" w:eastAsia="Osaka" w:hAnsi="Times New Roman" w:cs="Times New Roman"/>
            <w:sz w:val="18"/>
            <w:szCs w:val="18"/>
            <w:rPrChange w:id="633" w:author="安志 翁" w:date="2019-10-20T11:21:00Z">
              <w:rPr>
                <w:rFonts w:ascii="Times New Roman" w:eastAsia="Songti SC" w:hAnsi="Times New Roman" w:cs="Times New Roman"/>
                <w:sz w:val="18"/>
                <w:szCs w:val="18"/>
              </w:rPr>
            </w:rPrChange>
          </w:rPr>
          <w:delText xml:space="preserve"> instead of virtual content to make the game more realistic.</w:delText>
        </w:r>
      </w:del>
      <w:del w:id="634" w:author="安志 翁" w:date="2019-10-20T11:39:00Z">
        <w:r w:rsidR="00CD3A22" w:rsidRPr="00874B68" w:rsidDel="00A05999">
          <w:rPr>
            <w:rFonts w:ascii="Times New Roman" w:eastAsia="Osaka" w:hAnsi="Times New Roman" w:cs="Times New Roman"/>
            <w:sz w:val="18"/>
            <w:szCs w:val="18"/>
            <w:rPrChange w:id="635" w:author="安志 翁" w:date="2019-10-20T11:21:00Z">
              <w:rPr>
                <w:rFonts w:ascii="Times New Roman" w:eastAsia="Songti SC" w:hAnsi="Times New Roman" w:cs="Times New Roman"/>
                <w:sz w:val="18"/>
                <w:szCs w:val="18"/>
              </w:rPr>
            </w:rPrChange>
          </w:rPr>
          <w:delText xml:space="preserve"> </w:delText>
        </w:r>
      </w:del>
    </w:p>
    <w:p w14:paraId="3470051D" w14:textId="77777777" w:rsidR="003C38BB" w:rsidRPr="00874B68" w:rsidRDefault="003C38BB">
      <w:pPr>
        <w:spacing w:line="240" w:lineRule="exact"/>
        <w:rPr>
          <w:rFonts w:ascii="Times New Roman" w:eastAsia="Osaka" w:hAnsi="Times New Roman" w:cs="Times New Roman"/>
          <w:sz w:val="18"/>
          <w:szCs w:val="18"/>
          <w:rPrChange w:id="636" w:author="安志 翁" w:date="2019-10-20T11:21:00Z">
            <w:rPr>
              <w:rFonts w:ascii="Times New Roman" w:eastAsia="Songti SC" w:hAnsi="Times New Roman" w:cs="Times New Roman"/>
              <w:sz w:val="18"/>
              <w:szCs w:val="18"/>
            </w:rPr>
          </w:rPrChange>
        </w:rPr>
      </w:pPr>
    </w:p>
    <w:p w14:paraId="48810579" w14:textId="722F03D7" w:rsidR="003C38BB" w:rsidRPr="00874B68" w:rsidRDefault="00CD3A22">
      <w:pPr>
        <w:spacing w:line="240" w:lineRule="exact"/>
        <w:rPr>
          <w:rFonts w:ascii="Times New Roman" w:eastAsia="Osaka" w:hAnsi="Times New Roman" w:cs="Times New Roman"/>
          <w:sz w:val="18"/>
          <w:szCs w:val="18"/>
          <w:rPrChange w:id="637" w:author="安志 翁" w:date="2019-10-20T11:21:00Z">
            <w:rPr>
              <w:rFonts w:ascii="Times New Roman" w:eastAsia="Songti SC" w:hAnsi="Times New Roman" w:cs="Times New Roman"/>
              <w:sz w:val="18"/>
              <w:szCs w:val="18"/>
            </w:rPr>
          </w:rPrChange>
        </w:rPr>
      </w:pPr>
      <w:del w:id="638" w:author="安志 翁" w:date="2019-10-20T10:23:00Z">
        <w:r w:rsidRPr="00874B68" w:rsidDel="0089430B">
          <w:rPr>
            <w:rFonts w:ascii="Times New Roman" w:eastAsia="Osaka" w:hAnsi="Times New Roman" w:cs="Times New Roman"/>
            <w:sz w:val="18"/>
            <w:szCs w:val="18"/>
            <w:rPrChange w:id="639" w:author="安志 翁" w:date="2019-10-20T11:21:00Z">
              <w:rPr>
                <w:rFonts w:ascii="Times New Roman" w:eastAsia="Songti SC" w:hAnsi="Times New Roman" w:cs="Times New Roman"/>
                <w:sz w:val="18"/>
                <w:szCs w:val="18"/>
              </w:rPr>
            </w:rPrChange>
          </w:rPr>
          <w:delText xml:space="preserve">Before starting this project, I knew that there are numerous risks that could waste lots of my time, energy, and even more. Such as not winning a </w:delText>
        </w:r>
      </w:del>
      <w:del w:id="640" w:author="安志 翁" w:date="2019-10-20T10:22:00Z">
        <w:r w:rsidRPr="00874B68" w:rsidDel="00A02A5B">
          <w:rPr>
            <w:rFonts w:ascii="Times New Roman" w:eastAsia="Osaka" w:hAnsi="Times New Roman" w:cs="Times New Roman"/>
            <w:sz w:val="18"/>
            <w:szCs w:val="18"/>
            <w:rPrChange w:id="641" w:author="安志 翁" w:date="2019-10-20T11:21:00Z">
              <w:rPr>
                <w:rFonts w:ascii="Times New Roman" w:eastAsia="Songti SC" w:hAnsi="Times New Roman" w:cs="Times New Roman"/>
                <w:sz w:val="18"/>
                <w:szCs w:val="18"/>
              </w:rPr>
            </w:rPrChange>
          </w:rPr>
          <w:delText xml:space="preserve">prize </w:delText>
        </w:r>
      </w:del>
      <w:del w:id="642" w:author="安志 翁" w:date="2019-10-20T10:23:00Z">
        <w:r w:rsidRPr="00874B68" w:rsidDel="0089430B">
          <w:rPr>
            <w:rFonts w:ascii="Times New Roman" w:eastAsia="Osaka" w:hAnsi="Times New Roman" w:cs="Times New Roman"/>
            <w:sz w:val="18"/>
            <w:szCs w:val="18"/>
            <w:rPrChange w:id="643" w:author="安志 翁" w:date="2019-10-20T11:21:00Z">
              <w:rPr>
                <w:rFonts w:ascii="Times New Roman" w:eastAsia="Songti SC" w:hAnsi="Times New Roman" w:cs="Times New Roman"/>
                <w:sz w:val="18"/>
                <w:szCs w:val="18"/>
              </w:rPr>
            </w:rPrChange>
          </w:rPr>
          <w:delText xml:space="preserve">from </w:delText>
        </w:r>
      </w:del>
      <w:del w:id="644" w:author="安志 翁" w:date="2019-10-20T10:22:00Z">
        <w:r w:rsidRPr="00874B68" w:rsidDel="001D50FB">
          <w:rPr>
            <w:rFonts w:ascii="Times New Roman" w:eastAsia="Osaka" w:hAnsi="Times New Roman" w:cs="Times New Roman"/>
            <w:sz w:val="18"/>
            <w:szCs w:val="18"/>
            <w:rPrChange w:id="645" w:author="安志 翁" w:date="2019-10-20T11:21:00Z">
              <w:rPr>
                <w:rFonts w:ascii="Times New Roman" w:eastAsia="Songti SC" w:hAnsi="Times New Roman" w:cs="Times New Roman"/>
                <w:sz w:val="18"/>
                <w:szCs w:val="18"/>
              </w:rPr>
            </w:rPrChange>
          </w:rPr>
          <w:delText>CTB</w:delText>
        </w:r>
      </w:del>
      <w:del w:id="646" w:author="安志 翁" w:date="2019-10-20T10:23:00Z">
        <w:r w:rsidRPr="00874B68" w:rsidDel="0089430B">
          <w:rPr>
            <w:rFonts w:ascii="Times New Roman" w:eastAsia="Osaka" w:hAnsi="Times New Roman" w:cs="Times New Roman"/>
            <w:sz w:val="18"/>
            <w:szCs w:val="18"/>
            <w:rPrChange w:id="647" w:author="安志 翁" w:date="2019-10-20T11:21:00Z">
              <w:rPr>
                <w:rFonts w:ascii="Times New Roman" w:eastAsia="Songti SC" w:hAnsi="Times New Roman" w:cs="Times New Roman"/>
                <w:sz w:val="18"/>
                <w:szCs w:val="18"/>
              </w:rPr>
            </w:rPrChange>
          </w:rPr>
          <w:delText xml:space="preserve">, or more crucially, not being recognized by the society. But we still decided to work on this project, because we still believe that there are people in this world who would support us and understand us, and I am more than just willing to work on this project because of them. </w:delText>
        </w:r>
      </w:del>
      <w:ins w:id="648" w:author="安志 翁" w:date="2019-10-20T10:23:00Z">
        <w:r w:rsidR="0089430B" w:rsidRPr="00874B68">
          <w:rPr>
            <w:rFonts w:ascii="Times New Roman" w:eastAsia="Osaka" w:hAnsi="Times New Roman" w:cs="Times New Roman"/>
            <w:sz w:val="18"/>
            <w:szCs w:val="18"/>
            <w:rPrChange w:id="649" w:author="安志 翁" w:date="2019-10-20T11:21:00Z">
              <w:rPr>
                <w:rFonts w:ascii="Times New Roman" w:eastAsia="Osaka" w:hAnsi="Times New Roman" w:cs="Times New Roman"/>
                <w:sz w:val="18"/>
                <w:szCs w:val="18"/>
              </w:rPr>
            </w:rPrChange>
          </w:rPr>
          <w:t xml:space="preserve">As I started to develop the game, </w:t>
        </w:r>
      </w:ins>
      <w:del w:id="650" w:author="安志 翁" w:date="2019-10-20T10:23:00Z">
        <w:r w:rsidRPr="00874B68" w:rsidDel="0089430B">
          <w:rPr>
            <w:rFonts w:ascii="Times New Roman" w:eastAsia="Osaka" w:hAnsi="Times New Roman" w:cs="Times New Roman"/>
            <w:sz w:val="18"/>
            <w:szCs w:val="18"/>
            <w:rPrChange w:id="651" w:author="安志 翁" w:date="2019-10-20T11:21:00Z">
              <w:rPr>
                <w:rFonts w:ascii="Times New Roman" w:eastAsia="Songti SC" w:hAnsi="Times New Roman" w:cs="Times New Roman"/>
                <w:sz w:val="18"/>
                <w:szCs w:val="18"/>
              </w:rPr>
            </w:rPrChange>
          </w:rPr>
          <w:delText xml:space="preserve">Soon, </w:delText>
        </w:r>
      </w:del>
      <w:r w:rsidRPr="00874B68">
        <w:rPr>
          <w:rFonts w:ascii="Times New Roman" w:eastAsia="Osaka" w:hAnsi="Times New Roman" w:cs="Times New Roman"/>
          <w:sz w:val="18"/>
          <w:szCs w:val="18"/>
          <w:rPrChange w:id="652" w:author="安志 翁" w:date="2019-10-20T11:21:00Z">
            <w:rPr>
              <w:rFonts w:ascii="Times New Roman" w:eastAsia="Songti SC" w:hAnsi="Times New Roman" w:cs="Times New Roman"/>
              <w:sz w:val="18"/>
              <w:szCs w:val="18"/>
            </w:rPr>
          </w:rPrChange>
        </w:rPr>
        <w:t xml:space="preserve">I realized that </w:t>
      </w:r>
      <w:ins w:id="653" w:author="安志 翁" w:date="2019-10-20T10:23:00Z">
        <w:r w:rsidR="0089430B" w:rsidRPr="00874B68">
          <w:rPr>
            <w:rFonts w:ascii="Times New Roman" w:eastAsia="Osaka" w:hAnsi="Times New Roman" w:cs="Times New Roman"/>
            <w:sz w:val="18"/>
            <w:szCs w:val="18"/>
            <w:rPrChange w:id="654" w:author="安志 翁" w:date="2019-10-20T11:21:00Z">
              <w:rPr>
                <w:rFonts w:ascii="Times New Roman" w:eastAsia="Osaka" w:hAnsi="Times New Roman" w:cs="Times New Roman"/>
                <w:sz w:val="18"/>
                <w:szCs w:val="18"/>
              </w:rPr>
            </w:rPrChange>
          </w:rPr>
          <w:t>it was different from all t</w:t>
        </w:r>
      </w:ins>
      <w:ins w:id="655" w:author="安志 翁" w:date="2019-10-20T10:24:00Z">
        <w:r w:rsidR="0089430B" w:rsidRPr="00874B68">
          <w:rPr>
            <w:rFonts w:ascii="Times New Roman" w:eastAsia="Osaka" w:hAnsi="Times New Roman" w:cs="Times New Roman"/>
            <w:sz w:val="18"/>
            <w:szCs w:val="18"/>
            <w:rPrChange w:id="656" w:author="安志 翁" w:date="2019-10-20T11:21:00Z">
              <w:rPr>
                <w:rFonts w:ascii="Times New Roman" w:eastAsia="Osaka" w:hAnsi="Times New Roman" w:cs="Times New Roman"/>
                <w:sz w:val="18"/>
                <w:szCs w:val="18"/>
              </w:rPr>
            </w:rPrChange>
          </w:rPr>
          <w:t xml:space="preserve">he other projects I did previously. </w:t>
        </w:r>
      </w:ins>
      <w:del w:id="657" w:author="安志 翁" w:date="2019-10-20T10:24:00Z">
        <w:r w:rsidRPr="00874B68" w:rsidDel="0089430B">
          <w:rPr>
            <w:rFonts w:ascii="Times New Roman" w:eastAsia="Osaka" w:hAnsi="Times New Roman" w:cs="Times New Roman"/>
            <w:sz w:val="18"/>
            <w:szCs w:val="18"/>
            <w:rPrChange w:id="658" w:author="安志 翁" w:date="2019-10-20T11:21:00Z">
              <w:rPr>
                <w:rFonts w:ascii="Times New Roman" w:eastAsia="Songti SC" w:hAnsi="Times New Roman" w:cs="Times New Roman"/>
                <w:sz w:val="18"/>
                <w:szCs w:val="18"/>
              </w:rPr>
            </w:rPrChange>
          </w:rPr>
          <w:delText>our concerns were becoming true: b</w:delText>
        </w:r>
      </w:del>
      <w:ins w:id="659" w:author="安志 翁" w:date="2019-10-20T10:24:00Z">
        <w:r w:rsidR="0089430B" w:rsidRPr="00874B68">
          <w:rPr>
            <w:rFonts w:ascii="Times New Roman" w:eastAsia="Osaka" w:hAnsi="Times New Roman" w:cs="Times New Roman"/>
            <w:sz w:val="18"/>
            <w:szCs w:val="18"/>
            <w:rPrChange w:id="660" w:author="安志 翁" w:date="2019-10-20T11:21:00Z">
              <w:rPr>
                <w:rFonts w:ascii="Times New Roman" w:eastAsia="Osaka" w:hAnsi="Times New Roman" w:cs="Times New Roman"/>
                <w:sz w:val="18"/>
                <w:szCs w:val="18"/>
              </w:rPr>
            </w:rPrChange>
          </w:rPr>
          <w:t>B</w:t>
        </w:r>
      </w:ins>
      <w:r w:rsidRPr="00874B68">
        <w:rPr>
          <w:rFonts w:ascii="Times New Roman" w:eastAsia="Osaka" w:hAnsi="Times New Roman" w:cs="Times New Roman"/>
          <w:sz w:val="18"/>
          <w:szCs w:val="18"/>
          <w:rPrChange w:id="661" w:author="安志 翁" w:date="2019-10-20T11:21:00Z">
            <w:rPr>
              <w:rFonts w:ascii="Times New Roman" w:eastAsia="Songti SC" w:hAnsi="Times New Roman" w:cs="Times New Roman"/>
              <w:sz w:val="18"/>
              <w:szCs w:val="18"/>
            </w:rPr>
          </w:rPrChange>
        </w:rPr>
        <w:t xml:space="preserve">ringing this idea into reality was not only hard on the technical parts. The public ideological bias to the sex-education and </w:t>
      </w:r>
      <w:del w:id="662" w:author="安志 翁" w:date="2019-10-20T10:25:00Z">
        <w:r w:rsidRPr="00874B68" w:rsidDel="0089430B">
          <w:rPr>
            <w:rFonts w:ascii="Times New Roman" w:eastAsia="Osaka" w:hAnsi="Times New Roman" w:cs="Times New Roman"/>
            <w:sz w:val="18"/>
            <w:szCs w:val="18"/>
            <w:rPrChange w:id="663" w:author="安志 翁" w:date="2019-10-20T11:21:00Z">
              <w:rPr>
                <w:rFonts w:ascii="Times New Roman" w:eastAsia="Songti SC" w:hAnsi="Times New Roman" w:cs="Times New Roman"/>
                <w:sz w:val="18"/>
                <w:szCs w:val="18"/>
              </w:rPr>
            </w:rPrChange>
          </w:rPr>
          <w:delText>the hardness on finding relevant knowledge that has been labeled as Apple of Eden</w:delText>
        </w:r>
      </w:del>
      <w:ins w:id="664" w:author="安志 翁" w:date="2019-10-20T10:25:00Z">
        <w:r w:rsidR="0089430B" w:rsidRPr="00874B68">
          <w:rPr>
            <w:rFonts w:ascii="Times New Roman" w:eastAsia="Osaka" w:hAnsi="Times New Roman" w:cs="Times New Roman"/>
            <w:sz w:val="18"/>
            <w:szCs w:val="18"/>
            <w:rPrChange w:id="665" w:author="安志 翁" w:date="2019-10-20T11:21:00Z">
              <w:rPr>
                <w:rFonts w:ascii="Times New Roman" w:eastAsia="Osaka" w:hAnsi="Times New Roman" w:cs="Times New Roman"/>
                <w:sz w:val="18"/>
                <w:szCs w:val="18"/>
              </w:rPr>
            </w:rPrChange>
          </w:rPr>
          <w:t xml:space="preserve">the hardness to find relevant references </w:t>
        </w:r>
      </w:ins>
      <w:del w:id="666" w:author="安志 翁" w:date="2019-10-20T10:25:00Z">
        <w:r w:rsidRPr="00874B68" w:rsidDel="0089430B">
          <w:rPr>
            <w:rFonts w:ascii="Times New Roman" w:eastAsia="Osaka" w:hAnsi="Times New Roman" w:cs="Times New Roman"/>
            <w:sz w:val="18"/>
            <w:szCs w:val="18"/>
            <w:rPrChange w:id="667" w:author="安志 翁" w:date="2019-10-20T11:21:00Z">
              <w:rPr>
                <w:rFonts w:ascii="Times New Roman" w:eastAsia="Songti SC" w:hAnsi="Times New Roman" w:cs="Times New Roman"/>
                <w:sz w:val="18"/>
                <w:szCs w:val="18"/>
              </w:rPr>
            </w:rPrChange>
          </w:rPr>
          <w:delText xml:space="preserve"> </w:delText>
        </w:r>
      </w:del>
      <w:r w:rsidRPr="00874B68">
        <w:rPr>
          <w:rFonts w:ascii="Times New Roman" w:eastAsia="Osaka" w:hAnsi="Times New Roman" w:cs="Times New Roman"/>
          <w:sz w:val="18"/>
          <w:szCs w:val="18"/>
          <w:rPrChange w:id="668" w:author="安志 翁" w:date="2019-10-20T11:21:00Z">
            <w:rPr>
              <w:rFonts w:ascii="Times New Roman" w:eastAsia="Songti SC" w:hAnsi="Times New Roman" w:cs="Times New Roman"/>
              <w:sz w:val="18"/>
              <w:szCs w:val="18"/>
            </w:rPr>
          </w:rPrChange>
        </w:rPr>
        <w:t>became significant challenges for us</w:t>
      </w:r>
      <w:del w:id="669" w:author="安志 翁" w:date="2019-10-20T10:25:00Z">
        <w:r w:rsidRPr="00874B68" w:rsidDel="0089430B">
          <w:rPr>
            <w:rFonts w:ascii="Times New Roman" w:eastAsia="Osaka" w:hAnsi="Times New Roman" w:cs="Times New Roman"/>
            <w:sz w:val="18"/>
            <w:szCs w:val="18"/>
            <w:rPrChange w:id="670" w:author="安志 翁" w:date="2019-10-20T11:21:00Z">
              <w:rPr>
                <w:rFonts w:ascii="Times New Roman" w:eastAsia="Songti SC" w:hAnsi="Times New Roman" w:cs="Times New Roman"/>
                <w:sz w:val="18"/>
                <w:szCs w:val="18"/>
              </w:rPr>
            </w:rPrChange>
          </w:rPr>
          <w:delText xml:space="preserve"> to go</w:delText>
        </w:r>
      </w:del>
      <w:r w:rsidRPr="00874B68">
        <w:rPr>
          <w:rFonts w:ascii="Times New Roman" w:eastAsia="Osaka" w:hAnsi="Times New Roman" w:cs="Times New Roman"/>
          <w:sz w:val="18"/>
          <w:szCs w:val="18"/>
          <w:rPrChange w:id="671" w:author="安志 翁" w:date="2019-10-20T11:21:00Z">
            <w:rPr>
              <w:rFonts w:ascii="Times New Roman" w:eastAsia="Songti SC" w:hAnsi="Times New Roman" w:cs="Times New Roman"/>
              <w:sz w:val="18"/>
              <w:szCs w:val="18"/>
            </w:rPr>
          </w:rPrChange>
        </w:rPr>
        <w:t xml:space="preserve">. </w:t>
      </w:r>
      <w:del w:id="672" w:author="安志 翁" w:date="2019-10-20T10:25:00Z">
        <w:r w:rsidRPr="00874B68" w:rsidDel="0089430B">
          <w:rPr>
            <w:rFonts w:ascii="Times New Roman" w:eastAsia="Osaka" w:hAnsi="Times New Roman" w:cs="Times New Roman"/>
            <w:sz w:val="18"/>
            <w:szCs w:val="18"/>
            <w:rPrChange w:id="673" w:author="安志 翁" w:date="2019-10-20T11:21:00Z">
              <w:rPr>
                <w:rFonts w:ascii="Times New Roman" w:eastAsia="Songti SC" w:hAnsi="Times New Roman" w:cs="Times New Roman"/>
                <w:sz w:val="18"/>
                <w:szCs w:val="18"/>
              </w:rPr>
            </w:rPrChange>
          </w:rPr>
          <w:delText xml:space="preserve">significant challenges for us to go. </w:delText>
        </w:r>
      </w:del>
      <w:r w:rsidRPr="00874B68">
        <w:rPr>
          <w:rFonts w:ascii="Times New Roman" w:eastAsia="Osaka" w:hAnsi="Times New Roman" w:cs="Times New Roman"/>
          <w:sz w:val="18"/>
          <w:szCs w:val="18"/>
          <w:rPrChange w:id="674" w:author="安志 翁" w:date="2019-10-20T11:21:00Z">
            <w:rPr>
              <w:rFonts w:ascii="Times New Roman" w:eastAsia="Songti SC" w:hAnsi="Times New Roman" w:cs="Times New Roman"/>
              <w:sz w:val="18"/>
              <w:szCs w:val="18"/>
            </w:rPr>
          </w:rPrChange>
        </w:rPr>
        <w:t xml:space="preserve">Even some of my classmates thought that </w:t>
      </w:r>
      <w:del w:id="675" w:author="安志 翁" w:date="2019-10-20T10:25:00Z">
        <w:r w:rsidRPr="00874B68" w:rsidDel="0089430B">
          <w:rPr>
            <w:rFonts w:ascii="Times New Roman" w:eastAsia="Osaka" w:hAnsi="Times New Roman" w:cs="Times New Roman"/>
            <w:sz w:val="18"/>
            <w:szCs w:val="18"/>
            <w:rPrChange w:id="676" w:author="安志 翁" w:date="2019-10-20T11:21:00Z">
              <w:rPr>
                <w:rFonts w:ascii="Times New Roman" w:eastAsia="Songti SC" w:hAnsi="Times New Roman" w:cs="Times New Roman"/>
                <w:sz w:val="18"/>
                <w:szCs w:val="18"/>
              </w:rPr>
            </w:rPrChange>
          </w:rPr>
          <w:delText>I was</w:delText>
        </w:r>
      </w:del>
      <w:ins w:id="677" w:author="安志 翁" w:date="2019-10-20T10:25:00Z">
        <w:r w:rsidR="0089430B" w:rsidRPr="00874B68">
          <w:rPr>
            <w:rFonts w:ascii="Times New Roman" w:eastAsia="Osaka" w:hAnsi="Times New Roman" w:cs="Times New Roman"/>
            <w:sz w:val="18"/>
            <w:szCs w:val="18"/>
            <w:rPrChange w:id="678" w:author="安志 翁" w:date="2019-10-20T11:21:00Z">
              <w:rPr>
                <w:rFonts w:ascii="Times New Roman" w:eastAsia="Osaka" w:hAnsi="Times New Roman" w:cs="Times New Roman"/>
                <w:sz w:val="18"/>
                <w:szCs w:val="18"/>
              </w:rPr>
            </w:rPrChange>
          </w:rPr>
          <w:t>we were</w:t>
        </w:r>
      </w:ins>
      <w:r w:rsidRPr="00874B68">
        <w:rPr>
          <w:rFonts w:ascii="Times New Roman" w:eastAsia="Osaka" w:hAnsi="Times New Roman" w:cs="Times New Roman"/>
          <w:sz w:val="18"/>
          <w:szCs w:val="18"/>
          <w:rPrChange w:id="679" w:author="安志 翁" w:date="2019-10-20T11:21:00Z">
            <w:rPr>
              <w:rFonts w:ascii="Times New Roman" w:eastAsia="Songti SC" w:hAnsi="Times New Roman" w:cs="Times New Roman"/>
              <w:sz w:val="18"/>
              <w:szCs w:val="18"/>
            </w:rPr>
          </w:rPrChange>
        </w:rPr>
        <w:t xml:space="preserve"> doing something inappropriate.</w:t>
      </w:r>
    </w:p>
    <w:p w14:paraId="18BBC7EE" w14:textId="77777777" w:rsidR="003C38BB" w:rsidRPr="00874B68" w:rsidRDefault="003C38BB">
      <w:pPr>
        <w:spacing w:line="240" w:lineRule="exact"/>
        <w:rPr>
          <w:rFonts w:ascii="Times New Roman" w:eastAsia="Osaka" w:hAnsi="Times New Roman" w:cs="Times New Roman"/>
          <w:sz w:val="18"/>
          <w:szCs w:val="18"/>
          <w:rPrChange w:id="680" w:author="安志 翁" w:date="2019-10-20T11:21:00Z">
            <w:rPr>
              <w:rFonts w:ascii="Times New Roman" w:eastAsia="Songti SC" w:hAnsi="Times New Roman" w:cs="Times New Roman"/>
              <w:sz w:val="18"/>
              <w:szCs w:val="18"/>
            </w:rPr>
          </w:rPrChange>
        </w:rPr>
      </w:pPr>
    </w:p>
    <w:p w14:paraId="5FF52886" w14:textId="35EC48AE" w:rsidR="0001408B" w:rsidRPr="00874B68" w:rsidRDefault="00B75C4F">
      <w:pPr>
        <w:spacing w:line="240" w:lineRule="exact"/>
        <w:rPr>
          <w:ins w:id="681" w:author="安志 翁" w:date="2019-10-20T10:50:00Z"/>
          <w:rFonts w:ascii="Times New Roman" w:eastAsia="Osaka" w:hAnsi="Times New Roman" w:cs="Times New Roman"/>
          <w:sz w:val="18"/>
          <w:szCs w:val="18"/>
          <w:rPrChange w:id="682" w:author="安志 翁" w:date="2019-10-20T11:21:00Z">
            <w:rPr>
              <w:ins w:id="683" w:author="安志 翁" w:date="2019-10-20T10:50:00Z"/>
              <w:rFonts w:ascii="Times New Roman" w:eastAsia="Osaka" w:hAnsi="Times New Roman" w:cs="Times New Roman"/>
              <w:sz w:val="18"/>
              <w:szCs w:val="18"/>
            </w:rPr>
          </w:rPrChange>
        </w:rPr>
      </w:pPr>
      <w:ins w:id="684" w:author="安志 翁" w:date="2019-10-20T10:30:00Z">
        <w:r w:rsidRPr="00874B68">
          <w:rPr>
            <w:rFonts w:ascii="Times New Roman" w:eastAsia="Osaka" w:hAnsi="Times New Roman" w:cs="Times New Roman"/>
            <w:sz w:val="18"/>
            <w:szCs w:val="18"/>
            <w:rPrChange w:id="685" w:author="安志 翁" w:date="2019-10-20T11:21:00Z">
              <w:rPr>
                <w:rFonts w:ascii="Times New Roman" w:eastAsia="Osaka" w:hAnsi="Times New Roman" w:cs="Times New Roman"/>
                <w:sz w:val="18"/>
                <w:szCs w:val="18"/>
              </w:rPr>
            </w:rPrChange>
          </w:rPr>
          <w:t xml:space="preserve">After continuously bumping into obstacles for days, </w:t>
        </w:r>
      </w:ins>
      <w:ins w:id="686" w:author="安志 翁" w:date="2019-10-20T10:27:00Z">
        <w:r w:rsidR="00827BC4" w:rsidRPr="00874B68">
          <w:rPr>
            <w:rFonts w:ascii="Times New Roman" w:eastAsia="Osaka" w:hAnsi="Times New Roman" w:cs="Times New Roman"/>
            <w:sz w:val="18"/>
            <w:szCs w:val="18"/>
            <w:rPrChange w:id="687" w:author="安志 翁" w:date="2019-10-20T11:21:00Z">
              <w:rPr>
                <w:rFonts w:ascii="Times New Roman" w:eastAsia="Osaka" w:hAnsi="Times New Roman" w:cs="Times New Roman"/>
                <w:sz w:val="18"/>
                <w:szCs w:val="18"/>
              </w:rPr>
            </w:rPrChange>
          </w:rPr>
          <w:t>Sharon</w:t>
        </w:r>
      </w:ins>
      <w:ins w:id="688" w:author="安志 翁" w:date="2019-10-20T10:46:00Z">
        <w:r w:rsidR="00D07A7A" w:rsidRPr="00874B68">
          <w:rPr>
            <w:rFonts w:ascii="Times New Roman" w:eastAsia="Osaka" w:hAnsi="Times New Roman" w:cs="Times New Roman"/>
            <w:sz w:val="18"/>
            <w:szCs w:val="18"/>
            <w:rPrChange w:id="689" w:author="安志 翁" w:date="2019-10-20T11:21:00Z">
              <w:rPr>
                <w:rFonts w:ascii="Times New Roman" w:eastAsia="Osaka" w:hAnsi="Times New Roman" w:cs="Times New Roman"/>
                <w:sz w:val="18"/>
                <w:szCs w:val="18"/>
              </w:rPr>
            </w:rPrChange>
          </w:rPr>
          <w:t xml:space="preserve"> texted me and</w:t>
        </w:r>
      </w:ins>
      <w:ins w:id="690" w:author="安志 翁" w:date="2019-10-20T10:27:00Z">
        <w:r w:rsidR="00827BC4" w:rsidRPr="00874B68">
          <w:rPr>
            <w:rFonts w:ascii="Times New Roman" w:eastAsia="Osaka" w:hAnsi="Times New Roman" w:cs="Times New Roman"/>
            <w:sz w:val="18"/>
            <w:szCs w:val="18"/>
            <w:rPrChange w:id="691" w:author="安志 翁" w:date="2019-10-20T11:21:00Z">
              <w:rPr>
                <w:rFonts w:ascii="Times New Roman" w:eastAsia="Osaka" w:hAnsi="Times New Roman" w:cs="Times New Roman"/>
                <w:sz w:val="18"/>
                <w:szCs w:val="18"/>
              </w:rPr>
            </w:rPrChange>
          </w:rPr>
          <w:t xml:space="preserve"> wanted me to stop </w:t>
        </w:r>
      </w:ins>
      <w:ins w:id="692" w:author="安志 翁" w:date="2019-10-20T10:31:00Z">
        <w:r w:rsidR="00AA7069" w:rsidRPr="00874B68">
          <w:rPr>
            <w:rFonts w:ascii="Times New Roman" w:eastAsia="Osaka" w:hAnsi="Times New Roman" w:cs="Times New Roman"/>
            <w:sz w:val="18"/>
            <w:szCs w:val="18"/>
            <w:rPrChange w:id="693" w:author="安志 翁" w:date="2019-10-20T11:21:00Z">
              <w:rPr>
                <w:rFonts w:ascii="Times New Roman" w:eastAsia="Osaka" w:hAnsi="Times New Roman" w:cs="Times New Roman"/>
                <w:sz w:val="18"/>
                <w:szCs w:val="18"/>
              </w:rPr>
            </w:rPrChange>
          </w:rPr>
          <w:t>working</w:t>
        </w:r>
      </w:ins>
      <w:ins w:id="694" w:author="安志 翁" w:date="2019-10-20T10:28:00Z">
        <w:r w:rsidR="00827BC4" w:rsidRPr="00874B68">
          <w:rPr>
            <w:rFonts w:ascii="Times New Roman" w:eastAsia="Osaka" w:hAnsi="Times New Roman" w:cs="Times New Roman"/>
            <w:sz w:val="18"/>
            <w:szCs w:val="18"/>
            <w:rPrChange w:id="695" w:author="安志 翁" w:date="2019-10-20T11:21:00Z">
              <w:rPr>
                <w:rFonts w:ascii="Times New Roman" w:eastAsia="Osaka" w:hAnsi="Times New Roman" w:cs="Times New Roman"/>
                <w:sz w:val="18"/>
                <w:szCs w:val="18"/>
              </w:rPr>
            </w:rPrChange>
          </w:rPr>
          <w:t xml:space="preserve"> </w:t>
        </w:r>
      </w:ins>
      <w:ins w:id="696" w:author="安志 翁" w:date="2019-10-20T10:30:00Z">
        <w:r w:rsidRPr="00874B68">
          <w:rPr>
            <w:rFonts w:ascii="Times New Roman" w:eastAsia="Osaka" w:hAnsi="Times New Roman" w:cs="Times New Roman"/>
            <w:sz w:val="18"/>
            <w:szCs w:val="18"/>
            <w:rPrChange w:id="697" w:author="安志 翁" w:date="2019-10-20T11:21:00Z">
              <w:rPr>
                <w:rFonts w:ascii="Times New Roman" w:eastAsia="Osaka" w:hAnsi="Times New Roman" w:cs="Times New Roman"/>
                <w:sz w:val="18"/>
                <w:szCs w:val="18"/>
              </w:rPr>
            </w:rPrChange>
          </w:rPr>
          <w:t xml:space="preserve">and change a topic </w:t>
        </w:r>
      </w:ins>
      <w:ins w:id="698" w:author="安志 翁" w:date="2019-10-20T10:28:00Z">
        <w:r w:rsidR="00827BC4" w:rsidRPr="00874B68">
          <w:rPr>
            <w:rFonts w:ascii="Times New Roman" w:eastAsia="Osaka" w:hAnsi="Times New Roman" w:cs="Times New Roman"/>
            <w:sz w:val="18"/>
            <w:szCs w:val="18"/>
            <w:rPrChange w:id="699" w:author="安志 翁" w:date="2019-10-20T11:21:00Z">
              <w:rPr>
                <w:rFonts w:ascii="Times New Roman" w:eastAsia="Osaka" w:hAnsi="Times New Roman" w:cs="Times New Roman"/>
                <w:sz w:val="18"/>
                <w:szCs w:val="18"/>
              </w:rPr>
            </w:rPrChange>
          </w:rPr>
          <w:t xml:space="preserve">because she couldn’t see </w:t>
        </w:r>
      </w:ins>
      <w:ins w:id="700" w:author="安志 翁" w:date="2019-10-20T11:40:00Z">
        <w:r w:rsidR="00565A0E">
          <w:rPr>
            <w:rFonts w:ascii="Times New Roman" w:eastAsia="Osaka" w:hAnsi="Times New Roman" w:cs="Times New Roman"/>
            <w:sz w:val="18"/>
            <w:szCs w:val="18"/>
          </w:rPr>
          <w:t xml:space="preserve">bright </w:t>
        </w:r>
      </w:ins>
      <w:ins w:id="701" w:author="安志 翁" w:date="2019-10-20T10:28:00Z">
        <w:r w:rsidR="00827BC4" w:rsidRPr="00874B68">
          <w:rPr>
            <w:rFonts w:ascii="Times New Roman" w:eastAsia="Osaka" w:hAnsi="Times New Roman" w:cs="Times New Roman"/>
            <w:sz w:val="18"/>
            <w:szCs w:val="18"/>
            <w:rPrChange w:id="702" w:author="安志 翁" w:date="2019-10-20T11:21:00Z">
              <w:rPr>
                <w:rFonts w:ascii="Times New Roman" w:eastAsia="Osaka" w:hAnsi="Times New Roman" w:cs="Times New Roman"/>
                <w:sz w:val="18"/>
                <w:szCs w:val="18"/>
              </w:rPr>
            </w:rPrChange>
          </w:rPr>
          <w:t>future in this game.</w:t>
        </w:r>
        <w:r w:rsidRPr="00874B68">
          <w:rPr>
            <w:rFonts w:ascii="Times New Roman" w:eastAsia="Osaka" w:hAnsi="Times New Roman" w:cs="Times New Roman"/>
            <w:sz w:val="18"/>
            <w:szCs w:val="18"/>
            <w:rPrChange w:id="703" w:author="安志 翁" w:date="2019-10-20T11:21:00Z">
              <w:rPr>
                <w:rFonts w:ascii="Times New Roman" w:eastAsia="Osaka" w:hAnsi="Times New Roman" w:cs="Times New Roman"/>
                <w:sz w:val="18"/>
                <w:szCs w:val="18"/>
              </w:rPr>
            </w:rPrChange>
          </w:rPr>
          <w:t xml:space="preserve"> Like </w:t>
        </w:r>
      </w:ins>
      <w:ins w:id="704" w:author="安志 翁" w:date="2019-10-20T10:35:00Z">
        <w:r w:rsidR="002863F0" w:rsidRPr="00874B68">
          <w:rPr>
            <w:rFonts w:ascii="Times New Roman" w:eastAsia="Osaka" w:hAnsi="Times New Roman" w:cs="Times New Roman"/>
            <w:sz w:val="18"/>
            <w:szCs w:val="18"/>
            <w:rPrChange w:id="705" w:author="安志 翁" w:date="2019-10-20T11:21:00Z">
              <w:rPr>
                <w:rFonts w:ascii="Times New Roman" w:eastAsia="Osaka" w:hAnsi="Times New Roman" w:cs="Times New Roman"/>
                <w:sz w:val="18"/>
                <w:szCs w:val="18"/>
              </w:rPr>
            </w:rPrChange>
          </w:rPr>
          <w:t>a spark</w:t>
        </w:r>
      </w:ins>
      <w:ins w:id="706" w:author="安志 翁" w:date="2019-10-20T10:36:00Z">
        <w:r w:rsidR="002863F0" w:rsidRPr="00874B68">
          <w:rPr>
            <w:rFonts w:ascii="Times New Roman" w:eastAsia="Osaka" w:hAnsi="Times New Roman" w:cs="Times New Roman"/>
            <w:sz w:val="18"/>
            <w:szCs w:val="18"/>
            <w:rPrChange w:id="707" w:author="安志 翁" w:date="2019-10-20T11:21:00Z">
              <w:rPr>
                <w:rFonts w:ascii="Times New Roman" w:eastAsia="Osaka" w:hAnsi="Times New Roman" w:cs="Times New Roman"/>
                <w:sz w:val="18"/>
                <w:szCs w:val="18"/>
              </w:rPr>
            </w:rPrChange>
          </w:rPr>
          <w:t xml:space="preserve"> falling into the ocean, </w:t>
        </w:r>
      </w:ins>
      <w:ins w:id="708" w:author="安志 翁" w:date="2019-10-20T10:45:00Z">
        <w:r w:rsidR="00D07A7A" w:rsidRPr="00874B68">
          <w:rPr>
            <w:rFonts w:ascii="Times New Roman" w:eastAsia="Osaka" w:hAnsi="Times New Roman" w:cs="Times New Roman"/>
            <w:sz w:val="18"/>
            <w:szCs w:val="18"/>
            <w:rPrChange w:id="709" w:author="安志 翁" w:date="2019-10-20T11:21:00Z">
              <w:rPr>
                <w:rFonts w:ascii="Times New Roman" w:eastAsia="Osaka" w:hAnsi="Times New Roman" w:cs="Times New Roman"/>
                <w:sz w:val="18"/>
                <w:szCs w:val="18"/>
              </w:rPr>
            </w:rPrChange>
          </w:rPr>
          <w:t xml:space="preserve">Sharon’s words have dragged me into </w:t>
        </w:r>
      </w:ins>
      <w:ins w:id="710" w:author="安志 翁" w:date="2019-10-20T10:46:00Z">
        <w:r w:rsidR="00D07A7A" w:rsidRPr="00874B68">
          <w:rPr>
            <w:rFonts w:ascii="Times New Roman" w:eastAsia="Osaka" w:hAnsi="Times New Roman" w:cs="Times New Roman"/>
            <w:sz w:val="18"/>
            <w:szCs w:val="18"/>
            <w:rPrChange w:id="711" w:author="安志 翁" w:date="2019-10-20T11:21:00Z">
              <w:rPr>
                <w:rFonts w:ascii="Times New Roman" w:eastAsia="Osaka" w:hAnsi="Times New Roman" w:cs="Times New Roman"/>
                <w:sz w:val="18"/>
                <w:szCs w:val="18"/>
              </w:rPr>
            </w:rPrChange>
          </w:rPr>
          <w:t>the abyss</w:t>
        </w:r>
      </w:ins>
      <w:ins w:id="712" w:author="安志 翁" w:date="2019-10-20T10:31:00Z">
        <w:r w:rsidR="002863F0" w:rsidRPr="00874B68">
          <w:rPr>
            <w:rFonts w:ascii="Times New Roman" w:eastAsia="Osaka" w:hAnsi="Times New Roman" w:cs="Times New Roman"/>
            <w:sz w:val="18"/>
            <w:szCs w:val="18"/>
            <w:rPrChange w:id="713" w:author="安志 翁" w:date="2019-10-20T11:21:00Z">
              <w:rPr>
                <w:rFonts w:ascii="Times New Roman" w:eastAsia="Osaka" w:hAnsi="Times New Roman" w:cs="Times New Roman"/>
                <w:sz w:val="18"/>
                <w:szCs w:val="18"/>
              </w:rPr>
            </w:rPrChange>
          </w:rPr>
          <w:t>.</w:t>
        </w:r>
      </w:ins>
      <w:ins w:id="714" w:author="安志 翁" w:date="2019-10-20T10:37:00Z">
        <w:r w:rsidR="002863F0" w:rsidRPr="00874B68">
          <w:rPr>
            <w:rFonts w:ascii="Times New Roman" w:eastAsia="Osaka" w:hAnsi="Times New Roman" w:cs="Times New Roman"/>
            <w:sz w:val="18"/>
            <w:szCs w:val="18"/>
            <w:rPrChange w:id="715" w:author="安志 翁" w:date="2019-10-20T11:21:00Z">
              <w:rPr>
                <w:rFonts w:ascii="Times New Roman" w:eastAsia="Osaka" w:hAnsi="Times New Roman" w:cs="Times New Roman"/>
                <w:sz w:val="18"/>
                <w:szCs w:val="18"/>
              </w:rPr>
            </w:rPrChange>
          </w:rPr>
          <w:t xml:space="preserve"> </w:t>
        </w:r>
      </w:ins>
      <w:ins w:id="716" w:author="安志 翁" w:date="2019-10-20T10:46:00Z">
        <w:r w:rsidR="008C13FA" w:rsidRPr="00874B68">
          <w:rPr>
            <w:rFonts w:ascii="Times New Roman" w:eastAsia="Osaka" w:hAnsi="Times New Roman" w:cs="Times New Roman"/>
            <w:sz w:val="18"/>
            <w:szCs w:val="18"/>
            <w:rPrChange w:id="717" w:author="安志 翁" w:date="2019-10-20T11:21:00Z">
              <w:rPr>
                <w:rFonts w:ascii="Times New Roman" w:eastAsia="Osaka" w:hAnsi="Times New Roman" w:cs="Times New Roman"/>
                <w:sz w:val="18"/>
                <w:szCs w:val="18"/>
              </w:rPr>
            </w:rPrChange>
          </w:rPr>
          <w:t xml:space="preserve">I </w:t>
        </w:r>
      </w:ins>
      <w:ins w:id="718" w:author="安志 翁" w:date="2019-10-20T10:47:00Z">
        <w:r w:rsidR="008C13FA" w:rsidRPr="00874B68">
          <w:rPr>
            <w:rFonts w:ascii="Times New Roman" w:hAnsi="Times New Roman" w:cs="Times New Roman"/>
            <w:sz w:val="18"/>
            <w:szCs w:val="18"/>
            <w:rPrChange w:id="719" w:author="安志 翁" w:date="2019-10-20T11:21:00Z">
              <w:rPr>
                <w:rFonts w:ascii="Times New Roman" w:hAnsi="Times New Roman" w:cs="Times New Roman"/>
                <w:sz w:val="18"/>
                <w:szCs w:val="18"/>
              </w:rPr>
            </w:rPrChange>
          </w:rPr>
          <w:t>lifted my head and pondered</w:t>
        </w:r>
      </w:ins>
      <w:ins w:id="720" w:author="安志 翁" w:date="2019-10-20T10:39:00Z">
        <w:r w:rsidR="00357EAA" w:rsidRPr="00874B68">
          <w:rPr>
            <w:rFonts w:ascii="Times New Roman" w:eastAsia="Osaka" w:hAnsi="Times New Roman" w:cs="Times New Roman"/>
            <w:sz w:val="18"/>
            <w:szCs w:val="18"/>
            <w:rPrChange w:id="721" w:author="安志 翁" w:date="2019-10-20T11:21:00Z">
              <w:rPr>
                <w:rFonts w:ascii="Times New Roman" w:eastAsia="Osaka" w:hAnsi="Times New Roman" w:cs="Times New Roman"/>
                <w:sz w:val="18"/>
                <w:szCs w:val="18"/>
              </w:rPr>
            </w:rPrChange>
          </w:rPr>
          <w:t>, thinking about</w:t>
        </w:r>
      </w:ins>
      <w:ins w:id="722" w:author="安志 翁" w:date="2019-10-20T10:40:00Z">
        <w:r w:rsidR="0046026F" w:rsidRPr="00874B68">
          <w:rPr>
            <w:rFonts w:ascii="Times New Roman" w:eastAsia="Osaka" w:hAnsi="Times New Roman" w:cs="Times New Roman"/>
            <w:sz w:val="18"/>
            <w:szCs w:val="18"/>
            <w:rPrChange w:id="723" w:author="安志 翁" w:date="2019-10-20T11:21:00Z">
              <w:rPr>
                <w:rFonts w:ascii="Times New Roman" w:eastAsia="Osaka" w:hAnsi="Times New Roman" w:cs="Times New Roman"/>
                <w:sz w:val="18"/>
                <w:szCs w:val="18"/>
              </w:rPr>
            </w:rPrChange>
          </w:rPr>
          <w:t xml:space="preserve"> the “gyms” in </w:t>
        </w:r>
      </w:ins>
      <w:ins w:id="724" w:author="安志 翁" w:date="2019-10-20T11:18:00Z">
        <w:r w:rsidR="00FD1CA6" w:rsidRPr="00874B68">
          <w:rPr>
            <w:rFonts w:ascii="Times New Roman" w:eastAsia="Osaka" w:hAnsi="Times New Roman" w:cs="Times New Roman"/>
            <w:sz w:val="18"/>
            <w:szCs w:val="18"/>
            <w:rPrChange w:id="725" w:author="安志 翁" w:date="2019-10-20T11:21:00Z">
              <w:rPr>
                <w:rFonts w:ascii="Times New Roman" w:eastAsia="Osaka" w:hAnsi="Times New Roman" w:cs="Times New Roman"/>
                <w:sz w:val="18"/>
                <w:szCs w:val="18"/>
              </w:rPr>
            </w:rPrChange>
          </w:rPr>
          <w:t>Pokémon</w:t>
        </w:r>
      </w:ins>
      <w:ins w:id="726" w:author="安志 翁" w:date="2019-10-20T10:40:00Z">
        <w:r w:rsidR="0046026F" w:rsidRPr="00874B68">
          <w:rPr>
            <w:rFonts w:ascii="Times New Roman" w:eastAsia="Osaka" w:hAnsi="Times New Roman" w:cs="Times New Roman"/>
            <w:sz w:val="18"/>
            <w:szCs w:val="18"/>
            <w:rPrChange w:id="727" w:author="安志 翁" w:date="2019-10-20T11:21:00Z">
              <w:rPr>
                <w:rFonts w:ascii="Times New Roman" w:eastAsia="Osaka" w:hAnsi="Times New Roman" w:cs="Times New Roman"/>
                <w:sz w:val="18"/>
                <w:szCs w:val="18"/>
              </w:rPr>
            </w:rPrChange>
          </w:rPr>
          <w:t xml:space="preserve">. You </w:t>
        </w:r>
      </w:ins>
      <w:ins w:id="728" w:author="安志 翁" w:date="2019-10-20T10:44:00Z">
        <w:r w:rsidR="00D07A7A" w:rsidRPr="00874B68">
          <w:rPr>
            <w:rFonts w:ascii="Times New Roman" w:eastAsia="Osaka" w:hAnsi="Times New Roman" w:cs="Times New Roman"/>
            <w:sz w:val="18"/>
            <w:szCs w:val="18"/>
            <w:rPrChange w:id="729" w:author="安志 翁" w:date="2019-10-20T11:21:00Z">
              <w:rPr>
                <w:rFonts w:ascii="Times New Roman" w:eastAsia="Osaka" w:hAnsi="Times New Roman" w:cs="Times New Roman"/>
                <w:sz w:val="18"/>
                <w:szCs w:val="18"/>
              </w:rPr>
            </w:rPrChange>
          </w:rPr>
          <w:t>must</w:t>
        </w:r>
      </w:ins>
      <w:ins w:id="730" w:author="安志 翁" w:date="2019-10-20T10:40:00Z">
        <w:r w:rsidR="0046026F" w:rsidRPr="00874B68">
          <w:rPr>
            <w:rFonts w:ascii="Times New Roman" w:eastAsia="Osaka" w:hAnsi="Times New Roman" w:cs="Times New Roman"/>
            <w:sz w:val="18"/>
            <w:szCs w:val="18"/>
            <w:rPrChange w:id="731" w:author="安志 翁" w:date="2019-10-20T11:21:00Z">
              <w:rPr>
                <w:rFonts w:ascii="Times New Roman" w:eastAsia="Osaka" w:hAnsi="Times New Roman" w:cs="Times New Roman"/>
                <w:sz w:val="18"/>
                <w:szCs w:val="18"/>
              </w:rPr>
            </w:rPrChange>
          </w:rPr>
          <w:t xml:space="preserve"> defeat </w:t>
        </w:r>
      </w:ins>
      <w:ins w:id="732" w:author="安志 翁" w:date="2019-10-20T10:48:00Z">
        <w:r w:rsidR="008C13FA" w:rsidRPr="00874B68">
          <w:rPr>
            <w:rFonts w:ascii="Times New Roman" w:eastAsia="Osaka" w:hAnsi="Times New Roman" w:cs="Times New Roman"/>
            <w:sz w:val="18"/>
            <w:szCs w:val="18"/>
            <w:rPrChange w:id="733" w:author="安志 翁" w:date="2019-10-20T11:21:00Z">
              <w:rPr>
                <w:rFonts w:ascii="Times New Roman" w:eastAsia="Osaka" w:hAnsi="Times New Roman" w:cs="Times New Roman"/>
                <w:sz w:val="18"/>
                <w:szCs w:val="18"/>
              </w:rPr>
            </w:rPrChange>
          </w:rPr>
          <w:t>all</w:t>
        </w:r>
      </w:ins>
      <w:ins w:id="734" w:author="安志 翁" w:date="2019-10-20T10:41:00Z">
        <w:r w:rsidR="0046026F" w:rsidRPr="00874B68">
          <w:rPr>
            <w:rFonts w:ascii="Times New Roman" w:eastAsia="Osaka" w:hAnsi="Times New Roman" w:cs="Times New Roman"/>
            <w:sz w:val="18"/>
            <w:szCs w:val="18"/>
            <w:rPrChange w:id="735" w:author="安志 翁" w:date="2019-10-20T11:21:00Z">
              <w:rPr>
                <w:rFonts w:ascii="Times New Roman" w:eastAsia="Osaka" w:hAnsi="Times New Roman" w:cs="Times New Roman"/>
                <w:sz w:val="18"/>
                <w:szCs w:val="18"/>
              </w:rPr>
            </w:rPrChange>
          </w:rPr>
          <w:t xml:space="preserve"> the “gyms” before you can challenge the </w:t>
        </w:r>
      </w:ins>
      <w:ins w:id="736" w:author="安志 翁" w:date="2019-10-20T10:48:00Z">
        <w:r w:rsidR="00F14198" w:rsidRPr="00874B68">
          <w:rPr>
            <w:rFonts w:ascii="Times New Roman" w:eastAsia="Osaka" w:hAnsi="Times New Roman" w:cs="Times New Roman"/>
            <w:sz w:val="18"/>
            <w:szCs w:val="18"/>
            <w:rPrChange w:id="737" w:author="安志 翁" w:date="2019-10-20T11:21:00Z">
              <w:rPr>
                <w:rFonts w:ascii="Times New Roman" w:eastAsia="Osaka" w:hAnsi="Times New Roman" w:cs="Times New Roman"/>
                <w:sz w:val="18"/>
                <w:szCs w:val="18"/>
              </w:rPr>
            </w:rPrChange>
          </w:rPr>
          <w:t xml:space="preserve">current </w:t>
        </w:r>
      </w:ins>
      <w:ins w:id="738" w:author="安志 翁" w:date="2019-10-20T11:18:00Z">
        <w:r w:rsidR="00FD1CA6" w:rsidRPr="00874B68">
          <w:rPr>
            <w:rFonts w:ascii="Times New Roman" w:eastAsia="Osaka" w:hAnsi="Times New Roman" w:cs="Times New Roman"/>
            <w:sz w:val="18"/>
            <w:szCs w:val="18"/>
            <w:rPrChange w:id="739" w:author="安志 翁" w:date="2019-10-20T11:21:00Z">
              <w:rPr>
                <w:rFonts w:ascii="Times New Roman" w:eastAsia="Osaka" w:hAnsi="Times New Roman" w:cs="Times New Roman"/>
                <w:sz w:val="18"/>
                <w:szCs w:val="18"/>
              </w:rPr>
            </w:rPrChange>
          </w:rPr>
          <w:t>Pokémon</w:t>
        </w:r>
      </w:ins>
      <w:ins w:id="740" w:author="安志 翁" w:date="2019-10-20T10:41:00Z">
        <w:r w:rsidR="0046026F" w:rsidRPr="00874B68">
          <w:rPr>
            <w:rFonts w:ascii="Times New Roman" w:eastAsia="Osaka" w:hAnsi="Times New Roman" w:cs="Times New Roman"/>
            <w:sz w:val="18"/>
            <w:szCs w:val="18"/>
            <w:rPrChange w:id="741" w:author="安志 翁" w:date="2019-10-20T11:21:00Z">
              <w:rPr>
                <w:rFonts w:ascii="Times New Roman" w:eastAsia="Osaka" w:hAnsi="Times New Roman" w:cs="Times New Roman"/>
                <w:sz w:val="18"/>
                <w:szCs w:val="18"/>
              </w:rPr>
            </w:rPrChange>
          </w:rPr>
          <w:t xml:space="preserve"> Mast</w:t>
        </w:r>
      </w:ins>
      <w:ins w:id="742" w:author="安志 翁" w:date="2019-10-20T10:44:00Z">
        <w:r w:rsidR="004F6FAA" w:rsidRPr="00874B68">
          <w:rPr>
            <w:rFonts w:ascii="Times New Roman" w:eastAsia="Osaka" w:hAnsi="Times New Roman" w:cs="Times New Roman"/>
            <w:sz w:val="18"/>
            <w:szCs w:val="18"/>
            <w:rPrChange w:id="743" w:author="安志 翁" w:date="2019-10-20T11:21:00Z">
              <w:rPr>
                <w:rFonts w:ascii="Times New Roman" w:eastAsia="Osaka" w:hAnsi="Times New Roman" w:cs="Times New Roman"/>
                <w:sz w:val="18"/>
                <w:szCs w:val="18"/>
              </w:rPr>
            </w:rPrChange>
          </w:rPr>
          <w:t>er.</w:t>
        </w:r>
      </w:ins>
      <w:ins w:id="744" w:author="安志 翁" w:date="2019-10-20T10:49:00Z">
        <w:r w:rsidR="00F14198" w:rsidRPr="00874B68">
          <w:rPr>
            <w:rFonts w:ascii="Times New Roman" w:eastAsia="Osaka" w:hAnsi="Times New Roman" w:cs="Times New Roman"/>
            <w:sz w:val="18"/>
            <w:szCs w:val="18"/>
            <w:rPrChange w:id="745" w:author="安志 翁" w:date="2019-10-20T11:21:00Z">
              <w:rPr>
                <w:rFonts w:ascii="Times New Roman" w:eastAsia="Osaka" w:hAnsi="Times New Roman" w:cs="Times New Roman"/>
                <w:sz w:val="18"/>
                <w:szCs w:val="18"/>
              </w:rPr>
            </w:rPrChange>
          </w:rPr>
          <w:t xml:space="preserve"> </w:t>
        </w:r>
      </w:ins>
    </w:p>
    <w:p w14:paraId="0A1BBF36" w14:textId="77777777" w:rsidR="0001408B" w:rsidRPr="00874B68" w:rsidRDefault="0001408B">
      <w:pPr>
        <w:spacing w:line="240" w:lineRule="exact"/>
        <w:rPr>
          <w:ins w:id="746" w:author="安志 翁" w:date="2019-10-20T10:50:00Z"/>
          <w:rFonts w:ascii="Times New Roman" w:eastAsia="Osaka" w:hAnsi="Times New Roman" w:cs="Times New Roman"/>
          <w:sz w:val="18"/>
          <w:szCs w:val="18"/>
          <w:rPrChange w:id="747" w:author="安志 翁" w:date="2019-10-20T11:21:00Z">
            <w:rPr>
              <w:ins w:id="748" w:author="安志 翁" w:date="2019-10-20T10:50:00Z"/>
              <w:rFonts w:ascii="Times New Roman" w:eastAsia="Osaka" w:hAnsi="Times New Roman" w:cs="Times New Roman"/>
              <w:sz w:val="18"/>
              <w:szCs w:val="18"/>
            </w:rPr>
          </w:rPrChange>
        </w:rPr>
      </w:pPr>
    </w:p>
    <w:p w14:paraId="1A156DA7" w14:textId="0293D0E1" w:rsidR="00D07A7A" w:rsidRPr="00874B68" w:rsidRDefault="0001408B">
      <w:pPr>
        <w:spacing w:line="240" w:lineRule="exact"/>
        <w:rPr>
          <w:ins w:id="749" w:author="安志 翁" w:date="2019-10-20T10:50:00Z"/>
          <w:rFonts w:ascii="Times New Roman" w:eastAsia="Osaka" w:hAnsi="Times New Roman" w:cs="Times New Roman"/>
          <w:sz w:val="18"/>
          <w:szCs w:val="18"/>
          <w:rPrChange w:id="750" w:author="安志 翁" w:date="2019-10-20T11:21:00Z">
            <w:rPr>
              <w:ins w:id="751" w:author="安志 翁" w:date="2019-10-20T10:50:00Z"/>
              <w:rFonts w:ascii="Times New Roman" w:eastAsia="Osaka" w:hAnsi="Times New Roman" w:cs="Times New Roman"/>
              <w:sz w:val="18"/>
              <w:szCs w:val="18"/>
            </w:rPr>
          </w:rPrChange>
        </w:rPr>
      </w:pPr>
      <w:ins w:id="752" w:author="安志 翁" w:date="2019-10-20T10:49:00Z">
        <w:r w:rsidRPr="00874B68">
          <w:rPr>
            <w:rFonts w:ascii="Times New Roman" w:eastAsia="Osaka" w:hAnsi="Times New Roman" w:cs="Times New Roman"/>
            <w:sz w:val="18"/>
            <w:szCs w:val="18"/>
            <w:rPrChange w:id="753" w:author="安志 翁" w:date="2019-10-20T11:21:00Z">
              <w:rPr>
                <w:rFonts w:ascii="Times New Roman" w:eastAsia="Osaka" w:hAnsi="Times New Roman" w:cs="Times New Roman"/>
                <w:sz w:val="18"/>
                <w:szCs w:val="18"/>
              </w:rPr>
            </w:rPrChange>
          </w:rPr>
          <w:t xml:space="preserve">I can’t give </w:t>
        </w:r>
      </w:ins>
      <w:ins w:id="754" w:author="安志 翁" w:date="2019-10-20T10:52:00Z">
        <w:r w:rsidR="00124E9A" w:rsidRPr="00874B68">
          <w:rPr>
            <w:rFonts w:ascii="Times New Roman" w:eastAsia="Osaka" w:hAnsi="Times New Roman" w:cs="Times New Roman"/>
            <w:sz w:val="18"/>
            <w:szCs w:val="18"/>
            <w:rPrChange w:id="755" w:author="安志 翁" w:date="2019-10-20T11:21:00Z">
              <w:rPr>
                <w:rFonts w:ascii="Times New Roman" w:eastAsia="Osaka" w:hAnsi="Times New Roman" w:cs="Times New Roman"/>
                <w:sz w:val="18"/>
                <w:szCs w:val="18"/>
              </w:rPr>
            </w:rPrChange>
          </w:rPr>
          <w:t>up;</w:t>
        </w:r>
      </w:ins>
      <w:ins w:id="756" w:author="安志 翁" w:date="2019-10-20T10:49:00Z">
        <w:r w:rsidRPr="00874B68">
          <w:rPr>
            <w:rFonts w:ascii="Times New Roman" w:eastAsia="Osaka" w:hAnsi="Times New Roman" w:cs="Times New Roman"/>
            <w:sz w:val="18"/>
            <w:szCs w:val="18"/>
            <w:rPrChange w:id="757" w:author="安志 翁" w:date="2019-10-20T11:21:00Z">
              <w:rPr>
                <w:rFonts w:ascii="Times New Roman" w:eastAsia="Osaka" w:hAnsi="Times New Roman" w:cs="Times New Roman"/>
                <w:sz w:val="18"/>
                <w:szCs w:val="18"/>
              </w:rPr>
            </w:rPrChange>
          </w:rPr>
          <w:t xml:space="preserve"> these obstacles are just like the “gyms”. I need to d</w:t>
        </w:r>
      </w:ins>
      <w:ins w:id="758" w:author="安志 翁" w:date="2019-10-20T10:50:00Z">
        <w:r w:rsidRPr="00874B68">
          <w:rPr>
            <w:rFonts w:ascii="Times New Roman" w:eastAsia="Osaka" w:hAnsi="Times New Roman" w:cs="Times New Roman"/>
            <w:sz w:val="18"/>
            <w:szCs w:val="18"/>
            <w:rPrChange w:id="759" w:author="安志 翁" w:date="2019-10-20T11:21:00Z">
              <w:rPr>
                <w:rFonts w:ascii="Times New Roman" w:eastAsia="Osaka" w:hAnsi="Times New Roman" w:cs="Times New Roman"/>
                <w:sz w:val="18"/>
                <w:szCs w:val="18"/>
              </w:rPr>
            </w:rPrChange>
          </w:rPr>
          <w:t>efeat all of them and become the “</w:t>
        </w:r>
      </w:ins>
      <w:ins w:id="760" w:author="安志 翁" w:date="2019-10-20T11:18:00Z">
        <w:r w:rsidR="00FD1CA6" w:rsidRPr="00874B68">
          <w:rPr>
            <w:rFonts w:ascii="Times New Roman" w:eastAsia="Osaka" w:hAnsi="Times New Roman" w:cs="Times New Roman"/>
            <w:sz w:val="18"/>
            <w:szCs w:val="18"/>
            <w:rPrChange w:id="761" w:author="安志 翁" w:date="2019-10-20T11:21:00Z">
              <w:rPr>
                <w:rFonts w:ascii="Times New Roman" w:eastAsia="Osaka" w:hAnsi="Times New Roman" w:cs="Times New Roman"/>
                <w:sz w:val="18"/>
                <w:szCs w:val="18"/>
              </w:rPr>
            </w:rPrChange>
          </w:rPr>
          <w:t>Pokémon</w:t>
        </w:r>
      </w:ins>
      <w:ins w:id="762" w:author="安志 翁" w:date="2019-10-20T10:50:00Z">
        <w:r w:rsidRPr="00874B68">
          <w:rPr>
            <w:rFonts w:ascii="Times New Roman" w:eastAsia="Osaka" w:hAnsi="Times New Roman" w:cs="Times New Roman"/>
            <w:sz w:val="18"/>
            <w:szCs w:val="18"/>
            <w:rPrChange w:id="763" w:author="安志 翁" w:date="2019-10-20T11:21:00Z">
              <w:rPr>
                <w:rFonts w:ascii="Times New Roman" w:eastAsia="Osaka" w:hAnsi="Times New Roman" w:cs="Times New Roman"/>
                <w:sz w:val="18"/>
                <w:szCs w:val="18"/>
              </w:rPr>
            </w:rPrChange>
          </w:rPr>
          <w:t xml:space="preserve"> Master”</w:t>
        </w:r>
      </w:ins>
      <w:ins w:id="764" w:author="安志 翁" w:date="2019-10-20T11:41:00Z">
        <w:r w:rsidR="00116FE2">
          <w:rPr>
            <w:rFonts w:ascii="Times New Roman" w:eastAsia="Osaka" w:hAnsi="Times New Roman" w:cs="Times New Roman"/>
            <w:sz w:val="18"/>
            <w:szCs w:val="18"/>
          </w:rPr>
          <w:t>.</w:t>
        </w:r>
      </w:ins>
    </w:p>
    <w:p w14:paraId="76F90474" w14:textId="4A2CCE1A" w:rsidR="0001408B" w:rsidRPr="00874B68" w:rsidRDefault="0001408B">
      <w:pPr>
        <w:spacing w:line="240" w:lineRule="exact"/>
        <w:rPr>
          <w:ins w:id="765" w:author="安志 翁" w:date="2019-10-20T10:50:00Z"/>
          <w:rFonts w:ascii="Times New Roman" w:hAnsi="Times New Roman" w:cs="Times New Roman"/>
          <w:sz w:val="18"/>
          <w:szCs w:val="18"/>
          <w:rPrChange w:id="766" w:author="安志 翁" w:date="2019-10-20T11:21:00Z">
            <w:rPr>
              <w:ins w:id="767" w:author="安志 翁" w:date="2019-10-20T10:50:00Z"/>
              <w:rFonts w:ascii="Times New Roman" w:hAnsi="Times New Roman" w:cs="Times New Roman"/>
              <w:sz w:val="18"/>
              <w:szCs w:val="18"/>
            </w:rPr>
          </w:rPrChange>
        </w:rPr>
      </w:pPr>
    </w:p>
    <w:p w14:paraId="590E9A69" w14:textId="016D2B80" w:rsidR="00124E9A" w:rsidRPr="00874B68" w:rsidRDefault="0001408B">
      <w:pPr>
        <w:spacing w:line="240" w:lineRule="exact"/>
        <w:rPr>
          <w:ins w:id="768" w:author="安志 翁" w:date="2019-10-20T10:53:00Z"/>
          <w:rFonts w:ascii="Times New Roman" w:hAnsi="Times New Roman" w:cs="Times New Roman"/>
          <w:sz w:val="18"/>
          <w:szCs w:val="18"/>
          <w:rPrChange w:id="769" w:author="安志 翁" w:date="2019-10-20T11:21:00Z">
            <w:rPr>
              <w:ins w:id="770" w:author="安志 翁" w:date="2019-10-20T10:53:00Z"/>
              <w:rFonts w:ascii="Times New Roman" w:hAnsi="Times New Roman" w:cs="Times New Roman"/>
              <w:sz w:val="18"/>
              <w:szCs w:val="18"/>
            </w:rPr>
          </w:rPrChange>
        </w:rPr>
      </w:pPr>
      <w:ins w:id="771" w:author="安志 翁" w:date="2019-10-20T10:50:00Z">
        <w:r w:rsidRPr="00874B68">
          <w:rPr>
            <w:rFonts w:ascii="Times New Roman" w:hAnsi="Times New Roman" w:cs="Times New Roman"/>
            <w:sz w:val="18"/>
            <w:szCs w:val="18"/>
            <w:rPrChange w:id="772" w:author="安志 翁" w:date="2019-10-20T11:21:00Z">
              <w:rPr>
                <w:rFonts w:ascii="Times New Roman" w:hAnsi="Times New Roman" w:cs="Times New Roman" w:hint="eastAsia"/>
                <w:sz w:val="18"/>
                <w:szCs w:val="18"/>
              </w:rPr>
            </w:rPrChange>
          </w:rPr>
          <w:t>W</w:t>
        </w:r>
        <w:r w:rsidRPr="00874B68">
          <w:rPr>
            <w:rFonts w:ascii="Times New Roman" w:hAnsi="Times New Roman" w:cs="Times New Roman"/>
            <w:sz w:val="18"/>
            <w:szCs w:val="18"/>
            <w:rPrChange w:id="773" w:author="安志 翁" w:date="2019-10-20T11:21:00Z">
              <w:rPr>
                <w:rFonts w:ascii="Times New Roman" w:hAnsi="Times New Roman" w:cs="Times New Roman"/>
                <w:sz w:val="18"/>
                <w:szCs w:val="18"/>
              </w:rPr>
            </w:rPrChange>
          </w:rPr>
          <w:t>ith this idea in my mind, I rejected Sharon for the first time in my life and tol</w:t>
        </w:r>
      </w:ins>
      <w:ins w:id="774" w:author="安志 翁" w:date="2019-10-20T10:51:00Z">
        <w:r w:rsidRPr="00874B68">
          <w:rPr>
            <w:rFonts w:ascii="Times New Roman" w:hAnsi="Times New Roman" w:cs="Times New Roman"/>
            <w:sz w:val="18"/>
            <w:szCs w:val="18"/>
            <w:rPrChange w:id="775" w:author="安志 翁" w:date="2019-10-20T11:21:00Z">
              <w:rPr>
                <w:rFonts w:ascii="Times New Roman" w:hAnsi="Times New Roman" w:cs="Times New Roman"/>
                <w:sz w:val="18"/>
                <w:szCs w:val="18"/>
              </w:rPr>
            </w:rPrChange>
          </w:rPr>
          <w:t xml:space="preserve">d </w:t>
        </w:r>
      </w:ins>
      <w:ins w:id="776" w:author="安志 翁" w:date="2019-10-20T10:52:00Z">
        <w:r w:rsidRPr="00874B68">
          <w:rPr>
            <w:rFonts w:ascii="Times New Roman" w:hAnsi="Times New Roman" w:cs="Times New Roman"/>
            <w:sz w:val="18"/>
            <w:szCs w:val="18"/>
            <w:rPrChange w:id="777" w:author="安志 翁" w:date="2019-10-20T11:21:00Z">
              <w:rPr>
                <w:rFonts w:ascii="Times New Roman" w:hAnsi="Times New Roman" w:cs="Times New Roman"/>
                <w:sz w:val="18"/>
                <w:szCs w:val="18"/>
              </w:rPr>
            </w:rPrChange>
          </w:rPr>
          <w:t xml:space="preserve">her that </w:t>
        </w:r>
        <w:r w:rsidR="00124E9A" w:rsidRPr="00874B68">
          <w:rPr>
            <w:rFonts w:ascii="Times New Roman" w:hAnsi="Times New Roman" w:cs="Times New Roman"/>
            <w:sz w:val="18"/>
            <w:szCs w:val="18"/>
            <w:rPrChange w:id="778" w:author="安志 翁" w:date="2019-10-20T11:21:00Z">
              <w:rPr>
                <w:rFonts w:ascii="Times New Roman" w:hAnsi="Times New Roman" w:cs="Times New Roman"/>
                <w:sz w:val="18"/>
                <w:szCs w:val="18"/>
              </w:rPr>
            </w:rPrChange>
          </w:rPr>
          <w:t xml:space="preserve">we should continue to work on this topic. </w:t>
        </w:r>
      </w:ins>
    </w:p>
    <w:p w14:paraId="4EDE3488" w14:textId="5539AE98" w:rsidR="00124E9A" w:rsidRPr="00874B68" w:rsidRDefault="00124E9A">
      <w:pPr>
        <w:spacing w:line="240" w:lineRule="exact"/>
        <w:rPr>
          <w:ins w:id="779" w:author="安志 翁" w:date="2019-10-20T10:53:00Z"/>
          <w:rFonts w:ascii="Times New Roman" w:hAnsi="Times New Roman" w:cs="Times New Roman"/>
          <w:sz w:val="18"/>
          <w:szCs w:val="18"/>
          <w:rPrChange w:id="780" w:author="安志 翁" w:date="2019-10-20T11:21:00Z">
            <w:rPr>
              <w:ins w:id="781" w:author="安志 翁" w:date="2019-10-20T10:53:00Z"/>
              <w:rFonts w:ascii="Times New Roman" w:hAnsi="Times New Roman" w:cs="Times New Roman"/>
              <w:sz w:val="18"/>
              <w:szCs w:val="18"/>
            </w:rPr>
          </w:rPrChange>
        </w:rPr>
      </w:pPr>
    </w:p>
    <w:p w14:paraId="0DD1393B" w14:textId="09940073" w:rsidR="00124E9A" w:rsidRPr="00874B68" w:rsidRDefault="00124E9A" w:rsidP="00124E9A">
      <w:pPr>
        <w:spacing w:line="240" w:lineRule="exact"/>
        <w:rPr>
          <w:ins w:id="782" w:author="安志 翁" w:date="2019-10-20T10:54:00Z"/>
          <w:rFonts w:ascii="Times New Roman" w:hAnsi="Times New Roman" w:cs="Times New Roman"/>
          <w:sz w:val="18"/>
          <w:szCs w:val="18"/>
          <w:rPrChange w:id="783" w:author="安志 翁" w:date="2019-10-20T11:21:00Z">
            <w:rPr>
              <w:ins w:id="784" w:author="安志 翁" w:date="2019-10-20T10:54:00Z"/>
              <w:rFonts w:ascii="Times New Roman" w:hAnsi="Times New Roman" w:cs="Times New Roman"/>
              <w:sz w:val="18"/>
              <w:szCs w:val="18"/>
            </w:rPr>
          </w:rPrChange>
        </w:rPr>
      </w:pPr>
      <w:ins w:id="785" w:author="安志 翁" w:date="2019-10-20T10:54:00Z">
        <w:r w:rsidRPr="00874B68">
          <w:rPr>
            <w:rFonts w:ascii="Times New Roman" w:hAnsi="Times New Roman" w:cs="Times New Roman"/>
            <w:sz w:val="18"/>
            <w:szCs w:val="18"/>
            <w:rPrChange w:id="786" w:author="安志 翁" w:date="2019-10-20T11:21:00Z">
              <w:rPr>
                <w:rFonts w:ascii="Times New Roman" w:hAnsi="Times New Roman" w:cs="Times New Roman"/>
                <w:sz w:val="18"/>
                <w:szCs w:val="18"/>
              </w:rPr>
            </w:rPrChange>
          </w:rPr>
          <w:t xml:space="preserve">“But why?” She asked. </w:t>
        </w:r>
      </w:ins>
    </w:p>
    <w:p w14:paraId="7EBF3DF2" w14:textId="5585D046" w:rsidR="00124E9A" w:rsidRPr="00874B68" w:rsidRDefault="00124E9A" w:rsidP="00124E9A">
      <w:pPr>
        <w:spacing w:line="240" w:lineRule="exact"/>
        <w:rPr>
          <w:ins w:id="787" w:author="安志 翁" w:date="2019-10-20T10:54:00Z"/>
          <w:rFonts w:ascii="Times New Roman" w:hAnsi="Times New Roman" w:cs="Times New Roman"/>
          <w:sz w:val="18"/>
          <w:szCs w:val="18"/>
          <w:rPrChange w:id="788" w:author="安志 翁" w:date="2019-10-20T11:21:00Z">
            <w:rPr>
              <w:ins w:id="789" w:author="安志 翁" w:date="2019-10-20T10:54:00Z"/>
              <w:rFonts w:ascii="Times New Roman" w:hAnsi="Times New Roman" w:cs="Times New Roman" w:hint="eastAsia"/>
              <w:sz w:val="18"/>
              <w:szCs w:val="18"/>
            </w:rPr>
          </w:rPrChange>
        </w:rPr>
      </w:pPr>
    </w:p>
    <w:p w14:paraId="55653820" w14:textId="5279CF0A" w:rsidR="00124E9A" w:rsidRPr="00874B68" w:rsidRDefault="003639D0" w:rsidP="003639D0">
      <w:pPr>
        <w:spacing w:line="240" w:lineRule="exact"/>
        <w:ind w:left="90"/>
        <w:rPr>
          <w:ins w:id="790" w:author="安志 翁" w:date="2019-10-20T10:53:00Z"/>
          <w:rFonts w:ascii="Times New Roman" w:hAnsi="Times New Roman" w:cs="Times New Roman"/>
          <w:sz w:val="18"/>
          <w:szCs w:val="18"/>
          <w:rPrChange w:id="791" w:author="安志 翁" w:date="2019-10-20T11:21:00Z">
            <w:rPr>
              <w:ins w:id="792" w:author="安志 翁" w:date="2019-10-20T10:53:00Z"/>
              <w:rFonts w:ascii="Times New Roman" w:hAnsi="Times New Roman" w:cs="Times New Roman" w:hint="eastAsia"/>
              <w:b/>
              <w:bCs/>
              <w:i/>
              <w:iCs/>
              <w:sz w:val="18"/>
              <w:szCs w:val="18"/>
            </w:rPr>
          </w:rPrChange>
        </w:rPr>
        <w:pPrChange w:id="793" w:author="安志 翁" w:date="2019-10-20T11:41:00Z">
          <w:pPr>
            <w:spacing w:line="240" w:lineRule="exact"/>
          </w:pPr>
        </w:pPrChange>
      </w:pPr>
      <w:ins w:id="794" w:author="安志 翁" w:date="2019-10-20T11:41:00Z">
        <w:r>
          <w:rPr>
            <w:rFonts w:ascii="Times New Roman" w:hAnsi="Times New Roman" w:cs="Times New Roman"/>
            <w:sz w:val="18"/>
            <w:szCs w:val="18"/>
          </w:rPr>
          <w:t>Like</w:t>
        </w:r>
      </w:ins>
      <w:ins w:id="795" w:author="安志 翁" w:date="2019-10-20T10:54:00Z">
        <w:r w:rsidR="00124E9A" w:rsidRPr="00874B68">
          <w:rPr>
            <w:rFonts w:ascii="Times New Roman" w:hAnsi="Times New Roman" w:cs="Times New Roman"/>
            <w:sz w:val="18"/>
            <w:szCs w:val="18"/>
            <w:rPrChange w:id="796" w:author="安志 翁" w:date="2019-10-20T11:21:00Z">
              <w:rPr>
                <w:rFonts w:ascii="Times New Roman" w:hAnsi="Times New Roman" w:cs="Times New Roman"/>
                <w:sz w:val="18"/>
                <w:szCs w:val="18"/>
              </w:rPr>
            </w:rPrChange>
          </w:rPr>
          <w:t xml:space="preserve"> John F. Kennedy said,</w:t>
        </w:r>
        <w:r w:rsidR="00124E9A" w:rsidRPr="00874B68">
          <w:rPr>
            <w:rFonts w:ascii="Times New Roman" w:hAnsi="Times New Roman" w:cs="Times New Roman"/>
            <w:sz w:val="18"/>
            <w:szCs w:val="18"/>
            <w:rPrChange w:id="797" w:author="安志 翁" w:date="2019-10-20T11:21:00Z">
              <w:rPr>
                <w:rFonts w:ascii="Times New Roman" w:hAnsi="Times New Roman" w:cs="Times New Roman"/>
                <w:sz w:val="18"/>
                <w:szCs w:val="18"/>
              </w:rPr>
            </w:rPrChange>
          </w:rPr>
          <w:t xml:space="preserve"> </w:t>
        </w:r>
      </w:ins>
      <w:ins w:id="798" w:author="安志 翁" w:date="2019-10-20T10:52:00Z">
        <w:r w:rsidR="00124E9A" w:rsidRPr="00874B68">
          <w:rPr>
            <w:rFonts w:ascii="Times New Roman" w:hAnsi="Times New Roman" w:cs="Times New Roman"/>
            <w:sz w:val="18"/>
            <w:szCs w:val="18"/>
            <w:rPrChange w:id="799" w:author="安志 翁" w:date="2019-10-20T11:21:00Z">
              <w:rPr>
                <w:rFonts w:ascii="Times New Roman" w:hAnsi="Times New Roman" w:cs="Times New Roman"/>
                <w:sz w:val="18"/>
                <w:szCs w:val="18"/>
              </w:rPr>
            </w:rPrChange>
          </w:rPr>
          <w:t xml:space="preserve">“Not because </w:t>
        </w:r>
      </w:ins>
      <w:ins w:id="800" w:author="安志 翁" w:date="2019-10-20T10:56:00Z">
        <w:r w:rsidR="00DE5B43" w:rsidRPr="00874B68">
          <w:rPr>
            <w:rFonts w:ascii="Times New Roman" w:hAnsi="Times New Roman" w:cs="Times New Roman"/>
            <w:sz w:val="18"/>
            <w:szCs w:val="18"/>
            <w:rPrChange w:id="801" w:author="安志 翁" w:date="2019-10-20T11:21:00Z">
              <w:rPr>
                <w:rFonts w:ascii="Times New Roman" w:hAnsi="Times New Roman" w:cs="Times New Roman"/>
                <w:sz w:val="18"/>
                <w:szCs w:val="18"/>
              </w:rPr>
            </w:rPrChange>
          </w:rPr>
          <w:t>they are</w:t>
        </w:r>
      </w:ins>
      <w:ins w:id="802" w:author="安志 翁" w:date="2019-10-20T10:52:00Z">
        <w:r w:rsidR="00124E9A" w:rsidRPr="00874B68">
          <w:rPr>
            <w:rFonts w:ascii="Times New Roman" w:hAnsi="Times New Roman" w:cs="Times New Roman"/>
            <w:sz w:val="18"/>
            <w:szCs w:val="18"/>
            <w:rPrChange w:id="803" w:author="安志 翁" w:date="2019-10-20T11:21:00Z">
              <w:rPr>
                <w:rFonts w:ascii="Times New Roman" w:hAnsi="Times New Roman" w:cs="Times New Roman"/>
                <w:sz w:val="18"/>
                <w:szCs w:val="18"/>
              </w:rPr>
            </w:rPrChange>
          </w:rPr>
          <w:t xml:space="preserve"> easy,</w:t>
        </w:r>
      </w:ins>
      <w:ins w:id="804" w:author="安志 翁" w:date="2019-10-20T11:41:00Z">
        <w:r w:rsidR="00D94E2A">
          <w:rPr>
            <w:rFonts w:ascii="Times New Roman" w:hAnsi="Times New Roman" w:cs="Times New Roman"/>
            <w:sz w:val="18"/>
            <w:szCs w:val="18"/>
          </w:rPr>
          <w:t xml:space="preserve"> but</w:t>
        </w:r>
      </w:ins>
      <w:ins w:id="805" w:author="安志 翁" w:date="2019-10-20T10:52:00Z">
        <w:r w:rsidR="00124E9A" w:rsidRPr="00874B68">
          <w:rPr>
            <w:rFonts w:ascii="Times New Roman" w:hAnsi="Times New Roman" w:cs="Times New Roman"/>
            <w:sz w:val="18"/>
            <w:szCs w:val="18"/>
            <w:rPrChange w:id="806" w:author="安志 翁" w:date="2019-10-20T11:21:00Z">
              <w:rPr>
                <w:rFonts w:ascii="Times New Roman" w:hAnsi="Times New Roman" w:cs="Times New Roman"/>
                <w:sz w:val="18"/>
                <w:szCs w:val="18"/>
              </w:rPr>
            </w:rPrChange>
          </w:rPr>
          <w:t xml:space="preserve"> because </w:t>
        </w:r>
      </w:ins>
      <w:ins w:id="807" w:author="安志 翁" w:date="2019-10-20T10:56:00Z">
        <w:r w:rsidR="00DE5B43" w:rsidRPr="00874B68">
          <w:rPr>
            <w:rFonts w:ascii="Times New Roman" w:hAnsi="Times New Roman" w:cs="Times New Roman"/>
            <w:sz w:val="18"/>
            <w:szCs w:val="18"/>
            <w:rPrChange w:id="808" w:author="安志 翁" w:date="2019-10-20T11:21:00Z">
              <w:rPr>
                <w:rFonts w:ascii="Times New Roman" w:hAnsi="Times New Roman" w:cs="Times New Roman"/>
                <w:sz w:val="18"/>
                <w:szCs w:val="18"/>
              </w:rPr>
            </w:rPrChange>
          </w:rPr>
          <w:t>they are</w:t>
        </w:r>
      </w:ins>
      <w:ins w:id="809" w:author="安志 翁" w:date="2019-10-20T10:52:00Z">
        <w:r w:rsidR="00124E9A" w:rsidRPr="00874B68">
          <w:rPr>
            <w:rFonts w:ascii="Times New Roman" w:hAnsi="Times New Roman" w:cs="Times New Roman"/>
            <w:sz w:val="18"/>
            <w:szCs w:val="18"/>
            <w:rPrChange w:id="810" w:author="安志 翁" w:date="2019-10-20T11:21:00Z">
              <w:rPr>
                <w:rFonts w:ascii="Times New Roman" w:hAnsi="Times New Roman" w:cs="Times New Roman"/>
                <w:sz w:val="18"/>
                <w:szCs w:val="18"/>
              </w:rPr>
            </w:rPrChange>
          </w:rPr>
          <w:t xml:space="preserve"> hard.” </w:t>
        </w:r>
      </w:ins>
      <w:ins w:id="811" w:author="安志 翁" w:date="2019-10-20T10:53:00Z">
        <w:r w:rsidR="00124E9A" w:rsidRPr="00874B68">
          <w:rPr>
            <w:rFonts w:ascii="Times New Roman" w:eastAsia="Osaka" w:hAnsi="Times New Roman" w:cs="Times New Roman"/>
            <w:sz w:val="18"/>
            <w:szCs w:val="18"/>
            <w:rPrChange w:id="812" w:author="安志 翁" w:date="2019-10-20T11:21:00Z">
              <w:rPr>
                <w:rFonts w:ascii="Times New Roman" w:eastAsia="Osaka" w:hAnsi="Times New Roman" w:cs="Times New Roman"/>
                <w:sz w:val="18"/>
                <w:szCs w:val="18"/>
              </w:rPr>
            </w:rPrChange>
          </w:rPr>
          <w:t>I knew that there are numerous risks</w:t>
        </w:r>
      </w:ins>
      <w:ins w:id="813" w:author="安志 翁" w:date="2019-10-20T10:55:00Z">
        <w:r w:rsidR="00124E9A" w:rsidRPr="00874B68">
          <w:rPr>
            <w:rFonts w:ascii="Times New Roman" w:eastAsia="Osaka" w:hAnsi="Times New Roman" w:cs="Times New Roman"/>
            <w:sz w:val="18"/>
            <w:szCs w:val="18"/>
            <w:rPrChange w:id="814" w:author="安志 翁" w:date="2019-10-20T11:21:00Z">
              <w:rPr>
                <w:rFonts w:ascii="Times New Roman" w:eastAsia="Osaka" w:hAnsi="Times New Roman" w:cs="Times New Roman"/>
                <w:sz w:val="18"/>
                <w:szCs w:val="18"/>
              </w:rPr>
            </w:rPrChange>
          </w:rPr>
          <w:t xml:space="preserve"> </w:t>
        </w:r>
      </w:ins>
      <w:ins w:id="815" w:author="安志 翁" w:date="2019-10-20T10:56:00Z">
        <w:r w:rsidR="00355BEF" w:rsidRPr="00874B68">
          <w:rPr>
            <w:rFonts w:ascii="Times New Roman" w:eastAsia="Osaka" w:hAnsi="Times New Roman" w:cs="Times New Roman"/>
            <w:sz w:val="18"/>
            <w:szCs w:val="18"/>
            <w:rPrChange w:id="816" w:author="安志 翁" w:date="2019-10-20T11:21:00Z">
              <w:rPr>
                <w:rFonts w:ascii="Times New Roman" w:eastAsia="Osaka" w:hAnsi="Times New Roman" w:cs="Times New Roman"/>
                <w:sz w:val="18"/>
                <w:szCs w:val="18"/>
              </w:rPr>
            </w:rPrChange>
          </w:rPr>
          <w:t xml:space="preserve">if we continue to work on this </w:t>
        </w:r>
      </w:ins>
      <w:ins w:id="817" w:author="安志 翁" w:date="2019-10-20T10:57:00Z">
        <w:r w:rsidR="00355BEF" w:rsidRPr="00874B68">
          <w:rPr>
            <w:rFonts w:ascii="Times New Roman" w:eastAsia="Osaka" w:hAnsi="Times New Roman" w:cs="Times New Roman"/>
            <w:sz w:val="18"/>
            <w:szCs w:val="18"/>
            <w:rPrChange w:id="818" w:author="安志 翁" w:date="2019-10-20T11:21:00Z">
              <w:rPr>
                <w:rFonts w:ascii="Times New Roman" w:eastAsia="Osaka" w:hAnsi="Times New Roman" w:cs="Times New Roman"/>
                <w:sz w:val="18"/>
                <w:szCs w:val="18"/>
              </w:rPr>
            </w:rPrChange>
          </w:rPr>
          <w:t xml:space="preserve">project </w:t>
        </w:r>
      </w:ins>
      <w:ins w:id="819" w:author="安志 翁" w:date="2019-10-20T10:55:00Z">
        <w:r w:rsidR="00124E9A" w:rsidRPr="00874B68">
          <w:rPr>
            <w:rFonts w:ascii="Times New Roman" w:eastAsia="Osaka" w:hAnsi="Times New Roman" w:cs="Times New Roman"/>
            <w:sz w:val="18"/>
            <w:szCs w:val="18"/>
            <w:rPrChange w:id="820" w:author="安志 翁" w:date="2019-10-20T11:21:00Z">
              <w:rPr>
                <w:rFonts w:ascii="Times New Roman" w:eastAsia="Osaka" w:hAnsi="Times New Roman" w:cs="Times New Roman"/>
                <w:sz w:val="18"/>
                <w:szCs w:val="18"/>
              </w:rPr>
            </w:rPrChange>
          </w:rPr>
          <w:t>s</w:t>
        </w:r>
      </w:ins>
      <w:ins w:id="821" w:author="安志 翁" w:date="2019-10-20T10:53:00Z">
        <w:r w:rsidR="00124E9A" w:rsidRPr="00874B68">
          <w:rPr>
            <w:rFonts w:ascii="Times New Roman" w:eastAsia="Osaka" w:hAnsi="Times New Roman" w:cs="Times New Roman"/>
            <w:sz w:val="18"/>
            <w:szCs w:val="18"/>
            <w:rPrChange w:id="822" w:author="安志 翁" w:date="2019-10-20T11:21:00Z">
              <w:rPr>
                <w:rFonts w:ascii="Times New Roman" w:eastAsia="Osaka" w:hAnsi="Times New Roman" w:cs="Times New Roman"/>
                <w:sz w:val="18"/>
                <w:szCs w:val="18"/>
              </w:rPr>
            </w:rPrChange>
          </w:rPr>
          <w:t>uch as not winning a place</w:t>
        </w:r>
        <w:r w:rsidR="00124E9A" w:rsidRPr="00874B68">
          <w:rPr>
            <w:rFonts w:ascii="Times New Roman" w:eastAsia="Osaka" w:hAnsi="Times New Roman" w:cs="Times New Roman"/>
            <w:sz w:val="18"/>
            <w:szCs w:val="18"/>
            <w:rPrChange w:id="823" w:author="安志 翁" w:date="2019-10-20T11:21:00Z">
              <w:rPr>
                <w:rFonts w:ascii="Times New Roman" w:eastAsia="Osaka" w:hAnsi="Times New Roman" w:cs="Times New Roman"/>
                <w:sz w:val="18"/>
                <w:szCs w:val="18"/>
              </w:rPr>
            </w:rPrChange>
          </w:rPr>
          <w:t xml:space="preserve"> </w:t>
        </w:r>
        <w:r w:rsidR="00124E9A" w:rsidRPr="00874B68">
          <w:rPr>
            <w:rFonts w:ascii="Times New Roman" w:eastAsia="Osaka" w:hAnsi="Times New Roman" w:cs="Times New Roman"/>
            <w:sz w:val="18"/>
            <w:szCs w:val="18"/>
            <w:rPrChange w:id="824" w:author="安志 翁" w:date="2019-10-20T11:21:00Z">
              <w:rPr>
                <w:rFonts w:ascii="Times New Roman" w:eastAsia="Osaka" w:hAnsi="Times New Roman" w:cs="Times New Roman"/>
                <w:sz w:val="18"/>
                <w:szCs w:val="18"/>
              </w:rPr>
            </w:rPrChange>
          </w:rPr>
          <w:t>from the competition</w:t>
        </w:r>
      </w:ins>
      <w:ins w:id="825" w:author="安志 翁" w:date="2019-10-20T10:55:00Z">
        <w:r w:rsidR="00124E9A" w:rsidRPr="00874B68">
          <w:rPr>
            <w:rFonts w:ascii="Times New Roman" w:eastAsia="Osaka" w:hAnsi="Times New Roman" w:cs="Times New Roman"/>
            <w:sz w:val="18"/>
            <w:szCs w:val="18"/>
            <w:rPrChange w:id="826" w:author="安志 翁" w:date="2019-10-20T11:21:00Z">
              <w:rPr>
                <w:rFonts w:ascii="Times New Roman" w:eastAsia="Osaka" w:hAnsi="Times New Roman" w:cs="Times New Roman"/>
                <w:sz w:val="18"/>
                <w:szCs w:val="18"/>
              </w:rPr>
            </w:rPrChange>
          </w:rPr>
          <w:t xml:space="preserve"> or </w:t>
        </w:r>
      </w:ins>
      <w:ins w:id="827" w:author="安志 翁" w:date="2019-10-20T10:53:00Z">
        <w:r w:rsidR="00124E9A" w:rsidRPr="00874B68">
          <w:rPr>
            <w:rFonts w:ascii="Times New Roman" w:eastAsia="Osaka" w:hAnsi="Times New Roman" w:cs="Times New Roman"/>
            <w:sz w:val="18"/>
            <w:szCs w:val="18"/>
            <w:rPrChange w:id="828" w:author="安志 翁" w:date="2019-10-20T11:21:00Z">
              <w:rPr>
                <w:rFonts w:ascii="Times New Roman" w:eastAsia="Osaka" w:hAnsi="Times New Roman" w:cs="Times New Roman"/>
                <w:sz w:val="18"/>
                <w:szCs w:val="18"/>
              </w:rPr>
            </w:rPrChange>
          </w:rPr>
          <w:t xml:space="preserve">not being recognized by the society. </w:t>
        </w:r>
      </w:ins>
      <w:ins w:id="829" w:author="安志 翁" w:date="2019-10-20T10:59:00Z">
        <w:r w:rsidR="0053369E" w:rsidRPr="00874B68">
          <w:rPr>
            <w:rFonts w:ascii="Times New Roman" w:eastAsia="Osaka" w:hAnsi="Times New Roman" w:cs="Times New Roman"/>
            <w:sz w:val="18"/>
            <w:szCs w:val="18"/>
            <w:rPrChange w:id="830" w:author="安志 翁" w:date="2019-10-20T11:21:00Z">
              <w:rPr>
                <w:rFonts w:ascii="Times New Roman" w:eastAsia="Osaka" w:hAnsi="Times New Roman" w:cs="Times New Roman"/>
                <w:sz w:val="18"/>
                <w:szCs w:val="18"/>
              </w:rPr>
            </w:rPrChange>
          </w:rPr>
          <w:t xml:space="preserve">But </w:t>
        </w:r>
        <w:r w:rsidR="0053369E" w:rsidRPr="00874B68">
          <w:rPr>
            <w:rFonts w:ascii="Times New Roman" w:eastAsia="Osaka" w:hAnsi="Times New Roman" w:cs="Times New Roman"/>
            <w:sz w:val="18"/>
            <w:szCs w:val="18"/>
            <w:rPrChange w:id="831" w:author="安志 翁" w:date="2019-10-20T11:21:00Z">
              <w:rPr>
                <w:rFonts w:ascii="Times New Roman" w:eastAsia="Osaka" w:hAnsi="Times New Roman" w:cs="Times New Roman"/>
                <w:sz w:val="18"/>
                <w:szCs w:val="18"/>
              </w:rPr>
            </w:rPrChange>
          </w:rPr>
          <w:t>I have to</w:t>
        </w:r>
      </w:ins>
      <w:ins w:id="832" w:author="安志 翁" w:date="2019-10-20T11:00:00Z">
        <w:r w:rsidR="00441DDA" w:rsidRPr="00874B68">
          <w:rPr>
            <w:rFonts w:ascii="Times New Roman" w:eastAsia="Osaka" w:hAnsi="Times New Roman" w:cs="Times New Roman"/>
            <w:sz w:val="18"/>
            <w:szCs w:val="18"/>
            <w:rPrChange w:id="833" w:author="安志 翁" w:date="2019-10-20T11:21:00Z">
              <w:rPr>
                <w:rFonts w:ascii="Times New Roman" w:eastAsia="Osaka" w:hAnsi="Times New Roman" w:cs="Times New Roman"/>
                <w:sz w:val="18"/>
                <w:szCs w:val="18"/>
              </w:rPr>
            </w:rPrChange>
          </w:rPr>
          <w:t xml:space="preserve"> continue</w:t>
        </w:r>
      </w:ins>
      <w:ins w:id="834" w:author="安志 翁" w:date="2019-10-20T10:59:00Z">
        <w:r w:rsidR="0053369E" w:rsidRPr="00874B68">
          <w:rPr>
            <w:rFonts w:ascii="Times New Roman" w:eastAsia="Osaka" w:hAnsi="Times New Roman" w:cs="Times New Roman"/>
            <w:sz w:val="18"/>
            <w:szCs w:val="18"/>
            <w:rPrChange w:id="835" w:author="安志 翁" w:date="2019-10-20T11:21:00Z">
              <w:rPr>
                <w:rFonts w:ascii="Times New Roman" w:eastAsia="Osaka" w:hAnsi="Times New Roman" w:cs="Times New Roman"/>
                <w:sz w:val="18"/>
                <w:szCs w:val="18"/>
              </w:rPr>
            </w:rPrChange>
          </w:rPr>
          <w:t xml:space="preserve"> mak</w:t>
        </w:r>
      </w:ins>
      <w:ins w:id="836" w:author="安志 翁" w:date="2019-10-20T11:00:00Z">
        <w:r w:rsidR="00441DDA" w:rsidRPr="00874B68">
          <w:rPr>
            <w:rFonts w:ascii="Times New Roman" w:eastAsia="Osaka" w:hAnsi="Times New Roman" w:cs="Times New Roman"/>
            <w:sz w:val="18"/>
            <w:szCs w:val="18"/>
            <w:rPrChange w:id="837" w:author="安志 翁" w:date="2019-10-20T11:21:00Z">
              <w:rPr>
                <w:rFonts w:ascii="Times New Roman" w:eastAsia="Osaka" w:hAnsi="Times New Roman" w:cs="Times New Roman"/>
                <w:sz w:val="18"/>
                <w:szCs w:val="18"/>
              </w:rPr>
            </w:rPrChange>
          </w:rPr>
          <w:t>i</w:t>
        </w:r>
      </w:ins>
      <w:ins w:id="838" w:author="安志 翁" w:date="2019-10-20T11:01:00Z">
        <w:r w:rsidR="00441DDA" w:rsidRPr="00874B68">
          <w:rPr>
            <w:rFonts w:ascii="Times New Roman" w:eastAsia="Osaka" w:hAnsi="Times New Roman" w:cs="Times New Roman"/>
            <w:sz w:val="18"/>
            <w:szCs w:val="18"/>
            <w:rPrChange w:id="839" w:author="安志 翁" w:date="2019-10-20T11:21:00Z">
              <w:rPr>
                <w:rFonts w:ascii="Times New Roman" w:eastAsia="Osaka" w:hAnsi="Times New Roman" w:cs="Times New Roman"/>
                <w:sz w:val="18"/>
                <w:szCs w:val="18"/>
              </w:rPr>
            </w:rPrChange>
          </w:rPr>
          <w:t>ng</w:t>
        </w:r>
      </w:ins>
      <w:ins w:id="840" w:author="安志 翁" w:date="2019-10-20T10:59:00Z">
        <w:r w:rsidR="0053369E" w:rsidRPr="00874B68">
          <w:rPr>
            <w:rFonts w:ascii="Times New Roman" w:eastAsia="Osaka" w:hAnsi="Times New Roman" w:cs="Times New Roman"/>
            <w:sz w:val="18"/>
            <w:szCs w:val="18"/>
            <w:rPrChange w:id="841" w:author="安志 翁" w:date="2019-10-20T11:21:00Z">
              <w:rPr>
                <w:rFonts w:ascii="Times New Roman" w:eastAsia="Osaka" w:hAnsi="Times New Roman" w:cs="Times New Roman"/>
                <w:sz w:val="18"/>
                <w:szCs w:val="18"/>
              </w:rPr>
            </w:rPrChange>
          </w:rPr>
          <w:t xml:space="preserve"> this game</w:t>
        </w:r>
        <w:r w:rsidR="0053369E" w:rsidRPr="00874B68">
          <w:rPr>
            <w:rFonts w:ascii="Times New Roman" w:eastAsia="Osaka" w:hAnsi="Times New Roman" w:cs="Times New Roman"/>
            <w:sz w:val="18"/>
            <w:szCs w:val="18"/>
            <w:rPrChange w:id="842" w:author="安志 翁" w:date="2019-10-20T11:21:00Z">
              <w:rPr>
                <w:rFonts w:ascii="Times New Roman" w:eastAsia="Osaka" w:hAnsi="Times New Roman" w:cs="Times New Roman"/>
                <w:sz w:val="18"/>
                <w:szCs w:val="18"/>
              </w:rPr>
            </w:rPrChange>
          </w:rPr>
          <w:t>,</w:t>
        </w:r>
        <w:r w:rsidR="0053369E" w:rsidRPr="00874B68">
          <w:rPr>
            <w:rFonts w:ascii="Times New Roman" w:eastAsia="Osaka" w:hAnsi="Times New Roman" w:cs="Times New Roman"/>
            <w:sz w:val="18"/>
            <w:szCs w:val="18"/>
            <w:rPrChange w:id="843" w:author="安志 翁" w:date="2019-10-20T11:21:00Z">
              <w:rPr>
                <w:rFonts w:ascii="Times New Roman" w:eastAsia="Osaka" w:hAnsi="Times New Roman" w:cs="Times New Roman"/>
                <w:sz w:val="18"/>
                <w:szCs w:val="18"/>
              </w:rPr>
            </w:rPrChange>
          </w:rPr>
          <w:t xml:space="preserve"> not only because I wanted to impress Sharon and winning a competition,</w:t>
        </w:r>
        <w:r w:rsidR="0053369E" w:rsidRPr="00874B68">
          <w:rPr>
            <w:rFonts w:ascii="Times New Roman" w:eastAsia="Osaka" w:hAnsi="Times New Roman" w:cs="Times New Roman"/>
            <w:sz w:val="18"/>
            <w:szCs w:val="18"/>
            <w:rPrChange w:id="844" w:author="安志 翁" w:date="2019-10-20T11:21:00Z">
              <w:rPr>
                <w:rFonts w:ascii="Times New Roman" w:eastAsia="Osaka" w:hAnsi="Times New Roman" w:cs="Times New Roman"/>
                <w:sz w:val="18"/>
                <w:szCs w:val="18"/>
              </w:rPr>
            </w:rPrChange>
          </w:rPr>
          <w:t xml:space="preserve"> b</w:t>
        </w:r>
      </w:ins>
      <w:ins w:id="845" w:author="安志 翁" w:date="2019-10-20T10:53:00Z">
        <w:r w:rsidR="00124E9A" w:rsidRPr="00874B68">
          <w:rPr>
            <w:rFonts w:ascii="Times New Roman" w:eastAsia="Osaka" w:hAnsi="Times New Roman" w:cs="Times New Roman"/>
            <w:sz w:val="18"/>
            <w:szCs w:val="18"/>
            <w:rPrChange w:id="846" w:author="安志 翁" w:date="2019-10-20T11:21:00Z">
              <w:rPr>
                <w:rFonts w:ascii="Times New Roman" w:eastAsia="Osaka" w:hAnsi="Times New Roman" w:cs="Times New Roman"/>
                <w:sz w:val="18"/>
                <w:szCs w:val="18"/>
              </w:rPr>
            </w:rPrChange>
          </w:rPr>
          <w:t>ut</w:t>
        </w:r>
      </w:ins>
      <w:ins w:id="847" w:author="安志 翁" w:date="2019-10-20T11:42:00Z">
        <w:r w:rsidR="003006CD">
          <w:rPr>
            <w:rFonts w:ascii="Times New Roman" w:eastAsia="Osaka" w:hAnsi="Times New Roman" w:cs="Times New Roman"/>
            <w:sz w:val="18"/>
            <w:szCs w:val="18"/>
          </w:rPr>
          <w:t xml:space="preserve"> because</w:t>
        </w:r>
      </w:ins>
      <w:ins w:id="848" w:author="安志 翁" w:date="2019-10-20T10:59:00Z">
        <w:r w:rsidR="0053369E" w:rsidRPr="00874B68">
          <w:rPr>
            <w:rFonts w:ascii="Times New Roman" w:eastAsia="Osaka" w:hAnsi="Times New Roman" w:cs="Times New Roman"/>
            <w:sz w:val="18"/>
            <w:szCs w:val="18"/>
            <w:rPrChange w:id="849" w:author="安志 翁" w:date="2019-10-20T11:21:00Z">
              <w:rPr>
                <w:rFonts w:ascii="Times New Roman" w:eastAsia="Osaka" w:hAnsi="Times New Roman" w:cs="Times New Roman"/>
                <w:sz w:val="18"/>
                <w:szCs w:val="18"/>
              </w:rPr>
            </w:rPrChange>
          </w:rPr>
          <w:t xml:space="preserve"> </w:t>
        </w:r>
      </w:ins>
      <w:ins w:id="850" w:author="安志 翁" w:date="2019-10-20T11:01:00Z">
        <w:r w:rsidR="006F0EDB" w:rsidRPr="00874B68">
          <w:rPr>
            <w:rFonts w:ascii="Times New Roman" w:eastAsia="Osaka" w:hAnsi="Times New Roman" w:cs="Times New Roman"/>
            <w:sz w:val="18"/>
            <w:szCs w:val="18"/>
            <w:rPrChange w:id="851" w:author="安志 翁" w:date="2019-10-20T11:21:00Z">
              <w:rPr>
                <w:rFonts w:ascii="Times New Roman" w:eastAsia="Osaka" w:hAnsi="Times New Roman" w:cs="Times New Roman"/>
                <w:sz w:val="18"/>
                <w:szCs w:val="18"/>
              </w:rPr>
            </w:rPrChange>
          </w:rPr>
          <w:t xml:space="preserve">I wanted </w:t>
        </w:r>
      </w:ins>
      <w:ins w:id="852" w:author="安志 翁" w:date="2019-10-20T10:59:00Z">
        <w:r w:rsidR="0053369E" w:rsidRPr="00874B68">
          <w:rPr>
            <w:rFonts w:ascii="Times New Roman" w:eastAsia="Osaka" w:hAnsi="Times New Roman" w:cs="Times New Roman"/>
            <w:sz w:val="18"/>
            <w:szCs w:val="18"/>
            <w:rPrChange w:id="853" w:author="安志 翁" w:date="2019-10-20T11:21:00Z">
              <w:rPr>
                <w:rFonts w:ascii="Times New Roman" w:eastAsia="Osaka" w:hAnsi="Times New Roman" w:cs="Times New Roman"/>
                <w:sz w:val="18"/>
                <w:szCs w:val="18"/>
              </w:rPr>
            </w:rPrChange>
          </w:rPr>
          <w:t>to contribut</w:t>
        </w:r>
      </w:ins>
      <w:ins w:id="854" w:author="安志 翁" w:date="2019-10-20T11:42:00Z">
        <w:r w:rsidR="00695F65">
          <w:rPr>
            <w:rFonts w:ascii="Times New Roman" w:eastAsia="Osaka" w:hAnsi="Times New Roman" w:cs="Times New Roman"/>
            <w:sz w:val="18"/>
            <w:szCs w:val="18"/>
          </w:rPr>
          <w:t>e</w:t>
        </w:r>
      </w:ins>
      <w:ins w:id="855" w:author="安志 翁" w:date="2019-10-20T10:59:00Z">
        <w:r w:rsidR="0053369E" w:rsidRPr="00874B68">
          <w:rPr>
            <w:rFonts w:ascii="Times New Roman" w:eastAsia="Osaka" w:hAnsi="Times New Roman" w:cs="Times New Roman"/>
            <w:sz w:val="18"/>
            <w:szCs w:val="18"/>
            <w:rPrChange w:id="856" w:author="安志 翁" w:date="2019-10-20T11:21:00Z">
              <w:rPr>
                <w:rFonts w:ascii="Times New Roman" w:eastAsia="Osaka" w:hAnsi="Times New Roman" w:cs="Times New Roman"/>
                <w:sz w:val="18"/>
                <w:szCs w:val="18"/>
              </w:rPr>
            </w:rPrChange>
          </w:rPr>
          <w:t xml:space="preserve"> to this society on sex-education as </w:t>
        </w:r>
      </w:ins>
      <w:ins w:id="857" w:author="安志 翁" w:date="2019-10-20T10:57:00Z">
        <w:r w:rsidR="005446C7" w:rsidRPr="00874B68">
          <w:rPr>
            <w:rFonts w:ascii="Times New Roman" w:eastAsia="Osaka" w:hAnsi="Times New Roman" w:cs="Times New Roman"/>
            <w:sz w:val="18"/>
            <w:szCs w:val="18"/>
            <w:rPrChange w:id="858" w:author="安志 翁" w:date="2019-10-20T11:21:00Z">
              <w:rPr>
                <w:rFonts w:ascii="Times New Roman" w:eastAsia="Osaka" w:hAnsi="Times New Roman" w:cs="Times New Roman"/>
                <w:sz w:val="18"/>
                <w:szCs w:val="18"/>
              </w:rPr>
            </w:rPrChange>
          </w:rPr>
          <w:t>the risks and obstacles</w:t>
        </w:r>
      </w:ins>
      <w:ins w:id="859" w:author="安志 翁" w:date="2019-10-20T11:00:00Z">
        <w:r w:rsidR="0053369E" w:rsidRPr="00874B68">
          <w:rPr>
            <w:rFonts w:ascii="Times New Roman" w:eastAsia="Osaka" w:hAnsi="Times New Roman" w:cs="Times New Roman"/>
            <w:sz w:val="18"/>
            <w:szCs w:val="18"/>
            <w:rPrChange w:id="860" w:author="安志 翁" w:date="2019-10-20T11:21:00Z">
              <w:rPr>
                <w:rFonts w:ascii="Times New Roman" w:eastAsia="Osaka" w:hAnsi="Times New Roman" w:cs="Times New Roman"/>
                <w:sz w:val="18"/>
                <w:szCs w:val="18"/>
              </w:rPr>
            </w:rPrChange>
          </w:rPr>
          <w:t xml:space="preserve"> we </w:t>
        </w:r>
        <w:r w:rsidR="0053369E" w:rsidRPr="00874B68">
          <w:rPr>
            <w:rFonts w:ascii="Times New Roman" w:eastAsia="Osaka" w:hAnsi="Times New Roman" w:cs="Times New Roman"/>
            <w:sz w:val="18"/>
            <w:szCs w:val="18"/>
            <w:rPrChange w:id="861" w:author="安志 翁" w:date="2019-10-20T11:21:00Z">
              <w:rPr>
                <w:rFonts w:ascii="Times New Roman" w:eastAsia="Osaka" w:hAnsi="Times New Roman" w:cs="Times New Roman"/>
                <w:sz w:val="18"/>
                <w:szCs w:val="18"/>
              </w:rPr>
            </w:rPrChange>
          </w:rPr>
          <w:lastRenderedPageBreak/>
          <w:t>were facing</w:t>
        </w:r>
      </w:ins>
      <w:ins w:id="862" w:author="安志 翁" w:date="2019-10-20T10:57:00Z">
        <w:r w:rsidR="005446C7" w:rsidRPr="00874B68">
          <w:rPr>
            <w:rFonts w:ascii="Times New Roman" w:eastAsia="Osaka" w:hAnsi="Times New Roman" w:cs="Times New Roman"/>
            <w:sz w:val="18"/>
            <w:szCs w:val="18"/>
            <w:rPrChange w:id="863" w:author="安志 翁" w:date="2019-10-20T11:21:00Z">
              <w:rPr>
                <w:rFonts w:ascii="Times New Roman" w:eastAsia="Osaka" w:hAnsi="Times New Roman" w:cs="Times New Roman"/>
                <w:sz w:val="18"/>
                <w:szCs w:val="18"/>
              </w:rPr>
            </w:rPrChange>
          </w:rPr>
          <w:t xml:space="preserve"> have showed us how urgent </w:t>
        </w:r>
      </w:ins>
      <w:ins w:id="864" w:author="安志 翁" w:date="2019-10-20T11:01:00Z">
        <w:r w:rsidR="005A4C57" w:rsidRPr="00874B68">
          <w:rPr>
            <w:rFonts w:ascii="Times New Roman" w:eastAsia="Osaka" w:hAnsi="Times New Roman" w:cs="Times New Roman"/>
            <w:sz w:val="18"/>
            <w:szCs w:val="18"/>
            <w:rPrChange w:id="865" w:author="安志 翁" w:date="2019-10-20T11:21:00Z">
              <w:rPr>
                <w:rFonts w:ascii="Times New Roman" w:eastAsia="Osaka" w:hAnsi="Times New Roman" w:cs="Times New Roman"/>
                <w:sz w:val="18"/>
                <w:szCs w:val="18"/>
              </w:rPr>
            </w:rPrChange>
          </w:rPr>
          <w:t>China needs sex-education</w:t>
        </w:r>
      </w:ins>
      <w:ins w:id="866" w:author="安志 翁" w:date="2019-10-20T11:00:00Z">
        <w:r w:rsidR="00986A50" w:rsidRPr="00874B68">
          <w:rPr>
            <w:rFonts w:ascii="Times New Roman" w:eastAsia="Osaka" w:hAnsi="Times New Roman" w:cs="Times New Roman"/>
            <w:sz w:val="18"/>
            <w:szCs w:val="18"/>
            <w:rPrChange w:id="867" w:author="安志 翁" w:date="2019-10-20T11:21:00Z">
              <w:rPr>
                <w:rFonts w:ascii="Times New Roman" w:eastAsia="Osaka" w:hAnsi="Times New Roman" w:cs="Times New Roman"/>
                <w:sz w:val="18"/>
                <w:szCs w:val="18"/>
              </w:rPr>
            </w:rPrChange>
          </w:rPr>
          <w:t>.</w:t>
        </w:r>
      </w:ins>
      <w:ins w:id="868" w:author="安志 翁" w:date="2019-10-20T10:58:00Z">
        <w:r w:rsidR="005446C7" w:rsidRPr="00874B68">
          <w:rPr>
            <w:rFonts w:ascii="Times New Roman" w:eastAsia="Osaka" w:hAnsi="Times New Roman" w:cs="Times New Roman"/>
            <w:sz w:val="18"/>
            <w:szCs w:val="18"/>
            <w:rPrChange w:id="869" w:author="安志 翁" w:date="2019-10-20T11:21:00Z">
              <w:rPr>
                <w:rFonts w:ascii="Times New Roman" w:eastAsia="Osaka" w:hAnsi="Times New Roman" w:cs="Times New Roman"/>
                <w:sz w:val="18"/>
                <w:szCs w:val="18"/>
              </w:rPr>
            </w:rPrChange>
          </w:rPr>
          <w:t xml:space="preserve"> </w:t>
        </w:r>
      </w:ins>
      <w:ins w:id="870" w:author="安志 翁" w:date="2019-10-20T11:01:00Z">
        <w:r w:rsidR="00470813" w:rsidRPr="00874B68">
          <w:rPr>
            <w:rFonts w:ascii="Times New Roman" w:eastAsia="Osaka" w:hAnsi="Times New Roman" w:cs="Times New Roman"/>
            <w:sz w:val="18"/>
            <w:szCs w:val="18"/>
            <w:rPrChange w:id="871" w:author="安志 翁" w:date="2019-10-20T11:21:00Z">
              <w:rPr>
                <w:rFonts w:ascii="Times New Roman" w:eastAsia="Osaka" w:hAnsi="Times New Roman" w:cs="Times New Roman"/>
                <w:sz w:val="18"/>
                <w:szCs w:val="18"/>
              </w:rPr>
            </w:rPrChange>
          </w:rPr>
          <w:t xml:space="preserve">Like a </w:t>
        </w:r>
      </w:ins>
      <w:ins w:id="872" w:author="安志 翁" w:date="2019-10-20T11:03:00Z">
        <w:r w:rsidR="00F84F6F" w:rsidRPr="00874B68">
          <w:rPr>
            <w:rFonts w:ascii="Times New Roman" w:eastAsia="Osaka" w:hAnsi="Times New Roman" w:cs="Times New Roman"/>
            <w:sz w:val="18"/>
            <w:szCs w:val="18"/>
            <w:rPrChange w:id="873" w:author="安志 翁" w:date="2019-10-20T11:21:00Z">
              <w:rPr>
                <w:rFonts w:ascii="Times New Roman" w:eastAsia="Osaka" w:hAnsi="Times New Roman" w:cs="Times New Roman"/>
                <w:sz w:val="18"/>
                <w:szCs w:val="18"/>
              </w:rPr>
            </w:rPrChange>
          </w:rPr>
          <w:t>perseveran</w:t>
        </w:r>
        <w:r w:rsidR="00F84F6F" w:rsidRPr="00874B68">
          <w:rPr>
            <w:rFonts w:ascii="Times New Roman" w:eastAsia="Osaka" w:hAnsi="Times New Roman" w:cs="Times New Roman"/>
            <w:sz w:val="18"/>
            <w:szCs w:val="18"/>
            <w:rPrChange w:id="874" w:author="安志 翁" w:date="2019-10-20T11:21:00Z">
              <w:rPr>
                <w:rFonts w:ascii="Times New Roman" w:eastAsia="Osaka" w:hAnsi="Times New Roman" w:cs="Times New Roman"/>
                <w:sz w:val="18"/>
                <w:szCs w:val="18"/>
              </w:rPr>
            </w:rPrChange>
          </w:rPr>
          <w:t xml:space="preserve">t </w:t>
        </w:r>
        <w:r w:rsidR="00482086" w:rsidRPr="00874B68">
          <w:rPr>
            <w:rFonts w:ascii="Times New Roman" w:eastAsia="Osaka" w:hAnsi="Times New Roman" w:cs="Times New Roman"/>
            <w:sz w:val="18"/>
            <w:szCs w:val="18"/>
            <w:rPrChange w:id="875" w:author="安志 翁" w:date="2019-10-20T11:21:00Z">
              <w:rPr>
                <w:rFonts w:ascii="Times New Roman" w:eastAsia="Osaka" w:hAnsi="Times New Roman" w:cs="Times New Roman"/>
                <w:sz w:val="18"/>
                <w:szCs w:val="18"/>
              </w:rPr>
            </w:rPrChange>
          </w:rPr>
          <w:t>Pokémon</w:t>
        </w:r>
      </w:ins>
      <w:ins w:id="876" w:author="安志 翁" w:date="2019-10-20T11:01:00Z">
        <w:r w:rsidR="00470813" w:rsidRPr="00874B68">
          <w:rPr>
            <w:rFonts w:ascii="Times New Roman" w:eastAsia="Osaka" w:hAnsi="Times New Roman" w:cs="Times New Roman"/>
            <w:sz w:val="18"/>
            <w:szCs w:val="18"/>
            <w:rPrChange w:id="877" w:author="安志 翁" w:date="2019-10-20T11:21:00Z">
              <w:rPr>
                <w:rFonts w:ascii="Times New Roman" w:eastAsia="Osaka" w:hAnsi="Times New Roman" w:cs="Times New Roman"/>
                <w:sz w:val="18"/>
                <w:szCs w:val="18"/>
              </w:rPr>
            </w:rPrChange>
          </w:rPr>
          <w:t xml:space="preserve"> trainer, I should keep </w:t>
        </w:r>
      </w:ins>
      <w:ins w:id="878" w:author="安志 翁" w:date="2019-10-20T11:02:00Z">
        <w:r w:rsidR="00470813" w:rsidRPr="00874B68">
          <w:rPr>
            <w:rFonts w:ascii="Times New Roman" w:eastAsia="Osaka" w:hAnsi="Times New Roman" w:cs="Times New Roman"/>
            <w:sz w:val="18"/>
            <w:szCs w:val="18"/>
            <w:rPrChange w:id="879" w:author="安志 翁" w:date="2019-10-20T11:21:00Z">
              <w:rPr>
                <w:rFonts w:ascii="Times New Roman" w:eastAsia="Osaka" w:hAnsi="Times New Roman" w:cs="Times New Roman"/>
                <w:sz w:val="18"/>
                <w:szCs w:val="18"/>
              </w:rPr>
            </w:rPrChange>
          </w:rPr>
          <w:t xml:space="preserve">standing up and challenge the “gyms” again after each </w:t>
        </w:r>
      </w:ins>
      <w:ins w:id="880" w:author="安志 翁" w:date="2019-10-20T11:03:00Z">
        <w:r w:rsidR="00482086" w:rsidRPr="00874B68">
          <w:rPr>
            <w:rFonts w:ascii="Times New Roman" w:eastAsia="Osaka" w:hAnsi="Times New Roman" w:cs="Times New Roman"/>
            <w:sz w:val="18"/>
            <w:szCs w:val="18"/>
            <w:rPrChange w:id="881" w:author="安志 翁" w:date="2019-10-20T11:21:00Z">
              <w:rPr>
                <w:rFonts w:ascii="Times New Roman" w:eastAsia="Osaka" w:hAnsi="Times New Roman" w:cs="Times New Roman"/>
                <w:sz w:val="18"/>
                <w:szCs w:val="18"/>
              </w:rPr>
            </w:rPrChange>
          </w:rPr>
          <w:t>time</w:t>
        </w:r>
      </w:ins>
      <w:ins w:id="882" w:author="安志 翁" w:date="2019-10-20T11:02:00Z">
        <w:r w:rsidR="00470813" w:rsidRPr="00874B68">
          <w:rPr>
            <w:rFonts w:ascii="Times New Roman" w:eastAsia="Osaka" w:hAnsi="Times New Roman" w:cs="Times New Roman"/>
            <w:sz w:val="18"/>
            <w:szCs w:val="18"/>
            <w:rPrChange w:id="883" w:author="安志 翁" w:date="2019-10-20T11:21:00Z">
              <w:rPr>
                <w:rFonts w:ascii="Times New Roman" w:eastAsia="Osaka" w:hAnsi="Times New Roman" w:cs="Times New Roman"/>
                <w:sz w:val="18"/>
                <w:szCs w:val="18"/>
              </w:rPr>
            </w:rPrChange>
          </w:rPr>
          <w:t xml:space="preserve"> I failed. </w:t>
        </w:r>
      </w:ins>
    </w:p>
    <w:p w14:paraId="76F1A82F" w14:textId="08B635A4" w:rsidR="003C38BB" w:rsidRPr="00874B68" w:rsidDel="00877037" w:rsidRDefault="00CD3A22">
      <w:pPr>
        <w:spacing w:line="240" w:lineRule="exact"/>
        <w:rPr>
          <w:del w:id="884" w:author="安志 翁" w:date="2019-10-20T11:03:00Z"/>
          <w:rFonts w:ascii="Times New Roman" w:eastAsia="Osaka" w:hAnsi="Times New Roman" w:cs="Times New Roman"/>
          <w:sz w:val="18"/>
          <w:szCs w:val="18"/>
          <w:rPrChange w:id="885" w:author="安志 翁" w:date="2019-10-20T11:21:00Z">
            <w:rPr>
              <w:del w:id="886" w:author="安志 翁" w:date="2019-10-20T11:03:00Z"/>
              <w:rFonts w:ascii="Times New Roman" w:eastAsia="Songti SC" w:hAnsi="Times New Roman" w:cs="Times New Roman"/>
              <w:sz w:val="18"/>
              <w:szCs w:val="18"/>
            </w:rPr>
          </w:rPrChange>
        </w:rPr>
      </w:pPr>
      <w:del w:id="887" w:author="安志 翁" w:date="2019-10-20T11:03:00Z">
        <w:r w:rsidRPr="00874B68" w:rsidDel="00877037">
          <w:rPr>
            <w:rFonts w:ascii="Times New Roman" w:eastAsia="Osaka" w:hAnsi="Times New Roman" w:cs="Times New Roman"/>
            <w:sz w:val="18"/>
            <w:szCs w:val="18"/>
            <w:rPrChange w:id="888" w:author="安志 翁" w:date="2019-10-20T11:21:00Z">
              <w:rPr>
                <w:rFonts w:ascii="Times New Roman" w:eastAsia="Songti SC" w:hAnsi="Times New Roman" w:cs="Times New Roman"/>
                <w:sz w:val="18"/>
                <w:szCs w:val="18"/>
              </w:rPr>
            </w:rPrChange>
          </w:rPr>
          <w:delText xml:space="preserve">Seems like there is a great wall standing in front of me, and it seems almost impossible to climb over that wall. But as a skilled “Pokémon Trainer”, I know the rule of Pokémon training very well: Do not ever give up on the things you promised. If I decided to finish this project, then I should not give up on it no matter what hardships I met. Like a Pokémon Trainer, I cheered up for my teammates and kept moving toward to finish this game. </w:delText>
        </w:r>
      </w:del>
    </w:p>
    <w:p w14:paraId="2FCE1227" w14:textId="77777777" w:rsidR="003C38BB" w:rsidRPr="00874B68" w:rsidRDefault="003C38BB">
      <w:pPr>
        <w:spacing w:line="240" w:lineRule="exact"/>
        <w:rPr>
          <w:rFonts w:ascii="Times New Roman" w:eastAsia="Osaka" w:hAnsi="Times New Roman" w:cs="Times New Roman"/>
          <w:sz w:val="18"/>
          <w:szCs w:val="18"/>
          <w:rPrChange w:id="889" w:author="安志 翁" w:date="2019-10-20T11:21:00Z">
            <w:rPr>
              <w:rFonts w:ascii="Times New Roman" w:eastAsia="Songti SC" w:hAnsi="Times New Roman" w:cs="Times New Roman"/>
              <w:sz w:val="18"/>
              <w:szCs w:val="18"/>
            </w:rPr>
          </w:rPrChange>
        </w:rPr>
      </w:pPr>
    </w:p>
    <w:p w14:paraId="0F9B3E68" w14:textId="43502B61" w:rsidR="003C38BB" w:rsidRPr="00874B68" w:rsidRDefault="00CD3A22">
      <w:pPr>
        <w:spacing w:line="240" w:lineRule="exact"/>
        <w:rPr>
          <w:rFonts w:ascii="Times New Roman" w:eastAsia="Osaka" w:hAnsi="Times New Roman" w:cs="Times New Roman"/>
          <w:sz w:val="18"/>
          <w:szCs w:val="18"/>
          <w:rPrChange w:id="890" w:author="安志 翁" w:date="2019-10-20T11:21:00Z">
            <w:rPr>
              <w:rFonts w:ascii="Times New Roman" w:eastAsia="Songti SC" w:hAnsi="Times New Roman" w:cs="Times New Roman"/>
              <w:sz w:val="18"/>
              <w:szCs w:val="18"/>
            </w:rPr>
          </w:rPrChange>
        </w:rPr>
      </w:pPr>
      <w:r w:rsidRPr="00874B68">
        <w:rPr>
          <w:rFonts w:ascii="Times New Roman" w:eastAsia="Osaka" w:hAnsi="Times New Roman" w:cs="Times New Roman"/>
          <w:sz w:val="18"/>
          <w:szCs w:val="18"/>
          <w:rPrChange w:id="891" w:author="安志 翁" w:date="2019-10-20T11:21:00Z">
            <w:rPr>
              <w:rFonts w:ascii="Times New Roman" w:eastAsia="Songti SC" w:hAnsi="Times New Roman" w:cs="Times New Roman"/>
              <w:sz w:val="18"/>
              <w:szCs w:val="18"/>
            </w:rPr>
          </w:rPrChange>
        </w:rPr>
        <w:t xml:space="preserve">Four months later, we finally finished the game </w:t>
      </w:r>
      <w:ins w:id="892" w:author="安志 翁" w:date="2019-10-20T11:03:00Z">
        <w:r w:rsidR="00742C3A" w:rsidRPr="00874B68">
          <w:rPr>
            <w:rFonts w:ascii="Times New Roman" w:eastAsia="Osaka" w:hAnsi="Times New Roman" w:cs="Times New Roman"/>
            <w:sz w:val="18"/>
            <w:szCs w:val="18"/>
            <w:rPrChange w:id="893" w:author="安志 翁" w:date="2019-10-20T11:21:00Z">
              <w:rPr>
                <w:rFonts w:ascii="Times New Roman" w:eastAsia="Osaka" w:hAnsi="Times New Roman" w:cs="Times New Roman"/>
                <w:sz w:val="18"/>
                <w:szCs w:val="18"/>
              </w:rPr>
            </w:rPrChange>
          </w:rPr>
          <w:t xml:space="preserve">after overcoming countless obstacles </w:t>
        </w:r>
      </w:ins>
      <w:r w:rsidRPr="00874B68">
        <w:rPr>
          <w:rFonts w:ascii="Times New Roman" w:eastAsia="Osaka" w:hAnsi="Times New Roman" w:cs="Times New Roman"/>
          <w:sz w:val="18"/>
          <w:szCs w:val="18"/>
          <w:rPrChange w:id="894" w:author="安志 翁" w:date="2019-10-20T11:21:00Z">
            <w:rPr>
              <w:rFonts w:ascii="Times New Roman" w:eastAsia="Songti SC" w:hAnsi="Times New Roman" w:cs="Times New Roman"/>
              <w:sz w:val="18"/>
              <w:szCs w:val="18"/>
            </w:rPr>
          </w:rPrChange>
        </w:rPr>
        <w:t>and submitted it to Chinese software distributors. However, breaking the unconscious bias was not that easy. Our game was rejected because of “sensitive content”</w:t>
      </w:r>
      <w:ins w:id="895" w:author="安志 翁" w:date="2019-10-20T11:43:00Z">
        <w:r w:rsidR="00AE7883">
          <w:rPr>
            <w:rFonts w:ascii="Times New Roman" w:eastAsia="Osaka" w:hAnsi="Times New Roman" w:cs="Times New Roman"/>
            <w:sz w:val="18"/>
            <w:szCs w:val="18"/>
          </w:rPr>
          <w:t xml:space="preserve"> issue</w:t>
        </w:r>
      </w:ins>
      <w:r w:rsidRPr="00874B68">
        <w:rPr>
          <w:rFonts w:ascii="Times New Roman" w:eastAsia="Osaka" w:hAnsi="Times New Roman" w:cs="Times New Roman"/>
          <w:sz w:val="18"/>
          <w:szCs w:val="18"/>
          <w:rPrChange w:id="896" w:author="安志 翁" w:date="2019-10-20T11:21:00Z">
            <w:rPr>
              <w:rFonts w:ascii="Times New Roman" w:eastAsia="Songti SC" w:hAnsi="Times New Roman" w:cs="Times New Roman"/>
              <w:sz w:val="18"/>
              <w:szCs w:val="18"/>
            </w:rPr>
          </w:rPrChange>
        </w:rPr>
        <w:t>.</w:t>
      </w:r>
      <w:ins w:id="897" w:author="安志 翁" w:date="2019-10-20T11:05:00Z">
        <w:r w:rsidR="00851088" w:rsidRPr="00874B68">
          <w:rPr>
            <w:rFonts w:ascii="Times New Roman" w:eastAsia="Osaka" w:hAnsi="Times New Roman" w:cs="Times New Roman"/>
            <w:sz w:val="18"/>
            <w:szCs w:val="18"/>
            <w:rPrChange w:id="898" w:author="安志 翁" w:date="2019-10-20T11:21:00Z">
              <w:rPr>
                <w:rFonts w:ascii="Times New Roman" w:eastAsia="Osaka" w:hAnsi="Times New Roman" w:cs="Times New Roman"/>
                <w:sz w:val="18"/>
                <w:szCs w:val="18"/>
              </w:rPr>
            </w:rPrChange>
          </w:rPr>
          <w:t xml:space="preserve"> I realized</w:t>
        </w:r>
      </w:ins>
      <w:ins w:id="899" w:author="安志 翁" w:date="2019-10-20T11:06:00Z">
        <w:r w:rsidR="00851088" w:rsidRPr="00874B68">
          <w:rPr>
            <w:rFonts w:ascii="Times New Roman" w:eastAsia="Osaka" w:hAnsi="Times New Roman" w:cs="Times New Roman"/>
            <w:sz w:val="18"/>
            <w:szCs w:val="18"/>
            <w:rPrChange w:id="900" w:author="安志 翁" w:date="2019-10-20T11:21:00Z">
              <w:rPr>
                <w:rFonts w:ascii="Times New Roman" w:eastAsia="Osaka" w:hAnsi="Times New Roman" w:cs="Times New Roman"/>
                <w:sz w:val="18"/>
                <w:szCs w:val="18"/>
              </w:rPr>
            </w:rPrChange>
          </w:rPr>
          <w:t xml:space="preserve"> that this has become my final challenge, the fight with the current “</w:t>
        </w:r>
      </w:ins>
      <w:ins w:id="901" w:author="安志 翁" w:date="2019-10-20T11:10:00Z">
        <w:r w:rsidR="00630DA4" w:rsidRPr="00874B68">
          <w:rPr>
            <w:rFonts w:ascii="Times New Roman" w:eastAsia="Osaka" w:hAnsi="Times New Roman" w:cs="Times New Roman"/>
            <w:sz w:val="18"/>
            <w:szCs w:val="18"/>
            <w:rPrChange w:id="902" w:author="安志 翁" w:date="2019-10-20T11:21:00Z">
              <w:rPr>
                <w:rFonts w:ascii="Times New Roman" w:eastAsia="Osaka" w:hAnsi="Times New Roman" w:cs="Times New Roman"/>
                <w:sz w:val="18"/>
                <w:szCs w:val="18"/>
              </w:rPr>
            </w:rPrChange>
          </w:rPr>
          <w:t>Pokémon</w:t>
        </w:r>
      </w:ins>
      <w:ins w:id="903" w:author="安志 翁" w:date="2019-10-20T11:06:00Z">
        <w:r w:rsidR="00851088" w:rsidRPr="00874B68">
          <w:rPr>
            <w:rFonts w:ascii="Times New Roman" w:eastAsia="Osaka" w:hAnsi="Times New Roman" w:cs="Times New Roman"/>
            <w:sz w:val="18"/>
            <w:szCs w:val="18"/>
            <w:rPrChange w:id="904" w:author="安志 翁" w:date="2019-10-20T11:21:00Z">
              <w:rPr>
                <w:rFonts w:ascii="Times New Roman" w:eastAsia="Osaka" w:hAnsi="Times New Roman" w:cs="Times New Roman"/>
                <w:sz w:val="18"/>
                <w:szCs w:val="18"/>
              </w:rPr>
            </w:rPrChange>
          </w:rPr>
          <w:t xml:space="preserve"> Master”</w:t>
        </w:r>
      </w:ins>
      <w:ins w:id="905" w:author="安志 翁" w:date="2019-10-20T11:07:00Z">
        <w:r w:rsidR="00851088" w:rsidRPr="00874B68">
          <w:rPr>
            <w:rFonts w:ascii="Times New Roman" w:eastAsia="Osaka" w:hAnsi="Times New Roman" w:cs="Times New Roman"/>
            <w:sz w:val="18"/>
            <w:szCs w:val="18"/>
            <w:rPrChange w:id="906" w:author="安志 翁" w:date="2019-10-20T11:21:00Z">
              <w:rPr>
                <w:rFonts w:ascii="Times New Roman" w:eastAsia="Osaka" w:hAnsi="Times New Roman" w:cs="Times New Roman"/>
                <w:sz w:val="18"/>
                <w:szCs w:val="18"/>
              </w:rPr>
            </w:rPrChange>
          </w:rPr>
          <w:t>.</w:t>
        </w:r>
      </w:ins>
      <w:ins w:id="907" w:author="安志 翁" w:date="2019-10-20T11:06:00Z">
        <w:r w:rsidR="00851088" w:rsidRPr="00874B68">
          <w:rPr>
            <w:rFonts w:ascii="Times New Roman" w:eastAsia="Osaka" w:hAnsi="Times New Roman" w:cs="Times New Roman"/>
            <w:sz w:val="18"/>
            <w:szCs w:val="18"/>
            <w:rPrChange w:id="908" w:author="安志 翁" w:date="2019-10-20T11:21:00Z">
              <w:rPr>
                <w:rFonts w:ascii="Times New Roman" w:eastAsia="Osaka" w:hAnsi="Times New Roman" w:cs="Times New Roman"/>
                <w:sz w:val="18"/>
                <w:szCs w:val="18"/>
              </w:rPr>
            </w:rPrChange>
          </w:rPr>
          <w:t xml:space="preserve"> </w:t>
        </w:r>
      </w:ins>
      <w:ins w:id="909" w:author="安志 翁" w:date="2019-10-20T11:07:00Z">
        <w:r w:rsidR="00851088" w:rsidRPr="00874B68">
          <w:rPr>
            <w:rFonts w:ascii="Times New Roman" w:eastAsia="Osaka" w:hAnsi="Times New Roman" w:cs="Times New Roman"/>
            <w:sz w:val="18"/>
            <w:szCs w:val="18"/>
            <w:rPrChange w:id="910" w:author="安志 翁" w:date="2019-10-20T11:21:00Z">
              <w:rPr>
                <w:rFonts w:ascii="Times New Roman" w:eastAsia="Osaka" w:hAnsi="Times New Roman" w:cs="Times New Roman"/>
                <w:sz w:val="18"/>
                <w:szCs w:val="18"/>
              </w:rPr>
            </w:rPrChange>
          </w:rPr>
          <w:t xml:space="preserve">Since I have already came this far, I </w:t>
        </w:r>
      </w:ins>
      <w:ins w:id="911" w:author="安志 翁" w:date="2019-10-20T11:08:00Z">
        <w:r w:rsidR="00851088" w:rsidRPr="00874B68">
          <w:rPr>
            <w:rFonts w:ascii="Times New Roman" w:eastAsia="Osaka" w:hAnsi="Times New Roman" w:cs="Times New Roman"/>
            <w:sz w:val="18"/>
            <w:szCs w:val="18"/>
            <w:rPrChange w:id="912" w:author="安志 翁" w:date="2019-10-20T11:21:00Z">
              <w:rPr>
                <w:rFonts w:ascii="Times New Roman" w:eastAsia="Osaka" w:hAnsi="Times New Roman" w:cs="Times New Roman"/>
                <w:sz w:val="18"/>
                <w:szCs w:val="18"/>
              </w:rPr>
            </w:rPrChange>
          </w:rPr>
          <w:t>wouldn’t</w:t>
        </w:r>
      </w:ins>
      <w:ins w:id="913" w:author="安志 翁" w:date="2019-10-20T11:07:00Z">
        <w:r w:rsidR="00851088" w:rsidRPr="00874B68">
          <w:rPr>
            <w:rFonts w:ascii="Times New Roman" w:eastAsia="Osaka" w:hAnsi="Times New Roman" w:cs="Times New Roman"/>
            <w:sz w:val="18"/>
            <w:szCs w:val="18"/>
            <w:rPrChange w:id="914" w:author="安志 翁" w:date="2019-10-20T11:21:00Z">
              <w:rPr>
                <w:rFonts w:ascii="Times New Roman" w:eastAsia="Osaka" w:hAnsi="Times New Roman" w:cs="Times New Roman"/>
                <w:sz w:val="18"/>
                <w:szCs w:val="18"/>
              </w:rPr>
            </w:rPrChange>
          </w:rPr>
          <w:t xml:space="preserve"> retreat just because the obstacle this time is a lot more complicated </w:t>
        </w:r>
      </w:ins>
      <w:ins w:id="915" w:author="安志 翁" w:date="2019-10-20T11:08:00Z">
        <w:r w:rsidR="00851088" w:rsidRPr="00874B68">
          <w:rPr>
            <w:rFonts w:ascii="Times New Roman" w:eastAsia="Osaka" w:hAnsi="Times New Roman" w:cs="Times New Roman"/>
            <w:sz w:val="18"/>
            <w:szCs w:val="18"/>
            <w:rPrChange w:id="916" w:author="安志 翁" w:date="2019-10-20T11:21:00Z">
              <w:rPr>
                <w:rFonts w:ascii="Times New Roman" w:eastAsia="Osaka" w:hAnsi="Times New Roman" w:cs="Times New Roman"/>
                <w:sz w:val="18"/>
                <w:szCs w:val="18"/>
              </w:rPr>
            </w:rPrChange>
          </w:rPr>
          <w:t>than</w:t>
        </w:r>
      </w:ins>
      <w:ins w:id="917" w:author="安志 翁" w:date="2019-10-20T11:07:00Z">
        <w:r w:rsidR="00851088" w:rsidRPr="00874B68">
          <w:rPr>
            <w:rFonts w:ascii="Times New Roman" w:eastAsia="Osaka" w:hAnsi="Times New Roman" w:cs="Times New Roman"/>
            <w:sz w:val="18"/>
            <w:szCs w:val="18"/>
            <w:rPrChange w:id="918" w:author="安志 翁" w:date="2019-10-20T11:21:00Z">
              <w:rPr>
                <w:rFonts w:ascii="Times New Roman" w:eastAsia="Osaka" w:hAnsi="Times New Roman" w:cs="Times New Roman"/>
                <w:sz w:val="18"/>
                <w:szCs w:val="18"/>
              </w:rPr>
            </w:rPrChange>
          </w:rPr>
          <w:t xml:space="preserve"> the </w:t>
        </w:r>
      </w:ins>
      <w:ins w:id="919" w:author="安志 翁" w:date="2019-10-20T11:08:00Z">
        <w:r w:rsidR="00851088" w:rsidRPr="00874B68">
          <w:rPr>
            <w:rFonts w:ascii="Times New Roman" w:eastAsia="Osaka" w:hAnsi="Times New Roman" w:cs="Times New Roman"/>
            <w:sz w:val="18"/>
            <w:szCs w:val="18"/>
            <w:rPrChange w:id="920" w:author="安志 翁" w:date="2019-10-20T11:21:00Z">
              <w:rPr>
                <w:rFonts w:ascii="Times New Roman" w:eastAsia="Osaka" w:hAnsi="Times New Roman" w:cs="Times New Roman"/>
                <w:sz w:val="18"/>
                <w:szCs w:val="18"/>
              </w:rPr>
            </w:rPrChange>
          </w:rPr>
          <w:t>previous ones I have resolved.</w:t>
        </w:r>
      </w:ins>
      <w:del w:id="921" w:author="安志 翁" w:date="2019-10-20T11:07:00Z">
        <w:r w:rsidRPr="00874B68" w:rsidDel="00851088">
          <w:rPr>
            <w:rFonts w:ascii="Times New Roman" w:eastAsia="Osaka" w:hAnsi="Times New Roman" w:cs="Times New Roman"/>
            <w:sz w:val="18"/>
            <w:szCs w:val="18"/>
            <w:rPrChange w:id="922" w:author="安志 翁" w:date="2019-10-20T11:21:00Z">
              <w:rPr>
                <w:rFonts w:ascii="Times New Roman" w:eastAsia="Songti SC" w:hAnsi="Times New Roman" w:cs="Times New Roman"/>
                <w:sz w:val="18"/>
                <w:szCs w:val="18"/>
              </w:rPr>
            </w:rPrChange>
          </w:rPr>
          <w:delText xml:space="preserve"> </w:delText>
        </w:r>
      </w:del>
      <w:ins w:id="923" w:author="安志 翁" w:date="2019-10-20T11:08:00Z">
        <w:r w:rsidR="008E53F5" w:rsidRPr="00874B68">
          <w:rPr>
            <w:rFonts w:ascii="Times New Roman" w:hAnsi="Times New Roman" w:cs="Times New Roman"/>
            <w:sz w:val="18"/>
            <w:szCs w:val="18"/>
            <w:rPrChange w:id="924" w:author="安志 翁" w:date="2019-10-20T11:21:00Z">
              <w:rPr>
                <w:rFonts w:ascii="Times New Roman" w:hAnsi="Times New Roman" w:cs="Times New Roman"/>
                <w:sz w:val="18"/>
                <w:szCs w:val="18"/>
              </w:rPr>
            </w:rPrChange>
          </w:rPr>
          <w:t xml:space="preserve"> </w:t>
        </w:r>
      </w:ins>
      <w:del w:id="925" w:author="安志 翁" w:date="2019-10-20T11:08:00Z">
        <w:r w:rsidRPr="00874B68" w:rsidDel="00851088">
          <w:rPr>
            <w:rFonts w:ascii="Times New Roman" w:eastAsia="Osaka" w:hAnsi="Times New Roman" w:cs="Times New Roman"/>
            <w:sz w:val="18"/>
            <w:szCs w:val="18"/>
            <w:rPrChange w:id="926" w:author="安志 翁" w:date="2019-10-20T11:21:00Z">
              <w:rPr>
                <w:rFonts w:ascii="Times New Roman" w:eastAsia="Songti SC" w:hAnsi="Times New Roman" w:cs="Times New Roman"/>
                <w:sz w:val="18"/>
                <w:szCs w:val="18"/>
              </w:rPr>
            </w:rPrChange>
          </w:rPr>
          <w:delText xml:space="preserve">Another “Great Wall” seems to be blocking me. But there is always another way. Like the sentence inside the first letter sent from China wrote: “Across the Great Wall we can reach every corner in the world.” I have to find a way across this Great Wall, so, </w:delText>
        </w:r>
      </w:del>
      <w:r w:rsidRPr="00874B68">
        <w:rPr>
          <w:rFonts w:ascii="Times New Roman" w:eastAsia="Osaka" w:hAnsi="Times New Roman" w:cs="Times New Roman"/>
          <w:sz w:val="18"/>
          <w:szCs w:val="18"/>
          <w:rPrChange w:id="927" w:author="安志 翁" w:date="2019-10-20T11:21:00Z">
            <w:rPr>
              <w:rFonts w:ascii="Times New Roman" w:eastAsia="Songti SC" w:hAnsi="Times New Roman" w:cs="Times New Roman"/>
              <w:sz w:val="18"/>
              <w:szCs w:val="18"/>
            </w:rPr>
          </w:rPrChange>
        </w:rPr>
        <w:t xml:space="preserve">I </w:t>
      </w:r>
      <w:ins w:id="928" w:author="安志 翁" w:date="2019-10-20T11:08:00Z">
        <w:r w:rsidR="004A33F3" w:rsidRPr="00874B68">
          <w:rPr>
            <w:rFonts w:ascii="Times New Roman" w:eastAsia="Osaka" w:hAnsi="Times New Roman" w:cs="Times New Roman"/>
            <w:sz w:val="18"/>
            <w:szCs w:val="18"/>
            <w:rPrChange w:id="929" w:author="安志 翁" w:date="2019-10-20T11:21:00Z">
              <w:rPr>
                <w:rFonts w:ascii="Times New Roman" w:eastAsia="Osaka" w:hAnsi="Times New Roman" w:cs="Times New Roman"/>
                <w:sz w:val="18"/>
                <w:szCs w:val="18"/>
              </w:rPr>
            </w:rPrChange>
          </w:rPr>
          <w:t>personally discussed</w:t>
        </w:r>
      </w:ins>
      <w:del w:id="930" w:author="安志 翁" w:date="2019-10-20T11:08:00Z">
        <w:r w:rsidRPr="00874B68" w:rsidDel="004A33F3">
          <w:rPr>
            <w:rFonts w:ascii="Times New Roman" w:eastAsia="Osaka" w:hAnsi="Times New Roman" w:cs="Times New Roman"/>
            <w:sz w:val="18"/>
            <w:szCs w:val="18"/>
            <w:rPrChange w:id="931" w:author="安志 翁" w:date="2019-10-20T11:21:00Z">
              <w:rPr>
                <w:rFonts w:ascii="Times New Roman" w:eastAsia="Songti SC" w:hAnsi="Times New Roman" w:cs="Times New Roman"/>
                <w:sz w:val="18"/>
                <w:szCs w:val="18"/>
              </w:rPr>
            </w:rPrChange>
          </w:rPr>
          <w:delText>talked</w:delText>
        </w:r>
      </w:del>
      <w:r w:rsidRPr="00874B68">
        <w:rPr>
          <w:rFonts w:ascii="Times New Roman" w:eastAsia="Osaka" w:hAnsi="Times New Roman" w:cs="Times New Roman"/>
          <w:sz w:val="18"/>
          <w:szCs w:val="18"/>
          <w:rPrChange w:id="932" w:author="安志 翁" w:date="2019-10-20T11:21:00Z">
            <w:rPr>
              <w:rFonts w:ascii="Times New Roman" w:eastAsia="Songti SC" w:hAnsi="Times New Roman" w:cs="Times New Roman"/>
              <w:sz w:val="18"/>
              <w:szCs w:val="18"/>
            </w:rPr>
          </w:rPrChange>
        </w:rPr>
        <w:t xml:space="preserve"> with </w:t>
      </w:r>
      <w:ins w:id="933" w:author="安志 翁" w:date="2019-10-20T11:09:00Z">
        <w:r w:rsidR="004A33F3" w:rsidRPr="00874B68">
          <w:rPr>
            <w:rFonts w:ascii="Times New Roman" w:eastAsia="Osaka" w:hAnsi="Times New Roman" w:cs="Times New Roman"/>
            <w:sz w:val="18"/>
            <w:szCs w:val="18"/>
            <w:rPrChange w:id="934" w:author="安志 翁" w:date="2019-10-20T11:21:00Z">
              <w:rPr>
                <w:rFonts w:ascii="Times New Roman" w:eastAsia="Osaka" w:hAnsi="Times New Roman" w:cs="Times New Roman"/>
                <w:sz w:val="18"/>
                <w:szCs w:val="18"/>
              </w:rPr>
            </w:rPrChange>
          </w:rPr>
          <w:t>the</w:t>
        </w:r>
      </w:ins>
      <w:del w:id="935" w:author="安志 翁" w:date="2019-10-20T11:09:00Z">
        <w:r w:rsidRPr="00874B68" w:rsidDel="004A33F3">
          <w:rPr>
            <w:rFonts w:ascii="Times New Roman" w:eastAsia="Osaka" w:hAnsi="Times New Roman" w:cs="Times New Roman"/>
            <w:sz w:val="18"/>
            <w:szCs w:val="18"/>
            <w:rPrChange w:id="936" w:author="安志 翁" w:date="2019-10-20T11:21:00Z">
              <w:rPr>
                <w:rFonts w:ascii="Times New Roman" w:eastAsia="Songti SC" w:hAnsi="Times New Roman" w:cs="Times New Roman"/>
                <w:sz w:val="18"/>
                <w:szCs w:val="18"/>
              </w:rPr>
            </w:rPrChange>
          </w:rPr>
          <w:delText>a</w:delText>
        </w:r>
      </w:del>
      <w:r w:rsidRPr="00874B68">
        <w:rPr>
          <w:rFonts w:ascii="Times New Roman" w:eastAsia="Osaka" w:hAnsi="Times New Roman" w:cs="Times New Roman"/>
          <w:sz w:val="18"/>
          <w:szCs w:val="18"/>
          <w:rPrChange w:id="937" w:author="安志 翁" w:date="2019-10-20T11:21:00Z">
            <w:rPr>
              <w:rFonts w:ascii="Times New Roman" w:eastAsia="Songti SC" w:hAnsi="Times New Roman" w:cs="Times New Roman"/>
              <w:sz w:val="18"/>
              <w:szCs w:val="18"/>
            </w:rPr>
          </w:rPrChange>
        </w:rPr>
        <w:t xml:space="preserve"> group of people in charge of reviewing </w:t>
      </w:r>
      <w:ins w:id="938" w:author="安志 翁" w:date="2019-10-20T11:09:00Z">
        <w:r w:rsidR="004A33F3" w:rsidRPr="00874B68">
          <w:rPr>
            <w:rFonts w:ascii="Times New Roman" w:eastAsia="Osaka" w:hAnsi="Times New Roman" w:cs="Times New Roman"/>
            <w:sz w:val="18"/>
            <w:szCs w:val="18"/>
            <w:rPrChange w:id="939" w:author="安志 翁" w:date="2019-10-20T11:21:00Z">
              <w:rPr>
                <w:rFonts w:ascii="Times New Roman" w:eastAsia="Osaka" w:hAnsi="Times New Roman" w:cs="Times New Roman"/>
                <w:sz w:val="18"/>
                <w:szCs w:val="18"/>
              </w:rPr>
            </w:rPrChange>
          </w:rPr>
          <w:t xml:space="preserve">my </w:t>
        </w:r>
      </w:ins>
      <w:r w:rsidRPr="00874B68">
        <w:rPr>
          <w:rFonts w:ascii="Times New Roman" w:eastAsia="Osaka" w:hAnsi="Times New Roman" w:cs="Times New Roman"/>
          <w:sz w:val="18"/>
          <w:szCs w:val="18"/>
          <w:rPrChange w:id="940" w:author="安志 翁" w:date="2019-10-20T11:21:00Z">
            <w:rPr>
              <w:rFonts w:ascii="Times New Roman" w:eastAsia="Songti SC" w:hAnsi="Times New Roman" w:cs="Times New Roman"/>
              <w:sz w:val="18"/>
              <w:szCs w:val="18"/>
            </w:rPr>
          </w:rPrChange>
        </w:rPr>
        <w:t xml:space="preserve">game </w:t>
      </w:r>
      <w:del w:id="941" w:author="安志 翁" w:date="2019-10-20T11:09:00Z">
        <w:r w:rsidRPr="00874B68" w:rsidDel="004A33F3">
          <w:rPr>
            <w:rFonts w:ascii="Times New Roman" w:eastAsia="Osaka" w:hAnsi="Times New Roman" w:cs="Times New Roman"/>
            <w:sz w:val="18"/>
            <w:szCs w:val="18"/>
            <w:rPrChange w:id="942" w:author="安志 翁" w:date="2019-10-20T11:21:00Z">
              <w:rPr>
                <w:rFonts w:ascii="Times New Roman" w:eastAsia="Songti SC" w:hAnsi="Times New Roman" w:cs="Times New Roman"/>
                <w:sz w:val="18"/>
                <w:szCs w:val="18"/>
              </w:rPr>
            </w:rPrChange>
          </w:rPr>
          <w:delText>applications of</w:delText>
        </w:r>
      </w:del>
      <w:ins w:id="943" w:author="安志 翁" w:date="2019-10-20T11:09:00Z">
        <w:r w:rsidR="004A33F3" w:rsidRPr="00874B68">
          <w:rPr>
            <w:rFonts w:ascii="Times New Roman" w:eastAsia="Osaka" w:hAnsi="Times New Roman" w:cs="Times New Roman"/>
            <w:sz w:val="18"/>
            <w:szCs w:val="18"/>
            <w:rPrChange w:id="944" w:author="安志 翁" w:date="2019-10-20T11:21:00Z">
              <w:rPr>
                <w:rFonts w:ascii="Times New Roman" w:eastAsia="Osaka" w:hAnsi="Times New Roman" w:cs="Times New Roman"/>
                <w:sz w:val="18"/>
                <w:szCs w:val="18"/>
              </w:rPr>
            </w:rPrChange>
          </w:rPr>
          <w:t>from</w:t>
        </w:r>
      </w:ins>
      <w:r w:rsidRPr="00874B68">
        <w:rPr>
          <w:rFonts w:ascii="Times New Roman" w:eastAsia="Osaka" w:hAnsi="Times New Roman" w:cs="Times New Roman"/>
          <w:sz w:val="18"/>
          <w:szCs w:val="18"/>
          <w:rPrChange w:id="945" w:author="安志 翁" w:date="2019-10-20T11:21:00Z">
            <w:rPr>
              <w:rFonts w:ascii="Times New Roman" w:eastAsia="Songti SC" w:hAnsi="Times New Roman" w:cs="Times New Roman"/>
              <w:sz w:val="18"/>
              <w:szCs w:val="18"/>
            </w:rPr>
          </w:rPrChange>
        </w:rPr>
        <w:t xml:space="preserve"> the Chinese software distributors</w:t>
      </w:r>
      <w:ins w:id="946" w:author="安志 翁" w:date="2019-10-20T11:09:00Z">
        <w:r w:rsidR="008C4EA0" w:rsidRPr="00874B68">
          <w:rPr>
            <w:rFonts w:ascii="Times New Roman" w:eastAsia="Osaka" w:hAnsi="Times New Roman" w:cs="Times New Roman"/>
            <w:sz w:val="18"/>
            <w:szCs w:val="18"/>
            <w:rPrChange w:id="947" w:author="安志 翁" w:date="2019-10-20T11:21:00Z">
              <w:rPr>
                <w:rFonts w:ascii="Times New Roman" w:eastAsia="Osaka" w:hAnsi="Times New Roman" w:cs="Times New Roman"/>
                <w:sz w:val="18"/>
                <w:szCs w:val="18"/>
              </w:rPr>
            </w:rPrChange>
          </w:rPr>
          <w:t xml:space="preserve"> and tried to convince them.</w:t>
        </w:r>
      </w:ins>
      <w:del w:id="948" w:author="安志 翁" w:date="2019-10-20T11:09:00Z">
        <w:r w:rsidRPr="00874B68" w:rsidDel="002F4FD2">
          <w:rPr>
            <w:rFonts w:ascii="Times New Roman" w:eastAsia="Osaka" w:hAnsi="Times New Roman" w:cs="Times New Roman"/>
            <w:sz w:val="18"/>
            <w:szCs w:val="18"/>
            <w:rPrChange w:id="949" w:author="安志 翁" w:date="2019-10-20T11:21:00Z">
              <w:rPr>
                <w:rFonts w:ascii="Times New Roman" w:eastAsia="Songti SC" w:hAnsi="Times New Roman" w:cs="Times New Roman"/>
                <w:sz w:val="18"/>
                <w:szCs w:val="18"/>
              </w:rPr>
            </w:rPrChange>
          </w:rPr>
          <w:delText>, and eventually after several required changes of the game itself, it finally got approved.</w:delText>
        </w:r>
      </w:del>
      <w:ins w:id="950" w:author="安志 翁" w:date="2019-10-20T11:09:00Z">
        <w:r w:rsidR="002F4FD2" w:rsidRPr="00874B68">
          <w:rPr>
            <w:rFonts w:ascii="Times New Roman" w:eastAsia="Osaka" w:hAnsi="Times New Roman" w:cs="Times New Roman"/>
            <w:sz w:val="18"/>
            <w:szCs w:val="18"/>
            <w:rPrChange w:id="951" w:author="安志 翁" w:date="2019-10-20T11:21:00Z">
              <w:rPr>
                <w:rFonts w:ascii="Times New Roman" w:eastAsia="Osaka" w:hAnsi="Times New Roman" w:cs="Times New Roman"/>
                <w:sz w:val="18"/>
                <w:szCs w:val="18"/>
              </w:rPr>
            </w:rPrChange>
          </w:rPr>
          <w:t xml:space="preserve"> </w:t>
        </w:r>
        <w:r w:rsidR="00630DA4" w:rsidRPr="00874B68">
          <w:rPr>
            <w:rFonts w:ascii="Times New Roman" w:eastAsia="Osaka" w:hAnsi="Times New Roman" w:cs="Times New Roman"/>
            <w:sz w:val="18"/>
            <w:szCs w:val="18"/>
            <w:rPrChange w:id="952" w:author="安志 翁" w:date="2019-10-20T11:21:00Z">
              <w:rPr>
                <w:rFonts w:ascii="Times New Roman" w:eastAsia="Osaka" w:hAnsi="Times New Roman" w:cs="Times New Roman"/>
                <w:sz w:val="18"/>
                <w:szCs w:val="18"/>
              </w:rPr>
            </w:rPrChange>
          </w:rPr>
          <w:t xml:space="preserve">After </w:t>
        </w:r>
      </w:ins>
      <w:ins w:id="953" w:author="安志 翁" w:date="2019-10-20T11:10:00Z">
        <w:r w:rsidR="00630DA4" w:rsidRPr="00874B68">
          <w:rPr>
            <w:rFonts w:ascii="Times New Roman" w:eastAsia="Osaka" w:hAnsi="Times New Roman" w:cs="Times New Roman"/>
            <w:sz w:val="18"/>
            <w:szCs w:val="18"/>
            <w:rPrChange w:id="954" w:author="安志 翁" w:date="2019-10-20T11:21:00Z">
              <w:rPr>
                <w:rFonts w:ascii="Times New Roman" w:eastAsia="Osaka" w:hAnsi="Times New Roman" w:cs="Times New Roman"/>
                <w:sz w:val="18"/>
                <w:szCs w:val="18"/>
              </w:rPr>
            </w:rPrChange>
          </w:rPr>
          <w:t>days of argues, I finally got their approval to release the game inside Mainland China</w:t>
        </w:r>
      </w:ins>
      <w:ins w:id="955" w:author="安志 翁" w:date="2019-10-20T11:11:00Z">
        <w:r w:rsidR="00630DA4" w:rsidRPr="00874B68">
          <w:rPr>
            <w:rFonts w:ascii="Times New Roman" w:eastAsia="Osaka" w:hAnsi="Times New Roman" w:cs="Times New Roman"/>
            <w:sz w:val="18"/>
            <w:szCs w:val="18"/>
            <w:rPrChange w:id="956" w:author="安志 翁" w:date="2019-10-20T11:21:00Z">
              <w:rPr>
                <w:rFonts w:ascii="Times New Roman" w:eastAsia="Osaka" w:hAnsi="Times New Roman" w:cs="Times New Roman"/>
                <w:sz w:val="18"/>
                <w:szCs w:val="18"/>
              </w:rPr>
            </w:rPrChange>
          </w:rPr>
          <w:t xml:space="preserve"> in return of a few changes due to certain regulations</w:t>
        </w:r>
        <w:r w:rsidR="00F61CF7" w:rsidRPr="00874B68">
          <w:rPr>
            <w:rFonts w:ascii="Times New Roman" w:eastAsia="Osaka" w:hAnsi="Times New Roman" w:cs="Times New Roman"/>
            <w:sz w:val="18"/>
            <w:szCs w:val="18"/>
            <w:rPrChange w:id="957" w:author="安志 翁" w:date="2019-10-20T11:21:00Z">
              <w:rPr>
                <w:rFonts w:ascii="Times New Roman" w:eastAsia="Osaka" w:hAnsi="Times New Roman" w:cs="Times New Roman"/>
                <w:sz w:val="18"/>
                <w:szCs w:val="18"/>
              </w:rPr>
            </w:rPrChange>
          </w:rPr>
          <w:t>.</w:t>
        </w:r>
      </w:ins>
      <w:r w:rsidRPr="00874B68">
        <w:rPr>
          <w:rFonts w:ascii="Times New Roman" w:eastAsia="Osaka" w:hAnsi="Times New Roman" w:cs="Times New Roman"/>
          <w:sz w:val="18"/>
          <w:szCs w:val="18"/>
          <w:rPrChange w:id="958" w:author="安志 翁" w:date="2019-10-20T11:21:00Z">
            <w:rPr>
              <w:rFonts w:ascii="Times New Roman" w:eastAsia="Songti SC" w:hAnsi="Times New Roman" w:cs="Times New Roman"/>
              <w:sz w:val="18"/>
              <w:szCs w:val="18"/>
            </w:rPr>
          </w:rPrChange>
        </w:rPr>
        <w:t xml:space="preserve"> Despite that, I also uploaded this game onto Steam, a global software distributor to let the world see its original look.</w:t>
      </w:r>
    </w:p>
    <w:p w14:paraId="51B5E642" w14:textId="77777777" w:rsidR="003C38BB" w:rsidRPr="00874B68" w:rsidRDefault="003C38BB">
      <w:pPr>
        <w:spacing w:line="240" w:lineRule="exact"/>
        <w:rPr>
          <w:rFonts w:ascii="Times New Roman" w:eastAsia="Osaka" w:hAnsi="Times New Roman" w:cs="Times New Roman"/>
          <w:sz w:val="18"/>
          <w:szCs w:val="18"/>
          <w:rPrChange w:id="959" w:author="安志 翁" w:date="2019-10-20T11:21:00Z">
            <w:rPr>
              <w:rFonts w:ascii="Times New Roman" w:eastAsia="Songti SC" w:hAnsi="Times New Roman" w:cs="Times New Roman"/>
              <w:sz w:val="18"/>
              <w:szCs w:val="18"/>
            </w:rPr>
          </w:rPrChange>
        </w:rPr>
      </w:pPr>
    </w:p>
    <w:p w14:paraId="4A4F60F2" w14:textId="77777777" w:rsidR="003C38BB" w:rsidRPr="00874B68" w:rsidRDefault="00CD3A22">
      <w:pPr>
        <w:spacing w:line="240" w:lineRule="exact"/>
        <w:rPr>
          <w:rFonts w:ascii="Times New Roman" w:eastAsia="Osaka" w:hAnsi="Times New Roman" w:cs="Times New Roman"/>
          <w:sz w:val="18"/>
          <w:szCs w:val="18"/>
          <w:rPrChange w:id="960" w:author="安志 翁" w:date="2019-10-20T11:21:00Z">
            <w:rPr>
              <w:rFonts w:ascii="Times New Roman" w:eastAsia="Songti SC" w:hAnsi="Times New Roman" w:cs="Times New Roman"/>
              <w:sz w:val="18"/>
              <w:szCs w:val="18"/>
            </w:rPr>
          </w:rPrChange>
        </w:rPr>
      </w:pPr>
      <w:r w:rsidRPr="00874B68">
        <w:rPr>
          <w:rFonts w:ascii="Times New Roman" w:eastAsia="Osaka" w:hAnsi="Times New Roman" w:cs="Times New Roman"/>
          <w:sz w:val="18"/>
          <w:szCs w:val="18"/>
          <w:rPrChange w:id="961" w:author="安志 翁" w:date="2019-10-20T11:21:00Z">
            <w:rPr>
              <w:rFonts w:ascii="Times New Roman" w:eastAsia="Songti SC" w:hAnsi="Times New Roman" w:cs="Times New Roman"/>
              <w:sz w:val="18"/>
              <w:szCs w:val="18"/>
            </w:rPr>
          </w:rPrChange>
        </w:rPr>
        <w:t xml:space="preserve">On Feb 7, 2018, the game was released online.  </w:t>
      </w:r>
    </w:p>
    <w:p w14:paraId="6246FE20" w14:textId="77777777" w:rsidR="003C38BB" w:rsidRPr="00874B68" w:rsidRDefault="003C38BB">
      <w:pPr>
        <w:spacing w:line="240" w:lineRule="exact"/>
        <w:rPr>
          <w:rFonts w:ascii="Times New Roman" w:eastAsia="Osaka" w:hAnsi="Times New Roman" w:cs="Times New Roman"/>
          <w:sz w:val="18"/>
          <w:szCs w:val="18"/>
          <w:rPrChange w:id="962" w:author="安志 翁" w:date="2019-10-20T11:21:00Z">
            <w:rPr>
              <w:rFonts w:ascii="Times New Roman" w:eastAsia="Songti SC" w:hAnsi="Times New Roman" w:cs="Times New Roman"/>
              <w:sz w:val="18"/>
              <w:szCs w:val="18"/>
            </w:rPr>
          </w:rPrChange>
        </w:rPr>
      </w:pPr>
    </w:p>
    <w:p w14:paraId="58900623" w14:textId="5A50237C" w:rsidR="003C38BB" w:rsidRPr="00874B68" w:rsidRDefault="00CD3A22">
      <w:pPr>
        <w:spacing w:line="240" w:lineRule="exact"/>
        <w:rPr>
          <w:rFonts w:ascii="Times New Roman" w:eastAsia="Osaka" w:hAnsi="Times New Roman" w:cs="Times New Roman"/>
          <w:sz w:val="18"/>
          <w:szCs w:val="18"/>
          <w:rPrChange w:id="963" w:author="安志 翁" w:date="2019-10-20T11:21:00Z">
            <w:rPr>
              <w:rFonts w:ascii="Times New Roman" w:eastAsia="Songti SC" w:hAnsi="Times New Roman" w:cs="Times New Roman"/>
              <w:sz w:val="18"/>
              <w:szCs w:val="18"/>
            </w:rPr>
          </w:rPrChange>
        </w:rPr>
      </w:pPr>
      <w:r w:rsidRPr="00874B68">
        <w:rPr>
          <w:rFonts w:ascii="Times New Roman" w:eastAsia="Osaka" w:hAnsi="Times New Roman" w:cs="Times New Roman"/>
          <w:sz w:val="18"/>
          <w:szCs w:val="18"/>
          <w:rPrChange w:id="964" w:author="安志 翁" w:date="2019-10-20T11:21:00Z">
            <w:rPr>
              <w:rFonts w:ascii="Times New Roman" w:eastAsia="Songti SC" w:hAnsi="Times New Roman" w:cs="Times New Roman"/>
              <w:sz w:val="18"/>
              <w:szCs w:val="18"/>
            </w:rPr>
          </w:rPrChange>
        </w:rPr>
        <w:t xml:space="preserve">Then, I started my 10-day adventure in Norway’s Arctic as a reward for my hard work. No matter how the world reacts to the game, I would be proud of ourselves </w:t>
      </w:r>
      <w:del w:id="965" w:author="安志 翁" w:date="2019-10-20T11:12:00Z">
        <w:r w:rsidRPr="00874B68" w:rsidDel="005F60B6">
          <w:rPr>
            <w:rFonts w:ascii="Times New Roman" w:eastAsia="Osaka" w:hAnsi="Times New Roman" w:cs="Times New Roman"/>
            <w:sz w:val="18"/>
            <w:szCs w:val="18"/>
            <w:rPrChange w:id="966" w:author="安志 翁" w:date="2019-10-20T11:21:00Z">
              <w:rPr>
                <w:rFonts w:ascii="Times New Roman" w:eastAsia="Songti SC" w:hAnsi="Times New Roman" w:cs="Times New Roman"/>
                <w:sz w:val="18"/>
                <w:szCs w:val="18"/>
              </w:rPr>
            </w:rPrChange>
          </w:rPr>
          <w:delText xml:space="preserve">that we made a game from scratches and I didn’t regret doing that. </w:delText>
        </w:r>
      </w:del>
      <w:ins w:id="967" w:author="安志 翁" w:date="2019-10-20T11:12:00Z">
        <w:r w:rsidR="005F60B6" w:rsidRPr="00874B68">
          <w:rPr>
            <w:rFonts w:ascii="Times New Roman" w:eastAsia="Osaka" w:hAnsi="Times New Roman" w:cs="Times New Roman"/>
            <w:sz w:val="18"/>
            <w:szCs w:val="18"/>
            <w:rPrChange w:id="968" w:author="安志 翁" w:date="2019-10-20T11:21:00Z">
              <w:rPr>
                <w:rFonts w:ascii="Times New Roman" w:eastAsia="Osaka" w:hAnsi="Times New Roman" w:cs="Times New Roman"/>
                <w:sz w:val="18"/>
                <w:szCs w:val="18"/>
              </w:rPr>
            </w:rPrChange>
          </w:rPr>
          <w:t xml:space="preserve">because we have made a game from </w:t>
        </w:r>
        <w:r w:rsidR="00837455" w:rsidRPr="00874B68">
          <w:rPr>
            <w:rFonts w:ascii="Times New Roman" w:eastAsia="Osaka" w:hAnsi="Times New Roman" w:cs="Times New Roman"/>
            <w:sz w:val="18"/>
            <w:szCs w:val="18"/>
            <w:rPrChange w:id="969" w:author="安志 翁" w:date="2019-10-20T11:21:00Z">
              <w:rPr>
                <w:rFonts w:ascii="Times New Roman" w:eastAsia="Osaka" w:hAnsi="Times New Roman" w:cs="Times New Roman"/>
                <w:sz w:val="18"/>
                <w:szCs w:val="18"/>
              </w:rPr>
            </w:rPrChange>
          </w:rPr>
          <w:t>scratch</w:t>
        </w:r>
        <w:r w:rsidR="005F60B6" w:rsidRPr="00874B68">
          <w:rPr>
            <w:rFonts w:ascii="Times New Roman" w:eastAsia="Osaka" w:hAnsi="Times New Roman" w:cs="Times New Roman"/>
            <w:sz w:val="18"/>
            <w:szCs w:val="18"/>
            <w:rPrChange w:id="970" w:author="安志 翁" w:date="2019-10-20T11:21:00Z">
              <w:rPr>
                <w:rFonts w:ascii="Times New Roman" w:eastAsia="Osaka" w:hAnsi="Times New Roman" w:cs="Times New Roman"/>
                <w:sz w:val="18"/>
                <w:szCs w:val="18"/>
              </w:rPr>
            </w:rPrChange>
          </w:rPr>
          <w:t xml:space="preserve">, and that is already worth cheering. </w:t>
        </w:r>
      </w:ins>
      <w:r w:rsidRPr="00874B68">
        <w:rPr>
          <w:rFonts w:ascii="Times New Roman" w:eastAsia="Osaka" w:hAnsi="Times New Roman" w:cs="Times New Roman"/>
          <w:sz w:val="18"/>
          <w:szCs w:val="18"/>
          <w:rPrChange w:id="971" w:author="安志 翁" w:date="2019-10-20T11:21:00Z">
            <w:rPr>
              <w:rFonts w:ascii="Times New Roman" w:eastAsia="Songti SC" w:hAnsi="Times New Roman" w:cs="Times New Roman"/>
              <w:sz w:val="18"/>
              <w:szCs w:val="18"/>
            </w:rPr>
          </w:rPrChange>
        </w:rPr>
        <w:t>Fortunately, the intermittent calls from various media telling me that the game we made has become a trending on the Internet broke our concern</w:t>
      </w:r>
      <w:ins w:id="972" w:author="安志 翁" w:date="2019-10-20T11:14:00Z">
        <w:r w:rsidR="006D05C6" w:rsidRPr="00874B68">
          <w:rPr>
            <w:rFonts w:ascii="Times New Roman" w:eastAsia="Osaka" w:hAnsi="Times New Roman" w:cs="Times New Roman"/>
            <w:sz w:val="18"/>
            <w:szCs w:val="18"/>
            <w:rPrChange w:id="973" w:author="安志 翁" w:date="2019-10-20T11:21:00Z">
              <w:rPr>
                <w:rFonts w:ascii="Times New Roman" w:eastAsia="Osaka" w:hAnsi="Times New Roman" w:cs="Times New Roman"/>
                <w:sz w:val="18"/>
                <w:szCs w:val="18"/>
              </w:rPr>
            </w:rPrChange>
          </w:rPr>
          <w:t>, and I have become the “</w:t>
        </w:r>
      </w:ins>
      <w:ins w:id="974" w:author="安志 翁" w:date="2019-10-20T11:17:00Z">
        <w:r w:rsidR="008F7E6E" w:rsidRPr="00874B68">
          <w:rPr>
            <w:rFonts w:ascii="Times New Roman" w:eastAsia="Osaka" w:hAnsi="Times New Roman" w:cs="Times New Roman"/>
            <w:sz w:val="18"/>
            <w:szCs w:val="18"/>
            <w:rPrChange w:id="975" w:author="安志 翁" w:date="2019-10-20T11:21:00Z">
              <w:rPr>
                <w:rFonts w:ascii="Times New Roman" w:eastAsia="Osaka" w:hAnsi="Times New Roman" w:cs="Times New Roman"/>
                <w:sz w:val="18"/>
                <w:szCs w:val="18"/>
              </w:rPr>
            </w:rPrChange>
          </w:rPr>
          <w:t>Pokémon</w:t>
        </w:r>
      </w:ins>
      <w:ins w:id="976" w:author="安志 翁" w:date="2019-10-20T11:14:00Z">
        <w:r w:rsidR="006D05C6" w:rsidRPr="00874B68">
          <w:rPr>
            <w:rFonts w:ascii="Times New Roman" w:eastAsia="Osaka" w:hAnsi="Times New Roman" w:cs="Times New Roman"/>
            <w:sz w:val="18"/>
            <w:szCs w:val="18"/>
            <w:rPrChange w:id="977" w:author="安志 翁" w:date="2019-10-20T11:21:00Z">
              <w:rPr>
                <w:rFonts w:ascii="Times New Roman" w:eastAsia="Osaka" w:hAnsi="Times New Roman" w:cs="Times New Roman"/>
                <w:sz w:val="18"/>
                <w:szCs w:val="18"/>
              </w:rPr>
            </w:rPrChange>
          </w:rPr>
          <w:t xml:space="preserve"> Master”.</w:t>
        </w:r>
      </w:ins>
      <w:del w:id="978" w:author="安志 翁" w:date="2019-10-20T11:14:00Z">
        <w:r w:rsidRPr="00874B68" w:rsidDel="006D05C6">
          <w:rPr>
            <w:rFonts w:ascii="Times New Roman" w:eastAsia="Osaka" w:hAnsi="Times New Roman" w:cs="Times New Roman"/>
            <w:sz w:val="18"/>
            <w:szCs w:val="18"/>
            <w:rPrChange w:id="979" w:author="安志 翁" w:date="2019-10-20T11:21:00Z">
              <w:rPr>
                <w:rFonts w:ascii="Times New Roman" w:eastAsia="Songti SC" w:hAnsi="Times New Roman" w:cs="Times New Roman"/>
                <w:sz w:val="18"/>
                <w:szCs w:val="18"/>
              </w:rPr>
            </w:rPrChange>
          </w:rPr>
          <w:delText>.</w:delText>
        </w:r>
      </w:del>
    </w:p>
    <w:p w14:paraId="284857DD" w14:textId="77777777" w:rsidR="003C38BB" w:rsidRPr="00874B68" w:rsidRDefault="00CD3A22">
      <w:pPr>
        <w:spacing w:line="240" w:lineRule="exact"/>
        <w:rPr>
          <w:rFonts w:ascii="Times New Roman" w:eastAsia="Osaka" w:hAnsi="Times New Roman" w:cs="Times New Roman"/>
          <w:sz w:val="18"/>
          <w:szCs w:val="18"/>
          <w:rPrChange w:id="980" w:author="安志 翁" w:date="2019-10-20T11:21:00Z">
            <w:rPr>
              <w:rFonts w:ascii="Times New Roman" w:eastAsia="Songti SC" w:hAnsi="Times New Roman" w:cs="Times New Roman"/>
              <w:sz w:val="18"/>
              <w:szCs w:val="18"/>
            </w:rPr>
          </w:rPrChange>
        </w:rPr>
      </w:pPr>
      <w:r w:rsidRPr="00874B68">
        <w:rPr>
          <w:rFonts w:ascii="Times New Roman" w:eastAsia="Osaka" w:hAnsi="Times New Roman" w:cs="Times New Roman"/>
          <w:sz w:val="18"/>
          <w:szCs w:val="18"/>
          <w:rPrChange w:id="981" w:author="安志 翁" w:date="2019-10-20T11:21:00Z">
            <w:rPr>
              <w:rFonts w:ascii="Times New Roman" w:eastAsia="Songti SC" w:hAnsi="Times New Roman" w:cs="Times New Roman"/>
              <w:sz w:val="18"/>
              <w:szCs w:val="18"/>
            </w:rPr>
          </w:rPrChange>
        </w:rPr>
        <w:t xml:space="preserve"> </w:t>
      </w:r>
    </w:p>
    <w:p w14:paraId="7A5F8961" w14:textId="7CC4AF90" w:rsidR="003C38BB" w:rsidRPr="00874B68" w:rsidDel="000D7F8B" w:rsidRDefault="00CD3A22">
      <w:pPr>
        <w:spacing w:line="240" w:lineRule="exact"/>
        <w:rPr>
          <w:del w:id="982" w:author="安志 翁" w:date="2019-10-20T11:14:00Z"/>
          <w:rFonts w:ascii="Times New Roman" w:eastAsia="Osaka" w:hAnsi="Times New Roman" w:cs="Times New Roman"/>
          <w:sz w:val="18"/>
          <w:szCs w:val="18"/>
          <w:highlight w:val="cyan"/>
          <w:rPrChange w:id="983" w:author="安志 翁" w:date="2019-10-20T11:21:00Z">
            <w:rPr>
              <w:del w:id="984" w:author="安志 翁" w:date="2019-10-20T11:14:00Z"/>
              <w:rFonts w:ascii="Times New Roman" w:eastAsia="Songti SC" w:hAnsi="Times New Roman" w:cs="Times New Roman"/>
              <w:sz w:val="18"/>
              <w:szCs w:val="18"/>
            </w:rPr>
          </w:rPrChange>
        </w:rPr>
      </w:pPr>
      <w:r w:rsidRPr="00874B68">
        <w:rPr>
          <w:rFonts w:ascii="Times New Roman" w:eastAsia="Osaka" w:hAnsi="Times New Roman" w:cs="Times New Roman"/>
          <w:sz w:val="18"/>
          <w:szCs w:val="18"/>
          <w:rPrChange w:id="985" w:author="安志 翁" w:date="2019-10-20T11:21:00Z">
            <w:rPr>
              <w:rFonts w:ascii="Times New Roman" w:eastAsia="Songti SC" w:hAnsi="Times New Roman" w:cs="Times New Roman"/>
              <w:sz w:val="18"/>
              <w:szCs w:val="18"/>
            </w:rPr>
          </w:rPrChange>
        </w:rPr>
        <w:t>Now we have updated the 4</w:t>
      </w:r>
      <w:ins w:id="986" w:author="安志 翁" w:date="2019-10-20T11:44:00Z">
        <w:r w:rsidR="00552563" w:rsidRPr="00552563">
          <w:rPr>
            <w:rFonts w:ascii="Times New Roman" w:eastAsia="Osaka" w:hAnsi="Times New Roman" w:cs="Times New Roman"/>
            <w:sz w:val="18"/>
            <w:szCs w:val="18"/>
            <w:vertAlign w:val="superscript"/>
            <w:rPrChange w:id="987" w:author="安志 翁" w:date="2019-10-20T11:44:00Z">
              <w:rPr>
                <w:rFonts w:ascii="Times New Roman" w:eastAsia="Osaka" w:hAnsi="Times New Roman" w:cs="Times New Roman"/>
                <w:sz w:val="18"/>
                <w:szCs w:val="18"/>
              </w:rPr>
            </w:rPrChange>
          </w:rPr>
          <w:t>th</w:t>
        </w:r>
      </w:ins>
      <w:del w:id="988" w:author="安志 翁" w:date="2019-10-20T11:44:00Z">
        <w:r w:rsidRPr="00552563" w:rsidDel="00552563">
          <w:rPr>
            <w:rFonts w:ascii="Times New Roman" w:eastAsia="Osaka" w:hAnsi="Times New Roman" w:cs="Times New Roman"/>
            <w:sz w:val="18"/>
            <w:szCs w:val="18"/>
            <w:vertAlign w:val="superscript"/>
            <w:rPrChange w:id="989" w:author="安志 翁" w:date="2019-10-20T11:44:00Z">
              <w:rPr>
                <w:rFonts w:ascii="Times New Roman" w:eastAsia="Songti SC" w:hAnsi="Times New Roman" w:cs="Times New Roman"/>
                <w:sz w:val="18"/>
                <w:szCs w:val="18"/>
              </w:rPr>
            </w:rPrChange>
          </w:rPr>
          <w:delText>th</w:delText>
        </w:r>
        <w:r w:rsidRPr="00874B68" w:rsidDel="00552563">
          <w:rPr>
            <w:rFonts w:ascii="Times New Roman" w:eastAsia="Osaka" w:hAnsi="Times New Roman" w:cs="Times New Roman"/>
            <w:sz w:val="18"/>
            <w:szCs w:val="18"/>
            <w:rPrChange w:id="990" w:author="安志 翁" w:date="2019-10-20T11:21:00Z">
              <w:rPr>
                <w:rFonts w:ascii="Times New Roman" w:eastAsia="Songti SC" w:hAnsi="Times New Roman" w:cs="Times New Roman"/>
                <w:sz w:val="18"/>
                <w:szCs w:val="18"/>
              </w:rPr>
            </w:rPrChange>
          </w:rPr>
          <w:delText>e</w:delText>
        </w:r>
      </w:del>
      <w:r w:rsidRPr="00874B68">
        <w:rPr>
          <w:rFonts w:ascii="Times New Roman" w:eastAsia="Osaka" w:hAnsi="Times New Roman" w:cs="Times New Roman"/>
          <w:sz w:val="18"/>
          <w:szCs w:val="18"/>
          <w:rPrChange w:id="991" w:author="安志 翁" w:date="2019-10-20T11:21:00Z">
            <w:rPr>
              <w:rFonts w:ascii="Times New Roman" w:eastAsia="Songti SC" w:hAnsi="Times New Roman" w:cs="Times New Roman"/>
              <w:sz w:val="18"/>
              <w:szCs w:val="18"/>
            </w:rPr>
          </w:rPrChange>
        </w:rPr>
        <w:t xml:space="preserve"> version with over 1</w:t>
      </w:r>
      <w:ins w:id="992" w:author="安志 翁" w:date="2019-10-20T11:44:00Z">
        <w:r w:rsidR="005579E8">
          <w:rPr>
            <w:rFonts w:ascii="Times New Roman" w:eastAsia="Osaka" w:hAnsi="Times New Roman" w:cs="Times New Roman"/>
            <w:sz w:val="18"/>
            <w:szCs w:val="18"/>
          </w:rPr>
          <w:t>5</w:t>
        </w:r>
      </w:ins>
      <w:del w:id="993" w:author="安志 翁" w:date="2019-10-20T11:44:00Z">
        <w:r w:rsidRPr="00874B68" w:rsidDel="005579E8">
          <w:rPr>
            <w:rFonts w:ascii="Times New Roman" w:eastAsia="Osaka" w:hAnsi="Times New Roman" w:cs="Times New Roman"/>
            <w:sz w:val="18"/>
            <w:szCs w:val="18"/>
            <w:rPrChange w:id="994" w:author="安志 翁" w:date="2019-10-20T11:21:00Z">
              <w:rPr>
                <w:rFonts w:ascii="Times New Roman" w:eastAsia="Songti SC" w:hAnsi="Times New Roman" w:cs="Times New Roman"/>
                <w:sz w:val="18"/>
                <w:szCs w:val="18"/>
              </w:rPr>
            </w:rPrChange>
          </w:rPr>
          <w:delText>0</w:delText>
        </w:r>
        <w:r w:rsidRPr="00874B68" w:rsidDel="00552563">
          <w:rPr>
            <w:rFonts w:ascii="Times New Roman" w:eastAsia="Osaka" w:hAnsi="Times New Roman" w:cs="Times New Roman"/>
            <w:sz w:val="18"/>
            <w:szCs w:val="18"/>
            <w:rPrChange w:id="995" w:author="安志 翁" w:date="2019-10-20T11:21:00Z">
              <w:rPr>
                <w:rFonts w:ascii="Times New Roman" w:eastAsia="Songti SC" w:hAnsi="Times New Roman" w:cs="Times New Roman"/>
                <w:sz w:val="18"/>
                <w:szCs w:val="18"/>
              </w:rPr>
            </w:rPrChange>
          </w:rPr>
          <w:delText>0</w:delText>
        </w:r>
      </w:del>
      <w:r w:rsidRPr="00874B68">
        <w:rPr>
          <w:rFonts w:ascii="Times New Roman" w:eastAsia="Osaka" w:hAnsi="Times New Roman" w:cs="Times New Roman"/>
          <w:sz w:val="18"/>
          <w:szCs w:val="18"/>
          <w:rPrChange w:id="996" w:author="安志 翁" w:date="2019-10-20T11:21:00Z">
            <w:rPr>
              <w:rFonts w:ascii="Times New Roman" w:eastAsia="Songti SC" w:hAnsi="Times New Roman" w:cs="Times New Roman"/>
              <w:sz w:val="18"/>
              <w:szCs w:val="18"/>
            </w:rPr>
          </w:rPrChange>
        </w:rPr>
        <w:t xml:space="preserve">0,000 downloads. These surprising </w:t>
      </w:r>
      <w:ins w:id="997" w:author="安志 翁" w:date="2019-10-20T11:44:00Z">
        <w:r w:rsidR="005579E8">
          <w:rPr>
            <w:rFonts w:ascii="Times New Roman" w:eastAsia="Osaka" w:hAnsi="Times New Roman" w:cs="Times New Roman"/>
            <w:sz w:val="18"/>
            <w:szCs w:val="18"/>
          </w:rPr>
          <w:t xml:space="preserve">progresses </w:t>
        </w:r>
      </w:ins>
      <w:del w:id="998" w:author="安志 翁" w:date="2019-10-20T11:44:00Z">
        <w:r w:rsidRPr="00874B68" w:rsidDel="005579E8">
          <w:rPr>
            <w:rFonts w:ascii="Times New Roman" w:eastAsia="Osaka" w:hAnsi="Times New Roman" w:cs="Times New Roman"/>
            <w:sz w:val="18"/>
            <w:szCs w:val="18"/>
            <w:rPrChange w:id="999" w:author="安志 翁" w:date="2019-10-20T11:21:00Z">
              <w:rPr>
                <w:rFonts w:ascii="Times New Roman" w:eastAsia="Songti SC" w:hAnsi="Times New Roman" w:cs="Times New Roman"/>
                <w:sz w:val="18"/>
                <w:szCs w:val="18"/>
              </w:rPr>
            </w:rPrChange>
          </w:rPr>
          <w:delText xml:space="preserve">changes </w:delText>
        </w:r>
      </w:del>
      <w:r w:rsidRPr="00874B68">
        <w:rPr>
          <w:rFonts w:ascii="Times New Roman" w:eastAsia="Osaka" w:hAnsi="Times New Roman" w:cs="Times New Roman"/>
          <w:sz w:val="18"/>
          <w:szCs w:val="18"/>
          <w:rPrChange w:id="1000" w:author="安志 翁" w:date="2019-10-20T11:21:00Z">
            <w:rPr>
              <w:rFonts w:ascii="Times New Roman" w:eastAsia="Songti SC" w:hAnsi="Times New Roman" w:cs="Times New Roman"/>
              <w:sz w:val="18"/>
              <w:szCs w:val="18"/>
            </w:rPr>
          </w:rPrChange>
        </w:rPr>
        <w:t>have not only made us excited, but it has made us more than sure that our work have been accepted by the public. We didn’t waste our time, in fact, we succeeded to change the ideological norms of the society we live in by using technology. This time, the happiness to me did not only came from making an abstract idea into reality, nor</w:t>
      </w:r>
      <w:del w:id="1001" w:author="安志 翁" w:date="2019-10-20T11:46:00Z">
        <w:r w:rsidRPr="00874B68" w:rsidDel="00692650">
          <w:rPr>
            <w:rFonts w:ascii="Times New Roman" w:eastAsia="Osaka" w:hAnsi="Times New Roman" w:cs="Times New Roman"/>
            <w:sz w:val="18"/>
            <w:szCs w:val="18"/>
            <w:rPrChange w:id="1002" w:author="安志 翁" w:date="2019-10-20T11:21:00Z">
              <w:rPr>
                <w:rFonts w:ascii="Times New Roman" w:eastAsia="Songti SC" w:hAnsi="Times New Roman" w:cs="Times New Roman"/>
                <w:sz w:val="18"/>
                <w:szCs w:val="18"/>
              </w:rPr>
            </w:rPrChange>
          </w:rPr>
          <w:delText xml:space="preserve"> </w:delText>
        </w:r>
      </w:del>
      <w:del w:id="1003" w:author="安志 翁" w:date="2019-10-20T11:14:00Z">
        <w:r w:rsidRPr="00874B68" w:rsidDel="006D05C6">
          <w:rPr>
            <w:rFonts w:ascii="Times New Roman" w:eastAsia="Osaka" w:hAnsi="Times New Roman" w:cs="Times New Roman"/>
            <w:sz w:val="18"/>
            <w:szCs w:val="18"/>
            <w:rPrChange w:id="1004" w:author="安志 翁" w:date="2019-10-20T11:21:00Z">
              <w:rPr>
                <w:rFonts w:ascii="Times New Roman" w:eastAsia="Songti SC" w:hAnsi="Times New Roman" w:cs="Times New Roman"/>
                <w:sz w:val="18"/>
                <w:szCs w:val="18"/>
              </w:rPr>
            </w:rPrChange>
          </w:rPr>
          <w:delText>my another</w:delText>
        </w:r>
      </w:del>
      <w:del w:id="1005" w:author="安志 翁" w:date="2019-10-20T11:46:00Z">
        <w:r w:rsidRPr="00874B68" w:rsidDel="00692650">
          <w:rPr>
            <w:rFonts w:ascii="Times New Roman" w:eastAsia="Osaka" w:hAnsi="Times New Roman" w:cs="Times New Roman"/>
            <w:sz w:val="18"/>
            <w:szCs w:val="18"/>
            <w:rPrChange w:id="1006" w:author="安志 翁" w:date="2019-10-20T11:21:00Z">
              <w:rPr>
                <w:rFonts w:ascii="Times New Roman" w:eastAsia="Songti SC" w:hAnsi="Times New Roman" w:cs="Times New Roman"/>
                <w:sz w:val="18"/>
                <w:szCs w:val="18"/>
              </w:rPr>
            </w:rPrChange>
          </w:rPr>
          <w:delText xml:space="preserve"> advancement toward technology</w:delText>
        </w:r>
      </w:del>
      <w:ins w:id="1007" w:author="安志 翁" w:date="2019-10-20T11:46:00Z">
        <w:r w:rsidR="00692650">
          <w:rPr>
            <w:rFonts w:ascii="Times New Roman" w:eastAsia="Osaka" w:hAnsi="Times New Roman" w:cs="Times New Roman"/>
            <w:sz w:val="18"/>
            <w:szCs w:val="18"/>
          </w:rPr>
          <w:t xml:space="preserve"> become stronger on technology</w:t>
        </w:r>
      </w:ins>
      <w:bookmarkStart w:id="1008" w:name="_GoBack"/>
      <w:bookmarkEnd w:id="1008"/>
      <w:r w:rsidRPr="00874B68">
        <w:rPr>
          <w:rFonts w:ascii="Times New Roman" w:eastAsia="Osaka" w:hAnsi="Times New Roman" w:cs="Times New Roman"/>
          <w:sz w:val="18"/>
          <w:szCs w:val="18"/>
          <w:rPrChange w:id="1009" w:author="安志 翁" w:date="2019-10-20T11:21:00Z">
            <w:rPr>
              <w:rFonts w:ascii="Times New Roman" w:eastAsia="Songti SC" w:hAnsi="Times New Roman" w:cs="Times New Roman"/>
              <w:sz w:val="18"/>
              <w:szCs w:val="18"/>
            </w:rPr>
          </w:rPrChange>
        </w:rPr>
        <w:t xml:space="preserve">. It has also come from the chance </w:t>
      </w:r>
      <w:del w:id="1010" w:author="安志 翁" w:date="2019-10-20T11:45:00Z">
        <w:r w:rsidRPr="00874B68" w:rsidDel="004C1106">
          <w:rPr>
            <w:rFonts w:ascii="Times New Roman" w:eastAsia="Osaka" w:hAnsi="Times New Roman" w:cs="Times New Roman"/>
            <w:sz w:val="18"/>
            <w:szCs w:val="18"/>
            <w:rPrChange w:id="1011" w:author="安志 翁" w:date="2019-10-20T11:21:00Z">
              <w:rPr>
                <w:rFonts w:ascii="Times New Roman" w:eastAsia="Songti SC" w:hAnsi="Times New Roman" w:cs="Times New Roman"/>
                <w:sz w:val="18"/>
                <w:szCs w:val="18"/>
              </w:rPr>
            </w:rPrChange>
          </w:rPr>
          <w:delText xml:space="preserve">that </w:delText>
        </w:r>
      </w:del>
      <w:ins w:id="1012" w:author="安志 翁" w:date="2019-10-20T11:45:00Z">
        <w:r w:rsidR="004C1106">
          <w:rPr>
            <w:rFonts w:ascii="Times New Roman" w:eastAsia="Osaka" w:hAnsi="Times New Roman" w:cs="Times New Roman"/>
            <w:sz w:val="18"/>
            <w:szCs w:val="18"/>
          </w:rPr>
          <w:t>for</w:t>
        </w:r>
        <w:r w:rsidR="004C1106" w:rsidRPr="00874B68">
          <w:rPr>
            <w:rFonts w:ascii="Times New Roman" w:eastAsia="Osaka" w:hAnsi="Times New Roman" w:cs="Times New Roman"/>
            <w:sz w:val="18"/>
            <w:szCs w:val="18"/>
            <w:rPrChange w:id="1013" w:author="安志 翁" w:date="2019-10-20T11:21:00Z">
              <w:rPr>
                <w:rFonts w:ascii="Times New Roman" w:eastAsia="Songti SC" w:hAnsi="Times New Roman" w:cs="Times New Roman"/>
                <w:sz w:val="18"/>
                <w:szCs w:val="18"/>
              </w:rPr>
            </w:rPrChange>
          </w:rPr>
          <w:t xml:space="preserve"> </w:t>
        </w:r>
      </w:ins>
      <w:r w:rsidRPr="00874B68">
        <w:rPr>
          <w:rFonts w:ascii="Times New Roman" w:eastAsia="Osaka" w:hAnsi="Times New Roman" w:cs="Times New Roman"/>
          <w:sz w:val="18"/>
          <w:szCs w:val="18"/>
          <w:rPrChange w:id="1014" w:author="安志 翁" w:date="2019-10-20T11:21:00Z">
            <w:rPr>
              <w:rFonts w:ascii="Times New Roman" w:eastAsia="Songti SC" w:hAnsi="Times New Roman" w:cs="Times New Roman"/>
              <w:sz w:val="18"/>
              <w:szCs w:val="18"/>
            </w:rPr>
          </w:rPrChange>
        </w:rPr>
        <w:t xml:space="preserve">teenagers </w:t>
      </w:r>
      <w:del w:id="1015" w:author="安志 翁" w:date="2019-10-20T11:45:00Z">
        <w:r w:rsidRPr="00874B68" w:rsidDel="004C1106">
          <w:rPr>
            <w:rFonts w:ascii="Times New Roman" w:eastAsia="Osaka" w:hAnsi="Times New Roman" w:cs="Times New Roman"/>
            <w:sz w:val="18"/>
            <w:szCs w:val="18"/>
            <w:rPrChange w:id="1016" w:author="安志 翁" w:date="2019-10-20T11:21:00Z">
              <w:rPr>
                <w:rFonts w:ascii="Times New Roman" w:eastAsia="Songti SC" w:hAnsi="Times New Roman" w:cs="Times New Roman"/>
                <w:sz w:val="18"/>
                <w:szCs w:val="18"/>
              </w:rPr>
            </w:rPrChange>
          </w:rPr>
          <w:delText xml:space="preserve">now have </w:delText>
        </w:r>
      </w:del>
      <w:r w:rsidRPr="00874B68">
        <w:rPr>
          <w:rFonts w:ascii="Times New Roman" w:eastAsia="Osaka" w:hAnsi="Times New Roman" w:cs="Times New Roman"/>
          <w:sz w:val="18"/>
          <w:szCs w:val="18"/>
          <w:rPrChange w:id="1017" w:author="安志 翁" w:date="2019-10-20T11:21:00Z">
            <w:rPr>
              <w:rFonts w:ascii="Times New Roman" w:eastAsia="Songti SC" w:hAnsi="Times New Roman" w:cs="Times New Roman"/>
              <w:sz w:val="18"/>
              <w:szCs w:val="18"/>
            </w:rPr>
          </w:rPrChange>
        </w:rPr>
        <w:t>to learn sex-education easier</w:t>
      </w:r>
      <w:del w:id="1018" w:author="安志 翁" w:date="2019-10-20T11:13:00Z">
        <w:r w:rsidRPr="00874B68" w:rsidDel="00B61F4F">
          <w:rPr>
            <w:rFonts w:ascii="Times New Roman" w:eastAsia="Osaka" w:hAnsi="Times New Roman" w:cs="Times New Roman"/>
            <w:sz w:val="18"/>
            <w:szCs w:val="18"/>
            <w:rPrChange w:id="1019" w:author="安志 翁" w:date="2019-10-20T11:21:00Z">
              <w:rPr>
                <w:rFonts w:ascii="Times New Roman" w:eastAsia="Songti SC" w:hAnsi="Times New Roman" w:cs="Times New Roman"/>
                <w:sz w:val="18"/>
                <w:szCs w:val="18"/>
              </w:rPr>
            </w:rPrChange>
          </w:rPr>
          <w:delText>, and also the fact that the people I believe existing really do exist.</w:delText>
        </w:r>
      </w:del>
      <w:ins w:id="1020" w:author="安志 翁" w:date="2019-10-20T11:13:00Z">
        <w:r w:rsidR="00B61F4F" w:rsidRPr="00874B68">
          <w:rPr>
            <w:rFonts w:ascii="Times New Roman" w:eastAsia="Osaka" w:hAnsi="Times New Roman" w:cs="Times New Roman"/>
            <w:sz w:val="18"/>
            <w:szCs w:val="18"/>
            <w:rPrChange w:id="1021" w:author="安志 翁" w:date="2019-10-20T11:21:00Z">
              <w:rPr>
                <w:rFonts w:ascii="Times New Roman" w:eastAsia="Osaka" w:hAnsi="Times New Roman" w:cs="Times New Roman"/>
                <w:sz w:val="18"/>
                <w:szCs w:val="18"/>
              </w:rPr>
            </w:rPrChange>
          </w:rPr>
          <w:t>, and the gradual recognition on Sex-Education from the public.</w:t>
        </w:r>
      </w:ins>
      <w:r w:rsidRPr="00874B68">
        <w:rPr>
          <w:rFonts w:ascii="Times New Roman" w:eastAsia="Osaka" w:hAnsi="Times New Roman" w:cs="Times New Roman"/>
          <w:sz w:val="18"/>
          <w:szCs w:val="18"/>
          <w:rPrChange w:id="1022" w:author="安志 翁" w:date="2019-10-20T11:21:00Z">
            <w:rPr>
              <w:rFonts w:ascii="Times New Roman" w:eastAsia="Songti SC" w:hAnsi="Times New Roman" w:cs="Times New Roman"/>
              <w:sz w:val="18"/>
              <w:szCs w:val="18"/>
            </w:rPr>
          </w:rPrChange>
        </w:rPr>
        <w:t xml:space="preserve"> </w:t>
      </w:r>
      <w:del w:id="1023" w:author="安志 翁" w:date="2019-10-20T11:14:00Z">
        <w:r w:rsidRPr="00874B68" w:rsidDel="000D7F8B">
          <w:rPr>
            <w:rFonts w:ascii="Times New Roman" w:eastAsia="Osaka" w:hAnsi="Times New Roman" w:cs="Times New Roman"/>
            <w:sz w:val="18"/>
            <w:szCs w:val="18"/>
            <w:highlight w:val="cyan"/>
            <w:rPrChange w:id="1024" w:author="安志 翁" w:date="2019-10-20T11:21:00Z">
              <w:rPr>
                <w:rFonts w:ascii="Times New Roman" w:eastAsia="Songti SC" w:hAnsi="Times New Roman" w:cs="Times New Roman"/>
                <w:sz w:val="18"/>
                <w:szCs w:val="18"/>
              </w:rPr>
            </w:rPrChange>
          </w:rPr>
          <w:delText xml:space="preserve">Being the Pokémon master is never about having the strongest Pokémon in the world, it is about having the courage to work on something that require strong responsibilities and to explore the area of unknown. </w:delText>
        </w:r>
      </w:del>
    </w:p>
    <w:p w14:paraId="3E26551C" w14:textId="77777777" w:rsidR="003C38BB" w:rsidRPr="00874B68" w:rsidDel="000D7F8B" w:rsidRDefault="003C38BB">
      <w:pPr>
        <w:spacing w:line="240" w:lineRule="exact"/>
        <w:rPr>
          <w:del w:id="1025" w:author="安志 翁" w:date="2019-10-20T11:14:00Z"/>
          <w:rFonts w:ascii="Times New Roman" w:eastAsia="Osaka" w:hAnsi="Times New Roman" w:cs="Times New Roman"/>
          <w:sz w:val="18"/>
          <w:szCs w:val="18"/>
          <w:rPrChange w:id="1026" w:author="安志 翁" w:date="2019-10-20T11:21:00Z">
            <w:rPr>
              <w:del w:id="1027" w:author="安志 翁" w:date="2019-10-20T11:14:00Z"/>
              <w:rFonts w:ascii="Times New Roman" w:eastAsia="Songti SC" w:hAnsi="Times New Roman" w:cs="Times New Roman"/>
              <w:sz w:val="18"/>
              <w:szCs w:val="18"/>
            </w:rPr>
          </w:rPrChange>
        </w:rPr>
      </w:pPr>
    </w:p>
    <w:p w14:paraId="5F9BEB36" w14:textId="68839199" w:rsidR="003C38BB" w:rsidRPr="00874B68" w:rsidDel="000D7F8B" w:rsidRDefault="00CD3A22">
      <w:pPr>
        <w:spacing w:line="240" w:lineRule="exact"/>
        <w:rPr>
          <w:ins w:id="1028" w:author="sisleyzhou" w:date="2019-10-19T11:40:00Z"/>
          <w:del w:id="1029" w:author="安志 翁" w:date="2019-10-20T11:14:00Z"/>
          <w:rFonts w:ascii="Times New Roman" w:eastAsia="Osaka" w:hAnsi="Times New Roman" w:cs="Times New Roman"/>
          <w:i/>
          <w:iCs/>
          <w:sz w:val="18"/>
          <w:szCs w:val="18"/>
          <w:rPrChange w:id="1030" w:author="安志 翁" w:date="2019-10-20T11:21:00Z">
            <w:rPr>
              <w:ins w:id="1031" w:author="sisleyzhou" w:date="2019-10-19T11:40:00Z"/>
              <w:del w:id="1032" w:author="安志 翁" w:date="2019-10-20T11:14:00Z"/>
              <w:rFonts w:ascii="Times New Roman" w:eastAsia="Osaka" w:hAnsi="Times New Roman" w:cs="Times New Roman"/>
              <w:i/>
              <w:iCs/>
              <w:sz w:val="18"/>
              <w:szCs w:val="18"/>
            </w:rPr>
          </w:rPrChange>
        </w:rPr>
      </w:pPr>
      <w:del w:id="1033" w:author="安志 翁" w:date="2019-10-20T11:14:00Z">
        <w:r w:rsidRPr="00874B68" w:rsidDel="000D7F8B">
          <w:rPr>
            <w:rFonts w:ascii="Times New Roman" w:eastAsia="Osaka" w:hAnsi="Times New Roman" w:cs="Times New Roman"/>
            <w:sz w:val="18"/>
            <w:szCs w:val="18"/>
            <w:rPrChange w:id="1034" w:author="安志 翁" w:date="2019-10-20T11:21:00Z">
              <w:rPr>
                <w:rFonts w:ascii="Times New Roman" w:eastAsia="Songti SC" w:hAnsi="Times New Roman" w:cs="Times New Roman" w:hint="eastAsia"/>
                <w:sz w:val="18"/>
                <w:szCs w:val="18"/>
              </w:rPr>
            </w:rPrChange>
          </w:rPr>
          <w:delText>“</w:delText>
        </w:r>
        <w:r w:rsidRPr="00874B68" w:rsidDel="000D7F8B">
          <w:rPr>
            <w:rFonts w:ascii="Times New Roman" w:eastAsia="Osaka" w:hAnsi="Times New Roman" w:cs="Times New Roman"/>
            <w:sz w:val="18"/>
            <w:szCs w:val="18"/>
            <w:rPrChange w:id="1035" w:author="安志 翁" w:date="2019-10-20T11:21:00Z">
              <w:rPr>
                <w:rFonts w:ascii="Times New Roman" w:eastAsia="Songti SC" w:hAnsi="Times New Roman" w:cs="Times New Roman"/>
                <w:sz w:val="18"/>
                <w:szCs w:val="18"/>
              </w:rPr>
            </w:rPrChange>
          </w:rPr>
          <w:delText>I'm Ash, from the town</w:delText>
        </w:r>
      </w:del>
      <w:ins w:id="1036" w:author="sisleyzhou" w:date="2019-10-19T14:05:00Z">
        <w:del w:id="1037" w:author="安志 翁" w:date="2019-10-20T11:14:00Z">
          <w:r w:rsidRPr="00874B68" w:rsidDel="000D7F8B">
            <w:rPr>
              <w:rFonts w:ascii="Times New Roman" w:eastAsia="Osaka" w:hAnsi="Times New Roman" w:cs="Times New Roman"/>
              <w:sz w:val="18"/>
              <w:szCs w:val="18"/>
              <w:rPrChange w:id="1038" w:author="安志 翁" w:date="2019-10-20T11:21:00Z">
                <w:rPr>
                  <w:rFonts w:ascii="Times New Roman" w:eastAsia="Osaka" w:hAnsi="Times New Roman" w:cs="Times New Roman"/>
                  <w:sz w:val="18"/>
                  <w:szCs w:val="18"/>
                </w:rPr>
              </w:rPrChange>
            </w:rPr>
            <w:delText xml:space="preserve"> </w:delText>
          </w:r>
        </w:del>
      </w:ins>
      <w:del w:id="1039" w:author="安志 翁" w:date="2019-10-20T11:14:00Z">
        <w:r w:rsidRPr="00874B68" w:rsidDel="000D7F8B">
          <w:rPr>
            <w:rFonts w:ascii="Tahoma" w:eastAsia="Osaka" w:hAnsi="Tahoma" w:cs="Tahoma"/>
            <w:sz w:val="18"/>
            <w:szCs w:val="18"/>
            <w:rPrChange w:id="1040" w:author="安志 翁" w:date="2019-10-20T11:21:00Z">
              <w:rPr>
                <w:rFonts w:ascii="Tahoma" w:eastAsia="Songti SC" w:hAnsi="Tahoma" w:cs="Tahoma"/>
                <w:sz w:val="18"/>
                <w:szCs w:val="18"/>
              </w:rPr>
            </w:rPrChange>
          </w:rPr>
          <w:delText>﻿</w:delText>
        </w:r>
        <w:r w:rsidRPr="00874B68" w:rsidDel="000D7F8B">
          <w:rPr>
            <w:rFonts w:ascii="Times New Roman" w:eastAsia="Osaka" w:hAnsi="Times New Roman" w:cs="Times New Roman"/>
            <w:sz w:val="18"/>
            <w:szCs w:val="18"/>
            <w:rPrChange w:id="1041" w:author="安志 翁" w:date="2019-10-20T11:21:00Z">
              <w:rPr>
                <w:rFonts w:ascii="Times New Roman" w:eastAsia="Songti SC" w:hAnsi="Times New Roman" w:cs="Times New Roman"/>
                <w:sz w:val="18"/>
                <w:szCs w:val="18"/>
              </w:rPr>
            </w:rPrChange>
          </w:rPr>
          <w:delText xml:space="preserve"> of Pallet. I'm destined to be the world's number one Pokémon master!</w:delText>
        </w:r>
        <w:r w:rsidRPr="00874B68" w:rsidDel="000D7F8B">
          <w:rPr>
            <w:rFonts w:ascii="Times New Roman" w:eastAsia="Osaka" w:hAnsi="Times New Roman" w:cs="Times New Roman"/>
            <w:sz w:val="18"/>
            <w:szCs w:val="18"/>
            <w:rPrChange w:id="1042" w:author="安志 翁" w:date="2019-10-20T11:21:00Z">
              <w:rPr>
                <w:rFonts w:ascii="Times New Roman" w:eastAsia="Songti SC" w:hAnsi="Times New Roman" w:cs="Times New Roman" w:hint="eastAsia"/>
                <w:sz w:val="18"/>
                <w:szCs w:val="18"/>
              </w:rPr>
            </w:rPrChange>
          </w:rPr>
          <w:delText>”</w:delText>
        </w:r>
        <w:r w:rsidRPr="00874B68" w:rsidDel="000D7F8B">
          <w:rPr>
            <w:rFonts w:ascii="Times New Roman" w:eastAsia="Osaka" w:hAnsi="Times New Roman" w:cs="Times New Roman"/>
            <w:sz w:val="18"/>
            <w:szCs w:val="18"/>
            <w:rPrChange w:id="1043" w:author="安志 翁" w:date="2019-10-20T11:21:00Z">
              <w:rPr>
                <w:rFonts w:ascii="Times New Roman" w:eastAsia="Songti SC" w:hAnsi="Times New Roman" w:cs="Times New Roman"/>
                <w:sz w:val="18"/>
                <w:szCs w:val="18"/>
              </w:rPr>
            </w:rPrChange>
          </w:rPr>
          <w:delText xml:space="preserve"> – </w:delText>
        </w:r>
        <w:r w:rsidRPr="00874B68" w:rsidDel="000D7F8B">
          <w:rPr>
            <w:rFonts w:ascii="Times New Roman" w:eastAsia="Osaka" w:hAnsi="Times New Roman" w:cs="Times New Roman"/>
            <w:i/>
            <w:iCs/>
            <w:sz w:val="18"/>
            <w:szCs w:val="18"/>
            <w:rPrChange w:id="1044" w:author="安志 翁" w:date="2019-10-20T11:21:00Z">
              <w:rPr>
                <w:rFonts w:ascii="Times New Roman" w:eastAsia="Songti SC" w:hAnsi="Times New Roman" w:cs="Times New Roman"/>
                <w:i/>
                <w:iCs/>
                <w:sz w:val="18"/>
                <w:szCs w:val="18"/>
              </w:rPr>
            </w:rPrChange>
          </w:rPr>
          <w:delText>Pokémon TV Show</w:delText>
        </w:r>
      </w:del>
    </w:p>
    <w:p w14:paraId="7B9B60DD" w14:textId="77777777" w:rsidR="003C38BB" w:rsidRPr="00874B68" w:rsidDel="000D7F8B" w:rsidRDefault="003C38BB">
      <w:pPr>
        <w:spacing w:line="240" w:lineRule="exact"/>
        <w:rPr>
          <w:ins w:id="1045" w:author="sisleyzhou" w:date="2019-10-19T11:40:00Z"/>
          <w:del w:id="1046" w:author="安志 翁" w:date="2019-10-20T11:14:00Z"/>
          <w:rFonts w:ascii="Times New Roman" w:eastAsia="Osaka" w:hAnsi="Times New Roman" w:cs="Times New Roman"/>
          <w:i/>
          <w:iCs/>
          <w:sz w:val="18"/>
          <w:szCs w:val="18"/>
          <w:rPrChange w:id="1047" w:author="安志 翁" w:date="2019-10-20T11:21:00Z">
            <w:rPr>
              <w:ins w:id="1048" w:author="sisleyzhou" w:date="2019-10-19T11:40:00Z"/>
              <w:del w:id="1049" w:author="安志 翁" w:date="2019-10-20T11:14:00Z"/>
              <w:rFonts w:ascii="Times New Roman" w:eastAsia="Osaka" w:hAnsi="Times New Roman" w:cs="Times New Roman"/>
              <w:i/>
              <w:iCs/>
              <w:sz w:val="18"/>
              <w:szCs w:val="18"/>
            </w:rPr>
          </w:rPrChange>
        </w:rPr>
      </w:pPr>
    </w:p>
    <w:p w14:paraId="12DFEDDB" w14:textId="61E3CEE1" w:rsidR="003C38BB" w:rsidRPr="00874B68" w:rsidDel="000D7F8B" w:rsidRDefault="00CD3A22">
      <w:pPr>
        <w:spacing w:line="240" w:lineRule="exact"/>
        <w:rPr>
          <w:ins w:id="1050" w:author="sisleyzhou" w:date="2019-10-19T11:43:00Z"/>
          <w:del w:id="1051" w:author="安志 翁" w:date="2019-10-20T11:14:00Z"/>
          <w:rFonts w:ascii="Times New Roman" w:eastAsia="Osaka" w:hAnsi="Times New Roman" w:cs="Times New Roman"/>
          <w:i/>
          <w:iCs/>
          <w:sz w:val="18"/>
          <w:szCs w:val="18"/>
          <w:rPrChange w:id="1052" w:author="安志 翁" w:date="2019-10-20T11:21:00Z">
            <w:rPr>
              <w:ins w:id="1053" w:author="sisleyzhou" w:date="2019-10-19T11:43:00Z"/>
              <w:del w:id="1054" w:author="安志 翁" w:date="2019-10-20T11:14:00Z"/>
              <w:rFonts w:ascii="Times New Roman" w:eastAsia="Osaka" w:hAnsi="Times New Roman" w:cs="Times New Roman"/>
              <w:i/>
              <w:iCs/>
              <w:sz w:val="18"/>
              <w:szCs w:val="18"/>
            </w:rPr>
          </w:rPrChange>
        </w:rPr>
      </w:pPr>
      <w:ins w:id="1055" w:author="sisleyzhou" w:date="2019-10-19T11:40:00Z">
        <w:del w:id="1056" w:author="安志 翁" w:date="2019-10-20T11:14:00Z">
          <w:r w:rsidRPr="00874B68" w:rsidDel="000D7F8B">
            <w:rPr>
              <w:rFonts w:ascii="Times New Roman" w:eastAsia="Osaka" w:hAnsi="Times New Roman" w:cs="Times New Roman"/>
              <w:i/>
              <w:iCs/>
              <w:sz w:val="18"/>
              <w:szCs w:val="18"/>
              <w:rPrChange w:id="1057" w:author="安志 翁" w:date="2019-10-20T11:21:00Z">
                <w:rPr>
                  <w:rFonts w:ascii="Times New Roman" w:eastAsia="Osaka" w:hAnsi="Times New Roman" w:cs="Times New Roman"/>
                  <w:i/>
                  <w:iCs/>
                  <w:sz w:val="18"/>
                  <w:szCs w:val="18"/>
                </w:rPr>
              </w:rPrChange>
            </w:rPr>
            <w:delText>I think the reason why this essay is</w:delText>
          </w:r>
        </w:del>
      </w:ins>
      <w:ins w:id="1058" w:author="sisleyzhou" w:date="2019-10-19T11:41:00Z">
        <w:del w:id="1059" w:author="安志 翁" w:date="2019-10-20T11:14:00Z">
          <w:r w:rsidRPr="00874B68" w:rsidDel="000D7F8B">
            <w:rPr>
              <w:rFonts w:ascii="Times New Roman" w:eastAsia="Osaka" w:hAnsi="Times New Roman" w:cs="Times New Roman"/>
              <w:i/>
              <w:iCs/>
              <w:sz w:val="18"/>
              <w:szCs w:val="18"/>
              <w:rPrChange w:id="1060" w:author="安志 翁" w:date="2019-10-20T11:21:00Z">
                <w:rPr>
                  <w:rFonts w:ascii="Times New Roman" w:eastAsia="Osaka" w:hAnsi="Times New Roman" w:cs="Times New Roman"/>
                  <w:i/>
                  <w:iCs/>
                  <w:sz w:val="18"/>
                  <w:szCs w:val="18"/>
                </w:rPr>
              </w:rPrChange>
            </w:rPr>
            <w:delText xml:space="preserve"> still</w:delText>
          </w:r>
        </w:del>
      </w:ins>
      <w:ins w:id="1061" w:author="sisleyzhou" w:date="2019-10-19T11:40:00Z">
        <w:del w:id="1062" w:author="安志 翁" w:date="2019-10-20T11:14:00Z">
          <w:r w:rsidRPr="00874B68" w:rsidDel="000D7F8B">
            <w:rPr>
              <w:rFonts w:ascii="Times New Roman" w:eastAsia="Osaka" w:hAnsi="Times New Roman" w:cs="Times New Roman"/>
              <w:i/>
              <w:iCs/>
              <w:sz w:val="18"/>
              <w:szCs w:val="18"/>
              <w:rPrChange w:id="1063" w:author="安志 翁" w:date="2019-10-20T11:21:00Z">
                <w:rPr>
                  <w:rFonts w:ascii="Times New Roman" w:eastAsia="Osaka" w:hAnsi="Times New Roman" w:cs="Times New Roman"/>
                  <w:i/>
                  <w:iCs/>
                  <w:sz w:val="18"/>
                  <w:szCs w:val="18"/>
                </w:rPr>
              </w:rPrChange>
            </w:rPr>
            <w:delText xml:space="preserve"> far </w:delText>
          </w:r>
        </w:del>
      </w:ins>
      <w:ins w:id="1064" w:author="sisleyzhou" w:date="2019-10-19T11:41:00Z">
        <w:del w:id="1065" w:author="安志 翁" w:date="2019-10-20T11:14:00Z">
          <w:r w:rsidRPr="00874B68" w:rsidDel="000D7F8B">
            <w:rPr>
              <w:rFonts w:ascii="Times New Roman" w:eastAsia="Osaka" w:hAnsi="Times New Roman" w:cs="Times New Roman"/>
              <w:i/>
              <w:iCs/>
              <w:sz w:val="18"/>
              <w:szCs w:val="18"/>
              <w:rPrChange w:id="1066" w:author="安志 翁" w:date="2019-10-20T11:21:00Z">
                <w:rPr>
                  <w:rFonts w:ascii="Times New Roman" w:eastAsia="Osaka" w:hAnsi="Times New Roman" w:cs="Times New Roman"/>
                  <w:i/>
                  <w:iCs/>
                  <w:sz w:val="18"/>
                  <w:szCs w:val="18"/>
                </w:rPr>
              </w:rPrChange>
            </w:rPr>
            <w:delText>away from interesting is because we are trying to include too much and the tone as well. For readers, I think they</w:delText>
          </w:r>
          <w:r w:rsidRPr="00874B68" w:rsidDel="000D7F8B">
            <w:rPr>
              <w:rFonts w:ascii="Times New Roman" w:eastAsia="Osaka" w:hAnsi="Times New Roman" w:cs="Times New Roman"/>
              <w:i/>
              <w:iCs/>
              <w:sz w:val="18"/>
              <w:szCs w:val="18"/>
              <w:rPrChange w:id="1067" w:author="安志 翁" w:date="2019-10-20T11:21:00Z">
                <w:rPr/>
              </w:rPrChange>
            </w:rPr>
            <w:delText xml:space="preserve"> </w:delText>
          </w:r>
        </w:del>
      </w:ins>
      <w:ins w:id="1068" w:author="sisleyzhou" w:date="2019-10-19T11:42:00Z">
        <w:del w:id="1069" w:author="安志 翁" w:date="2019-10-20T11:14:00Z">
          <w:r w:rsidRPr="00874B68" w:rsidDel="000D7F8B">
            <w:rPr>
              <w:rFonts w:ascii="Times New Roman" w:eastAsia="Osaka" w:hAnsi="Times New Roman" w:cs="Times New Roman"/>
              <w:i/>
              <w:iCs/>
              <w:sz w:val="18"/>
              <w:szCs w:val="18"/>
              <w:rPrChange w:id="1070" w:author="安志 翁" w:date="2019-10-20T11:21:00Z">
                <w:rPr>
                  <w:rFonts w:ascii="Times New Roman" w:eastAsia="Osaka" w:hAnsi="Times New Roman" w:cs="Times New Roman"/>
                  <w:i/>
                  <w:iCs/>
                  <w:sz w:val="18"/>
                  <w:szCs w:val="18"/>
                </w:rPr>
              </w:rPrChange>
            </w:rPr>
            <w:delText>would</w:delText>
          </w:r>
        </w:del>
      </w:ins>
      <w:ins w:id="1071" w:author="sisleyzhou" w:date="2019-10-19T11:41:00Z">
        <w:del w:id="1072" w:author="安志 翁" w:date="2019-10-20T11:14:00Z">
          <w:r w:rsidRPr="00874B68" w:rsidDel="000D7F8B">
            <w:rPr>
              <w:rFonts w:ascii="Times New Roman" w:eastAsia="Osaka" w:hAnsi="Times New Roman" w:cs="Times New Roman"/>
              <w:i/>
              <w:iCs/>
              <w:sz w:val="18"/>
              <w:szCs w:val="18"/>
              <w:rPrChange w:id="1073" w:author="安志 翁" w:date="2019-10-20T11:21:00Z">
                <w:rPr/>
              </w:rPrChange>
            </w:rPr>
            <w:delText xml:space="preserve"> wonder just how passionate you are about this topic</w:delText>
          </w:r>
        </w:del>
      </w:ins>
      <w:ins w:id="1074" w:author="sisleyzhou" w:date="2019-10-19T11:42:00Z">
        <w:del w:id="1075" w:author="安志 翁" w:date="2019-10-20T11:14:00Z">
          <w:r w:rsidRPr="00874B68" w:rsidDel="000D7F8B">
            <w:rPr>
              <w:rFonts w:ascii="Times New Roman" w:eastAsia="Osaka" w:hAnsi="Times New Roman" w:cs="Times New Roman"/>
              <w:i/>
              <w:iCs/>
              <w:sz w:val="18"/>
              <w:szCs w:val="18"/>
              <w:rPrChange w:id="1076" w:author="安志 翁" w:date="2019-10-20T11:21:00Z">
                <w:rPr>
                  <w:rFonts w:ascii="Times New Roman" w:eastAsia="Osaka" w:hAnsi="Times New Roman" w:cs="Times New Roman"/>
                  <w:i/>
                  <w:iCs/>
                  <w:sz w:val="18"/>
                  <w:szCs w:val="18"/>
                </w:rPr>
              </w:rPrChange>
            </w:rPr>
            <w:delText>, and t</w:delText>
          </w:r>
        </w:del>
      </w:ins>
      <w:ins w:id="1077" w:author="sisleyzhou" w:date="2019-10-19T11:41:00Z">
        <w:del w:id="1078" w:author="安志 翁" w:date="2019-10-20T11:14:00Z">
          <w:r w:rsidRPr="00874B68" w:rsidDel="000D7F8B">
            <w:rPr>
              <w:rFonts w:ascii="Times New Roman" w:eastAsia="Osaka" w:hAnsi="Times New Roman" w:cs="Times New Roman"/>
              <w:i/>
              <w:iCs/>
              <w:sz w:val="18"/>
              <w:szCs w:val="18"/>
              <w:rPrChange w:id="1079" w:author="安志 翁" w:date="2019-10-20T11:21:00Z">
                <w:rPr/>
              </w:rPrChange>
            </w:rPr>
            <w:delText xml:space="preserve">he energy is not coming through. </w:delText>
          </w:r>
        </w:del>
      </w:ins>
    </w:p>
    <w:p w14:paraId="33B4AFDE" w14:textId="7B847848" w:rsidR="003C38BB" w:rsidRPr="00874B68" w:rsidDel="000D7F8B" w:rsidRDefault="003C38BB">
      <w:pPr>
        <w:spacing w:line="240" w:lineRule="exact"/>
        <w:rPr>
          <w:ins w:id="1080" w:author="sisleyzhou" w:date="2019-10-19T11:43:00Z"/>
          <w:del w:id="1081" w:author="安志 翁" w:date="2019-10-20T11:14:00Z"/>
          <w:rFonts w:ascii="Times New Roman" w:eastAsia="Osaka" w:hAnsi="Times New Roman" w:cs="Times New Roman"/>
          <w:i/>
          <w:iCs/>
          <w:sz w:val="18"/>
          <w:szCs w:val="18"/>
          <w:rPrChange w:id="1082" w:author="安志 翁" w:date="2019-10-20T11:21:00Z">
            <w:rPr>
              <w:ins w:id="1083" w:author="sisleyzhou" w:date="2019-10-19T11:43:00Z"/>
              <w:del w:id="1084" w:author="安志 翁" w:date="2019-10-20T11:14:00Z"/>
              <w:rFonts w:ascii="Times New Roman" w:eastAsia="Osaka" w:hAnsi="Times New Roman" w:cs="Times New Roman"/>
              <w:i/>
              <w:iCs/>
              <w:sz w:val="18"/>
              <w:szCs w:val="18"/>
            </w:rPr>
          </w:rPrChange>
        </w:rPr>
      </w:pPr>
    </w:p>
    <w:p w14:paraId="35CBB22A" w14:textId="4C0461C5" w:rsidR="003C38BB" w:rsidRPr="00874B68" w:rsidDel="000D7F8B" w:rsidRDefault="00CD3A22">
      <w:pPr>
        <w:spacing w:line="240" w:lineRule="exact"/>
        <w:rPr>
          <w:ins w:id="1085" w:author="sisleyzhou" w:date="2019-10-19T11:44:00Z"/>
          <w:del w:id="1086" w:author="安志 翁" w:date="2019-10-20T11:14:00Z"/>
          <w:rFonts w:ascii="Times New Roman" w:eastAsia="Osaka" w:hAnsi="Times New Roman" w:cs="Times New Roman"/>
          <w:i/>
          <w:iCs/>
          <w:sz w:val="18"/>
          <w:szCs w:val="18"/>
          <w:rPrChange w:id="1087" w:author="安志 翁" w:date="2019-10-20T11:21:00Z">
            <w:rPr>
              <w:ins w:id="1088" w:author="sisleyzhou" w:date="2019-10-19T11:44:00Z"/>
              <w:del w:id="1089" w:author="安志 翁" w:date="2019-10-20T11:14:00Z"/>
              <w:rFonts w:ascii="Times New Roman" w:eastAsia="Osaka" w:hAnsi="Times New Roman" w:cs="Times New Roman"/>
              <w:i/>
              <w:iCs/>
              <w:sz w:val="18"/>
              <w:szCs w:val="18"/>
            </w:rPr>
          </w:rPrChange>
        </w:rPr>
      </w:pPr>
      <w:ins w:id="1090" w:author="sisleyzhou" w:date="2019-10-19T11:44:00Z">
        <w:del w:id="1091" w:author="安志 翁" w:date="2019-10-20T11:14:00Z">
          <w:r w:rsidRPr="00874B68" w:rsidDel="000D7F8B">
            <w:rPr>
              <w:rFonts w:ascii="Times New Roman" w:eastAsia="Osaka" w:hAnsi="Times New Roman" w:cs="Times New Roman"/>
              <w:i/>
              <w:iCs/>
              <w:sz w:val="18"/>
              <w:szCs w:val="18"/>
              <w:rPrChange w:id="1092" w:author="安志 翁" w:date="2019-10-20T11:21:00Z">
                <w:rPr>
                  <w:rFonts w:ascii="Times New Roman" w:eastAsia="Osaka" w:hAnsi="Times New Roman" w:cs="Times New Roman"/>
                  <w:i/>
                  <w:iCs/>
                  <w:sz w:val="18"/>
                  <w:szCs w:val="18"/>
                </w:rPr>
              </w:rPrChange>
            </w:rPr>
            <w:delText>How about trying something new?</w:delText>
          </w:r>
        </w:del>
      </w:ins>
    </w:p>
    <w:p w14:paraId="627EB8EB" w14:textId="5F279E94" w:rsidR="003C38BB" w:rsidRPr="00874B68" w:rsidDel="000D7F8B" w:rsidRDefault="003C38BB">
      <w:pPr>
        <w:spacing w:line="240" w:lineRule="exact"/>
        <w:rPr>
          <w:ins w:id="1093" w:author="sisleyzhou" w:date="2019-10-19T11:44:00Z"/>
          <w:del w:id="1094" w:author="安志 翁" w:date="2019-10-20T11:14:00Z"/>
          <w:rFonts w:ascii="Times New Roman" w:eastAsia="Osaka" w:hAnsi="Times New Roman" w:cs="Times New Roman"/>
          <w:i/>
          <w:iCs/>
          <w:sz w:val="18"/>
          <w:szCs w:val="18"/>
          <w:rPrChange w:id="1095" w:author="安志 翁" w:date="2019-10-20T11:21:00Z">
            <w:rPr>
              <w:ins w:id="1096" w:author="sisleyzhou" w:date="2019-10-19T11:44:00Z"/>
              <w:del w:id="1097" w:author="安志 翁" w:date="2019-10-20T11:14:00Z"/>
              <w:rFonts w:ascii="Times New Roman" w:eastAsia="Osaka" w:hAnsi="Times New Roman" w:cs="Times New Roman"/>
              <w:i/>
              <w:iCs/>
              <w:sz w:val="18"/>
              <w:szCs w:val="18"/>
            </w:rPr>
          </w:rPrChange>
        </w:rPr>
      </w:pPr>
    </w:p>
    <w:p w14:paraId="3288EA09" w14:textId="4D819F83" w:rsidR="003C38BB" w:rsidRPr="00874B68" w:rsidDel="000D7F8B" w:rsidRDefault="00CD3A22">
      <w:pPr>
        <w:spacing w:line="240" w:lineRule="exact"/>
        <w:rPr>
          <w:ins w:id="1098" w:author="sisleyzhou" w:date="2019-10-19T11:44:00Z"/>
          <w:del w:id="1099" w:author="安志 翁" w:date="2019-10-20T11:14:00Z"/>
          <w:rFonts w:ascii="Times New Roman" w:eastAsia="Osaka" w:hAnsi="Times New Roman" w:cs="Times New Roman"/>
          <w:i/>
          <w:iCs/>
          <w:sz w:val="18"/>
          <w:szCs w:val="18"/>
          <w:rPrChange w:id="1100" w:author="安志 翁" w:date="2019-10-20T11:21:00Z">
            <w:rPr>
              <w:ins w:id="1101" w:author="sisleyzhou" w:date="2019-10-19T11:44:00Z"/>
              <w:del w:id="1102" w:author="安志 翁" w:date="2019-10-20T11:14:00Z"/>
            </w:rPr>
          </w:rPrChange>
        </w:rPr>
      </w:pPr>
      <w:ins w:id="1103" w:author="sisleyzhou" w:date="2019-10-19T11:44:00Z">
        <w:del w:id="1104" w:author="安志 翁" w:date="2019-10-20T11:14:00Z">
          <w:r w:rsidRPr="00874B68" w:rsidDel="000D7F8B">
            <w:rPr>
              <w:rFonts w:ascii="Times New Roman" w:eastAsia="Osaka" w:hAnsi="Times New Roman" w:cs="Times New Roman"/>
              <w:i/>
              <w:iCs/>
              <w:sz w:val="18"/>
              <w:szCs w:val="18"/>
              <w:rPrChange w:id="1105" w:author="安志 翁" w:date="2019-10-20T11:21:00Z">
                <w:rPr>
                  <w:rFonts w:ascii="Times New Roman" w:eastAsia="Osaka" w:hAnsi="Times New Roman" w:cs="Times New Roman"/>
                  <w:i/>
                  <w:iCs/>
                  <w:sz w:val="18"/>
                  <w:szCs w:val="18"/>
                </w:rPr>
              </w:rPrChange>
            </w:rPr>
            <w:delText xml:space="preserve">Like: </w:delText>
          </w:r>
          <w:r w:rsidRPr="00874B68" w:rsidDel="000D7F8B">
            <w:rPr>
              <w:rFonts w:ascii="Times New Roman" w:eastAsia="Osaka" w:hAnsi="Times New Roman" w:cs="Times New Roman"/>
              <w:i/>
              <w:iCs/>
              <w:sz w:val="18"/>
              <w:szCs w:val="18"/>
              <w:rPrChange w:id="1106" w:author="安志 翁" w:date="2019-10-20T11:21:00Z">
                <w:rPr/>
              </w:rPrChange>
            </w:rPr>
            <w:delText>Reverse storytelling</w:delText>
          </w:r>
        </w:del>
      </w:ins>
    </w:p>
    <w:p w14:paraId="49872CDE" w14:textId="00D13D50" w:rsidR="003C38BB" w:rsidRPr="00874B68" w:rsidDel="000D7F8B" w:rsidRDefault="003C38BB">
      <w:pPr>
        <w:spacing w:line="240" w:lineRule="exact"/>
        <w:rPr>
          <w:ins w:id="1107" w:author="sisleyzhou" w:date="2019-10-19T11:44:00Z"/>
          <w:del w:id="1108" w:author="安志 翁" w:date="2019-10-20T11:14:00Z"/>
          <w:rFonts w:ascii="Times New Roman" w:eastAsia="Osaka" w:hAnsi="Times New Roman" w:cs="Times New Roman"/>
          <w:i/>
          <w:iCs/>
          <w:sz w:val="18"/>
          <w:szCs w:val="18"/>
          <w:rPrChange w:id="1109" w:author="安志 翁" w:date="2019-10-20T11:21:00Z">
            <w:rPr>
              <w:ins w:id="1110" w:author="sisleyzhou" w:date="2019-10-19T11:44:00Z"/>
              <w:del w:id="1111" w:author="安志 翁" w:date="2019-10-20T11:14:00Z"/>
            </w:rPr>
          </w:rPrChange>
        </w:rPr>
      </w:pPr>
    </w:p>
    <w:p w14:paraId="4AC55222" w14:textId="5253C8BF" w:rsidR="0089430B" w:rsidRPr="00874B68" w:rsidRDefault="00CD3A22" w:rsidP="000D7F8B">
      <w:pPr>
        <w:spacing w:line="240" w:lineRule="exact"/>
        <w:rPr>
          <w:ins w:id="1112" w:author="安志 翁" w:date="2019-10-20T10:25:00Z"/>
          <w:rFonts w:ascii="Times New Roman" w:hAnsi="Times New Roman" w:cs="Times New Roman"/>
          <w:i/>
          <w:iCs/>
          <w:sz w:val="18"/>
          <w:szCs w:val="18"/>
          <w:rPrChange w:id="1113" w:author="安志 翁" w:date="2019-10-20T11:21:00Z">
            <w:rPr>
              <w:ins w:id="1114" w:author="安志 翁" w:date="2019-10-20T10:25:00Z"/>
              <w:rFonts w:ascii="Times New Roman" w:hAnsi="Times New Roman" w:cs="Times New Roman"/>
              <w:b/>
              <w:bCs/>
              <w:i/>
              <w:iCs/>
              <w:sz w:val="18"/>
              <w:szCs w:val="18"/>
            </w:rPr>
          </w:rPrChange>
        </w:rPr>
        <w:pPrChange w:id="1115" w:author="安志 翁" w:date="2019-10-20T11:14:00Z">
          <w:pPr>
            <w:spacing w:line="240" w:lineRule="exact"/>
          </w:pPr>
        </w:pPrChange>
      </w:pPr>
      <w:ins w:id="1116" w:author="sisleyzhou" w:date="2019-10-19T11:44:00Z">
        <w:del w:id="1117" w:author="安志 翁" w:date="2019-10-20T11:14:00Z">
          <w:r w:rsidRPr="00874B68" w:rsidDel="000D7F8B">
            <w:rPr>
              <w:rFonts w:ascii="Times New Roman" w:eastAsia="Osaka" w:hAnsi="Times New Roman" w:cs="Times New Roman"/>
              <w:i/>
              <w:iCs/>
              <w:sz w:val="18"/>
              <w:szCs w:val="18"/>
              <w:rPrChange w:id="1118" w:author="安志 翁" w:date="2019-10-20T11:21:00Z">
                <w:rPr/>
              </w:rPrChange>
            </w:rPr>
            <w:delText>“Now we have updated the 4the version with over 1000,000 downloads. These surprising changes have not only made us excited, but it has made us more than sure that our work have been accepted by the public. We didn’t waste our time, in fact, we succeeded to change the ideological norms of the society we live in by using technology. This time, the happiness to me did not only c</w:delText>
          </w:r>
        </w:del>
      </w:ins>
      <w:ins w:id="1119" w:author="sisleyzhou" w:date="2019-10-19T14:05:00Z">
        <w:del w:id="1120" w:author="安志 翁" w:date="2019-10-20T11:14:00Z">
          <w:r w:rsidRPr="00874B68" w:rsidDel="000D7F8B">
            <w:rPr>
              <w:rFonts w:ascii="Times New Roman" w:eastAsia="Osaka" w:hAnsi="Times New Roman" w:cs="Times New Roman"/>
              <w:i/>
              <w:iCs/>
              <w:sz w:val="18"/>
              <w:szCs w:val="18"/>
              <w:rPrChange w:id="1121" w:author="安志 翁" w:date="2019-10-20T11:21:00Z">
                <w:rPr>
                  <w:rFonts w:ascii="Times New Roman" w:eastAsia="Osaka" w:hAnsi="Times New Roman" w:cs="Times New Roman"/>
                  <w:i/>
                  <w:iCs/>
                  <w:sz w:val="18"/>
                  <w:szCs w:val="18"/>
                </w:rPr>
              </w:rPrChange>
            </w:rPr>
            <w:delText>o</w:delText>
          </w:r>
        </w:del>
      </w:ins>
      <w:ins w:id="1122" w:author="sisleyzhou" w:date="2019-10-19T11:44:00Z">
        <w:del w:id="1123" w:author="安志 翁" w:date="2019-10-20T11:14:00Z">
          <w:r w:rsidRPr="00874B68" w:rsidDel="000D7F8B">
            <w:rPr>
              <w:rFonts w:ascii="Times New Roman" w:eastAsia="Osaka" w:hAnsi="Times New Roman" w:cs="Times New Roman"/>
              <w:i/>
              <w:iCs/>
              <w:sz w:val="18"/>
              <w:szCs w:val="18"/>
              <w:rPrChange w:id="1124" w:author="安志 翁" w:date="2019-10-20T11:21:00Z">
                <w:rPr/>
              </w:rPrChange>
            </w:rPr>
            <w:delText>me from making an abstract idea into reality, nor my another advancement toward technology. It has also come from the chance that teenagers now have to learn sex-education easier, and also the fact that the people I believe existing really do exist. Being the Pokémon master is never about having the strongest Pokémon in the world, it is about having the courage to work on something that require strong responsibilities and to explore the area of unknown.”</w:delText>
          </w:r>
        </w:del>
      </w:ins>
      <w:ins w:id="1125" w:author="安志 翁" w:date="2019-10-20T11:14:00Z">
        <w:r w:rsidR="000D7F8B" w:rsidRPr="00874B68">
          <w:rPr>
            <w:rFonts w:ascii="Times New Roman" w:eastAsia="Osaka" w:hAnsi="Times New Roman" w:cs="Times New Roman"/>
            <w:sz w:val="18"/>
            <w:szCs w:val="18"/>
            <w:rPrChange w:id="1126" w:author="安志 翁" w:date="2019-10-20T11:21:00Z">
              <w:rPr>
                <w:rFonts w:ascii="Times New Roman" w:eastAsia="Osaka" w:hAnsi="Times New Roman" w:cs="Times New Roman"/>
                <w:sz w:val="18"/>
                <w:szCs w:val="18"/>
              </w:rPr>
            </w:rPrChange>
          </w:rPr>
          <w:t xml:space="preserve">I realized that </w:t>
        </w:r>
      </w:ins>
      <w:ins w:id="1127" w:author="安志 翁" w:date="2019-10-20T11:15:00Z">
        <w:r w:rsidR="000D7F8B" w:rsidRPr="00874B68">
          <w:rPr>
            <w:rFonts w:ascii="Times New Roman" w:eastAsia="Osaka" w:hAnsi="Times New Roman" w:cs="Times New Roman"/>
            <w:sz w:val="18"/>
            <w:szCs w:val="18"/>
            <w:rPrChange w:id="1128" w:author="安志 翁" w:date="2019-10-20T11:21:00Z">
              <w:rPr>
                <w:rFonts w:ascii="Times New Roman" w:eastAsia="Osaka" w:hAnsi="Times New Roman" w:cs="Times New Roman"/>
                <w:sz w:val="18"/>
                <w:szCs w:val="18"/>
              </w:rPr>
            </w:rPrChange>
          </w:rPr>
          <w:t xml:space="preserve">becoming the </w:t>
        </w:r>
      </w:ins>
      <w:ins w:id="1129" w:author="安志 翁" w:date="2019-10-20T11:17:00Z">
        <w:r w:rsidR="008F7E6E" w:rsidRPr="00874B68">
          <w:rPr>
            <w:rFonts w:ascii="Times New Roman" w:eastAsia="Osaka" w:hAnsi="Times New Roman" w:cs="Times New Roman"/>
            <w:sz w:val="18"/>
            <w:szCs w:val="18"/>
            <w:rPrChange w:id="1130" w:author="安志 翁" w:date="2019-10-20T11:21:00Z">
              <w:rPr>
                <w:rFonts w:ascii="Times New Roman" w:eastAsia="Osaka" w:hAnsi="Times New Roman" w:cs="Times New Roman"/>
                <w:sz w:val="18"/>
                <w:szCs w:val="18"/>
              </w:rPr>
            </w:rPrChange>
          </w:rPr>
          <w:t>Pokémon</w:t>
        </w:r>
      </w:ins>
      <w:ins w:id="1131" w:author="安志 翁" w:date="2019-10-20T11:15:00Z">
        <w:r w:rsidR="000D7F8B" w:rsidRPr="00874B68">
          <w:rPr>
            <w:rFonts w:ascii="Times New Roman" w:eastAsia="Osaka" w:hAnsi="Times New Roman" w:cs="Times New Roman"/>
            <w:sz w:val="18"/>
            <w:szCs w:val="18"/>
            <w:rPrChange w:id="1132" w:author="安志 翁" w:date="2019-10-20T11:21:00Z">
              <w:rPr>
                <w:rFonts w:ascii="Times New Roman" w:eastAsia="Osaka" w:hAnsi="Times New Roman" w:cs="Times New Roman"/>
                <w:sz w:val="18"/>
                <w:szCs w:val="18"/>
              </w:rPr>
            </w:rPrChange>
          </w:rPr>
          <w:t xml:space="preserve"> Master is never about having the strongest </w:t>
        </w:r>
      </w:ins>
      <w:ins w:id="1133" w:author="安志 翁" w:date="2019-10-20T11:17:00Z">
        <w:r w:rsidR="00CB6833" w:rsidRPr="00874B68">
          <w:rPr>
            <w:rFonts w:ascii="Times New Roman" w:eastAsia="Osaka" w:hAnsi="Times New Roman" w:cs="Times New Roman"/>
            <w:sz w:val="18"/>
            <w:szCs w:val="18"/>
            <w:rPrChange w:id="1134" w:author="安志 翁" w:date="2019-10-20T11:21:00Z">
              <w:rPr>
                <w:rFonts w:ascii="Times New Roman" w:eastAsia="Osaka" w:hAnsi="Times New Roman" w:cs="Times New Roman"/>
                <w:sz w:val="18"/>
                <w:szCs w:val="18"/>
              </w:rPr>
            </w:rPrChange>
          </w:rPr>
          <w:t>Pokémon</w:t>
        </w:r>
      </w:ins>
      <w:ins w:id="1135" w:author="安志 翁" w:date="2019-10-20T11:15:00Z">
        <w:r w:rsidR="000D7F8B" w:rsidRPr="00874B68">
          <w:rPr>
            <w:rFonts w:ascii="Times New Roman" w:eastAsia="Osaka" w:hAnsi="Times New Roman" w:cs="Times New Roman"/>
            <w:sz w:val="18"/>
            <w:szCs w:val="18"/>
            <w:rPrChange w:id="1136" w:author="安志 翁" w:date="2019-10-20T11:21:00Z">
              <w:rPr>
                <w:rFonts w:ascii="Times New Roman" w:eastAsia="Osaka" w:hAnsi="Times New Roman" w:cs="Times New Roman"/>
                <w:sz w:val="18"/>
                <w:szCs w:val="18"/>
              </w:rPr>
            </w:rPrChange>
          </w:rPr>
          <w:t xml:space="preserve"> in the world, it is about the persistence to stand up and try again </w:t>
        </w:r>
      </w:ins>
      <w:ins w:id="1137" w:author="安志 翁" w:date="2019-10-20T11:16:00Z">
        <w:r w:rsidR="000D7F8B" w:rsidRPr="00874B68">
          <w:rPr>
            <w:rFonts w:ascii="Times New Roman" w:eastAsia="Osaka" w:hAnsi="Times New Roman" w:cs="Times New Roman"/>
            <w:sz w:val="18"/>
            <w:szCs w:val="18"/>
            <w:rPrChange w:id="1138" w:author="安志 翁" w:date="2019-10-20T11:21:00Z">
              <w:rPr>
                <w:rFonts w:ascii="Times New Roman" w:eastAsia="Osaka" w:hAnsi="Times New Roman" w:cs="Times New Roman"/>
                <w:sz w:val="18"/>
                <w:szCs w:val="18"/>
              </w:rPr>
            </w:rPrChange>
          </w:rPr>
          <w:t xml:space="preserve">after failures; it is about using the powers you hold for the common good; it is about the </w:t>
        </w:r>
      </w:ins>
      <w:ins w:id="1139" w:author="安志 翁" w:date="2019-10-20T11:17:00Z">
        <w:r w:rsidR="000D7F8B" w:rsidRPr="00874B68">
          <w:rPr>
            <w:rFonts w:ascii="Times New Roman" w:eastAsia="Osaka" w:hAnsi="Times New Roman" w:cs="Times New Roman"/>
            <w:sz w:val="18"/>
            <w:szCs w:val="18"/>
            <w:rPrChange w:id="1140" w:author="安志 翁" w:date="2019-10-20T11:21:00Z">
              <w:rPr>
                <w:rFonts w:ascii="Times New Roman" w:eastAsia="Osaka" w:hAnsi="Times New Roman" w:cs="Times New Roman"/>
                <w:sz w:val="18"/>
                <w:szCs w:val="18"/>
              </w:rPr>
            </w:rPrChange>
          </w:rPr>
          <w:t>bravery</w:t>
        </w:r>
      </w:ins>
      <w:ins w:id="1141" w:author="安志 翁" w:date="2019-10-20T11:16:00Z">
        <w:r w:rsidR="000D7F8B" w:rsidRPr="00874B68">
          <w:rPr>
            <w:rFonts w:ascii="Times New Roman" w:eastAsia="Osaka" w:hAnsi="Times New Roman" w:cs="Times New Roman"/>
            <w:sz w:val="18"/>
            <w:szCs w:val="18"/>
            <w:rPrChange w:id="1142" w:author="安志 翁" w:date="2019-10-20T11:21:00Z">
              <w:rPr>
                <w:rFonts w:ascii="Times New Roman" w:eastAsia="Osaka" w:hAnsi="Times New Roman" w:cs="Times New Roman"/>
                <w:sz w:val="18"/>
                <w:szCs w:val="18"/>
              </w:rPr>
            </w:rPrChange>
          </w:rPr>
          <w:t xml:space="preserve"> to step into the unknown and </w:t>
        </w:r>
      </w:ins>
      <w:ins w:id="1143" w:author="安志 翁" w:date="2019-10-20T11:17:00Z">
        <w:r w:rsidR="000D7F8B" w:rsidRPr="00874B68">
          <w:rPr>
            <w:rFonts w:ascii="Times New Roman" w:eastAsia="Osaka" w:hAnsi="Times New Roman" w:cs="Times New Roman"/>
            <w:sz w:val="18"/>
            <w:szCs w:val="18"/>
            <w:rPrChange w:id="1144" w:author="安志 翁" w:date="2019-10-20T11:21:00Z">
              <w:rPr>
                <w:rFonts w:ascii="Times New Roman" w:eastAsia="Osaka" w:hAnsi="Times New Roman" w:cs="Times New Roman"/>
                <w:sz w:val="18"/>
                <w:szCs w:val="18"/>
              </w:rPr>
            </w:rPrChange>
          </w:rPr>
          <w:t xml:space="preserve">facing the risks to achieve </w:t>
        </w:r>
        <w:r w:rsidR="00DF4ED8" w:rsidRPr="00874B68">
          <w:rPr>
            <w:rFonts w:ascii="Times New Roman" w:eastAsia="Osaka" w:hAnsi="Times New Roman" w:cs="Times New Roman"/>
            <w:sz w:val="18"/>
            <w:szCs w:val="18"/>
            <w:rPrChange w:id="1145" w:author="安志 翁" w:date="2019-10-20T11:21:00Z">
              <w:rPr>
                <w:rFonts w:ascii="Times New Roman" w:eastAsia="Osaka" w:hAnsi="Times New Roman" w:cs="Times New Roman"/>
                <w:sz w:val="18"/>
                <w:szCs w:val="18"/>
              </w:rPr>
            </w:rPrChange>
          </w:rPr>
          <w:t>your dreams.</w:t>
        </w:r>
      </w:ins>
    </w:p>
    <w:p w14:paraId="2D7D78A2" w14:textId="4189B9F7" w:rsidR="0089430B" w:rsidRPr="00874B68" w:rsidRDefault="0089430B">
      <w:pPr>
        <w:spacing w:line="240" w:lineRule="exact"/>
        <w:rPr>
          <w:ins w:id="1146" w:author="安志 翁" w:date="2019-10-20T10:25:00Z"/>
          <w:rFonts w:ascii="Times New Roman" w:hAnsi="Times New Roman" w:cs="Times New Roman"/>
          <w:i/>
          <w:iCs/>
          <w:sz w:val="18"/>
          <w:szCs w:val="18"/>
          <w:rPrChange w:id="1147" w:author="安志 翁" w:date="2019-10-20T11:21:00Z">
            <w:rPr>
              <w:ins w:id="1148" w:author="安志 翁" w:date="2019-10-20T10:25:00Z"/>
              <w:rFonts w:ascii="Times New Roman" w:hAnsi="Times New Roman" w:cs="Times New Roman"/>
              <w:b/>
              <w:bCs/>
              <w:i/>
              <w:iCs/>
              <w:sz w:val="18"/>
              <w:szCs w:val="18"/>
            </w:rPr>
          </w:rPrChange>
        </w:rPr>
      </w:pPr>
    </w:p>
    <w:p w14:paraId="5BB00DC6" w14:textId="24009019" w:rsidR="0089430B" w:rsidRPr="00874B68" w:rsidRDefault="00827DFA" w:rsidP="00124E9A">
      <w:pPr>
        <w:spacing w:line="240" w:lineRule="exact"/>
        <w:rPr>
          <w:rFonts w:ascii="Times New Roman" w:hAnsi="Times New Roman" w:cs="Times New Roman"/>
          <w:i/>
          <w:iCs/>
          <w:sz w:val="18"/>
          <w:szCs w:val="18"/>
          <w:rPrChange w:id="1149" w:author="安志 翁" w:date="2019-10-20T11:21:00Z">
            <w:rPr>
              <w:rFonts w:ascii="Times New Roman" w:eastAsia="Songti SC" w:hAnsi="Times New Roman" w:cs="Times New Roman"/>
              <w:i/>
              <w:iCs/>
              <w:sz w:val="18"/>
              <w:szCs w:val="18"/>
            </w:rPr>
          </w:rPrChange>
        </w:rPr>
        <w:pPrChange w:id="1150" w:author="安志 翁" w:date="2019-10-20T10:53:00Z">
          <w:pPr>
            <w:spacing w:line="240" w:lineRule="exact"/>
          </w:pPr>
        </w:pPrChange>
      </w:pPr>
      <w:ins w:id="1151" w:author="安志 翁" w:date="2019-10-20T11:20:00Z">
        <w:r w:rsidRPr="00874B68">
          <w:rPr>
            <w:rFonts w:ascii="Times New Roman" w:hAnsi="Times New Roman" w:cs="Times New Roman"/>
            <w:i/>
            <w:iCs/>
            <w:sz w:val="18"/>
            <w:szCs w:val="18"/>
            <w:rPrChange w:id="1152" w:author="安志 翁" w:date="2019-10-20T11:21:00Z">
              <w:rPr>
                <w:rFonts w:ascii="Times New Roman" w:hAnsi="Times New Roman" w:cs="Times New Roman"/>
                <w:b/>
                <w:bCs/>
                <w:i/>
                <w:iCs/>
                <w:sz w:val="18"/>
                <w:szCs w:val="18"/>
              </w:rPr>
            </w:rPrChange>
          </w:rPr>
          <w:t>I</w:t>
        </w:r>
        <w:r w:rsidR="00395C4E" w:rsidRPr="00874B68">
          <w:rPr>
            <w:rFonts w:ascii="Times New Roman" w:hAnsi="Times New Roman" w:cs="Times New Roman"/>
            <w:i/>
            <w:iCs/>
            <w:sz w:val="18"/>
            <w:szCs w:val="18"/>
            <w:rPrChange w:id="1153" w:author="安志 翁" w:date="2019-10-20T11:21:00Z">
              <w:rPr>
                <w:rFonts w:ascii="Times New Roman" w:hAnsi="Times New Roman" w:cs="Times New Roman"/>
                <w:b/>
                <w:bCs/>
                <w:i/>
                <w:iCs/>
                <w:sz w:val="18"/>
                <w:szCs w:val="18"/>
              </w:rPr>
            </w:rPrChange>
          </w:rPr>
          <w:t>’</w:t>
        </w:r>
        <w:r w:rsidR="009D2B90" w:rsidRPr="00874B68">
          <w:rPr>
            <w:rFonts w:ascii="Times New Roman" w:hAnsi="Times New Roman" w:cs="Times New Roman"/>
            <w:i/>
            <w:iCs/>
            <w:sz w:val="18"/>
            <w:szCs w:val="18"/>
            <w:rPrChange w:id="1154" w:author="安志 翁" w:date="2019-10-20T11:21:00Z">
              <w:rPr>
                <w:rFonts w:ascii="Times New Roman" w:hAnsi="Times New Roman" w:cs="Times New Roman"/>
                <w:b/>
                <w:bCs/>
                <w:i/>
                <w:iCs/>
                <w:sz w:val="18"/>
                <w:szCs w:val="18"/>
              </w:rPr>
            </w:rPrChange>
          </w:rPr>
          <w:t xml:space="preserve">m </w:t>
        </w:r>
        <w:r w:rsidR="009D2B90" w:rsidRPr="00874B68">
          <w:rPr>
            <w:rFonts w:ascii="Times New Roman" w:hAnsi="Times New Roman" w:cs="Times New Roman"/>
            <w:i/>
            <w:iCs/>
            <w:sz w:val="18"/>
            <w:szCs w:val="18"/>
            <w:rPrChange w:id="1155" w:author="安志 翁" w:date="2019-10-20T11:21:00Z">
              <w:rPr>
                <w:rFonts w:ascii="Times New Roman" w:hAnsi="Times New Roman" w:cs="Times New Roman"/>
                <w:b/>
                <w:bCs/>
                <w:i/>
                <w:iCs/>
                <w:sz w:val="18"/>
                <w:szCs w:val="18"/>
              </w:rPr>
            </w:rPrChange>
          </w:rPr>
          <w:t>Calen</w:t>
        </w:r>
        <w:r w:rsidR="009D2B90" w:rsidRPr="00874B68">
          <w:rPr>
            <w:rFonts w:ascii="Times New Roman" w:hAnsi="Times New Roman" w:cs="Times New Roman"/>
            <w:i/>
            <w:iCs/>
            <w:sz w:val="18"/>
            <w:szCs w:val="18"/>
            <w:rPrChange w:id="1156" w:author="安志 翁" w:date="2019-10-20T11:21:00Z">
              <w:rPr>
                <w:rFonts w:ascii="Times New Roman" w:hAnsi="Times New Roman" w:cs="Times New Roman"/>
                <w:b/>
                <w:bCs/>
                <w:i/>
                <w:iCs/>
                <w:sz w:val="18"/>
                <w:szCs w:val="18"/>
              </w:rPr>
            </w:rPrChange>
          </w:rPr>
          <w:t xml:space="preserve"> from the </w:t>
        </w:r>
        <w:r w:rsidR="009D2B90" w:rsidRPr="00874B68">
          <w:rPr>
            <w:rFonts w:ascii="Times New Roman" w:hAnsi="Times New Roman" w:cs="Times New Roman"/>
            <w:i/>
            <w:iCs/>
            <w:sz w:val="18"/>
            <w:szCs w:val="18"/>
            <w:rPrChange w:id="1157" w:author="安志 翁" w:date="2019-10-20T11:21:00Z">
              <w:rPr>
                <w:rFonts w:ascii="Times New Roman" w:hAnsi="Times New Roman" w:cs="Times New Roman"/>
                <w:b/>
                <w:bCs/>
                <w:i/>
                <w:iCs/>
                <w:sz w:val="18"/>
                <w:szCs w:val="18"/>
              </w:rPr>
            </w:rPrChange>
          </w:rPr>
          <w:t>city</w:t>
        </w:r>
        <w:r w:rsidR="009D2B90" w:rsidRPr="00874B68">
          <w:rPr>
            <w:rFonts w:ascii="Times New Roman" w:hAnsi="Times New Roman" w:cs="Times New Roman"/>
            <w:i/>
            <w:iCs/>
            <w:sz w:val="18"/>
            <w:szCs w:val="18"/>
            <w:rPrChange w:id="1158" w:author="安志 翁" w:date="2019-10-20T11:21:00Z">
              <w:rPr>
                <w:rFonts w:ascii="Times New Roman" w:hAnsi="Times New Roman" w:cs="Times New Roman"/>
                <w:b/>
                <w:bCs/>
                <w:i/>
                <w:iCs/>
                <w:sz w:val="18"/>
                <w:szCs w:val="18"/>
              </w:rPr>
            </w:rPrChange>
          </w:rPr>
          <w:t xml:space="preserve"> of </w:t>
        </w:r>
        <w:r w:rsidR="009D2B90" w:rsidRPr="00874B68">
          <w:rPr>
            <w:rFonts w:ascii="Times New Roman" w:hAnsi="Times New Roman" w:cs="Times New Roman"/>
            <w:i/>
            <w:iCs/>
            <w:sz w:val="18"/>
            <w:szCs w:val="18"/>
            <w:rPrChange w:id="1159" w:author="安志 翁" w:date="2019-10-20T11:21:00Z">
              <w:rPr>
                <w:rFonts w:ascii="Times New Roman" w:hAnsi="Times New Roman" w:cs="Times New Roman"/>
                <w:b/>
                <w:bCs/>
                <w:i/>
                <w:iCs/>
                <w:sz w:val="18"/>
                <w:szCs w:val="18"/>
              </w:rPr>
            </w:rPrChange>
          </w:rPr>
          <w:t>Shanghai</w:t>
        </w:r>
        <w:r w:rsidR="009D2B90" w:rsidRPr="00874B68">
          <w:rPr>
            <w:rFonts w:ascii="Times New Roman" w:hAnsi="Times New Roman" w:cs="Times New Roman"/>
            <w:i/>
            <w:iCs/>
            <w:sz w:val="18"/>
            <w:szCs w:val="18"/>
            <w:rPrChange w:id="1160" w:author="安志 翁" w:date="2019-10-20T11:21:00Z">
              <w:rPr>
                <w:rFonts w:ascii="Times New Roman" w:hAnsi="Times New Roman" w:cs="Times New Roman"/>
                <w:b/>
                <w:bCs/>
                <w:i/>
                <w:iCs/>
                <w:sz w:val="18"/>
                <w:szCs w:val="18"/>
              </w:rPr>
            </w:rPrChange>
          </w:rPr>
          <w:t xml:space="preserve">. </w:t>
        </w:r>
        <w:r w:rsidR="001067FD" w:rsidRPr="00874B68">
          <w:rPr>
            <w:rFonts w:ascii="Times New Roman" w:hAnsi="Times New Roman" w:cs="Times New Roman"/>
            <w:i/>
            <w:iCs/>
            <w:sz w:val="18"/>
            <w:szCs w:val="18"/>
            <w:rPrChange w:id="1161" w:author="安志 翁" w:date="2019-10-20T11:21:00Z">
              <w:rPr>
                <w:rFonts w:ascii="Times New Roman" w:hAnsi="Times New Roman" w:cs="Times New Roman"/>
                <w:b/>
                <w:bCs/>
                <w:i/>
                <w:iCs/>
                <w:sz w:val="18"/>
                <w:szCs w:val="18"/>
              </w:rPr>
            </w:rPrChange>
          </w:rPr>
          <w:t>I’m</w:t>
        </w:r>
        <w:r w:rsidR="009D2B90" w:rsidRPr="00874B68">
          <w:rPr>
            <w:rFonts w:ascii="Times New Roman" w:hAnsi="Times New Roman" w:cs="Times New Roman"/>
            <w:i/>
            <w:iCs/>
            <w:sz w:val="18"/>
            <w:szCs w:val="18"/>
            <w:rPrChange w:id="1162" w:author="安志 翁" w:date="2019-10-20T11:21:00Z">
              <w:rPr>
                <w:rFonts w:ascii="Times New Roman" w:hAnsi="Times New Roman" w:cs="Times New Roman"/>
                <w:b/>
                <w:bCs/>
                <w:i/>
                <w:iCs/>
                <w:sz w:val="18"/>
                <w:szCs w:val="18"/>
              </w:rPr>
            </w:rPrChange>
          </w:rPr>
          <w:t xml:space="preserve"> destined to be the world's number one </w:t>
        </w:r>
        <w:r w:rsidR="001067FD" w:rsidRPr="00874B68">
          <w:rPr>
            <w:rFonts w:ascii="Times New Roman" w:hAnsi="Times New Roman" w:cs="Times New Roman"/>
            <w:i/>
            <w:iCs/>
            <w:sz w:val="18"/>
            <w:szCs w:val="18"/>
            <w:rPrChange w:id="1163" w:author="安志 翁" w:date="2019-10-20T11:21:00Z">
              <w:rPr>
                <w:rFonts w:ascii="Times New Roman" w:hAnsi="Times New Roman" w:cs="Times New Roman"/>
                <w:b/>
                <w:bCs/>
                <w:i/>
                <w:iCs/>
                <w:sz w:val="18"/>
                <w:szCs w:val="18"/>
              </w:rPr>
            </w:rPrChange>
          </w:rPr>
          <w:t>Pokémon</w:t>
        </w:r>
        <w:r w:rsidR="009D2B90" w:rsidRPr="00874B68">
          <w:rPr>
            <w:rFonts w:ascii="Times New Roman" w:hAnsi="Times New Roman" w:cs="Times New Roman"/>
            <w:i/>
            <w:iCs/>
            <w:sz w:val="18"/>
            <w:szCs w:val="18"/>
            <w:rPrChange w:id="1164" w:author="安志 翁" w:date="2019-10-20T11:21:00Z">
              <w:rPr>
                <w:rFonts w:ascii="Times New Roman" w:hAnsi="Times New Roman" w:cs="Times New Roman"/>
                <w:b/>
                <w:bCs/>
                <w:i/>
                <w:iCs/>
                <w:sz w:val="18"/>
                <w:szCs w:val="18"/>
              </w:rPr>
            </w:rPrChange>
          </w:rPr>
          <w:t xml:space="preserve"> master!</w:t>
        </w:r>
      </w:ins>
    </w:p>
    <w:sectPr w:rsidR="0089430B" w:rsidRPr="00874B6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3" w:author="sisleyzhou" w:date="2019-10-19T11:34:00Z" w:initials="s">
    <w:p w14:paraId="067863F9" w14:textId="77777777" w:rsidR="003C38BB" w:rsidRDefault="00CD3A22">
      <w:pPr>
        <w:pStyle w:val="a5"/>
      </w:pPr>
      <w:r>
        <w:t>I think what’s missing is the FEELING of your curiosity. I know this is tricky and we’re asking a lot of you, so I’m going to try to suggest a trick. Right now the focus is how Pokemon Go awakened your urge to build your own app. I need you to explain in passionate detail why you love Pokemon go. Don’t worry about the word count or what people will think. I want you to dream. I want to feel your love off the page. I then want want you to go into the what is was like to build the calculator. I want to know about the process and the challenges and the successes. We will cut a lot of this. BUT we need to get the essence into the story</w:t>
      </w:r>
    </w:p>
  </w:comment>
  <w:comment w:id="469" w:author="sisleyzhou" w:date="2019-10-19T11:37:00Z" w:initials="s">
    <w:p w14:paraId="539FF038" w14:textId="77777777" w:rsidR="003C38BB" w:rsidRDefault="00CD3A22">
      <w:pPr>
        <w:pStyle w:val="a5"/>
      </w:pPr>
      <w:r>
        <w:t xml:space="preserve">So how else can you show shock and anger? Clenching your fist? Grinding your teeth? Staring blankly? Let’s get into the habit of showing our senses in our essays.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7863F9" w15:done="0"/>
  <w15:commentEx w15:paraId="539FF0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7863F9" w16cid:durableId="2155B788"/>
  <w16cid:commentId w16cid:paraId="539FF038" w16cid:durableId="2155B7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8469F" w14:textId="77777777" w:rsidR="00FA6F97" w:rsidRDefault="00FA6F97" w:rsidP="00EF0D47">
      <w:r>
        <w:separator/>
      </w:r>
    </w:p>
  </w:endnote>
  <w:endnote w:type="continuationSeparator" w:id="0">
    <w:p w14:paraId="0EEBD9EC" w14:textId="77777777" w:rsidR="00FA6F97" w:rsidRDefault="00FA6F97" w:rsidP="00EF0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Osaka">
    <w:altName w:val="Calibri"/>
    <w:charset w:val="00"/>
    <w:family w:val="auto"/>
    <w:pitch w:val="default"/>
    <w:sig w:usb0="00000000" w:usb1="00000000" w:usb2="00000000" w:usb3="00000000" w:csb0="20000093" w:csb1="00000000"/>
  </w:font>
  <w:font w:name="Songti SC">
    <w:charset w:val="86"/>
    <w:family w:val="auto"/>
    <w:pitch w:val="default"/>
    <w:sig w:usb0="00000001" w:usb1="080F0000" w:usb2="00000000" w:usb3="00000000" w:csb0="00040000"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2EE1F" w14:textId="77777777" w:rsidR="00FA6F97" w:rsidRDefault="00FA6F97" w:rsidP="00EF0D47">
      <w:r>
        <w:separator/>
      </w:r>
    </w:p>
  </w:footnote>
  <w:footnote w:type="continuationSeparator" w:id="0">
    <w:p w14:paraId="6E4FECFE" w14:textId="77777777" w:rsidR="00FA6F97" w:rsidRDefault="00FA6F97" w:rsidP="00EF0D47">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安志 翁">
    <w15:presenceInfo w15:providerId="Windows Live" w15:userId="a1ddeca87a1d3ab4"/>
  </w15:person>
  <w15:person w15:author="翁 安志">
    <w15:presenceInfo w15:providerId="Windows Live" w15:userId="a1ddeca87a1d3a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trackRevision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7C8"/>
    <w:rsid w:val="A5D369CB"/>
    <w:rsid w:val="C7ABA575"/>
    <w:rsid w:val="DBBDA615"/>
    <w:rsid w:val="DF775ECC"/>
    <w:rsid w:val="E7E7B8BD"/>
    <w:rsid w:val="F5BE539D"/>
    <w:rsid w:val="F9D705D5"/>
    <w:rsid w:val="FDEF2D15"/>
    <w:rsid w:val="FDFFEE1D"/>
    <w:rsid w:val="0000195A"/>
    <w:rsid w:val="000027A5"/>
    <w:rsid w:val="0000562A"/>
    <w:rsid w:val="00007CBE"/>
    <w:rsid w:val="00010C21"/>
    <w:rsid w:val="000129EE"/>
    <w:rsid w:val="0001408B"/>
    <w:rsid w:val="00014349"/>
    <w:rsid w:val="000204EC"/>
    <w:rsid w:val="00021966"/>
    <w:rsid w:val="00023AC8"/>
    <w:rsid w:val="00032D4F"/>
    <w:rsid w:val="0003502E"/>
    <w:rsid w:val="00035E26"/>
    <w:rsid w:val="0003636B"/>
    <w:rsid w:val="0003666F"/>
    <w:rsid w:val="000432CD"/>
    <w:rsid w:val="00046F59"/>
    <w:rsid w:val="0005184D"/>
    <w:rsid w:val="0005297F"/>
    <w:rsid w:val="00053CD5"/>
    <w:rsid w:val="00062E74"/>
    <w:rsid w:val="0006495F"/>
    <w:rsid w:val="00076D53"/>
    <w:rsid w:val="000774CE"/>
    <w:rsid w:val="00081B1A"/>
    <w:rsid w:val="00084E4F"/>
    <w:rsid w:val="00093475"/>
    <w:rsid w:val="00095643"/>
    <w:rsid w:val="000A06DA"/>
    <w:rsid w:val="000A34E4"/>
    <w:rsid w:val="000A70C8"/>
    <w:rsid w:val="000A7F74"/>
    <w:rsid w:val="000B0D2E"/>
    <w:rsid w:val="000B302C"/>
    <w:rsid w:val="000B3759"/>
    <w:rsid w:val="000B37F9"/>
    <w:rsid w:val="000B4B06"/>
    <w:rsid w:val="000C1731"/>
    <w:rsid w:val="000C2332"/>
    <w:rsid w:val="000C563F"/>
    <w:rsid w:val="000C68B2"/>
    <w:rsid w:val="000D22FA"/>
    <w:rsid w:val="000D4831"/>
    <w:rsid w:val="000D7F8B"/>
    <w:rsid w:val="000E28B7"/>
    <w:rsid w:val="000E41A3"/>
    <w:rsid w:val="000E678E"/>
    <w:rsid w:val="000F09B5"/>
    <w:rsid w:val="000F2C67"/>
    <w:rsid w:val="000F3F67"/>
    <w:rsid w:val="000F41CA"/>
    <w:rsid w:val="000F45A4"/>
    <w:rsid w:val="001067FD"/>
    <w:rsid w:val="00112E49"/>
    <w:rsid w:val="00115148"/>
    <w:rsid w:val="00116FE2"/>
    <w:rsid w:val="0011718F"/>
    <w:rsid w:val="001174BA"/>
    <w:rsid w:val="00120492"/>
    <w:rsid w:val="00120E8C"/>
    <w:rsid w:val="00121C5D"/>
    <w:rsid w:val="00121F9B"/>
    <w:rsid w:val="0012367D"/>
    <w:rsid w:val="00124660"/>
    <w:rsid w:val="00124E9A"/>
    <w:rsid w:val="00126DD1"/>
    <w:rsid w:val="00132013"/>
    <w:rsid w:val="001366BC"/>
    <w:rsid w:val="00137200"/>
    <w:rsid w:val="0014412C"/>
    <w:rsid w:val="00144CCE"/>
    <w:rsid w:val="0014623D"/>
    <w:rsid w:val="001513EF"/>
    <w:rsid w:val="00154548"/>
    <w:rsid w:val="00157E52"/>
    <w:rsid w:val="00160AA5"/>
    <w:rsid w:val="0016220C"/>
    <w:rsid w:val="00162B88"/>
    <w:rsid w:val="001639BB"/>
    <w:rsid w:val="001719C7"/>
    <w:rsid w:val="00177216"/>
    <w:rsid w:val="00180FF7"/>
    <w:rsid w:val="00182958"/>
    <w:rsid w:val="00187E00"/>
    <w:rsid w:val="001912EB"/>
    <w:rsid w:val="00195319"/>
    <w:rsid w:val="0019789F"/>
    <w:rsid w:val="001A6FD2"/>
    <w:rsid w:val="001C24CA"/>
    <w:rsid w:val="001C3E4A"/>
    <w:rsid w:val="001C5951"/>
    <w:rsid w:val="001C5DE8"/>
    <w:rsid w:val="001C6AA1"/>
    <w:rsid w:val="001C7B22"/>
    <w:rsid w:val="001D1C10"/>
    <w:rsid w:val="001D44C0"/>
    <w:rsid w:val="001D4CF0"/>
    <w:rsid w:val="001D50FB"/>
    <w:rsid w:val="001D5636"/>
    <w:rsid w:val="001D5A61"/>
    <w:rsid w:val="001D5DC1"/>
    <w:rsid w:val="001D64AA"/>
    <w:rsid w:val="001D6534"/>
    <w:rsid w:val="001D7DC4"/>
    <w:rsid w:val="001E231B"/>
    <w:rsid w:val="001E2415"/>
    <w:rsid w:val="001E379A"/>
    <w:rsid w:val="001F260B"/>
    <w:rsid w:val="001F59B4"/>
    <w:rsid w:val="00203AB1"/>
    <w:rsid w:val="00204C41"/>
    <w:rsid w:val="00205DFD"/>
    <w:rsid w:val="0020609F"/>
    <w:rsid w:val="0020787D"/>
    <w:rsid w:val="00211B95"/>
    <w:rsid w:val="0021497C"/>
    <w:rsid w:val="002215C8"/>
    <w:rsid w:val="00224F25"/>
    <w:rsid w:val="00225746"/>
    <w:rsid w:val="00226BA5"/>
    <w:rsid w:val="00233885"/>
    <w:rsid w:val="0023417B"/>
    <w:rsid w:val="0023456B"/>
    <w:rsid w:val="00234D06"/>
    <w:rsid w:val="00237A5C"/>
    <w:rsid w:val="00237ECA"/>
    <w:rsid w:val="00237F1D"/>
    <w:rsid w:val="00242D1D"/>
    <w:rsid w:val="00242F9C"/>
    <w:rsid w:val="00244645"/>
    <w:rsid w:val="00245146"/>
    <w:rsid w:val="00247091"/>
    <w:rsid w:val="00263781"/>
    <w:rsid w:val="00263BA5"/>
    <w:rsid w:val="00271342"/>
    <w:rsid w:val="00273DBA"/>
    <w:rsid w:val="0028525C"/>
    <w:rsid w:val="0028538E"/>
    <w:rsid w:val="002863F0"/>
    <w:rsid w:val="002873BC"/>
    <w:rsid w:val="00291A93"/>
    <w:rsid w:val="002B2F9D"/>
    <w:rsid w:val="002B63ED"/>
    <w:rsid w:val="002C057C"/>
    <w:rsid w:val="002C46AE"/>
    <w:rsid w:val="002C4B9B"/>
    <w:rsid w:val="002D000F"/>
    <w:rsid w:val="002D6E9C"/>
    <w:rsid w:val="002D74AD"/>
    <w:rsid w:val="002E7E65"/>
    <w:rsid w:val="002F249C"/>
    <w:rsid w:val="002F44EC"/>
    <w:rsid w:val="002F4FD2"/>
    <w:rsid w:val="002F686E"/>
    <w:rsid w:val="003006CD"/>
    <w:rsid w:val="003007F8"/>
    <w:rsid w:val="00300FB3"/>
    <w:rsid w:val="00301B15"/>
    <w:rsid w:val="003029F1"/>
    <w:rsid w:val="00305C70"/>
    <w:rsid w:val="0031203C"/>
    <w:rsid w:val="003138AA"/>
    <w:rsid w:val="003139DD"/>
    <w:rsid w:val="00317A36"/>
    <w:rsid w:val="0032077C"/>
    <w:rsid w:val="003212F3"/>
    <w:rsid w:val="00325057"/>
    <w:rsid w:val="00330A68"/>
    <w:rsid w:val="003329BE"/>
    <w:rsid w:val="003335A1"/>
    <w:rsid w:val="00334CBF"/>
    <w:rsid w:val="00337255"/>
    <w:rsid w:val="00340097"/>
    <w:rsid w:val="00343C8C"/>
    <w:rsid w:val="00344A30"/>
    <w:rsid w:val="0035288E"/>
    <w:rsid w:val="00352C90"/>
    <w:rsid w:val="00353632"/>
    <w:rsid w:val="003538D7"/>
    <w:rsid w:val="00355BEF"/>
    <w:rsid w:val="003568B2"/>
    <w:rsid w:val="00357EAA"/>
    <w:rsid w:val="003639D0"/>
    <w:rsid w:val="003700D8"/>
    <w:rsid w:val="00370D30"/>
    <w:rsid w:val="00371C50"/>
    <w:rsid w:val="00372F46"/>
    <w:rsid w:val="003743CC"/>
    <w:rsid w:val="00375480"/>
    <w:rsid w:val="00375639"/>
    <w:rsid w:val="00375A3E"/>
    <w:rsid w:val="00376014"/>
    <w:rsid w:val="003761E4"/>
    <w:rsid w:val="00390984"/>
    <w:rsid w:val="00392793"/>
    <w:rsid w:val="00395C4E"/>
    <w:rsid w:val="003A14BF"/>
    <w:rsid w:val="003A2714"/>
    <w:rsid w:val="003A402E"/>
    <w:rsid w:val="003B582F"/>
    <w:rsid w:val="003B7341"/>
    <w:rsid w:val="003B7FB4"/>
    <w:rsid w:val="003C1341"/>
    <w:rsid w:val="003C20D4"/>
    <w:rsid w:val="003C2750"/>
    <w:rsid w:val="003C28AE"/>
    <w:rsid w:val="003C2B25"/>
    <w:rsid w:val="003C38BB"/>
    <w:rsid w:val="003C3B1E"/>
    <w:rsid w:val="003C50FD"/>
    <w:rsid w:val="003C57E5"/>
    <w:rsid w:val="003C5937"/>
    <w:rsid w:val="003C7DC0"/>
    <w:rsid w:val="003D1D9E"/>
    <w:rsid w:val="003D5063"/>
    <w:rsid w:val="003E1641"/>
    <w:rsid w:val="003E2687"/>
    <w:rsid w:val="003E4580"/>
    <w:rsid w:val="003E68C8"/>
    <w:rsid w:val="003F0037"/>
    <w:rsid w:val="003F1BC7"/>
    <w:rsid w:val="003F5B7C"/>
    <w:rsid w:val="00402BD6"/>
    <w:rsid w:val="004141D1"/>
    <w:rsid w:val="00415D07"/>
    <w:rsid w:val="00426E6F"/>
    <w:rsid w:val="00426F48"/>
    <w:rsid w:val="00427B3B"/>
    <w:rsid w:val="00434C4F"/>
    <w:rsid w:val="0043578A"/>
    <w:rsid w:val="0043766B"/>
    <w:rsid w:val="004413A9"/>
    <w:rsid w:val="00441DDA"/>
    <w:rsid w:val="004441E8"/>
    <w:rsid w:val="004445B0"/>
    <w:rsid w:val="00446AF4"/>
    <w:rsid w:val="0045271D"/>
    <w:rsid w:val="00453860"/>
    <w:rsid w:val="00453FDF"/>
    <w:rsid w:val="0046026F"/>
    <w:rsid w:val="00461217"/>
    <w:rsid w:val="004618BE"/>
    <w:rsid w:val="0047025A"/>
    <w:rsid w:val="00470813"/>
    <w:rsid w:val="00471817"/>
    <w:rsid w:val="00471F0E"/>
    <w:rsid w:val="0047291A"/>
    <w:rsid w:val="00473208"/>
    <w:rsid w:val="00473C5D"/>
    <w:rsid w:val="00475117"/>
    <w:rsid w:val="00475451"/>
    <w:rsid w:val="004768E1"/>
    <w:rsid w:val="00482086"/>
    <w:rsid w:val="004837AD"/>
    <w:rsid w:val="0048587D"/>
    <w:rsid w:val="0049247F"/>
    <w:rsid w:val="0049310F"/>
    <w:rsid w:val="00496F31"/>
    <w:rsid w:val="004A33F3"/>
    <w:rsid w:val="004A38AF"/>
    <w:rsid w:val="004A78E3"/>
    <w:rsid w:val="004B0CE8"/>
    <w:rsid w:val="004B1AC9"/>
    <w:rsid w:val="004B22BF"/>
    <w:rsid w:val="004B230B"/>
    <w:rsid w:val="004B68F2"/>
    <w:rsid w:val="004C1106"/>
    <w:rsid w:val="004C2CAA"/>
    <w:rsid w:val="004C37C8"/>
    <w:rsid w:val="004C66A1"/>
    <w:rsid w:val="004D37E5"/>
    <w:rsid w:val="004D6F3D"/>
    <w:rsid w:val="004D6F59"/>
    <w:rsid w:val="004E0A8A"/>
    <w:rsid w:val="004E103A"/>
    <w:rsid w:val="004E1C74"/>
    <w:rsid w:val="004E40B9"/>
    <w:rsid w:val="004E4370"/>
    <w:rsid w:val="004E4D59"/>
    <w:rsid w:val="004F15BB"/>
    <w:rsid w:val="004F518F"/>
    <w:rsid w:val="004F6FAA"/>
    <w:rsid w:val="004F7EC6"/>
    <w:rsid w:val="0050169E"/>
    <w:rsid w:val="00502AA0"/>
    <w:rsid w:val="00503A11"/>
    <w:rsid w:val="005046A3"/>
    <w:rsid w:val="00507242"/>
    <w:rsid w:val="00512A95"/>
    <w:rsid w:val="00522F4C"/>
    <w:rsid w:val="005249B4"/>
    <w:rsid w:val="00526377"/>
    <w:rsid w:val="00532B32"/>
    <w:rsid w:val="0053369E"/>
    <w:rsid w:val="00534870"/>
    <w:rsid w:val="005351E4"/>
    <w:rsid w:val="00536C37"/>
    <w:rsid w:val="00537002"/>
    <w:rsid w:val="00541357"/>
    <w:rsid w:val="0054177F"/>
    <w:rsid w:val="005446C7"/>
    <w:rsid w:val="005448EA"/>
    <w:rsid w:val="005518F1"/>
    <w:rsid w:val="00552563"/>
    <w:rsid w:val="00553682"/>
    <w:rsid w:val="0055544E"/>
    <w:rsid w:val="005559CF"/>
    <w:rsid w:val="00556BE2"/>
    <w:rsid w:val="00557805"/>
    <w:rsid w:val="005579E8"/>
    <w:rsid w:val="00557C26"/>
    <w:rsid w:val="0056091E"/>
    <w:rsid w:val="00565679"/>
    <w:rsid w:val="00565A0E"/>
    <w:rsid w:val="00567664"/>
    <w:rsid w:val="00570E23"/>
    <w:rsid w:val="00572775"/>
    <w:rsid w:val="00575333"/>
    <w:rsid w:val="005753C2"/>
    <w:rsid w:val="00575C08"/>
    <w:rsid w:val="00577581"/>
    <w:rsid w:val="0059276A"/>
    <w:rsid w:val="00593ED5"/>
    <w:rsid w:val="00594EAB"/>
    <w:rsid w:val="005969A5"/>
    <w:rsid w:val="00597CFC"/>
    <w:rsid w:val="005A31D9"/>
    <w:rsid w:val="005A4C57"/>
    <w:rsid w:val="005B1817"/>
    <w:rsid w:val="005B1BB4"/>
    <w:rsid w:val="005B73BE"/>
    <w:rsid w:val="005B7A80"/>
    <w:rsid w:val="005C04C2"/>
    <w:rsid w:val="005C06E5"/>
    <w:rsid w:val="005C27C7"/>
    <w:rsid w:val="005C32AF"/>
    <w:rsid w:val="005D4BA4"/>
    <w:rsid w:val="005D53AE"/>
    <w:rsid w:val="005D5EE7"/>
    <w:rsid w:val="005E25E9"/>
    <w:rsid w:val="005F0C47"/>
    <w:rsid w:val="005F1A58"/>
    <w:rsid w:val="005F3F1C"/>
    <w:rsid w:val="005F4344"/>
    <w:rsid w:val="005F60B6"/>
    <w:rsid w:val="00602914"/>
    <w:rsid w:val="00610430"/>
    <w:rsid w:val="00610E31"/>
    <w:rsid w:val="00613B13"/>
    <w:rsid w:val="00614636"/>
    <w:rsid w:val="00616524"/>
    <w:rsid w:val="00617058"/>
    <w:rsid w:val="006176F7"/>
    <w:rsid w:val="00623013"/>
    <w:rsid w:val="006235B1"/>
    <w:rsid w:val="00623927"/>
    <w:rsid w:val="00624255"/>
    <w:rsid w:val="0062427C"/>
    <w:rsid w:val="00624338"/>
    <w:rsid w:val="006309DC"/>
    <w:rsid w:val="00630DA4"/>
    <w:rsid w:val="00631CD2"/>
    <w:rsid w:val="006367F9"/>
    <w:rsid w:val="00647DDE"/>
    <w:rsid w:val="00653AC2"/>
    <w:rsid w:val="0065409A"/>
    <w:rsid w:val="0066001A"/>
    <w:rsid w:val="006600B8"/>
    <w:rsid w:val="006647DD"/>
    <w:rsid w:val="0066625A"/>
    <w:rsid w:val="00666BC2"/>
    <w:rsid w:val="0067303D"/>
    <w:rsid w:val="006740A7"/>
    <w:rsid w:val="00674597"/>
    <w:rsid w:val="0067558C"/>
    <w:rsid w:val="00675E19"/>
    <w:rsid w:val="00676378"/>
    <w:rsid w:val="00676980"/>
    <w:rsid w:val="00683992"/>
    <w:rsid w:val="006847B9"/>
    <w:rsid w:val="0068612D"/>
    <w:rsid w:val="006920C9"/>
    <w:rsid w:val="00692650"/>
    <w:rsid w:val="00692E1D"/>
    <w:rsid w:val="006954A7"/>
    <w:rsid w:val="00695F65"/>
    <w:rsid w:val="006A1441"/>
    <w:rsid w:val="006A4F07"/>
    <w:rsid w:val="006A7811"/>
    <w:rsid w:val="006B15C5"/>
    <w:rsid w:val="006B2FA0"/>
    <w:rsid w:val="006B44B6"/>
    <w:rsid w:val="006B4688"/>
    <w:rsid w:val="006C524E"/>
    <w:rsid w:val="006D05C6"/>
    <w:rsid w:val="006D0739"/>
    <w:rsid w:val="006D4FDE"/>
    <w:rsid w:val="006D7904"/>
    <w:rsid w:val="006D7B1D"/>
    <w:rsid w:val="006E011B"/>
    <w:rsid w:val="006E08AB"/>
    <w:rsid w:val="006E0C1F"/>
    <w:rsid w:val="006E2EC0"/>
    <w:rsid w:val="006E2F52"/>
    <w:rsid w:val="006F020A"/>
    <w:rsid w:val="006F0EDB"/>
    <w:rsid w:val="006F557D"/>
    <w:rsid w:val="006F69AB"/>
    <w:rsid w:val="006F7704"/>
    <w:rsid w:val="00700E5A"/>
    <w:rsid w:val="0070123A"/>
    <w:rsid w:val="007055C4"/>
    <w:rsid w:val="00705674"/>
    <w:rsid w:val="007056BD"/>
    <w:rsid w:val="007073F0"/>
    <w:rsid w:val="007111F8"/>
    <w:rsid w:val="00712709"/>
    <w:rsid w:val="007201FB"/>
    <w:rsid w:val="00721036"/>
    <w:rsid w:val="0072359A"/>
    <w:rsid w:val="00730278"/>
    <w:rsid w:val="007324A5"/>
    <w:rsid w:val="00733515"/>
    <w:rsid w:val="00733703"/>
    <w:rsid w:val="007357E8"/>
    <w:rsid w:val="00741250"/>
    <w:rsid w:val="00741862"/>
    <w:rsid w:val="007424BE"/>
    <w:rsid w:val="00742C3A"/>
    <w:rsid w:val="007448F9"/>
    <w:rsid w:val="007461A8"/>
    <w:rsid w:val="0074735E"/>
    <w:rsid w:val="0074763D"/>
    <w:rsid w:val="00747742"/>
    <w:rsid w:val="007477B0"/>
    <w:rsid w:val="00750B02"/>
    <w:rsid w:val="007511BF"/>
    <w:rsid w:val="00752B2F"/>
    <w:rsid w:val="007564B4"/>
    <w:rsid w:val="00761692"/>
    <w:rsid w:val="00763CED"/>
    <w:rsid w:val="007658FD"/>
    <w:rsid w:val="00771D52"/>
    <w:rsid w:val="00772296"/>
    <w:rsid w:val="007814E9"/>
    <w:rsid w:val="00781532"/>
    <w:rsid w:val="00784BC6"/>
    <w:rsid w:val="007855B7"/>
    <w:rsid w:val="00786235"/>
    <w:rsid w:val="00787ECF"/>
    <w:rsid w:val="00794531"/>
    <w:rsid w:val="007A060B"/>
    <w:rsid w:val="007A173D"/>
    <w:rsid w:val="007A3CA0"/>
    <w:rsid w:val="007A4678"/>
    <w:rsid w:val="007A4B30"/>
    <w:rsid w:val="007A4D5C"/>
    <w:rsid w:val="007A6673"/>
    <w:rsid w:val="007A6F0A"/>
    <w:rsid w:val="007B22EE"/>
    <w:rsid w:val="007B253B"/>
    <w:rsid w:val="007B398D"/>
    <w:rsid w:val="007B58E2"/>
    <w:rsid w:val="007B601E"/>
    <w:rsid w:val="007B6677"/>
    <w:rsid w:val="007B6ADB"/>
    <w:rsid w:val="007C0368"/>
    <w:rsid w:val="007C0998"/>
    <w:rsid w:val="007C1402"/>
    <w:rsid w:val="007C277D"/>
    <w:rsid w:val="007C368E"/>
    <w:rsid w:val="007C6B86"/>
    <w:rsid w:val="007C7B8A"/>
    <w:rsid w:val="007D2F24"/>
    <w:rsid w:val="007D723E"/>
    <w:rsid w:val="007E360E"/>
    <w:rsid w:val="007F1DDD"/>
    <w:rsid w:val="007F26CE"/>
    <w:rsid w:val="008038BD"/>
    <w:rsid w:val="00807C9E"/>
    <w:rsid w:val="00816E21"/>
    <w:rsid w:val="008213FA"/>
    <w:rsid w:val="008251E6"/>
    <w:rsid w:val="00827BC4"/>
    <w:rsid w:val="00827DFA"/>
    <w:rsid w:val="00830D8E"/>
    <w:rsid w:val="00832760"/>
    <w:rsid w:val="00836DE1"/>
    <w:rsid w:val="00837455"/>
    <w:rsid w:val="00847C04"/>
    <w:rsid w:val="00847E67"/>
    <w:rsid w:val="00851088"/>
    <w:rsid w:val="00851500"/>
    <w:rsid w:val="00856C3C"/>
    <w:rsid w:val="0086168C"/>
    <w:rsid w:val="00862911"/>
    <w:rsid w:val="00863433"/>
    <w:rsid w:val="008645B8"/>
    <w:rsid w:val="008659D6"/>
    <w:rsid w:val="008664AC"/>
    <w:rsid w:val="00871BD2"/>
    <w:rsid w:val="00874B68"/>
    <w:rsid w:val="00877037"/>
    <w:rsid w:val="008905A5"/>
    <w:rsid w:val="00891CA0"/>
    <w:rsid w:val="0089430B"/>
    <w:rsid w:val="00894E80"/>
    <w:rsid w:val="008A2319"/>
    <w:rsid w:val="008A2FAA"/>
    <w:rsid w:val="008A3498"/>
    <w:rsid w:val="008A640B"/>
    <w:rsid w:val="008A6C73"/>
    <w:rsid w:val="008B4A13"/>
    <w:rsid w:val="008B70CA"/>
    <w:rsid w:val="008C13FA"/>
    <w:rsid w:val="008C349F"/>
    <w:rsid w:val="008C4168"/>
    <w:rsid w:val="008C4EA0"/>
    <w:rsid w:val="008D3331"/>
    <w:rsid w:val="008D6512"/>
    <w:rsid w:val="008D7073"/>
    <w:rsid w:val="008E0353"/>
    <w:rsid w:val="008E128D"/>
    <w:rsid w:val="008E53F5"/>
    <w:rsid w:val="008F08EC"/>
    <w:rsid w:val="008F2F19"/>
    <w:rsid w:val="008F7A26"/>
    <w:rsid w:val="008F7E6E"/>
    <w:rsid w:val="0090175E"/>
    <w:rsid w:val="00905695"/>
    <w:rsid w:val="00905A56"/>
    <w:rsid w:val="00910046"/>
    <w:rsid w:val="009100B0"/>
    <w:rsid w:val="00911AF1"/>
    <w:rsid w:val="00912D69"/>
    <w:rsid w:val="0091316F"/>
    <w:rsid w:val="009149B5"/>
    <w:rsid w:val="0091573F"/>
    <w:rsid w:val="009225A1"/>
    <w:rsid w:val="009267A8"/>
    <w:rsid w:val="009267CB"/>
    <w:rsid w:val="009278C9"/>
    <w:rsid w:val="00933B5D"/>
    <w:rsid w:val="00937EB0"/>
    <w:rsid w:val="009401ED"/>
    <w:rsid w:val="009410EB"/>
    <w:rsid w:val="00947CFC"/>
    <w:rsid w:val="00951A10"/>
    <w:rsid w:val="00952485"/>
    <w:rsid w:val="0095552B"/>
    <w:rsid w:val="0096367F"/>
    <w:rsid w:val="009652E3"/>
    <w:rsid w:val="00965B78"/>
    <w:rsid w:val="00973ABE"/>
    <w:rsid w:val="00974965"/>
    <w:rsid w:val="00975096"/>
    <w:rsid w:val="0097631D"/>
    <w:rsid w:val="00976677"/>
    <w:rsid w:val="00983C4C"/>
    <w:rsid w:val="00986A50"/>
    <w:rsid w:val="009A4278"/>
    <w:rsid w:val="009A5610"/>
    <w:rsid w:val="009A5CD5"/>
    <w:rsid w:val="009B5157"/>
    <w:rsid w:val="009B71FC"/>
    <w:rsid w:val="009B7509"/>
    <w:rsid w:val="009C5898"/>
    <w:rsid w:val="009D02F5"/>
    <w:rsid w:val="009D2B90"/>
    <w:rsid w:val="009E1680"/>
    <w:rsid w:val="009F1DCE"/>
    <w:rsid w:val="009F5215"/>
    <w:rsid w:val="00A00281"/>
    <w:rsid w:val="00A0040D"/>
    <w:rsid w:val="00A00B41"/>
    <w:rsid w:val="00A00D27"/>
    <w:rsid w:val="00A024FE"/>
    <w:rsid w:val="00A02A5B"/>
    <w:rsid w:val="00A05999"/>
    <w:rsid w:val="00A11974"/>
    <w:rsid w:val="00A11F29"/>
    <w:rsid w:val="00A16CB0"/>
    <w:rsid w:val="00A16F1E"/>
    <w:rsid w:val="00A2460C"/>
    <w:rsid w:val="00A30A70"/>
    <w:rsid w:val="00A34460"/>
    <w:rsid w:val="00A34821"/>
    <w:rsid w:val="00A36FC5"/>
    <w:rsid w:val="00A4101A"/>
    <w:rsid w:val="00A475F6"/>
    <w:rsid w:val="00A53F37"/>
    <w:rsid w:val="00A55887"/>
    <w:rsid w:val="00A601D6"/>
    <w:rsid w:val="00A605B8"/>
    <w:rsid w:val="00A6364D"/>
    <w:rsid w:val="00A6549C"/>
    <w:rsid w:val="00A65AA7"/>
    <w:rsid w:val="00A6632B"/>
    <w:rsid w:val="00A700E9"/>
    <w:rsid w:val="00A70981"/>
    <w:rsid w:val="00A7115A"/>
    <w:rsid w:val="00A7214A"/>
    <w:rsid w:val="00A73235"/>
    <w:rsid w:val="00A7519A"/>
    <w:rsid w:val="00A767E4"/>
    <w:rsid w:val="00A8179A"/>
    <w:rsid w:val="00A82FFF"/>
    <w:rsid w:val="00A8399F"/>
    <w:rsid w:val="00A843DD"/>
    <w:rsid w:val="00A85ECE"/>
    <w:rsid w:val="00A86D4A"/>
    <w:rsid w:val="00A86D4F"/>
    <w:rsid w:val="00A87E3C"/>
    <w:rsid w:val="00A905BE"/>
    <w:rsid w:val="00AA2FD9"/>
    <w:rsid w:val="00AA361C"/>
    <w:rsid w:val="00AA7069"/>
    <w:rsid w:val="00AB0C5E"/>
    <w:rsid w:val="00AB44B2"/>
    <w:rsid w:val="00AB689A"/>
    <w:rsid w:val="00AB784A"/>
    <w:rsid w:val="00AC3A88"/>
    <w:rsid w:val="00AC54FF"/>
    <w:rsid w:val="00AC7C8F"/>
    <w:rsid w:val="00AD1FE0"/>
    <w:rsid w:val="00AD274E"/>
    <w:rsid w:val="00AD433E"/>
    <w:rsid w:val="00AE43F3"/>
    <w:rsid w:val="00AE6CD8"/>
    <w:rsid w:val="00AE7883"/>
    <w:rsid w:val="00AF1658"/>
    <w:rsid w:val="00AF531E"/>
    <w:rsid w:val="00AF58F4"/>
    <w:rsid w:val="00AF61D2"/>
    <w:rsid w:val="00AF7146"/>
    <w:rsid w:val="00AF7519"/>
    <w:rsid w:val="00AF75A4"/>
    <w:rsid w:val="00B003CB"/>
    <w:rsid w:val="00B03FEB"/>
    <w:rsid w:val="00B04652"/>
    <w:rsid w:val="00B10765"/>
    <w:rsid w:val="00B13482"/>
    <w:rsid w:val="00B15283"/>
    <w:rsid w:val="00B16380"/>
    <w:rsid w:val="00B20539"/>
    <w:rsid w:val="00B20EF1"/>
    <w:rsid w:val="00B2268F"/>
    <w:rsid w:val="00B23BAC"/>
    <w:rsid w:val="00B23CEC"/>
    <w:rsid w:val="00B260E6"/>
    <w:rsid w:val="00B3737D"/>
    <w:rsid w:val="00B37711"/>
    <w:rsid w:val="00B37B92"/>
    <w:rsid w:val="00B40EE3"/>
    <w:rsid w:val="00B42456"/>
    <w:rsid w:val="00B45CF9"/>
    <w:rsid w:val="00B47722"/>
    <w:rsid w:val="00B51F97"/>
    <w:rsid w:val="00B55F80"/>
    <w:rsid w:val="00B57ED5"/>
    <w:rsid w:val="00B61F4F"/>
    <w:rsid w:val="00B666BB"/>
    <w:rsid w:val="00B678CA"/>
    <w:rsid w:val="00B75C4F"/>
    <w:rsid w:val="00B775CB"/>
    <w:rsid w:val="00B92324"/>
    <w:rsid w:val="00B9274E"/>
    <w:rsid w:val="00B92E59"/>
    <w:rsid w:val="00B939C5"/>
    <w:rsid w:val="00B9424D"/>
    <w:rsid w:val="00B9534D"/>
    <w:rsid w:val="00B95B48"/>
    <w:rsid w:val="00BA5B44"/>
    <w:rsid w:val="00BA6D78"/>
    <w:rsid w:val="00BB193E"/>
    <w:rsid w:val="00BB30B4"/>
    <w:rsid w:val="00BB4E3A"/>
    <w:rsid w:val="00BB554F"/>
    <w:rsid w:val="00BB6CFA"/>
    <w:rsid w:val="00BB7D82"/>
    <w:rsid w:val="00BC1CD6"/>
    <w:rsid w:val="00BC237C"/>
    <w:rsid w:val="00BC53C0"/>
    <w:rsid w:val="00BC5BDB"/>
    <w:rsid w:val="00BC692F"/>
    <w:rsid w:val="00BD034A"/>
    <w:rsid w:val="00BD0DD7"/>
    <w:rsid w:val="00BD584C"/>
    <w:rsid w:val="00BD6B98"/>
    <w:rsid w:val="00BE10FE"/>
    <w:rsid w:val="00BE579D"/>
    <w:rsid w:val="00BF4C7B"/>
    <w:rsid w:val="00BF65F2"/>
    <w:rsid w:val="00BF66C3"/>
    <w:rsid w:val="00C007A3"/>
    <w:rsid w:val="00C05574"/>
    <w:rsid w:val="00C05A4B"/>
    <w:rsid w:val="00C06354"/>
    <w:rsid w:val="00C07B0C"/>
    <w:rsid w:val="00C115DA"/>
    <w:rsid w:val="00C118E2"/>
    <w:rsid w:val="00C1680B"/>
    <w:rsid w:val="00C231F6"/>
    <w:rsid w:val="00C33FFD"/>
    <w:rsid w:val="00C356B1"/>
    <w:rsid w:val="00C41B2C"/>
    <w:rsid w:val="00C43D52"/>
    <w:rsid w:val="00C46574"/>
    <w:rsid w:val="00C47EAD"/>
    <w:rsid w:val="00C556E2"/>
    <w:rsid w:val="00C606B9"/>
    <w:rsid w:val="00C61BD0"/>
    <w:rsid w:val="00C623F6"/>
    <w:rsid w:val="00C6425D"/>
    <w:rsid w:val="00C64AC7"/>
    <w:rsid w:val="00C722D5"/>
    <w:rsid w:val="00C7343A"/>
    <w:rsid w:val="00C769D6"/>
    <w:rsid w:val="00C86FBB"/>
    <w:rsid w:val="00C92408"/>
    <w:rsid w:val="00C92850"/>
    <w:rsid w:val="00C93AC7"/>
    <w:rsid w:val="00C94D77"/>
    <w:rsid w:val="00C96005"/>
    <w:rsid w:val="00CA3078"/>
    <w:rsid w:val="00CA5175"/>
    <w:rsid w:val="00CA6CE2"/>
    <w:rsid w:val="00CB0C61"/>
    <w:rsid w:val="00CB6833"/>
    <w:rsid w:val="00CB730C"/>
    <w:rsid w:val="00CC5B99"/>
    <w:rsid w:val="00CC68A1"/>
    <w:rsid w:val="00CD1C96"/>
    <w:rsid w:val="00CD2D8F"/>
    <w:rsid w:val="00CD3A22"/>
    <w:rsid w:val="00CD3E43"/>
    <w:rsid w:val="00CD704E"/>
    <w:rsid w:val="00CE64DF"/>
    <w:rsid w:val="00CE6DA8"/>
    <w:rsid w:val="00CF14D3"/>
    <w:rsid w:val="00CF413F"/>
    <w:rsid w:val="00CF4AF5"/>
    <w:rsid w:val="00D00BEC"/>
    <w:rsid w:val="00D06704"/>
    <w:rsid w:val="00D07A7A"/>
    <w:rsid w:val="00D10BE2"/>
    <w:rsid w:val="00D124C4"/>
    <w:rsid w:val="00D13B9C"/>
    <w:rsid w:val="00D13FEB"/>
    <w:rsid w:val="00D15A30"/>
    <w:rsid w:val="00D171F1"/>
    <w:rsid w:val="00D175DE"/>
    <w:rsid w:val="00D35750"/>
    <w:rsid w:val="00D358E3"/>
    <w:rsid w:val="00D40062"/>
    <w:rsid w:val="00D44527"/>
    <w:rsid w:val="00D44830"/>
    <w:rsid w:val="00D45E5C"/>
    <w:rsid w:val="00D472A6"/>
    <w:rsid w:val="00D527EB"/>
    <w:rsid w:val="00D5310F"/>
    <w:rsid w:val="00D53BC7"/>
    <w:rsid w:val="00D543E9"/>
    <w:rsid w:val="00D604DB"/>
    <w:rsid w:val="00D60AF5"/>
    <w:rsid w:val="00D6131D"/>
    <w:rsid w:val="00D62B25"/>
    <w:rsid w:val="00D663FD"/>
    <w:rsid w:val="00D71C7B"/>
    <w:rsid w:val="00D71D06"/>
    <w:rsid w:val="00D73A18"/>
    <w:rsid w:val="00D8259B"/>
    <w:rsid w:val="00D91355"/>
    <w:rsid w:val="00D92548"/>
    <w:rsid w:val="00D94E2A"/>
    <w:rsid w:val="00D97F76"/>
    <w:rsid w:val="00DA25EE"/>
    <w:rsid w:val="00DA3BCE"/>
    <w:rsid w:val="00DA5F46"/>
    <w:rsid w:val="00DA6301"/>
    <w:rsid w:val="00DA6C57"/>
    <w:rsid w:val="00DB03ED"/>
    <w:rsid w:val="00DB14C9"/>
    <w:rsid w:val="00DB1ED0"/>
    <w:rsid w:val="00DB2C22"/>
    <w:rsid w:val="00DB622C"/>
    <w:rsid w:val="00DB67ED"/>
    <w:rsid w:val="00DC0495"/>
    <w:rsid w:val="00DC05B7"/>
    <w:rsid w:val="00DC3435"/>
    <w:rsid w:val="00DC54B4"/>
    <w:rsid w:val="00DC71A3"/>
    <w:rsid w:val="00DD3693"/>
    <w:rsid w:val="00DD5033"/>
    <w:rsid w:val="00DD549B"/>
    <w:rsid w:val="00DE1099"/>
    <w:rsid w:val="00DE327F"/>
    <w:rsid w:val="00DE5B43"/>
    <w:rsid w:val="00DE5E92"/>
    <w:rsid w:val="00DE701D"/>
    <w:rsid w:val="00DF3DC6"/>
    <w:rsid w:val="00DF4ED8"/>
    <w:rsid w:val="00E01009"/>
    <w:rsid w:val="00E02FB0"/>
    <w:rsid w:val="00E036A6"/>
    <w:rsid w:val="00E03EBD"/>
    <w:rsid w:val="00E03EF1"/>
    <w:rsid w:val="00E1040C"/>
    <w:rsid w:val="00E10CD2"/>
    <w:rsid w:val="00E1525A"/>
    <w:rsid w:val="00E21C96"/>
    <w:rsid w:val="00E23BA1"/>
    <w:rsid w:val="00E27AC6"/>
    <w:rsid w:val="00E27B3B"/>
    <w:rsid w:val="00E35829"/>
    <w:rsid w:val="00E36D20"/>
    <w:rsid w:val="00E36F57"/>
    <w:rsid w:val="00E3789D"/>
    <w:rsid w:val="00E40B1D"/>
    <w:rsid w:val="00E44DFA"/>
    <w:rsid w:val="00E45406"/>
    <w:rsid w:val="00E457E2"/>
    <w:rsid w:val="00E47561"/>
    <w:rsid w:val="00E539B6"/>
    <w:rsid w:val="00E571C5"/>
    <w:rsid w:val="00E63C9C"/>
    <w:rsid w:val="00E6437D"/>
    <w:rsid w:val="00E723D3"/>
    <w:rsid w:val="00E73105"/>
    <w:rsid w:val="00E746EC"/>
    <w:rsid w:val="00E74A52"/>
    <w:rsid w:val="00E76E78"/>
    <w:rsid w:val="00E8013B"/>
    <w:rsid w:val="00E80541"/>
    <w:rsid w:val="00E81104"/>
    <w:rsid w:val="00E8260A"/>
    <w:rsid w:val="00E83B90"/>
    <w:rsid w:val="00E8609E"/>
    <w:rsid w:val="00E8675C"/>
    <w:rsid w:val="00E913B8"/>
    <w:rsid w:val="00E97796"/>
    <w:rsid w:val="00EA4C0C"/>
    <w:rsid w:val="00EA6422"/>
    <w:rsid w:val="00EA6606"/>
    <w:rsid w:val="00EA7E34"/>
    <w:rsid w:val="00EB1D03"/>
    <w:rsid w:val="00EB2F00"/>
    <w:rsid w:val="00EB3771"/>
    <w:rsid w:val="00EB6BE1"/>
    <w:rsid w:val="00EB736C"/>
    <w:rsid w:val="00EB77E0"/>
    <w:rsid w:val="00EB7DBB"/>
    <w:rsid w:val="00EC3A1B"/>
    <w:rsid w:val="00EC3B4D"/>
    <w:rsid w:val="00EC3D17"/>
    <w:rsid w:val="00EC59BC"/>
    <w:rsid w:val="00EC5D54"/>
    <w:rsid w:val="00EC6627"/>
    <w:rsid w:val="00EC705F"/>
    <w:rsid w:val="00ED5404"/>
    <w:rsid w:val="00ED5F30"/>
    <w:rsid w:val="00EE1198"/>
    <w:rsid w:val="00EE5CD0"/>
    <w:rsid w:val="00EF0D47"/>
    <w:rsid w:val="00EF2888"/>
    <w:rsid w:val="00EF4592"/>
    <w:rsid w:val="00EF51DA"/>
    <w:rsid w:val="00EF59FE"/>
    <w:rsid w:val="00EF6260"/>
    <w:rsid w:val="00F00629"/>
    <w:rsid w:val="00F05029"/>
    <w:rsid w:val="00F0598B"/>
    <w:rsid w:val="00F05E63"/>
    <w:rsid w:val="00F14198"/>
    <w:rsid w:val="00F157C0"/>
    <w:rsid w:val="00F224E2"/>
    <w:rsid w:val="00F25459"/>
    <w:rsid w:val="00F30D44"/>
    <w:rsid w:val="00F37669"/>
    <w:rsid w:val="00F405EF"/>
    <w:rsid w:val="00F42ECB"/>
    <w:rsid w:val="00F4608A"/>
    <w:rsid w:val="00F46AD4"/>
    <w:rsid w:val="00F47B3F"/>
    <w:rsid w:val="00F507F1"/>
    <w:rsid w:val="00F520F2"/>
    <w:rsid w:val="00F52733"/>
    <w:rsid w:val="00F5292B"/>
    <w:rsid w:val="00F54D67"/>
    <w:rsid w:val="00F556D1"/>
    <w:rsid w:val="00F5623D"/>
    <w:rsid w:val="00F601E9"/>
    <w:rsid w:val="00F61CF7"/>
    <w:rsid w:val="00F6567D"/>
    <w:rsid w:val="00F663A4"/>
    <w:rsid w:val="00F67ACC"/>
    <w:rsid w:val="00F73354"/>
    <w:rsid w:val="00F73B21"/>
    <w:rsid w:val="00F74514"/>
    <w:rsid w:val="00F75AC1"/>
    <w:rsid w:val="00F80D1B"/>
    <w:rsid w:val="00F83357"/>
    <w:rsid w:val="00F8491F"/>
    <w:rsid w:val="00F84F6F"/>
    <w:rsid w:val="00F865CD"/>
    <w:rsid w:val="00F90AF6"/>
    <w:rsid w:val="00F90FB2"/>
    <w:rsid w:val="00F91AE0"/>
    <w:rsid w:val="00F945BF"/>
    <w:rsid w:val="00FA30F0"/>
    <w:rsid w:val="00FA58E7"/>
    <w:rsid w:val="00FA6F97"/>
    <w:rsid w:val="00FB20BB"/>
    <w:rsid w:val="00FB2B5C"/>
    <w:rsid w:val="00FC0ECF"/>
    <w:rsid w:val="00FC3CE4"/>
    <w:rsid w:val="00FC71ED"/>
    <w:rsid w:val="00FC7296"/>
    <w:rsid w:val="00FD1CA6"/>
    <w:rsid w:val="00FD22CA"/>
    <w:rsid w:val="00FD378D"/>
    <w:rsid w:val="00FD6D11"/>
    <w:rsid w:val="00FE21C7"/>
    <w:rsid w:val="00FF3220"/>
    <w:rsid w:val="00FF4956"/>
    <w:rsid w:val="083705E9"/>
    <w:rsid w:val="2FA30D60"/>
    <w:rsid w:val="3BFA96D4"/>
    <w:rsid w:val="3DDFE75B"/>
    <w:rsid w:val="3FF7D2FE"/>
    <w:rsid w:val="51BFAFED"/>
    <w:rsid w:val="5F7D0105"/>
    <w:rsid w:val="6EF7B598"/>
    <w:rsid w:val="6F57A49D"/>
    <w:rsid w:val="7BBEC68D"/>
    <w:rsid w:val="7CFF6452"/>
    <w:rsid w:val="7FEA9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7CEC3"/>
  <w15:docId w15:val="{B201D3C8-D1E1-4F05-90C8-CA2359D31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annotation text"/>
    <w:basedOn w:val="a"/>
    <w:uiPriority w:val="99"/>
    <w:unhideWhenUsed/>
    <w:qFormat/>
    <w:pPr>
      <w:jc w:val="left"/>
    </w:p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character" w:styleId="aa">
    <w:name w:val="annotation reference"/>
    <w:basedOn w:val="a0"/>
    <w:uiPriority w:val="99"/>
    <w:unhideWhenUsed/>
    <w:rPr>
      <w:sz w:val="21"/>
      <w:szCs w:val="21"/>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a4">
    <w:name w:val="批注框文本 字符"/>
    <w:basedOn w:val="a0"/>
    <w:link w:val="a3"/>
    <w:uiPriority w:val="99"/>
    <w:semiHidden/>
    <w:qFormat/>
    <w:rPr>
      <w:rFonts w:asciiTheme="minorHAnsi" w:eastAsiaTheme="minorEastAsia" w:hAnsiTheme="minorHAnsi" w:cstheme="minorBidi"/>
      <w:kern w:val="2"/>
      <w:sz w:val="18"/>
      <w:szCs w:val="18"/>
    </w:rPr>
  </w:style>
  <w:style w:type="paragraph" w:customStyle="1" w:styleId="1">
    <w:name w:val="无间隔1"/>
    <w:link w:val="ab"/>
    <w:uiPriority w:val="1"/>
    <w:qFormat/>
    <w:rPr>
      <w:rFonts w:asciiTheme="minorHAnsi" w:eastAsiaTheme="minorEastAsia" w:hAnsiTheme="minorHAnsi" w:cstheme="minorBidi"/>
      <w:sz w:val="22"/>
      <w:szCs w:val="22"/>
    </w:rPr>
  </w:style>
  <w:style w:type="character" w:customStyle="1" w:styleId="ab">
    <w:name w:val="无间隔 字符"/>
    <w:basedOn w:val="a0"/>
    <w:link w:val="1"/>
    <w:uiPriority w:val="1"/>
    <w:rPr>
      <w:rFonts w:asciiTheme="minorHAnsi" w:eastAsiaTheme="minorEastAsia" w:hAnsiTheme="minorHAnsi" w:cstheme="minorBidi"/>
      <w:sz w:val="22"/>
      <w:szCs w:val="22"/>
    </w:rPr>
  </w:style>
  <w:style w:type="paragraph" w:customStyle="1" w:styleId="10">
    <w:name w:val="修订1"/>
    <w:hidden/>
    <w:uiPriority w:val="99"/>
    <w:semiHidden/>
    <w:qFormat/>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2086</Words>
  <Characters>11891</Characters>
  <Application>Microsoft Office Word</Application>
  <DocSecurity>0</DocSecurity>
  <Lines>99</Lines>
  <Paragraphs>27</Paragraphs>
  <ScaleCrop>false</ScaleCrop>
  <Company/>
  <LinksUpToDate>false</LinksUpToDate>
  <CharactersWithSpaces>13950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翁 安志</dc:creator>
  <cp:lastModifiedBy>安志 翁</cp:lastModifiedBy>
  <cp:revision>58</cp:revision>
  <dcterms:created xsi:type="dcterms:W3CDTF">2019-10-20T03:22:00Z</dcterms:created>
  <dcterms:modified xsi:type="dcterms:W3CDTF">2019-10-20T03:46:00Z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1033-1.0.1.1354</vt:lpwstr>
  </property>
</Properties>
</file>