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8BD" w:rsidRDefault="008645B8">
      <w:pPr>
        <w:spacing w:line="240" w:lineRule="exact"/>
        <w:rPr>
          <w:ins w:id="0" w:author="sisleyzhou" w:date="2019-09-04T23:25:00Z"/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It </w:t>
      </w:r>
      <w:ins w:id="1" w:author="apple" w:date="2019-09-05T15:12:00Z">
        <w:r>
          <w:rPr>
            <w:rFonts w:ascii="Times New Roman" w:hAnsi="Times New Roman" w:cs="Times New Roman"/>
            <w:sz w:val="20"/>
            <w:szCs w:val="20"/>
          </w:rPr>
          <w:t>is</w:t>
        </w:r>
      </w:ins>
      <w:del w:id="2" w:author="apple" w:date="2019-09-05T15:12:00Z">
        <w:r>
          <w:rPr>
            <w:rFonts w:ascii="Times New Roman" w:hAnsi="Times New Roman" w:cs="Times New Roman"/>
            <w:sz w:val="20"/>
            <w:szCs w:val="20"/>
          </w:rPr>
          <w:delText>was</w:delText>
        </w:r>
      </w:del>
      <w:r>
        <w:rPr>
          <w:rFonts w:ascii="Times New Roman" w:hAnsi="Times New Roman" w:cs="Times New Roman"/>
          <w:sz w:val="20"/>
          <w:szCs w:val="20"/>
        </w:rPr>
        <w:t xml:space="preserve"> an ordinary day when I </w:t>
      </w:r>
      <w:ins w:id="3" w:author="apple" w:date="2019-09-05T15:12:00Z">
        <w:r>
          <w:rPr>
            <w:rFonts w:ascii="Times New Roman" w:hAnsi="Times New Roman" w:cs="Times New Roman"/>
            <w:sz w:val="20"/>
            <w:szCs w:val="20"/>
          </w:rPr>
          <w:t>am</w:t>
        </w:r>
      </w:ins>
      <w:del w:id="4" w:author="apple" w:date="2019-09-05T15:12:00Z">
        <w:r>
          <w:rPr>
            <w:rFonts w:ascii="Times New Roman" w:hAnsi="Times New Roman" w:cs="Times New Roman"/>
            <w:sz w:val="20"/>
            <w:szCs w:val="20"/>
          </w:rPr>
          <w:delText>was</w:delText>
        </w:r>
      </w:del>
      <w:r>
        <w:rPr>
          <w:rFonts w:ascii="Times New Roman" w:hAnsi="Times New Roman" w:cs="Times New Roman"/>
          <w:sz w:val="20"/>
          <w:szCs w:val="20"/>
        </w:rPr>
        <w:t xml:space="preserve"> </w:t>
      </w:r>
      <w:del w:id="5" w:author="apple" w:date="2019-09-05T15:07:00Z">
        <w:r>
          <w:rPr>
            <w:rFonts w:ascii="Times New Roman" w:hAnsi="Times New Roman" w:cs="Times New Roman"/>
            <w:sz w:val="20"/>
            <w:szCs w:val="20"/>
          </w:rPr>
          <w:delText>t</w:delText>
        </w:r>
      </w:del>
      <w:ins w:id="6" w:author="apple" w:date="2019-09-05T15:08:00Z">
        <w:r>
          <w:rPr>
            <w:rFonts w:ascii="Times New Roman" w:hAnsi="Times New Roman" w:cs="Times New Roman"/>
            <w:sz w:val="20"/>
            <w:szCs w:val="20"/>
          </w:rPr>
          <w:t>adding</w:t>
        </w:r>
      </w:ins>
      <w:del w:id="7" w:author="sisleyzhou" w:date="2019-09-05T13:56:00Z">
        <w:r>
          <w:rPr>
            <w:rFonts w:ascii="Times New Roman" w:hAnsi="Times New Roman" w:cs="Times New Roman"/>
            <w:sz w:val="20"/>
            <w:szCs w:val="20"/>
          </w:rPr>
          <w:delText>add</w:delText>
        </w:r>
      </w:del>
      <w:ins w:id="8" w:author="sisleyzhou" w:date="2019-09-05T13:56:00Z">
        <w:r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del w:id="9" w:author="sisleyzhou" w:date="2019-09-05T13:56:00Z">
        <w:r>
          <w:rPr>
            <w:rFonts w:ascii="Times New Roman" w:hAnsi="Times New Roman" w:cs="Times New Roman"/>
            <w:sz w:val="20"/>
            <w:szCs w:val="20"/>
          </w:rPr>
          <w:delText xml:space="preserve"> some </w:delText>
        </w:r>
      </w:del>
      <w:r>
        <w:rPr>
          <w:rFonts w:ascii="Times New Roman" w:hAnsi="Times New Roman" w:cs="Times New Roman"/>
          <w:sz w:val="20"/>
          <w:szCs w:val="20"/>
        </w:rPr>
        <w:t xml:space="preserve">new features to my GPA calculator at home. A pop-up message </w:t>
      </w:r>
      <w:proofErr w:type="gramStart"/>
      <w:r>
        <w:rPr>
          <w:rFonts w:ascii="Times New Roman" w:hAnsi="Times New Roman" w:cs="Times New Roman"/>
          <w:sz w:val="20"/>
          <w:szCs w:val="20"/>
        </w:rPr>
        <w:t>appear</w:t>
      </w:r>
      <w:proofErr w:type="gramEnd"/>
      <w:del w:id="10" w:author="apple" w:date="2019-09-05T15:12:00Z">
        <w:r>
          <w:rPr>
            <w:rFonts w:ascii="Times New Roman" w:hAnsi="Times New Roman" w:cs="Times New Roman"/>
            <w:sz w:val="20"/>
            <w:szCs w:val="20"/>
          </w:rPr>
          <w:delText>ed</w:delText>
        </w:r>
      </w:del>
      <w:r>
        <w:rPr>
          <w:rFonts w:ascii="Times New Roman" w:hAnsi="Times New Roman" w:cs="Times New Roman"/>
          <w:sz w:val="20"/>
          <w:szCs w:val="20"/>
        </w:rPr>
        <w:t xml:space="preserve"> directly on the right corner of my computer. </w:t>
      </w:r>
    </w:p>
    <w:p w:rsidR="008038BD" w:rsidRDefault="008038BD">
      <w:pPr>
        <w:spacing w:line="240" w:lineRule="exact"/>
        <w:rPr>
          <w:ins w:id="11" w:author="sisleyzhou" w:date="2019-09-04T23:25:00Z"/>
          <w:rFonts w:ascii="Times New Roman" w:hAnsi="Times New Roman" w:cs="Times New Roman"/>
          <w:sz w:val="20"/>
          <w:szCs w:val="20"/>
        </w:rPr>
      </w:pPr>
    </w:p>
    <w:p w:rsidR="008038BD" w:rsidRDefault="008645B8">
      <w:pPr>
        <w:spacing w:line="240" w:lineRule="exact"/>
        <w:rPr>
          <w:ins w:id="12" w:author="apple" w:date="2019-09-05T15:04:00Z"/>
          <w:rFonts w:ascii="Times New Roman" w:eastAsia="宋体-简" w:hAnsi="Times New Roman" w:cs="Times New Roman"/>
          <w:i/>
          <w:iCs/>
          <w:sz w:val="20"/>
          <w:szCs w:val="20"/>
        </w:rPr>
      </w:pPr>
      <w:del w:id="13" w:author="sisleyzhou" w:date="2019-09-04T23:25:00Z">
        <w:r>
          <w:rPr>
            <w:rFonts w:ascii="Times New Roman" w:hAnsi="Times New Roman" w:cs="Times New Roman"/>
            <w:sz w:val="20"/>
            <w:szCs w:val="20"/>
          </w:rPr>
          <w:delText xml:space="preserve">That was from the girl I liked, so I immediately went to check the message. </w:delText>
        </w:r>
      </w:del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eastAsia="宋体-简" w:hAnsi="Times New Roman" w:cs="Times New Roman"/>
          <w:i/>
          <w:iCs/>
          <w:sz w:val="20"/>
          <w:szCs w:val="20"/>
        </w:rPr>
        <w:t xml:space="preserve">Hey Calen, would you like to join a </w:t>
      </w:r>
      <w:r w:rsidRPr="003C6451">
        <w:rPr>
          <w:rFonts w:ascii="Times New Roman" w:eastAsia="宋体-简" w:hAnsi="Times New Roman" w:cs="Times New Roman"/>
          <w:i/>
          <w:iCs/>
          <w:sz w:val="20"/>
          <w:szCs w:val="20"/>
          <w:highlight w:val="cyan"/>
        </w:rPr>
        <w:t>project-based</w:t>
      </w:r>
      <w:r>
        <w:rPr>
          <w:rFonts w:ascii="Times New Roman" w:eastAsia="宋体-简" w:hAnsi="Times New Roman" w:cs="Times New Roman"/>
          <w:i/>
          <w:iCs/>
          <w:sz w:val="20"/>
          <w:szCs w:val="20"/>
        </w:rPr>
        <w:t xml:space="preserve"> competition with me?’ </w:t>
      </w:r>
    </w:p>
    <w:p w:rsidR="008038BD" w:rsidRDefault="008038BD">
      <w:pPr>
        <w:spacing w:line="240" w:lineRule="exact"/>
        <w:rPr>
          <w:ins w:id="14" w:author="apple" w:date="2019-09-05T15:04:00Z"/>
          <w:rFonts w:ascii="Times New Roman" w:eastAsia="宋体-简" w:hAnsi="Times New Roman" w:cs="Times New Roman"/>
          <w:i/>
          <w:iCs/>
          <w:sz w:val="20"/>
          <w:szCs w:val="20"/>
        </w:rPr>
      </w:pPr>
    </w:p>
    <w:p w:rsidR="008038BD" w:rsidRDefault="008645B8">
      <w:pPr>
        <w:spacing w:line="240" w:lineRule="exact"/>
        <w:rPr>
          <w:rFonts w:ascii="Times New Roman" w:eastAsia="宋体-简" w:hAnsi="Times New Roman" w:cs="Times New Roman"/>
          <w:sz w:val="20"/>
          <w:szCs w:val="20"/>
        </w:rPr>
      </w:pPr>
      <w:ins w:id="15" w:author="apple" w:date="2019-09-05T15:04:00Z">
        <w:r>
          <w:rPr>
            <w:rFonts w:ascii="Times New Roman" w:eastAsia="宋体-简" w:hAnsi="Times New Roman" w:cs="Times New Roman"/>
            <w:sz w:val="20"/>
            <w:szCs w:val="20"/>
          </w:rPr>
          <w:t>The</w:t>
        </w:r>
      </w:ins>
      <w:ins w:id="16" w:author="sisleyzhou" w:date="2019-09-04T23:25:00Z">
        <w:del w:id="17" w:author="apple" w:date="2019-09-05T15:04:00Z">
          <w:r w:rsidRPr="003C6451">
            <w:rPr>
              <w:rFonts w:ascii="Times New Roman" w:eastAsia="宋体-简" w:hAnsi="Times New Roman" w:cs="Times New Roman"/>
              <w:sz w:val="20"/>
              <w:szCs w:val="20"/>
            </w:rPr>
            <w:delText>That</w:delText>
          </w:r>
        </w:del>
      </w:ins>
      <w:ins w:id="18" w:author="apple" w:date="2019-09-05T15:04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 </w:t>
        </w:r>
      </w:ins>
      <w:ins w:id="19" w:author="sisleyzhou" w:date="2019-09-04T23:25:00Z">
        <w:del w:id="20" w:author="apple" w:date="2019-09-05T15:04:00Z">
          <w:r w:rsidRPr="003C6451">
            <w:rPr>
              <w:rFonts w:ascii="Times New Roman" w:eastAsia="宋体-简" w:hAnsi="Times New Roman" w:cs="Times New Roman"/>
              <w:sz w:val="20"/>
              <w:szCs w:val="20"/>
            </w:rPr>
            <w:delText xml:space="preserve"> </w:delText>
          </w:r>
        </w:del>
      </w:ins>
      <w:ins w:id="21" w:author="apple" w:date="2019-09-05T15:04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message </w:t>
        </w:r>
      </w:ins>
      <w:ins w:id="22" w:author="apple" w:date="2019-09-05T15:12:00Z">
        <w:r>
          <w:rPr>
            <w:rFonts w:ascii="Times New Roman" w:eastAsia="宋体-简" w:hAnsi="Times New Roman" w:cs="Times New Roman"/>
            <w:sz w:val="20"/>
            <w:szCs w:val="20"/>
          </w:rPr>
          <w:t>is</w:t>
        </w:r>
      </w:ins>
      <w:ins w:id="23" w:author="sisleyzhou" w:date="2019-09-04T23:25:00Z">
        <w:del w:id="24" w:author="apple" w:date="2019-09-05T15:12:00Z">
          <w:r w:rsidRPr="003C6451">
            <w:rPr>
              <w:rFonts w:ascii="Times New Roman" w:eastAsia="宋体-简" w:hAnsi="Times New Roman" w:cs="Times New Roman"/>
              <w:sz w:val="20"/>
              <w:szCs w:val="20"/>
            </w:rPr>
            <w:delText>was</w:delText>
          </w:r>
        </w:del>
        <w:r w:rsidRPr="003C6451">
          <w:rPr>
            <w:rFonts w:ascii="Times New Roman" w:eastAsia="宋体-简" w:hAnsi="Times New Roman" w:cs="Times New Roman"/>
            <w:sz w:val="20"/>
            <w:szCs w:val="20"/>
          </w:rPr>
          <w:t xml:space="preserve"> from the girl I</w:t>
        </w:r>
      </w:ins>
      <w:ins w:id="25" w:author="apple" w:date="2019-09-05T15:12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’ve </w:t>
        </w:r>
      </w:ins>
      <w:ins w:id="26" w:author="sisleyzhou" w:date="2019-09-04T23:25:00Z">
        <w:del w:id="27" w:author="apple" w:date="2019-09-05T15:12:00Z">
          <w:r w:rsidRPr="003C6451">
            <w:rPr>
              <w:rFonts w:ascii="Times New Roman" w:eastAsia="宋体-简" w:hAnsi="Times New Roman" w:cs="Times New Roman"/>
              <w:sz w:val="20"/>
              <w:szCs w:val="20"/>
            </w:rPr>
            <w:delText xml:space="preserve"> </w:delText>
          </w:r>
        </w:del>
      </w:ins>
      <w:ins w:id="28" w:author="sisleyzhou" w:date="2019-09-04T23:26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crushed on </w:t>
        </w:r>
      </w:ins>
      <w:ins w:id="29" w:author="sisleyzhou" w:date="2019-09-04T23:25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for </w:t>
        </w:r>
      </w:ins>
      <w:ins w:id="30" w:author="sisleyzhou" w:date="2019-09-04T23:26:00Z">
        <w:r>
          <w:rPr>
            <w:rFonts w:ascii="Times New Roman" w:eastAsia="宋体-简" w:hAnsi="Times New Roman" w:cs="Times New Roman"/>
            <w:sz w:val="20"/>
            <w:szCs w:val="20"/>
          </w:rPr>
          <w:t>a long time</w:t>
        </w:r>
      </w:ins>
      <w:ins w:id="31" w:author="sisleyzhou" w:date="2019-09-04T23:25:00Z">
        <w:r>
          <w:rPr>
            <w:rFonts w:ascii="Times New Roman" w:eastAsia="宋体-简" w:hAnsi="Times New Roman" w:cs="Times New Roman"/>
            <w:sz w:val="20"/>
            <w:szCs w:val="20"/>
          </w:rPr>
          <w:t>.</w:t>
        </w:r>
      </w:ins>
      <w:ins w:id="32" w:author="apple" w:date="2019-09-05T15:05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 </w:t>
        </w:r>
      </w:ins>
      <w:ins w:id="33" w:author="sisleyzhou" w:date="2019-09-04T23:25:00Z">
        <w:del w:id="34" w:author="apple" w:date="2019-09-05T15:05:00Z">
          <w:r>
            <w:rPr>
              <w:rFonts w:ascii="Times New Roman" w:eastAsia="宋体-简" w:hAnsi="Times New Roman" w:cs="Times New Roman"/>
              <w:sz w:val="20"/>
              <w:szCs w:val="20"/>
            </w:rPr>
            <w:delText xml:space="preserve"> </w:delText>
          </w:r>
        </w:del>
      </w:ins>
      <w:del w:id="35" w:author="apple" w:date="2019-09-05T15:05:00Z">
        <w:r>
          <w:rPr>
            <w:rFonts w:ascii="Times New Roman" w:eastAsia="宋体-简" w:hAnsi="Times New Roman" w:cs="Times New Roman"/>
            <w:sz w:val="20"/>
            <w:szCs w:val="20"/>
          </w:rPr>
          <w:delText>I accepted the offer without any hesitation</w:delText>
        </w:r>
      </w:del>
      <w:ins w:id="36" w:author="sisleyzhou" w:date="2019-09-04T23:27:00Z">
        <w:del w:id="37" w:author="apple" w:date="2019-09-05T15:05:00Z">
          <w:r>
            <w:rPr>
              <w:rFonts w:ascii="Times New Roman" w:eastAsia="宋体-简" w:hAnsi="Times New Roman" w:cs="Times New Roman"/>
              <w:sz w:val="20"/>
              <w:szCs w:val="20"/>
            </w:rPr>
            <w:delText>immediately</w:delText>
          </w:r>
        </w:del>
      </w:ins>
      <w:del w:id="38" w:author="apple" w:date="2019-09-05T15:05:00Z">
        <w:r>
          <w:rPr>
            <w:rFonts w:ascii="Times New Roman" w:eastAsia="宋体-简" w:hAnsi="Times New Roman" w:cs="Times New Roman"/>
            <w:sz w:val="20"/>
            <w:szCs w:val="20"/>
          </w:rPr>
          <w:delText xml:space="preserve">. </w:delText>
        </w:r>
      </w:del>
      <w:r>
        <w:rPr>
          <w:rFonts w:ascii="Times New Roman" w:eastAsia="宋体-简" w:hAnsi="Times New Roman" w:cs="Times New Roman"/>
          <w:sz w:val="20"/>
          <w:szCs w:val="20"/>
        </w:rPr>
        <w:t xml:space="preserve">How could I reject such a </w:t>
      </w:r>
      <w:ins w:id="39" w:author="sisleyzhou" w:date="2019-09-04T23:26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great </w:t>
        </w:r>
      </w:ins>
      <w:r>
        <w:rPr>
          <w:rFonts w:ascii="Times New Roman" w:eastAsia="宋体-简" w:hAnsi="Times New Roman" w:cs="Times New Roman"/>
          <w:sz w:val="20"/>
          <w:szCs w:val="20"/>
        </w:rPr>
        <w:t xml:space="preserve">chance to be with </w:t>
      </w:r>
      <w:del w:id="40" w:author="sisleyzhou" w:date="2019-09-04T23:26:00Z">
        <w:r>
          <w:rPr>
            <w:rFonts w:ascii="Times New Roman" w:eastAsia="宋体-简" w:hAnsi="Times New Roman" w:cs="Times New Roman"/>
            <w:sz w:val="20"/>
            <w:szCs w:val="20"/>
          </w:rPr>
          <w:delText>the girl</w:delText>
        </w:r>
      </w:del>
      <w:ins w:id="41" w:author="sisleyzhou" w:date="2019-09-04T23:26:00Z">
        <w:r>
          <w:rPr>
            <w:rFonts w:ascii="Times New Roman" w:eastAsia="宋体-简" w:hAnsi="Times New Roman" w:cs="Times New Roman"/>
            <w:sz w:val="20"/>
            <w:szCs w:val="20"/>
          </w:rPr>
          <w:t>her?</w:t>
        </w:r>
      </w:ins>
      <w:ins w:id="42" w:author="apple" w:date="2019-09-05T15:05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 </w:t>
        </w:r>
        <w:r w:rsidRPr="003C6451">
          <w:rPr>
            <w:rFonts w:ascii="Times New Roman" w:eastAsia="宋体-简" w:hAnsi="Times New Roman" w:cs="Times New Roman"/>
            <w:sz w:val="20"/>
            <w:szCs w:val="20"/>
          </w:rPr>
          <w:t xml:space="preserve">I accept the offer </w:t>
        </w:r>
      </w:ins>
      <w:ins w:id="43" w:author="apple" w:date="2019-09-05T15:13:00Z">
        <w:r>
          <w:rPr>
            <w:rFonts w:ascii="Times New Roman" w:eastAsia="宋体-简" w:hAnsi="Times New Roman" w:cs="Times New Roman"/>
            <w:sz w:val="20"/>
            <w:szCs w:val="20"/>
          </w:rPr>
          <w:t>immediately</w:t>
        </w:r>
      </w:ins>
      <w:ins w:id="44" w:author="apple" w:date="2019-09-05T15:05:00Z">
        <w:r>
          <w:rPr>
            <w:rFonts w:ascii="Times New Roman" w:eastAsia="宋体-简" w:hAnsi="Times New Roman" w:cs="Times New Roman"/>
            <w:sz w:val="20"/>
            <w:szCs w:val="20"/>
            <w:rPrChange w:id="45" w:author="apple" w:date="2019-09-05T15:05:00Z">
              <w:rPr/>
            </w:rPrChange>
          </w:rPr>
          <w:t>.</w:t>
        </w:r>
      </w:ins>
      <w:del w:id="46" w:author="sisleyzhou" w:date="2019-09-04T23:27:00Z">
        <w:r>
          <w:rPr>
            <w:rFonts w:ascii="Times New Roman" w:eastAsia="宋体-简" w:hAnsi="Times New Roman" w:cs="Times New Roman"/>
            <w:sz w:val="20"/>
            <w:szCs w:val="20"/>
          </w:rPr>
          <w:delText xml:space="preserve"> I have fell in love with for at least half a year? </w:delText>
        </w:r>
      </w:del>
    </w:p>
    <w:p w:rsidR="008038BD" w:rsidRDefault="008038BD">
      <w:pPr>
        <w:spacing w:line="240" w:lineRule="exact"/>
        <w:rPr>
          <w:rFonts w:ascii="Times New Roman" w:eastAsia="宋体-简" w:hAnsi="Times New Roman" w:cs="Times New Roman"/>
          <w:sz w:val="20"/>
          <w:szCs w:val="20"/>
        </w:rPr>
      </w:pPr>
    </w:p>
    <w:p w:rsidR="008038BD" w:rsidRDefault="008645B8">
      <w:pPr>
        <w:spacing w:line="240" w:lineRule="exact"/>
        <w:rPr>
          <w:del w:id="47" w:author="apple" w:date="2019-09-05T16:04:00Z"/>
          <w:rFonts w:ascii="Times New Roman" w:eastAsia="宋体-简" w:hAnsi="Times New Roman" w:cs="Times New Roman"/>
          <w:sz w:val="20"/>
          <w:szCs w:val="20"/>
          <w:highlight w:val="cyan"/>
        </w:rPr>
      </w:pPr>
      <w:r>
        <w:rPr>
          <w:rFonts w:ascii="Times New Roman" w:eastAsia="宋体-简" w:hAnsi="Times New Roman" w:cs="Times New Roman"/>
          <w:sz w:val="20"/>
          <w:szCs w:val="20"/>
        </w:rPr>
        <w:t>Next da</w:t>
      </w:r>
      <w:ins w:id="48" w:author="apple" w:date="2019-09-05T15:13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y </w:t>
        </w:r>
      </w:ins>
      <w:del w:id="49" w:author="apple" w:date="2019-09-05T15:13:00Z">
        <w:r>
          <w:rPr>
            <w:rFonts w:ascii="Times New Roman" w:eastAsia="宋体-简" w:hAnsi="Times New Roman" w:cs="Times New Roman"/>
            <w:sz w:val="20"/>
            <w:szCs w:val="20"/>
          </w:rPr>
          <w:delText xml:space="preserve">y, </w:delText>
        </w:r>
      </w:del>
      <w:r>
        <w:rPr>
          <w:rFonts w:ascii="Times New Roman" w:eastAsia="宋体-简" w:hAnsi="Times New Roman" w:cs="Times New Roman"/>
          <w:sz w:val="20"/>
          <w:szCs w:val="20"/>
        </w:rPr>
        <w:t>the girl and I s</w:t>
      </w:r>
      <w:ins w:id="50" w:author="apple" w:date="2019-09-05T15:15:00Z">
        <w:r>
          <w:rPr>
            <w:rFonts w:ascii="Times New Roman" w:eastAsia="宋体-简" w:hAnsi="Times New Roman" w:cs="Times New Roman"/>
            <w:sz w:val="20"/>
            <w:szCs w:val="20"/>
          </w:rPr>
          <w:t>i</w:t>
        </w:r>
      </w:ins>
      <w:del w:id="51" w:author="apple" w:date="2019-09-05T15:15:00Z">
        <w:r>
          <w:rPr>
            <w:rFonts w:ascii="Times New Roman" w:eastAsia="宋体-简" w:hAnsi="Times New Roman" w:cs="Times New Roman"/>
            <w:sz w:val="20"/>
            <w:szCs w:val="20"/>
          </w:rPr>
          <w:delText>a</w:delText>
        </w:r>
      </w:del>
      <w:r>
        <w:rPr>
          <w:rFonts w:ascii="Times New Roman" w:eastAsia="宋体-简" w:hAnsi="Times New Roman" w:cs="Times New Roman"/>
          <w:sz w:val="20"/>
          <w:szCs w:val="20"/>
        </w:rPr>
        <w:t xml:space="preserve">t down in the classroom along </w:t>
      </w:r>
      <w:r>
        <w:rPr>
          <w:rFonts w:ascii="Times New Roman" w:eastAsia="宋体-简" w:hAnsi="Times New Roman" w:cs="Times New Roman"/>
          <w:sz w:val="20"/>
          <w:szCs w:val="20"/>
          <w:highlight w:val="cyan"/>
          <w:rPrChange w:id="52" w:author="apple" w:date="2019-09-05T15:14:00Z">
            <w:rPr>
              <w:rFonts w:ascii="Times New Roman" w:eastAsia="宋体-简" w:hAnsi="Times New Roman" w:cs="Times New Roman"/>
              <w:sz w:val="20"/>
              <w:szCs w:val="20"/>
            </w:rPr>
          </w:rPrChange>
        </w:rPr>
        <w:t>with the oth</w:t>
      </w:r>
      <w:bookmarkStart w:id="53" w:name="_GoBack"/>
      <w:bookmarkEnd w:id="53"/>
      <w:r>
        <w:rPr>
          <w:rFonts w:ascii="Times New Roman" w:eastAsia="宋体-简" w:hAnsi="Times New Roman" w:cs="Times New Roman"/>
          <w:sz w:val="20"/>
          <w:szCs w:val="20"/>
          <w:highlight w:val="cyan"/>
          <w:rPrChange w:id="54" w:author="apple" w:date="2019-09-05T15:14:00Z">
            <w:rPr>
              <w:rFonts w:ascii="Times New Roman" w:eastAsia="宋体-简" w:hAnsi="Times New Roman" w:cs="Times New Roman"/>
              <w:sz w:val="20"/>
              <w:szCs w:val="20"/>
            </w:rPr>
          </w:rPrChange>
        </w:rPr>
        <w:t>er group members</w:t>
      </w:r>
      <w:ins w:id="55" w:author="翁 安志" w:date="2019-09-05T19:18:00Z">
        <w:r w:rsidR="00237A5C">
          <w:rPr>
            <w:rFonts w:ascii="Times New Roman" w:eastAsia="宋体-简" w:hAnsi="Times New Roman" w:cs="Times New Roman"/>
            <w:sz w:val="20"/>
            <w:szCs w:val="20"/>
            <w:highlight w:val="cyan"/>
          </w:rPr>
          <w:t xml:space="preserve"> composed of</w:t>
        </w:r>
      </w:ins>
      <w:ins w:id="56" w:author="翁 安志" w:date="2019-09-05T19:19:00Z">
        <w:r w:rsidR="00237A5C">
          <w:rPr>
            <w:rFonts w:ascii="Times New Roman" w:eastAsia="宋体-简" w:hAnsi="Times New Roman" w:cs="Times New Roman"/>
            <w:sz w:val="20"/>
            <w:szCs w:val="20"/>
            <w:highlight w:val="cyan"/>
          </w:rPr>
          <w:t xml:space="preserve"> </w:t>
        </w:r>
      </w:ins>
      <w:ins w:id="57" w:author="翁 安志" w:date="2019-09-05T19:20:00Z">
        <w:r w:rsidR="00F00629">
          <w:rPr>
            <w:rFonts w:ascii="Times New Roman" w:eastAsia="宋体-简" w:hAnsi="Times New Roman" w:cs="Times New Roman"/>
            <w:sz w:val="20"/>
            <w:szCs w:val="20"/>
            <w:highlight w:val="cyan"/>
          </w:rPr>
          <w:t xml:space="preserve">students being </w:t>
        </w:r>
      </w:ins>
      <w:ins w:id="58" w:author="翁 安志" w:date="2019-09-05T19:19:00Z">
        <w:r w:rsidR="00237A5C">
          <w:rPr>
            <w:rFonts w:ascii="Times New Roman" w:eastAsia="宋体-简" w:hAnsi="Times New Roman" w:cs="Times New Roman"/>
            <w:sz w:val="20"/>
            <w:szCs w:val="20"/>
            <w:highlight w:val="cyan"/>
          </w:rPr>
          <w:t>brilliant</w:t>
        </w:r>
        <w:r w:rsidR="00F00629">
          <w:rPr>
            <w:rFonts w:ascii="Times New Roman" w:eastAsia="宋体-简" w:hAnsi="Times New Roman" w:cs="Times New Roman"/>
            <w:sz w:val="20"/>
            <w:szCs w:val="20"/>
            <w:highlight w:val="cyan"/>
          </w:rPr>
          <w:t xml:space="preserve"> </w:t>
        </w:r>
      </w:ins>
      <w:ins w:id="59" w:author="翁 安志" w:date="2019-09-05T19:20:00Z">
        <w:r w:rsidR="00F00629">
          <w:rPr>
            <w:rFonts w:ascii="Times New Roman" w:eastAsia="宋体-简" w:hAnsi="Times New Roman" w:cs="Times New Roman"/>
            <w:sz w:val="20"/>
            <w:szCs w:val="20"/>
            <w:highlight w:val="cyan"/>
          </w:rPr>
          <w:t>on</w:t>
        </w:r>
      </w:ins>
      <w:ins w:id="60" w:author="翁 安志" w:date="2019-09-05T19:19:00Z">
        <w:r w:rsidR="00237A5C">
          <w:rPr>
            <w:rFonts w:ascii="Times New Roman" w:eastAsia="宋体-简" w:hAnsi="Times New Roman" w:cs="Times New Roman"/>
            <w:sz w:val="20"/>
            <w:szCs w:val="20"/>
            <w:highlight w:val="cyan"/>
          </w:rPr>
          <w:t xml:space="preserve"> </w:t>
        </w:r>
        <w:r w:rsidR="00F00629">
          <w:rPr>
            <w:rFonts w:ascii="Times New Roman" w:eastAsia="宋体-简" w:hAnsi="Times New Roman" w:cs="Times New Roman"/>
            <w:sz w:val="20"/>
            <w:szCs w:val="20"/>
            <w:highlight w:val="cyan"/>
          </w:rPr>
          <w:t>psychology</w:t>
        </w:r>
      </w:ins>
      <w:ins w:id="61" w:author="翁 安志" w:date="2019-09-05T19:20:00Z">
        <w:r w:rsidR="00F00629">
          <w:rPr>
            <w:rFonts w:ascii="Times New Roman" w:eastAsia="宋体-简" w:hAnsi="Times New Roman" w:cs="Times New Roman"/>
            <w:sz w:val="20"/>
            <w:szCs w:val="20"/>
            <w:highlight w:val="cyan"/>
          </w:rPr>
          <w:t xml:space="preserve">, biology, </w:t>
        </w:r>
      </w:ins>
      <w:ins w:id="62" w:author="翁 安志" w:date="2019-09-05T19:21:00Z">
        <w:r w:rsidR="00F00629">
          <w:rPr>
            <w:rFonts w:ascii="Times New Roman" w:eastAsia="宋体-简" w:hAnsi="Times New Roman" w:cs="Times New Roman"/>
            <w:sz w:val="20"/>
            <w:szCs w:val="20"/>
            <w:highlight w:val="cyan"/>
          </w:rPr>
          <w:t>and literature</w:t>
        </w:r>
      </w:ins>
      <w:ins w:id="63" w:author="翁 安志" w:date="2019-09-05T19:19:00Z">
        <w:r w:rsidR="00F00629">
          <w:rPr>
            <w:rFonts w:ascii="Times New Roman" w:eastAsia="宋体-简" w:hAnsi="Times New Roman" w:cs="Times New Roman"/>
            <w:sz w:val="20"/>
            <w:szCs w:val="20"/>
            <w:highlight w:val="cyan"/>
          </w:rPr>
          <w:t xml:space="preserve"> </w:t>
        </w:r>
      </w:ins>
      <w:ins w:id="64" w:author="apple" w:date="2019-09-05T16:56:00Z">
        <w:r>
          <w:rPr>
            <w:rFonts w:ascii="Times New Roman" w:eastAsia="宋体-简" w:hAnsi="Times New Roman" w:cs="Times New Roman"/>
            <w:sz w:val="20"/>
            <w:szCs w:val="20"/>
            <w:highlight w:val="cyan"/>
          </w:rPr>
          <w:t>（这几个学生的背景是什么？比如说</w:t>
        </w:r>
        <w:r>
          <w:rPr>
            <w:rFonts w:ascii="Times New Roman" w:eastAsia="宋体-简" w:hAnsi="Times New Roman" w:cs="Times New Roman"/>
            <w:sz w:val="20"/>
            <w:szCs w:val="20"/>
            <w:highlight w:val="cyan"/>
          </w:rPr>
          <w:t>xx</w:t>
        </w:r>
        <w:r>
          <w:rPr>
            <w:rFonts w:ascii="Times New Roman" w:eastAsia="宋体-简" w:hAnsi="Times New Roman" w:cs="Times New Roman"/>
            <w:sz w:val="20"/>
            <w:szCs w:val="20"/>
            <w:highlight w:val="cyan"/>
          </w:rPr>
          <w:t>擅长音乐，</w:t>
        </w:r>
        <w:r>
          <w:rPr>
            <w:rFonts w:ascii="Times New Roman" w:eastAsia="宋体-简" w:hAnsi="Times New Roman" w:cs="Times New Roman"/>
            <w:sz w:val="20"/>
            <w:szCs w:val="20"/>
            <w:highlight w:val="cyan"/>
          </w:rPr>
          <w:t>xx</w:t>
        </w:r>
        <w:r>
          <w:rPr>
            <w:rFonts w:ascii="Times New Roman" w:eastAsia="宋体-简" w:hAnsi="Times New Roman" w:cs="Times New Roman"/>
            <w:sz w:val="20"/>
            <w:szCs w:val="20"/>
            <w:highlight w:val="cyan"/>
          </w:rPr>
          <w:t>擅长文学，</w:t>
        </w:r>
        <w:r>
          <w:rPr>
            <w:rFonts w:ascii="Times New Roman" w:eastAsia="宋体-简" w:hAnsi="Times New Roman" w:cs="Times New Roman"/>
            <w:sz w:val="20"/>
            <w:szCs w:val="20"/>
            <w:highlight w:val="cyan"/>
          </w:rPr>
          <w:t>xx</w:t>
        </w:r>
        <w:r>
          <w:rPr>
            <w:rFonts w:ascii="Times New Roman" w:eastAsia="宋体-简" w:hAnsi="Times New Roman" w:cs="Times New Roman"/>
            <w:sz w:val="20"/>
            <w:szCs w:val="20"/>
            <w:highlight w:val="cyan"/>
          </w:rPr>
          <w:t>擅长</w:t>
        </w:r>
      </w:ins>
      <w:ins w:id="65" w:author="apple" w:date="2019-09-05T16:57:00Z">
        <w:r>
          <w:rPr>
            <w:rFonts w:ascii="Times New Roman" w:eastAsia="宋体-简" w:hAnsi="Times New Roman" w:cs="Times New Roman"/>
            <w:sz w:val="20"/>
            <w:szCs w:val="20"/>
            <w:highlight w:val="cyan"/>
          </w:rPr>
          <w:t>理科等等，他们都是中国人嘛？）</w:t>
        </w:r>
      </w:ins>
      <w:r>
        <w:rPr>
          <w:rFonts w:ascii="Times New Roman" w:eastAsia="宋体-简" w:hAnsi="Times New Roman" w:cs="Times New Roman"/>
          <w:sz w:val="20"/>
          <w:szCs w:val="20"/>
        </w:rPr>
        <w:t xml:space="preserve"> to </w:t>
      </w:r>
      <w:del w:id="66" w:author="sisleyzhou" w:date="2019-09-04T23:27:00Z">
        <w:r>
          <w:rPr>
            <w:rFonts w:ascii="Times New Roman" w:eastAsia="宋体-简" w:hAnsi="Times New Roman" w:cs="Times New Roman"/>
            <w:sz w:val="20"/>
            <w:szCs w:val="20"/>
          </w:rPr>
          <w:delText>think of what to do</w:delText>
        </w:r>
      </w:del>
      <w:ins w:id="67" w:author="sisleyzhou" w:date="2019-09-04T23:27:00Z">
        <w:r>
          <w:rPr>
            <w:rFonts w:ascii="Times New Roman" w:eastAsia="宋体-简" w:hAnsi="Times New Roman" w:cs="Times New Roman"/>
            <w:sz w:val="20"/>
            <w:szCs w:val="20"/>
          </w:rPr>
          <w:t>brainstorm</w:t>
        </w:r>
      </w:ins>
      <w:r>
        <w:rPr>
          <w:rFonts w:ascii="Times New Roman" w:eastAsia="宋体-简" w:hAnsi="Times New Roman" w:cs="Times New Roman"/>
          <w:sz w:val="20"/>
          <w:szCs w:val="20"/>
        </w:rPr>
        <w:t xml:space="preserve"> for the </w:t>
      </w:r>
      <w:ins w:id="68" w:author="sisleyzhou" w:date="2019-09-04T23:27:00Z">
        <w:r>
          <w:rPr>
            <w:rFonts w:ascii="Times New Roman" w:eastAsia="宋体-简" w:hAnsi="Times New Roman" w:cs="Times New Roman"/>
            <w:sz w:val="20"/>
            <w:szCs w:val="20"/>
          </w:rPr>
          <w:t>project</w:t>
        </w:r>
      </w:ins>
      <w:del w:id="69" w:author="sisleyzhou" w:date="2019-09-04T23:27:00Z">
        <w:r>
          <w:rPr>
            <w:rFonts w:ascii="Times New Roman" w:eastAsia="宋体-简" w:hAnsi="Times New Roman" w:cs="Times New Roman"/>
            <w:sz w:val="20"/>
            <w:szCs w:val="20"/>
          </w:rPr>
          <w:delText>competition</w:delText>
        </w:r>
      </w:del>
      <w:r>
        <w:rPr>
          <w:rFonts w:ascii="Times New Roman" w:eastAsia="宋体-简" w:hAnsi="Times New Roman" w:cs="Times New Roman"/>
          <w:sz w:val="20"/>
          <w:szCs w:val="20"/>
        </w:rPr>
        <w:t>. We quickly decide</w:t>
      </w:r>
      <w:del w:id="70" w:author="apple" w:date="2019-09-05T15:15:00Z">
        <w:r>
          <w:rPr>
            <w:rFonts w:ascii="Times New Roman" w:eastAsia="宋体-简" w:hAnsi="Times New Roman" w:cs="Times New Roman"/>
            <w:sz w:val="20"/>
            <w:szCs w:val="20"/>
          </w:rPr>
          <w:delText>d</w:delText>
        </w:r>
      </w:del>
      <w:r>
        <w:rPr>
          <w:rFonts w:ascii="Times New Roman" w:eastAsia="宋体-简" w:hAnsi="Times New Roman" w:cs="Times New Roman"/>
          <w:sz w:val="20"/>
          <w:szCs w:val="20"/>
        </w:rPr>
        <w:t xml:space="preserve"> to work on the topic of Sex Education, but how to work on it bec</w:t>
      </w:r>
      <w:ins w:id="71" w:author="apple" w:date="2019-09-05T15:15:00Z">
        <w:r>
          <w:rPr>
            <w:rFonts w:ascii="Times New Roman" w:eastAsia="宋体-简" w:hAnsi="Times New Roman" w:cs="Times New Roman"/>
            <w:sz w:val="20"/>
            <w:szCs w:val="20"/>
          </w:rPr>
          <w:t>o</w:t>
        </w:r>
      </w:ins>
      <w:del w:id="72" w:author="apple" w:date="2019-09-05T15:15:00Z">
        <w:r>
          <w:rPr>
            <w:rFonts w:ascii="Times New Roman" w:eastAsia="宋体-简" w:hAnsi="Times New Roman" w:cs="Times New Roman"/>
            <w:sz w:val="20"/>
            <w:szCs w:val="20"/>
          </w:rPr>
          <w:delText>a</w:delText>
        </w:r>
      </w:del>
      <w:r>
        <w:rPr>
          <w:rFonts w:ascii="Times New Roman" w:eastAsia="宋体-简" w:hAnsi="Times New Roman" w:cs="Times New Roman"/>
          <w:sz w:val="20"/>
          <w:szCs w:val="20"/>
        </w:rPr>
        <w:t xml:space="preserve">me a problem. As a </w:t>
      </w:r>
      <w:r>
        <w:rPr>
          <w:rFonts w:ascii="Times New Roman" w:eastAsia="宋体-简" w:hAnsi="Times New Roman" w:cs="Times New Roman"/>
          <w:i/>
          <w:iCs/>
          <w:sz w:val="20"/>
          <w:szCs w:val="20"/>
          <w:rPrChange w:id="73" w:author="apple" w:date="2019-09-05T15:11:00Z">
            <w:rPr>
              <w:rFonts w:ascii="Times New Roman" w:eastAsia="宋体-简" w:hAnsi="Times New Roman" w:cs="Times New Roman"/>
              <w:sz w:val="20"/>
              <w:szCs w:val="20"/>
            </w:rPr>
          </w:rPrChange>
        </w:rPr>
        <w:t xml:space="preserve">“Computer Science Maniac” </w:t>
      </w:r>
      <w:r>
        <w:rPr>
          <w:rFonts w:ascii="Times New Roman" w:eastAsia="宋体-简" w:hAnsi="Times New Roman" w:cs="Times New Roman"/>
          <w:sz w:val="20"/>
          <w:szCs w:val="20"/>
        </w:rPr>
        <w:t xml:space="preserve">who has always loved to </w:t>
      </w:r>
      <w:ins w:id="74" w:author="apple" w:date="2019-09-05T16:15:00Z">
        <w:r>
          <w:rPr>
            <w:rFonts w:ascii="Times New Roman" w:eastAsia="宋体-简" w:hAnsi="Times New Roman" w:cs="Times New Roman"/>
            <w:sz w:val="20"/>
            <w:szCs w:val="20"/>
          </w:rPr>
          <w:t>use</w:t>
        </w:r>
      </w:ins>
      <w:del w:id="75" w:author="apple" w:date="2019-09-05T16:15:00Z">
        <w:r>
          <w:rPr>
            <w:rFonts w:ascii="Times New Roman" w:eastAsia="宋体-简" w:hAnsi="Times New Roman" w:cs="Times New Roman"/>
            <w:sz w:val="20"/>
            <w:szCs w:val="20"/>
          </w:rPr>
          <w:delText>u</w:delText>
        </w:r>
      </w:del>
      <w:del w:id="76" w:author="apple" w:date="2019-09-05T16:14:00Z">
        <w:r>
          <w:rPr>
            <w:rFonts w:ascii="Times New Roman" w:eastAsia="宋体-简" w:hAnsi="Times New Roman" w:cs="Times New Roman"/>
            <w:sz w:val="20"/>
            <w:szCs w:val="20"/>
          </w:rPr>
          <w:delText>se</w:delText>
        </w:r>
      </w:del>
      <w:r>
        <w:rPr>
          <w:rFonts w:ascii="Times New Roman" w:eastAsia="宋体-简" w:hAnsi="Times New Roman" w:cs="Times New Roman"/>
          <w:sz w:val="20"/>
          <w:szCs w:val="20"/>
        </w:rPr>
        <w:t xml:space="preserve"> the so-called boring computer codes to help with solving real life problems for my communit</w:t>
      </w:r>
      <w:ins w:id="77" w:author="apple" w:date="2019-09-05T15:18:00Z">
        <w:r>
          <w:rPr>
            <w:rFonts w:ascii="Times New Roman" w:eastAsia="宋体-简" w:hAnsi="Times New Roman" w:cs="Times New Roman"/>
            <w:sz w:val="20"/>
            <w:szCs w:val="20"/>
          </w:rPr>
          <w:t>y</w:t>
        </w:r>
      </w:ins>
      <w:ins w:id="78" w:author="apple" w:date="2019-09-05T15:38:00Z">
        <w:r>
          <w:rPr>
            <w:rFonts w:ascii="Times New Roman" w:eastAsia="宋体-简" w:hAnsi="Times New Roman" w:cs="Times New Roman"/>
            <w:sz w:val="20"/>
            <w:szCs w:val="20"/>
          </w:rPr>
          <w:t>, l</w:t>
        </w:r>
      </w:ins>
      <w:ins w:id="79" w:author="apple" w:date="2019-09-05T15:30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ike the GPA calculator I made for schoolmates to check their </w:t>
        </w:r>
      </w:ins>
      <w:proofErr w:type="spellStart"/>
      <w:ins w:id="80" w:author="apple" w:date="2019-09-05T15:31:00Z">
        <w:r>
          <w:rPr>
            <w:rFonts w:ascii="Times New Roman" w:eastAsia="宋体-简" w:hAnsi="Times New Roman" w:cs="Times New Roman"/>
            <w:sz w:val="20"/>
            <w:szCs w:val="20"/>
          </w:rPr>
          <w:t>gpa</w:t>
        </w:r>
      </w:ins>
      <w:ins w:id="81" w:author="apple" w:date="2019-09-05T15:38:00Z">
        <w:r>
          <w:rPr>
            <w:rFonts w:ascii="Times New Roman" w:eastAsia="宋体-简" w:hAnsi="Times New Roman" w:cs="Times New Roman"/>
            <w:sz w:val="20"/>
            <w:szCs w:val="20"/>
          </w:rPr>
          <w:t>s</w:t>
        </w:r>
        <w:proofErr w:type="spellEnd"/>
        <w:r>
          <w:rPr>
            <w:rFonts w:ascii="Times New Roman" w:eastAsia="宋体-简" w:hAnsi="Times New Roman" w:cs="Times New Roman"/>
            <w:sz w:val="20"/>
            <w:szCs w:val="20"/>
          </w:rPr>
          <w:t>.</w:t>
        </w:r>
      </w:ins>
      <w:ins w:id="82" w:author="apple" w:date="2019-09-05T15:18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 </w:t>
        </w:r>
      </w:ins>
      <w:del w:id="83" w:author="apple" w:date="2019-09-05T15:18:00Z">
        <w:r>
          <w:rPr>
            <w:rFonts w:ascii="Times New Roman" w:eastAsia="宋体-简" w:hAnsi="Times New Roman" w:cs="Times New Roman"/>
            <w:sz w:val="20"/>
            <w:szCs w:val="20"/>
          </w:rPr>
          <w:delText xml:space="preserve">y, </w:delText>
        </w:r>
      </w:del>
      <w:r>
        <w:rPr>
          <w:rFonts w:ascii="Times New Roman" w:eastAsia="宋体-简" w:hAnsi="Times New Roman" w:cs="Times New Roman"/>
          <w:sz w:val="20"/>
          <w:szCs w:val="20"/>
        </w:rPr>
        <w:t>I propose</w:t>
      </w:r>
      <w:del w:id="84" w:author="apple" w:date="2019-09-05T15:15:00Z">
        <w:r>
          <w:rPr>
            <w:rFonts w:ascii="Times New Roman" w:eastAsia="宋体-简" w:hAnsi="Times New Roman" w:cs="Times New Roman"/>
            <w:sz w:val="20"/>
            <w:szCs w:val="20"/>
          </w:rPr>
          <w:delText>d</w:delText>
        </w:r>
      </w:del>
      <w:r>
        <w:rPr>
          <w:rFonts w:ascii="Times New Roman" w:eastAsia="宋体-简" w:hAnsi="Times New Roman" w:cs="Times New Roman"/>
          <w:sz w:val="20"/>
          <w:szCs w:val="20"/>
        </w:rPr>
        <w:t xml:space="preserve"> </w:t>
      </w:r>
      <w:ins w:id="85" w:author="apple" w:date="2019-09-05T15:11:00Z">
        <w:r>
          <w:rPr>
            <w:rFonts w:ascii="Times New Roman" w:eastAsia="宋体-简" w:hAnsi="Times New Roman" w:cs="Times New Roman"/>
            <w:sz w:val="20"/>
            <w:szCs w:val="20"/>
          </w:rPr>
          <w:t>an</w:t>
        </w:r>
      </w:ins>
      <w:del w:id="86" w:author="apple" w:date="2019-09-05T15:11:00Z">
        <w:r>
          <w:rPr>
            <w:rFonts w:ascii="Times New Roman" w:eastAsia="宋体-简" w:hAnsi="Times New Roman" w:cs="Times New Roman"/>
            <w:sz w:val="20"/>
            <w:szCs w:val="20"/>
          </w:rPr>
          <w:delText>the</w:delText>
        </w:r>
      </w:del>
      <w:r>
        <w:rPr>
          <w:rFonts w:ascii="Times New Roman" w:eastAsia="宋体-简" w:hAnsi="Times New Roman" w:cs="Times New Roman"/>
          <w:sz w:val="20"/>
          <w:szCs w:val="20"/>
        </w:rPr>
        <w:t xml:space="preserve"> idea of making a sex-education</w:t>
      </w:r>
      <w:ins w:id="87" w:author="apple" w:date="2019-09-05T15:47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 </w:t>
        </w:r>
      </w:ins>
      <w:del w:id="88" w:author="apple" w:date="2019-09-05T15:23:00Z">
        <w:r>
          <w:rPr>
            <w:rFonts w:ascii="Times New Roman" w:eastAsia="宋体-简" w:hAnsi="Times New Roman" w:cs="Times New Roman"/>
            <w:sz w:val="20"/>
            <w:szCs w:val="20"/>
          </w:rPr>
          <w:delText xml:space="preserve"> </w:delText>
        </w:r>
      </w:del>
      <w:r>
        <w:rPr>
          <w:rFonts w:ascii="Times New Roman" w:eastAsia="宋体-简" w:hAnsi="Times New Roman" w:cs="Times New Roman"/>
          <w:sz w:val="20"/>
          <w:szCs w:val="20"/>
        </w:rPr>
        <w:t>video game</w:t>
      </w:r>
      <w:ins w:id="89" w:author="apple" w:date="2019-09-05T15:47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, </w:t>
        </w:r>
      </w:ins>
      <w:ins w:id="90" w:author="apple" w:date="2019-09-05T16:15:00Z">
        <w:r>
          <w:rPr>
            <w:rFonts w:ascii="Times New Roman" w:eastAsia="宋体-简" w:hAnsi="Times New Roman" w:cs="Times New Roman"/>
            <w:sz w:val="20"/>
            <w:szCs w:val="20"/>
          </w:rPr>
          <w:t>though</w:t>
        </w:r>
      </w:ins>
      <w:ins w:id="91" w:author="apple" w:date="2019-09-05T15:47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 </w:t>
        </w:r>
      </w:ins>
      <w:del w:id="92" w:author="apple" w:date="2019-09-05T15:47:00Z">
        <w:r>
          <w:rPr>
            <w:rFonts w:ascii="Times New Roman" w:eastAsia="宋体-简" w:hAnsi="Times New Roman" w:cs="Times New Roman"/>
            <w:sz w:val="20"/>
            <w:szCs w:val="20"/>
          </w:rPr>
          <w:delText>.</w:delText>
        </w:r>
      </w:del>
      <w:del w:id="93" w:author="apple" w:date="2019-09-05T15:40:00Z">
        <w:r>
          <w:rPr>
            <w:rFonts w:ascii="Times New Roman" w:eastAsia="宋体-简" w:hAnsi="Times New Roman" w:cs="Times New Roman"/>
            <w:sz w:val="20"/>
            <w:szCs w:val="20"/>
          </w:rPr>
          <w:delText xml:space="preserve"> Because a</w:delText>
        </w:r>
      </w:del>
      <w:ins w:id="94" w:author="apple" w:date="2019-09-05T15:19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I </w:t>
        </w:r>
      </w:ins>
      <w:ins w:id="95" w:author="apple" w:date="2019-09-05T15:47:00Z">
        <w:r>
          <w:rPr>
            <w:rFonts w:ascii="Times New Roman" w:eastAsia="宋体-简" w:hAnsi="Times New Roman" w:cs="Times New Roman"/>
            <w:sz w:val="20"/>
            <w:szCs w:val="20"/>
          </w:rPr>
          <w:t>believe</w:t>
        </w:r>
      </w:ins>
      <w:ins w:id="96" w:author="apple" w:date="2019-09-05T15:19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 </w:t>
        </w:r>
      </w:ins>
      <w:ins w:id="97" w:author="apple" w:date="2019-09-05T15:42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making </w:t>
        </w:r>
      </w:ins>
      <w:ins w:id="98" w:author="apple" w:date="2019-09-05T15:19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a </w:t>
        </w:r>
      </w:ins>
      <w:ins w:id="99" w:author="apple" w:date="2019-09-05T15:20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video game with the tag of sex education </w:t>
        </w:r>
      </w:ins>
      <w:ins w:id="100" w:author="apple" w:date="2019-09-05T15:22:00Z">
        <w:r>
          <w:rPr>
            <w:rFonts w:ascii="Times New Roman" w:eastAsia="宋体-简" w:hAnsi="Times New Roman" w:cs="Times New Roman"/>
            <w:sz w:val="20"/>
            <w:szCs w:val="20"/>
          </w:rPr>
          <w:t>on it</w:t>
        </w:r>
      </w:ins>
      <w:ins w:id="101" w:author="apple" w:date="2019-09-05T15:42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 will be challenging. Not only </w:t>
        </w:r>
      </w:ins>
      <w:ins w:id="102" w:author="apple" w:date="2019-09-05T15:43:00Z">
        <w:r>
          <w:rPr>
            <w:rFonts w:ascii="Times New Roman" w:eastAsia="宋体-简" w:hAnsi="Times New Roman" w:cs="Times New Roman"/>
            <w:sz w:val="20"/>
            <w:szCs w:val="20"/>
          </w:rPr>
          <w:t>has</w:t>
        </w:r>
      </w:ins>
      <w:ins w:id="103" w:author="apple" w:date="2019-09-05T15:42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 nobody ever </w:t>
        </w:r>
      </w:ins>
      <w:ins w:id="104" w:author="apple" w:date="2019-09-05T15:43:00Z">
        <w:r>
          <w:rPr>
            <w:rFonts w:ascii="Times New Roman" w:eastAsia="宋体-简" w:hAnsi="Times New Roman" w:cs="Times New Roman"/>
            <w:sz w:val="20"/>
            <w:szCs w:val="20"/>
          </w:rPr>
          <w:t>done</w:t>
        </w:r>
      </w:ins>
      <w:ins w:id="105" w:author="apple" w:date="2019-09-05T15:42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 that,</w:t>
        </w:r>
      </w:ins>
      <w:ins w:id="106" w:author="apple" w:date="2019-09-05T15:43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 but </w:t>
        </w:r>
        <w:proofErr w:type="gramStart"/>
        <w:r>
          <w:rPr>
            <w:rFonts w:ascii="Times New Roman" w:eastAsia="宋体-简" w:hAnsi="Times New Roman" w:cs="Times New Roman"/>
            <w:sz w:val="20"/>
            <w:szCs w:val="20"/>
          </w:rPr>
          <w:t>also</w:t>
        </w:r>
        <w:proofErr w:type="gramEnd"/>
        <w:r>
          <w:rPr>
            <w:rFonts w:ascii="Times New Roman" w:eastAsia="宋体-简" w:hAnsi="Times New Roman" w:cs="Times New Roman"/>
            <w:sz w:val="20"/>
            <w:szCs w:val="20"/>
          </w:rPr>
          <w:t xml:space="preserve"> </w:t>
        </w:r>
      </w:ins>
      <w:ins w:id="107" w:author="apple" w:date="2019-09-05T15:45:00Z">
        <w:r>
          <w:rPr>
            <w:rFonts w:ascii="Times New Roman" w:eastAsia="宋体-简" w:hAnsi="Times New Roman" w:cs="Times New Roman"/>
            <w:sz w:val="20"/>
            <w:szCs w:val="20"/>
          </w:rPr>
          <w:t>I r</w:t>
        </w:r>
      </w:ins>
      <w:ins w:id="108" w:author="apple" w:date="2019-09-05T15:46:00Z">
        <w:r>
          <w:rPr>
            <w:rFonts w:ascii="Times New Roman" w:eastAsia="宋体-简" w:hAnsi="Times New Roman" w:cs="Times New Roman"/>
            <w:sz w:val="20"/>
            <w:szCs w:val="20"/>
          </w:rPr>
          <w:t>ealize that</w:t>
        </w:r>
      </w:ins>
      <w:ins w:id="109" w:author="apple" w:date="2019-09-05T15:47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 </w:t>
        </w:r>
      </w:ins>
      <w:ins w:id="110" w:author="apple" w:date="2019-09-05T15:43:00Z">
        <w:r>
          <w:rPr>
            <w:rFonts w:ascii="Times New Roman" w:eastAsia="宋体-简" w:hAnsi="Times New Roman" w:cs="Times New Roman"/>
            <w:sz w:val="20"/>
            <w:szCs w:val="20"/>
          </w:rPr>
          <w:t>topic</w:t>
        </w:r>
      </w:ins>
      <w:ins w:id="111" w:author="apple" w:date="2019-09-05T15:48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 </w:t>
        </w:r>
      </w:ins>
      <w:ins w:id="112" w:author="apple" w:date="2019-09-05T15:43:00Z">
        <w:r>
          <w:rPr>
            <w:rFonts w:ascii="Times New Roman" w:eastAsia="宋体-简" w:hAnsi="Times New Roman" w:cs="Times New Roman"/>
            <w:sz w:val="20"/>
            <w:szCs w:val="20"/>
          </w:rPr>
          <w:t>in</w:t>
        </w:r>
      </w:ins>
      <w:ins w:id="113" w:author="apple" w:date="2019-09-05T15:44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 mainland China is</w:t>
        </w:r>
      </w:ins>
      <w:ins w:id="114" w:author="apple" w:date="2019-09-05T15:45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 </w:t>
        </w:r>
        <w:r>
          <w:rPr>
            <w:rFonts w:ascii="Times New Roman" w:eastAsia="宋体-简" w:hAnsi="Times New Roman" w:cs="Times New Roman"/>
            <w:sz w:val="20"/>
            <w:szCs w:val="20"/>
            <w:rPrChange w:id="115" w:author="apple" w:date="2019-09-05T15:45:00Z">
              <w:rPr/>
            </w:rPrChange>
          </w:rPr>
          <w:t>cultural</w:t>
        </w:r>
        <w:r>
          <w:rPr>
            <w:rFonts w:ascii="Times New Roman" w:eastAsia="宋体-简" w:hAnsi="Times New Roman" w:cs="Times New Roman"/>
            <w:sz w:val="20"/>
            <w:szCs w:val="20"/>
          </w:rPr>
          <w:t>ly</w:t>
        </w:r>
        <w:r>
          <w:rPr>
            <w:rFonts w:ascii="Times New Roman" w:eastAsia="宋体-简" w:hAnsi="Times New Roman" w:cs="Times New Roman"/>
            <w:sz w:val="20"/>
            <w:szCs w:val="20"/>
            <w:rPrChange w:id="116" w:author="apple" w:date="2019-09-05T15:45:00Z">
              <w:rPr/>
            </w:rPrChange>
          </w:rPr>
          <w:t xml:space="preserve"> sensitiv</w:t>
        </w:r>
        <w:r>
          <w:rPr>
            <w:rFonts w:ascii="Times New Roman" w:eastAsia="宋体-简" w:hAnsi="Times New Roman" w:cs="Times New Roman"/>
            <w:sz w:val="20"/>
            <w:szCs w:val="20"/>
          </w:rPr>
          <w:t>e.</w:t>
        </w:r>
      </w:ins>
      <w:ins w:id="117" w:author="apple" w:date="2019-09-05T15:29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 </w:t>
        </w:r>
      </w:ins>
      <w:ins w:id="118" w:author="apple" w:date="2019-09-05T15:57:00Z">
        <w:r>
          <w:rPr>
            <w:rFonts w:ascii="Times New Roman" w:eastAsia="宋体-简" w:hAnsi="Times New Roman" w:cs="Times New Roman"/>
            <w:sz w:val="20"/>
            <w:szCs w:val="20"/>
          </w:rPr>
          <w:t>Luckily</w:t>
        </w:r>
      </w:ins>
      <w:ins w:id="119" w:author="apple" w:date="2019-09-05T15:49:00Z">
        <w:r>
          <w:rPr>
            <w:rFonts w:ascii="Times New Roman" w:eastAsia="宋体-简" w:hAnsi="Times New Roman" w:cs="Times New Roman"/>
            <w:sz w:val="20"/>
            <w:szCs w:val="20"/>
          </w:rPr>
          <w:t>,</w:t>
        </w:r>
      </w:ins>
      <w:ins w:id="120" w:author="apple" w:date="2019-09-05T15:53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 </w:t>
        </w:r>
      </w:ins>
      <w:ins w:id="121" w:author="apple" w:date="2019-09-05T15:52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my team members </w:t>
        </w:r>
      </w:ins>
      <w:ins w:id="122" w:author="apple" w:date="2019-09-05T15:53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are all for it, </w:t>
        </w:r>
      </w:ins>
      <w:del w:id="123" w:author="apple" w:date="2019-09-05T15:49:00Z">
        <w:r>
          <w:rPr>
            <w:rFonts w:ascii="Times New Roman" w:eastAsia="宋体-简" w:hAnsi="Times New Roman" w:cs="Times New Roman"/>
            <w:sz w:val="20"/>
            <w:szCs w:val="20"/>
          </w:rPr>
          <w:delText xml:space="preserve">s a teenager, I believed that most of my peers would be very interested in playing a video game (especially with the tag of sex-education on it). This idea has immediately been approved by all of us, </w:delText>
        </w:r>
      </w:del>
      <w:r>
        <w:rPr>
          <w:rFonts w:ascii="Times New Roman" w:eastAsia="宋体-简" w:hAnsi="Times New Roman" w:cs="Times New Roman"/>
          <w:sz w:val="20"/>
          <w:szCs w:val="20"/>
        </w:rPr>
        <w:t xml:space="preserve">and </w:t>
      </w:r>
      <w:del w:id="124" w:author="apple" w:date="2019-09-05T15:40:00Z">
        <w:r>
          <w:rPr>
            <w:rFonts w:ascii="Times New Roman" w:eastAsia="宋体-简" w:hAnsi="Times New Roman" w:cs="Times New Roman"/>
            <w:sz w:val="20"/>
            <w:szCs w:val="20"/>
          </w:rPr>
          <w:delText xml:space="preserve">I </w:delText>
        </w:r>
      </w:del>
      <w:r>
        <w:rPr>
          <w:rFonts w:ascii="Times New Roman" w:eastAsia="宋体-简" w:hAnsi="Times New Roman" w:cs="Times New Roman"/>
          <w:sz w:val="20"/>
          <w:szCs w:val="20"/>
        </w:rPr>
        <w:t>naturally</w:t>
      </w:r>
      <w:ins w:id="125" w:author="apple" w:date="2019-09-05T15:40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 I</w:t>
        </w:r>
      </w:ins>
      <w:r>
        <w:rPr>
          <w:rFonts w:ascii="Times New Roman" w:eastAsia="宋体-简" w:hAnsi="Times New Roman" w:cs="Times New Roman"/>
          <w:sz w:val="20"/>
          <w:szCs w:val="20"/>
        </w:rPr>
        <w:t xml:space="preserve"> am the person who is going to </w:t>
      </w:r>
      <w:ins w:id="126" w:author="apple" w:date="2019-09-05T15:39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technically </w:t>
        </w:r>
      </w:ins>
      <w:r>
        <w:rPr>
          <w:rFonts w:ascii="Times New Roman" w:eastAsia="宋体-简" w:hAnsi="Times New Roman" w:cs="Times New Roman"/>
          <w:sz w:val="20"/>
          <w:szCs w:val="20"/>
        </w:rPr>
        <w:t xml:space="preserve">work on this game. </w:t>
      </w:r>
      <w:del w:id="127" w:author="apple" w:date="2019-09-05T16:04:00Z">
        <w:r>
          <w:rPr>
            <w:rFonts w:ascii="Times New Roman" w:eastAsia="宋体-简" w:hAnsi="Times New Roman" w:cs="Times New Roman"/>
            <w:sz w:val="20"/>
            <w:szCs w:val="20"/>
          </w:rPr>
          <w:delText xml:space="preserve">I have made a gpa calculator for my school before, and it has always been a perfect playground for me to try out new stuff as I learn more knowledge of computer science, but this time, </w:delText>
        </w:r>
        <w:r>
          <w:rPr>
            <w:rFonts w:ascii="Times New Roman" w:eastAsia="宋体-简" w:hAnsi="Times New Roman" w:cs="Times New Roman"/>
            <w:sz w:val="20"/>
            <w:szCs w:val="20"/>
            <w:highlight w:val="cyan"/>
          </w:rPr>
          <w:delText>making this sex-education game will be both an unknowing challenge and a big project to test out my computer science skills.</w:delText>
        </w:r>
      </w:del>
    </w:p>
    <w:p w:rsidR="008038BD" w:rsidRDefault="008038BD">
      <w:pPr>
        <w:spacing w:line="240" w:lineRule="exact"/>
        <w:rPr>
          <w:del w:id="128" w:author="apple" w:date="2019-09-05T16:04:00Z"/>
          <w:rFonts w:ascii="Times New Roman" w:eastAsia="宋体-简" w:hAnsi="Times New Roman" w:cs="Times New Roman"/>
          <w:sz w:val="20"/>
          <w:szCs w:val="20"/>
          <w:highlight w:val="cyan"/>
        </w:rPr>
      </w:pPr>
    </w:p>
    <w:p w:rsidR="008038BD" w:rsidRDefault="008645B8">
      <w:pPr>
        <w:spacing w:line="240" w:lineRule="exact"/>
        <w:rPr>
          <w:ins w:id="129" w:author="apple" w:date="2019-09-05T16:04:00Z"/>
          <w:rFonts w:ascii="Times New Roman" w:eastAsia="宋体-简" w:hAnsi="Times New Roman" w:cs="Times New Roman"/>
          <w:sz w:val="20"/>
          <w:szCs w:val="20"/>
        </w:rPr>
      </w:pPr>
      <w:ins w:id="130" w:author="apple" w:date="2019-09-05T15:56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I never doubt why all of them </w:t>
        </w:r>
      </w:ins>
      <w:ins w:id="131" w:author="apple" w:date="2019-09-05T15:57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support my idea. After all, </w:t>
        </w:r>
      </w:ins>
      <w:ins w:id="132" w:author="apple" w:date="2019-09-05T17:24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I feel a </w:t>
        </w:r>
      </w:ins>
      <w:ins w:id="133" w:author="apple" w:date="2019-09-05T17:25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little embarrassed that </w:t>
        </w:r>
      </w:ins>
      <w:ins w:id="134" w:author="apple" w:date="2019-09-05T15:57:00Z">
        <w:r>
          <w:rPr>
            <w:rFonts w:ascii="Times New Roman" w:eastAsia="宋体-简" w:hAnsi="Times New Roman" w:cs="Times New Roman"/>
            <w:sz w:val="20"/>
            <w:szCs w:val="20"/>
          </w:rPr>
          <w:t>a teenager boy like me</w:t>
        </w:r>
      </w:ins>
      <w:ins w:id="135" w:author="apple" w:date="2019-09-05T15:58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 even has no idea how to </w:t>
        </w:r>
      </w:ins>
      <w:ins w:id="136" w:author="apple" w:date="2019-09-05T17:25:00Z">
        <w:r>
          <w:rPr>
            <w:rFonts w:ascii="Times New Roman" w:eastAsia="宋体-简" w:hAnsi="Times New Roman" w:cs="Times New Roman"/>
            <w:sz w:val="20"/>
            <w:szCs w:val="20"/>
          </w:rPr>
          <w:t>get along with</w:t>
        </w:r>
      </w:ins>
      <w:ins w:id="137" w:author="apple" w:date="2019-09-05T15:58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 his beloved girl. </w:t>
        </w:r>
      </w:ins>
      <w:ins w:id="138" w:author="apple" w:date="2019-09-05T16:02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The lack of sex education has left us youth </w:t>
        </w:r>
      </w:ins>
      <w:ins w:id="139" w:author="apple" w:date="2019-09-05T16:03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with </w:t>
        </w:r>
      </w:ins>
      <w:ins w:id="140" w:author="apple" w:date="2019-09-05T16:02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many </w:t>
        </w:r>
        <w:proofErr w:type="gramStart"/>
        <w:r>
          <w:rPr>
            <w:rFonts w:ascii="Times New Roman" w:eastAsia="宋体-简" w:hAnsi="Times New Roman" w:cs="Times New Roman"/>
            <w:sz w:val="20"/>
            <w:szCs w:val="20"/>
          </w:rPr>
          <w:t>teens</w:t>
        </w:r>
        <w:proofErr w:type="gramEnd"/>
        <w:r>
          <w:rPr>
            <w:rFonts w:ascii="Times New Roman" w:eastAsia="宋体-简" w:hAnsi="Times New Roman" w:cs="Times New Roman"/>
            <w:sz w:val="20"/>
            <w:szCs w:val="20"/>
          </w:rPr>
          <w:t xml:space="preserve"> problems.</w:t>
        </w:r>
      </w:ins>
      <w:ins w:id="141" w:author="apple" w:date="2019-09-05T16:03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 </w:t>
        </w:r>
        <w:proofErr w:type="gramStart"/>
        <w:r>
          <w:rPr>
            <w:rFonts w:ascii="Times New Roman" w:eastAsia="宋体-简" w:hAnsi="Times New Roman" w:cs="Times New Roman"/>
            <w:sz w:val="20"/>
            <w:szCs w:val="20"/>
          </w:rPr>
          <w:t>So</w:t>
        </w:r>
        <w:proofErr w:type="gramEnd"/>
        <w:r>
          <w:rPr>
            <w:rFonts w:ascii="Times New Roman" w:eastAsia="宋体-简" w:hAnsi="Times New Roman" w:cs="Times New Roman"/>
            <w:sz w:val="20"/>
            <w:szCs w:val="20"/>
          </w:rPr>
          <w:t xml:space="preserve"> w</w:t>
        </w:r>
      </w:ins>
      <w:ins w:id="142" w:author="apple" w:date="2019-09-05T16:04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e try to change the whole </w:t>
        </w:r>
      </w:ins>
      <w:ins w:id="143" w:author="apple" w:date="2019-09-05T16:05:00Z">
        <w:r>
          <w:rPr>
            <w:rFonts w:ascii="Times New Roman" w:eastAsia="宋体-简" w:hAnsi="Times New Roman" w:cs="Times New Roman"/>
            <w:sz w:val="20"/>
            <w:szCs w:val="20"/>
          </w:rPr>
          <w:t>en</w:t>
        </w:r>
      </w:ins>
      <w:ins w:id="144" w:author="apple" w:date="2019-09-05T16:04:00Z">
        <w:r>
          <w:rPr>
            <w:rFonts w:ascii="Times New Roman" w:eastAsia="宋体-简" w:hAnsi="Times New Roman" w:cs="Times New Roman"/>
            <w:sz w:val="20"/>
            <w:szCs w:val="20"/>
          </w:rPr>
          <w:t>vironment, with our innovation, our courage, and our determination.</w:t>
        </w:r>
      </w:ins>
    </w:p>
    <w:p w:rsidR="008038BD" w:rsidRDefault="008038BD">
      <w:pPr>
        <w:spacing w:line="240" w:lineRule="exact"/>
        <w:rPr>
          <w:ins w:id="145" w:author="apple" w:date="2019-09-05T16:04:00Z"/>
          <w:rFonts w:ascii="Times New Roman" w:eastAsia="宋体-简" w:hAnsi="Times New Roman" w:cs="Times New Roman"/>
          <w:sz w:val="20"/>
          <w:szCs w:val="20"/>
        </w:rPr>
      </w:pPr>
    </w:p>
    <w:p w:rsidR="008038BD" w:rsidRDefault="00F00629">
      <w:pPr>
        <w:spacing w:line="240" w:lineRule="exact"/>
        <w:rPr>
          <w:ins w:id="146" w:author="apple" w:date="2019-09-05T16:41:00Z"/>
          <w:rFonts w:ascii="Times New Roman" w:eastAsia="宋体-简" w:hAnsi="Times New Roman" w:cs="Times New Roman"/>
          <w:sz w:val="20"/>
          <w:szCs w:val="20"/>
        </w:rPr>
      </w:pPr>
      <w:ins w:id="147" w:author="翁 安志" w:date="2019-09-05T19:21:00Z">
        <w:r>
          <w:rPr>
            <w:rFonts w:ascii="Times New Roman" w:eastAsia="宋体-简" w:hAnsi="Times New Roman" w:cs="Times New Roman" w:hint="eastAsia"/>
            <w:sz w:val="20"/>
            <w:szCs w:val="20"/>
          </w:rPr>
          <w:t>F</w:t>
        </w:r>
        <w:r>
          <w:rPr>
            <w:rFonts w:ascii="Times New Roman" w:eastAsia="宋体-简" w:hAnsi="Times New Roman" w:cs="Times New Roman"/>
            <w:sz w:val="20"/>
            <w:szCs w:val="20"/>
          </w:rPr>
          <w:t>or</w:t>
        </w:r>
      </w:ins>
      <w:ins w:id="148" w:author="翁 安志" w:date="2019-09-05T19:22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 me, it is surprising that the real challenge for me is not from the technical</w:t>
        </w:r>
      </w:ins>
      <w:ins w:id="149" w:author="翁 安志" w:date="2019-09-05T19:23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 key points that haven’t touch </w:t>
        </w:r>
        <w:proofErr w:type="gramStart"/>
        <w:r>
          <w:rPr>
            <w:rFonts w:ascii="Times New Roman" w:eastAsia="宋体-简" w:hAnsi="Times New Roman" w:cs="Times New Roman"/>
            <w:sz w:val="20"/>
            <w:szCs w:val="20"/>
          </w:rPr>
          <w:t>before( game</w:t>
        </w:r>
        <w:proofErr w:type="gramEnd"/>
        <w:r>
          <w:rPr>
            <w:rFonts w:ascii="Times New Roman" w:eastAsia="宋体-简" w:hAnsi="Times New Roman" w:cs="Times New Roman"/>
            <w:sz w:val="20"/>
            <w:szCs w:val="20"/>
          </w:rPr>
          <w:t xml:space="preserve"> engine, new programming language, etc.). I can </w:t>
        </w:r>
      </w:ins>
      <w:ins w:id="150" w:author="翁 安志" w:date="2019-09-05T19:24:00Z">
        <w:r>
          <w:rPr>
            <w:rFonts w:ascii="Times New Roman" w:eastAsia="宋体-简" w:hAnsi="Times New Roman" w:cs="Times New Roman"/>
            <w:sz w:val="20"/>
            <w:szCs w:val="20"/>
          </w:rPr>
          <w:t>face these challenges by self-studying, like what I always did facing similar challenge-s. But when it comes t</w:t>
        </w:r>
      </w:ins>
      <w:ins w:id="151" w:author="翁 安志" w:date="2019-09-05T19:25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o game production, the content of it is what really matters. Despite knowing little about sex-education for myself, I </w:t>
        </w:r>
        <w:proofErr w:type="gramStart"/>
        <w:r>
          <w:rPr>
            <w:rFonts w:ascii="Times New Roman" w:eastAsia="宋体-简" w:hAnsi="Times New Roman" w:cs="Times New Roman"/>
            <w:sz w:val="20"/>
            <w:szCs w:val="20"/>
          </w:rPr>
          <w:t>have to</w:t>
        </w:r>
        <w:proofErr w:type="gramEnd"/>
        <w:r>
          <w:rPr>
            <w:rFonts w:ascii="Times New Roman" w:eastAsia="宋体-简" w:hAnsi="Times New Roman" w:cs="Times New Roman"/>
            <w:sz w:val="20"/>
            <w:szCs w:val="20"/>
          </w:rPr>
          <w:t xml:space="preserve"> figure out a way to make the content of the game both entertaining and educational to the oth</w:t>
        </w:r>
      </w:ins>
      <w:ins w:id="152" w:author="翁 安志" w:date="2019-09-05T19:26:00Z">
        <w:r>
          <w:rPr>
            <w:rFonts w:ascii="Times New Roman" w:eastAsia="宋体-简" w:hAnsi="Times New Roman" w:cs="Times New Roman"/>
            <w:sz w:val="20"/>
            <w:szCs w:val="20"/>
          </w:rPr>
          <w:t>er teenagers. So, I started to walk out of my “coding zone”, and started to communicate with this world to find the answer.</w:t>
        </w:r>
      </w:ins>
      <w:ins w:id="153" w:author="apple" w:date="2019-09-05T16:57:00Z">
        <w:r w:rsidR="008645B8">
          <w:rPr>
            <w:rFonts w:ascii="Times New Roman" w:eastAsia="宋体-简" w:hAnsi="Times New Roman" w:cs="Times New Roman"/>
            <w:sz w:val="20"/>
            <w:szCs w:val="20"/>
          </w:rPr>
          <w:t>对我个人来说，没想到这次的</w:t>
        </w:r>
        <w:r w:rsidR="008645B8">
          <w:rPr>
            <w:rFonts w:ascii="Times New Roman" w:eastAsia="宋体-简" w:hAnsi="Times New Roman" w:cs="Times New Roman"/>
            <w:sz w:val="20"/>
            <w:szCs w:val="20"/>
          </w:rPr>
          <w:t>game design</w:t>
        </w:r>
        <w:r w:rsidR="008645B8">
          <w:rPr>
            <w:rFonts w:ascii="Times New Roman" w:eastAsia="宋体-简" w:hAnsi="Times New Roman" w:cs="Times New Roman"/>
            <w:sz w:val="20"/>
            <w:szCs w:val="20"/>
          </w:rPr>
          <w:t>真正挑战的地方不是</w:t>
        </w:r>
      </w:ins>
      <w:ins w:id="154" w:author="apple" w:date="2019-09-05T16:58:00Z">
        <w:r w:rsidR="008645B8">
          <w:rPr>
            <w:rFonts w:ascii="Times New Roman" w:eastAsia="宋体-简" w:hAnsi="Times New Roman" w:cs="Times New Roman"/>
            <w:sz w:val="20"/>
            <w:szCs w:val="20"/>
          </w:rPr>
          <w:t>那些我没有触及过的</w:t>
        </w:r>
        <w:r w:rsidR="008645B8">
          <w:rPr>
            <w:rFonts w:ascii="Times New Roman" w:eastAsia="宋体-简" w:hAnsi="Times New Roman" w:cs="Times New Roman"/>
            <w:sz w:val="20"/>
            <w:szCs w:val="20"/>
          </w:rPr>
          <w:t xml:space="preserve">technical issues </w:t>
        </w:r>
        <w:r w:rsidR="008645B8">
          <w:rPr>
            <w:rFonts w:ascii="Times New Roman" w:eastAsia="宋体-简" w:hAnsi="Times New Roman" w:cs="Times New Roman"/>
            <w:sz w:val="20"/>
            <w:szCs w:val="20"/>
          </w:rPr>
          <w:t>（比如说用什么新的</w:t>
        </w:r>
        <w:r w:rsidR="008645B8">
          <w:rPr>
            <w:rFonts w:ascii="Times New Roman" w:eastAsia="宋体-简" w:hAnsi="Times New Roman" w:cs="Times New Roman"/>
            <w:sz w:val="20"/>
            <w:szCs w:val="20"/>
          </w:rPr>
          <w:t>game engines</w:t>
        </w:r>
        <w:r w:rsidR="008645B8">
          <w:rPr>
            <w:rFonts w:ascii="Times New Roman" w:eastAsia="宋体-简" w:hAnsi="Times New Roman" w:cs="Times New Roman"/>
            <w:sz w:val="20"/>
            <w:szCs w:val="20"/>
          </w:rPr>
          <w:t>啦，</w:t>
        </w:r>
      </w:ins>
      <w:ins w:id="155" w:author="apple" w:date="2019-09-05T16:59:00Z">
        <w:r w:rsidR="008645B8">
          <w:rPr>
            <w:rFonts w:ascii="Times New Roman" w:eastAsia="宋体-简" w:hAnsi="Times New Roman" w:cs="Times New Roman"/>
            <w:sz w:val="20"/>
            <w:szCs w:val="20"/>
          </w:rPr>
          <w:t>什么新的</w:t>
        </w:r>
      </w:ins>
      <w:ins w:id="156" w:author="apple" w:date="2019-09-05T17:13:00Z">
        <w:r w:rsidR="008645B8">
          <w:rPr>
            <w:rFonts w:ascii="Times New Roman" w:eastAsia="宋体-简" w:hAnsi="Times New Roman" w:cs="Times New Roman"/>
            <w:sz w:val="20"/>
            <w:szCs w:val="20"/>
          </w:rPr>
          <w:t>编程</w:t>
        </w:r>
      </w:ins>
      <w:ins w:id="157" w:author="apple" w:date="2019-09-05T16:59:00Z">
        <w:r w:rsidR="008645B8">
          <w:rPr>
            <w:rFonts w:ascii="Times New Roman" w:eastAsia="宋体-简" w:hAnsi="Times New Roman" w:cs="Times New Roman"/>
            <w:sz w:val="20"/>
            <w:szCs w:val="20"/>
          </w:rPr>
          <w:t>语言啦等），这些你都可以通过自学得到技术上的解决。但是作为游戏，它的整体内容</w:t>
        </w:r>
      </w:ins>
      <w:ins w:id="158" w:author="apple" w:date="2019-09-05T17:17:00Z">
        <w:r w:rsidR="008645B8">
          <w:rPr>
            <w:rFonts w:ascii="Times New Roman" w:eastAsia="宋体-简" w:hAnsi="Times New Roman" w:cs="Times New Roman"/>
            <w:sz w:val="20"/>
            <w:szCs w:val="20"/>
          </w:rPr>
          <w:t>更复杂，</w:t>
        </w:r>
      </w:ins>
      <w:ins w:id="159" w:author="apple" w:date="2019-09-05T16:59:00Z">
        <w:r w:rsidR="008645B8">
          <w:rPr>
            <w:rFonts w:ascii="Times New Roman" w:eastAsia="宋体-简" w:hAnsi="Times New Roman" w:cs="Times New Roman"/>
            <w:sz w:val="20"/>
            <w:szCs w:val="20"/>
          </w:rPr>
          <w:t>确实</w:t>
        </w:r>
        <w:proofErr w:type="gramStart"/>
        <w:r w:rsidR="008645B8">
          <w:rPr>
            <w:rFonts w:ascii="Times New Roman" w:eastAsia="宋体-简" w:hAnsi="Times New Roman" w:cs="Times New Roman"/>
            <w:sz w:val="20"/>
            <w:szCs w:val="20"/>
          </w:rPr>
          <w:t>很挑战你</w:t>
        </w:r>
        <w:proofErr w:type="gramEnd"/>
        <w:r w:rsidR="008645B8">
          <w:rPr>
            <w:rFonts w:ascii="Times New Roman" w:eastAsia="宋体-简" w:hAnsi="Times New Roman" w:cs="Times New Roman"/>
            <w:sz w:val="20"/>
            <w:szCs w:val="20"/>
          </w:rPr>
          <w:t>。怎么通过</w:t>
        </w:r>
        <w:r w:rsidR="008645B8">
          <w:rPr>
            <w:rFonts w:ascii="Times New Roman" w:eastAsia="宋体-简" w:hAnsi="Times New Roman" w:cs="Times New Roman"/>
            <w:sz w:val="20"/>
            <w:szCs w:val="20"/>
          </w:rPr>
          <w:t>“</w:t>
        </w:r>
        <w:r w:rsidR="008645B8">
          <w:rPr>
            <w:rFonts w:ascii="Times New Roman" w:eastAsia="宋体-简" w:hAnsi="Times New Roman" w:cs="Times New Roman"/>
            <w:sz w:val="20"/>
            <w:szCs w:val="20"/>
          </w:rPr>
          <w:t>寓教于乐</w:t>
        </w:r>
        <w:r w:rsidR="008645B8">
          <w:rPr>
            <w:rFonts w:ascii="Times New Roman" w:eastAsia="宋体-简" w:hAnsi="Times New Roman" w:cs="Times New Roman"/>
            <w:sz w:val="20"/>
            <w:szCs w:val="20"/>
          </w:rPr>
          <w:t>”</w:t>
        </w:r>
        <w:r w:rsidR="008645B8">
          <w:rPr>
            <w:rFonts w:ascii="Times New Roman" w:eastAsia="宋体-简" w:hAnsi="Times New Roman" w:cs="Times New Roman"/>
            <w:sz w:val="20"/>
            <w:szCs w:val="20"/>
          </w:rPr>
          <w:t>成了你的难题。</w:t>
        </w:r>
        <w:r w:rsidR="008645B8">
          <w:rPr>
            <w:rFonts w:ascii="Times New Roman" w:eastAsia="宋体-简" w:hAnsi="Times New Roman" w:cs="Times New Roman"/>
            <w:sz w:val="20"/>
            <w:szCs w:val="20"/>
          </w:rPr>
          <w:t xml:space="preserve"> </w:t>
        </w:r>
        <w:r w:rsidR="008645B8">
          <w:rPr>
            <w:rFonts w:ascii="Times New Roman" w:eastAsia="宋体-简" w:hAnsi="Times New Roman" w:cs="Times New Roman"/>
            <w:sz w:val="20"/>
            <w:szCs w:val="20"/>
          </w:rPr>
          <w:t>先不说</w:t>
        </w:r>
      </w:ins>
      <w:ins w:id="160" w:author="apple" w:date="2019-09-05T17:00:00Z">
        <w:r w:rsidR="008645B8">
          <w:rPr>
            <w:rFonts w:ascii="Times New Roman" w:eastAsia="宋体-简" w:hAnsi="Times New Roman" w:cs="Times New Roman"/>
            <w:sz w:val="20"/>
            <w:szCs w:val="20"/>
          </w:rPr>
          <w:t>自己对性教育很缺失，又怎么能去引导其他青少年学习呢？所以，你开始走出你的</w:t>
        </w:r>
        <w:r w:rsidR="008645B8">
          <w:rPr>
            <w:rFonts w:ascii="Times New Roman" w:eastAsia="宋体-简" w:hAnsi="Times New Roman" w:cs="Times New Roman"/>
            <w:sz w:val="20"/>
            <w:szCs w:val="20"/>
          </w:rPr>
          <w:t>coding zone</w:t>
        </w:r>
        <w:r w:rsidR="008645B8">
          <w:rPr>
            <w:rFonts w:ascii="Times New Roman" w:eastAsia="宋体-简" w:hAnsi="Times New Roman" w:cs="Times New Roman"/>
            <w:sz w:val="20"/>
            <w:szCs w:val="20"/>
          </w:rPr>
          <w:t>，你开始去更多和这个社会</w:t>
        </w:r>
        <w:r w:rsidR="008645B8">
          <w:rPr>
            <w:rFonts w:ascii="Times New Roman" w:eastAsia="宋体-简" w:hAnsi="Times New Roman" w:cs="Times New Roman"/>
            <w:sz w:val="20"/>
            <w:szCs w:val="20"/>
          </w:rPr>
          <w:t>communicate</w:t>
        </w:r>
        <w:r w:rsidR="008645B8">
          <w:rPr>
            <w:rFonts w:ascii="Times New Roman" w:eastAsia="宋体-简" w:hAnsi="Times New Roman" w:cs="Times New Roman"/>
            <w:sz w:val="20"/>
            <w:szCs w:val="20"/>
          </w:rPr>
          <w:t>。</w:t>
        </w:r>
      </w:ins>
      <w:ins w:id="161" w:author="apple" w:date="2019-09-05T17:01:00Z">
        <w:r w:rsidR="008645B8">
          <w:rPr>
            <w:rFonts w:ascii="Times New Roman" w:eastAsia="宋体-简" w:hAnsi="Times New Roman" w:cs="Times New Roman"/>
            <w:b/>
            <w:bCs/>
            <w:sz w:val="20"/>
            <w:szCs w:val="20"/>
            <w:rPrChange w:id="162" w:author="apple" w:date="2019-09-05T17:01:00Z">
              <w:rPr>
                <w:rFonts w:ascii="Times New Roman" w:eastAsia="宋体-简" w:hAnsi="Times New Roman" w:cs="Times New Roman"/>
                <w:sz w:val="20"/>
                <w:szCs w:val="20"/>
              </w:rPr>
            </w:rPrChange>
          </w:rPr>
          <w:t>1.</w:t>
        </w:r>
        <w:r w:rsidR="008645B8">
          <w:rPr>
            <w:rFonts w:ascii="Times New Roman" w:eastAsia="宋体-简" w:hAnsi="Times New Roman" w:cs="Times New Roman"/>
            <w:sz w:val="20"/>
            <w:szCs w:val="20"/>
          </w:rPr>
          <w:t xml:space="preserve"> </w:t>
        </w:r>
      </w:ins>
      <w:del w:id="163" w:author="apple" w:date="2019-09-05T16:19:00Z">
        <w:r w:rsidR="008645B8">
          <w:rPr>
            <w:rFonts w:ascii="Times New Roman" w:eastAsia="宋体-简" w:hAnsi="Times New Roman" w:cs="Times New Roman"/>
            <w:sz w:val="20"/>
            <w:szCs w:val="20"/>
          </w:rPr>
          <w:delText xml:space="preserve">To be honest, I don’t even know anything deep about sex-education, or the sex-education environment in the Chinese culture. Growing up in China, I rarely receive any sex-education courses myself. For example, I don’t even know how to chase this girl I like for the next half of the year. I have expericnes on solving problems with computer sicience skills, but if I don’t even know what is the problem to solve, how am I able to solve that problem? Luckily, I have my teammates. </w:delText>
        </w:r>
      </w:del>
      <w:r w:rsidR="008645B8">
        <w:rPr>
          <w:rFonts w:ascii="Times New Roman" w:eastAsia="宋体-简" w:hAnsi="Times New Roman" w:cs="Times New Roman"/>
          <w:sz w:val="20"/>
          <w:szCs w:val="20"/>
        </w:rPr>
        <w:t>Together we went to the hospitals to ask the doctors about sex-education and their perspective</w:t>
      </w:r>
      <w:ins w:id="164" w:author="apple" w:date="2019-09-05T17:00:00Z">
        <w:r w:rsidR="008645B8">
          <w:rPr>
            <w:rFonts w:ascii="Times New Roman" w:eastAsia="宋体-简" w:hAnsi="Times New Roman" w:cs="Times New Roman"/>
            <w:sz w:val="20"/>
            <w:szCs w:val="20"/>
          </w:rPr>
          <w:t>s</w:t>
        </w:r>
      </w:ins>
      <w:r w:rsidR="008645B8">
        <w:rPr>
          <w:rFonts w:ascii="Times New Roman" w:eastAsia="宋体-简" w:hAnsi="Times New Roman" w:cs="Times New Roman"/>
          <w:sz w:val="20"/>
          <w:szCs w:val="20"/>
        </w:rPr>
        <w:t xml:space="preserve"> on sex-education environment in China. </w:t>
      </w:r>
      <w:ins w:id="165" w:author="apple" w:date="2019-09-05T17:01:00Z">
        <w:r w:rsidR="008645B8">
          <w:rPr>
            <w:rFonts w:ascii="Times New Roman" w:eastAsia="宋体-简" w:hAnsi="Times New Roman" w:cs="Times New Roman"/>
            <w:b/>
            <w:bCs/>
            <w:sz w:val="20"/>
            <w:szCs w:val="20"/>
            <w:rPrChange w:id="166" w:author="apple" w:date="2019-09-05T17:01:00Z">
              <w:rPr>
                <w:rFonts w:ascii="Times New Roman" w:eastAsia="宋体-简" w:hAnsi="Times New Roman" w:cs="Times New Roman"/>
                <w:sz w:val="20"/>
                <w:szCs w:val="20"/>
              </w:rPr>
            </w:rPrChange>
          </w:rPr>
          <w:t xml:space="preserve">2. </w:t>
        </w:r>
      </w:ins>
      <w:r w:rsidR="008645B8">
        <w:rPr>
          <w:rFonts w:ascii="Times New Roman" w:eastAsia="宋体-简" w:hAnsi="Times New Roman" w:cs="Times New Roman"/>
          <w:sz w:val="20"/>
          <w:szCs w:val="20"/>
        </w:rPr>
        <w:t>We went to the internet and found documents to educate ourselves first before making the video game.</w:t>
      </w:r>
      <w:ins w:id="167" w:author="翁 安志" w:date="2019-09-05T19:26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 We also asked lot</w:t>
        </w:r>
      </w:ins>
      <w:ins w:id="168" w:author="翁 安志" w:date="2019-09-05T19:27:00Z">
        <w:r>
          <w:rPr>
            <w:rFonts w:ascii="Times New Roman" w:eastAsia="宋体-简" w:hAnsi="Times New Roman" w:cs="Times New Roman"/>
            <w:sz w:val="20"/>
            <w:szCs w:val="20"/>
          </w:rPr>
          <w:t>s of our schoolmates to validate our assumptions on certain game ideas. Thanks to my schoolmates and all my</w:t>
        </w:r>
      </w:ins>
      <w:ins w:id="169" w:author="翁 安志" w:date="2019-09-05T19:28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 team members ideas based on their own cultural background and interested fields,</w:t>
        </w:r>
      </w:ins>
      <w:r w:rsidR="008645B8">
        <w:rPr>
          <w:rFonts w:ascii="Times New Roman" w:eastAsia="宋体-简" w:hAnsi="Times New Roman" w:cs="Times New Roman"/>
          <w:sz w:val="20"/>
          <w:szCs w:val="20"/>
        </w:rPr>
        <w:t xml:space="preserve"> </w:t>
      </w:r>
      <w:ins w:id="170" w:author="apple" w:date="2019-09-05T17:01:00Z">
        <w:r w:rsidR="008645B8">
          <w:rPr>
            <w:rFonts w:ascii="Times New Roman" w:eastAsia="宋体-简" w:hAnsi="Times New Roman" w:cs="Times New Roman"/>
            <w:b/>
            <w:bCs/>
            <w:sz w:val="20"/>
            <w:szCs w:val="20"/>
            <w:rPrChange w:id="171" w:author="apple" w:date="2019-09-05T17:01:00Z">
              <w:rPr>
                <w:rFonts w:ascii="Times New Roman" w:eastAsia="宋体-简" w:hAnsi="Times New Roman" w:cs="Times New Roman"/>
                <w:sz w:val="20"/>
                <w:szCs w:val="20"/>
              </w:rPr>
            </w:rPrChange>
          </w:rPr>
          <w:t>3.</w:t>
        </w:r>
        <w:r w:rsidR="008645B8">
          <w:rPr>
            <w:rFonts w:ascii="Times New Roman" w:eastAsia="宋体-简" w:hAnsi="Times New Roman" w:cs="Times New Roman"/>
            <w:sz w:val="20"/>
            <w:szCs w:val="20"/>
          </w:rPr>
          <w:t xml:space="preserve"> </w:t>
        </w:r>
        <w:r w:rsidR="008645B8">
          <w:rPr>
            <w:rFonts w:ascii="Times New Roman" w:eastAsia="宋体-简" w:hAnsi="Times New Roman" w:cs="Times New Roman"/>
            <w:sz w:val="20"/>
            <w:szCs w:val="20"/>
          </w:rPr>
          <w:t>有没有采访同龄人？</w:t>
        </w:r>
      </w:ins>
      <w:ins w:id="172" w:author="apple" w:date="2019-09-05T17:02:00Z">
        <w:r w:rsidR="008645B8">
          <w:rPr>
            <w:rFonts w:ascii="Times New Roman" w:eastAsia="宋体-简" w:hAnsi="Times New Roman" w:cs="Times New Roman"/>
            <w:sz w:val="20"/>
            <w:szCs w:val="20"/>
          </w:rPr>
          <w:t>谢谢多样背景的</w:t>
        </w:r>
        <w:r w:rsidR="008645B8">
          <w:rPr>
            <w:rFonts w:ascii="Times New Roman" w:eastAsia="宋体-简" w:hAnsi="Times New Roman" w:cs="Times New Roman"/>
            <w:sz w:val="20"/>
            <w:szCs w:val="20"/>
          </w:rPr>
          <w:t>members</w:t>
        </w:r>
        <w:r w:rsidR="008645B8">
          <w:rPr>
            <w:rFonts w:ascii="Times New Roman" w:eastAsia="宋体-简" w:hAnsi="Times New Roman" w:cs="Times New Roman"/>
            <w:sz w:val="20"/>
            <w:szCs w:val="20"/>
          </w:rPr>
          <w:t>，他们给到了你除了游戏技术</w:t>
        </w:r>
        <w:proofErr w:type="gramStart"/>
        <w:r w:rsidR="008645B8">
          <w:rPr>
            <w:rFonts w:ascii="Times New Roman" w:eastAsia="宋体-简" w:hAnsi="Times New Roman" w:cs="Times New Roman"/>
            <w:sz w:val="20"/>
            <w:szCs w:val="20"/>
          </w:rPr>
          <w:t>外非常</w:t>
        </w:r>
        <w:proofErr w:type="gramEnd"/>
        <w:r w:rsidR="008645B8">
          <w:rPr>
            <w:rFonts w:ascii="Times New Roman" w:eastAsia="宋体-简" w:hAnsi="Times New Roman" w:cs="Times New Roman"/>
            <w:sz w:val="20"/>
            <w:szCs w:val="20"/>
          </w:rPr>
          <w:t>有建设性的意见，</w:t>
        </w:r>
      </w:ins>
      <w:del w:id="173" w:author="apple" w:date="2019-09-05T17:02:00Z">
        <w:r w:rsidR="008645B8">
          <w:rPr>
            <w:rFonts w:ascii="Times New Roman" w:eastAsia="宋体-简" w:hAnsi="Times New Roman" w:cs="Times New Roman"/>
            <w:sz w:val="20"/>
            <w:szCs w:val="20"/>
          </w:rPr>
          <w:delText>With the help of my teammates,</w:delText>
        </w:r>
      </w:del>
      <w:del w:id="174" w:author="翁 安志" w:date="2019-09-05T19:29:00Z">
        <w:r w:rsidR="008645B8" w:rsidDel="00F00629">
          <w:rPr>
            <w:rFonts w:ascii="Times New Roman" w:eastAsia="宋体-简" w:hAnsi="Times New Roman" w:cs="Times New Roman"/>
            <w:sz w:val="20"/>
            <w:szCs w:val="20"/>
          </w:rPr>
          <w:delText xml:space="preserve"> I have known </w:delText>
        </w:r>
        <w:r w:rsidR="008645B8" w:rsidDel="00F00629">
          <w:rPr>
            <w:rFonts w:ascii="Times New Roman" w:eastAsia="宋体-简" w:hAnsi="Times New Roman" w:cs="Times New Roman"/>
            <w:sz w:val="20"/>
            <w:szCs w:val="20"/>
            <w:highlight w:val="cyan"/>
            <w:rPrChange w:id="175" w:author="apple" w:date="2019-09-05T17:02:00Z">
              <w:rPr>
                <w:rFonts w:ascii="Times New Roman" w:eastAsia="宋体-简" w:hAnsi="Times New Roman" w:cs="Times New Roman"/>
                <w:sz w:val="20"/>
                <w:szCs w:val="20"/>
              </w:rPr>
            </w:rPrChange>
          </w:rPr>
          <w:delText>what type</w:delText>
        </w:r>
        <w:r w:rsidR="008645B8" w:rsidDel="00F00629">
          <w:rPr>
            <w:rFonts w:ascii="Times New Roman" w:eastAsia="宋体-简" w:hAnsi="Times New Roman" w:cs="Times New Roman"/>
            <w:sz w:val="20"/>
            <w:szCs w:val="20"/>
          </w:rPr>
          <w:delText xml:space="preserve"> of game to make and </w:delText>
        </w:r>
        <w:r w:rsidR="008645B8" w:rsidDel="00F00629">
          <w:rPr>
            <w:rFonts w:ascii="Times New Roman" w:eastAsia="宋体-简" w:hAnsi="Times New Roman" w:cs="Times New Roman"/>
            <w:sz w:val="20"/>
            <w:szCs w:val="20"/>
            <w:highlight w:val="cyan"/>
            <w:rPrChange w:id="176" w:author="apple" w:date="2019-09-05T17:02:00Z">
              <w:rPr>
                <w:rFonts w:ascii="Times New Roman" w:eastAsia="宋体-简" w:hAnsi="Times New Roman" w:cs="Times New Roman"/>
                <w:sz w:val="20"/>
                <w:szCs w:val="20"/>
              </w:rPr>
            </w:rPrChange>
          </w:rPr>
          <w:delText>what type</w:delText>
        </w:r>
        <w:r w:rsidR="008645B8" w:rsidDel="00F00629">
          <w:rPr>
            <w:rFonts w:ascii="Times New Roman" w:eastAsia="宋体-简" w:hAnsi="Times New Roman" w:cs="Times New Roman"/>
            <w:sz w:val="20"/>
            <w:szCs w:val="20"/>
          </w:rPr>
          <w:delText xml:space="preserve"> of content we are going to do.</w:delText>
        </w:r>
      </w:del>
      <w:ins w:id="177" w:author="翁 安志" w:date="2019-09-05T19:29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I have decided to make an adventure </w:t>
        </w:r>
        <w:r w:rsidR="0090175E">
          <w:rPr>
            <w:rFonts w:ascii="Times New Roman" w:eastAsia="宋体-简" w:hAnsi="Times New Roman" w:cs="Times New Roman"/>
            <w:sz w:val="20"/>
            <w:szCs w:val="20"/>
          </w:rPr>
          <w:t>game with multiple endings based on cinematic content.</w:t>
        </w:r>
      </w:ins>
      <w:ins w:id="178" w:author="apple" w:date="2019-09-05T17:02:00Z">
        <w:r w:rsidR="008645B8">
          <w:rPr>
            <w:rFonts w:ascii="Times New Roman" w:eastAsia="宋体-简" w:hAnsi="Times New Roman" w:cs="Times New Roman"/>
            <w:sz w:val="20"/>
            <w:szCs w:val="20"/>
          </w:rPr>
          <w:t>（什么养的类型？）</w:t>
        </w:r>
      </w:ins>
      <w:r w:rsidR="008645B8">
        <w:rPr>
          <w:rFonts w:ascii="Times New Roman" w:eastAsia="宋体-简" w:hAnsi="Times New Roman" w:cs="Times New Roman"/>
          <w:strike/>
          <w:sz w:val="20"/>
          <w:szCs w:val="20"/>
          <w:rPrChange w:id="179" w:author="apple" w:date="2019-09-05T17:03:00Z">
            <w:rPr>
              <w:rFonts w:ascii="Times New Roman" w:eastAsia="宋体-简" w:hAnsi="Times New Roman" w:cs="Times New Roman"/>
              <w:sz w:val="20"/>
              <w:szCs w:val="20"/>
            </w:rPr>
          </w:rPrChange>
        </w:rPr>
        <w:t xml:space="preserve"> So, I started to make this game. To build a multi-platform game (the game that runs on both mobile phones and computers), I need to learn how to use game engines and a new programming language. </w:t>
      </w:r>
      <w:r w:rsidR="008645B8">
        <w:rPr>
          <w:rFonts w:ascii="Times New Roman" w:eastAsia="宋体-简" w:hAnsi="Times New Roman" w:cs="Times New Roman"/>
          <w:sz w:val="20"/>
          <w:szCs w:val="20"/>
        </w:rPr>
        <w:t xml:space="preserve">During the production process of the game, </w:t>
      </w:r>
      <w:ins w:id="180" w:author="apple" w:date="2019-09-05T17:03:00Z">
        <w:r w:rsidR="008645B8">
          <w:rPr>
            <w:rFonts w:ascii="Times New Roman" w:eastAsia="宋体-简" w:hAnsi="Times New Roman" w:cs="Times New Roman"/>
            <w:sz w:val="20"/>
            <w:szCs w:val="20"/>
          </w:rPr>
          <w:t>we</w:t>
        </w:r>
      </w:ins>
      <w:del w:id="181" w:author="apple" w:date="2019-09-05T17:03:00Z">
        <w:r w:rsidR="008645B8">
          <w:rPr>
            <w:rFonts w:ascii="Times New Roman" w:eastAsia="宋体-简" w:hAnsi="Times New Roman" w:cs="Times New Roman"/>
            <w:sz w:val="20"/>
            <w:szCs w:val="20"/>
          </w:rPr>
          <w:delText>I</w:delText>
        </w:r>
      </w:del>
      <w:r w:rsidR="008645B8">
        <w:rPr>
          <w:rFonts w:ascii="Times New Roman" w:eastAsia="宋体-简" w:hAnsi="Times New Roman" w:cs="Times New Roman"/>
          <w:sz w:val="20"/>
          <w:szCs w:val="20"/>
        </w:rPr>
        <w:t xml:space="preserve"> often work from dawn to dusk to just finish a </w:t>
      </w:r>
      <w:r w:rsidR="008645B8">
        <w:rPr>
          <w:rFonts w:ascii="Times New Roman" w:eastAsia="宋体-简" w:hAnsi="Times New Roman" w:cs="Times New Roman"/>
          <w:sz w:val="20"/>
          <w:szCs w:val="20"/>
        </w:rPr>
        <w:lastRenderedPageBreak/>
        <w:t>feature; we always spend the whole day shooting the content of the game</w:t>
      </w:r>
      <w:del w:id="182" w:author="apple" w:date="2019-09-05T17:03:00Z">
        <w:r w:rsidR="008645B8">
          <w:rPr>
            <w:rFonts w:ascii="Times New Roman" w:eastAsia="宋体-简" w:hAnsi="Times New Roman" w:cs="Times New Roman"/>
            <w:sz w:val="20"/>
            <w:szCs w:val="20"/>
          </w:rPr>
          <w:delText>)</w:delText>
        </w:r>
      </w:del>
      <w:r w:rsidR="008645B8">
        <w:rPr>
          <w:rFonts w:ascii="Times New Roman" w:eastAsia="宋体-简" w:hAnsi="Times New Roman" w:cs="Times New Roman"/>
          <w:sz w:val="20"/>
          <w:szCs w:val="20"/>
        </w:rPr>
        <w:t xml:space="preserve">. </w:t>
      </w:r>
    </w:p>
    <w:p w:rsidR="008038BD" w:rsidRDefault="008038BD">
      <w:pPr>
        <w:spacing w:line="240" w:lineRule="exact"/>
        <w:rPr>
          <w:ins w:id="183" w:author="apple" w:date="2019-09-05T16:22:00Z"/>
          <w:rFonts w:ascii="Times New Roman" w:eastAsia="宋体-简" w:hAnsi="Times New Roman" w:cs="Times New Roman"/>
          <w:sz w:val="20"/>
          <w:szCs w:val="20"/>
        </w:rPr>
      </w:pPr>
    </w:p>
    <w:p w:rsidR="008038BD" w:rsidRDefault="008645B8">
      <w:pPr>
        <w:spacing w:line="240" w:lineRule="exact"/>
        <w:rPr>
          <w:del w:id="184" w:author="apple" w:date="2019-09-05T17:18:00Z"/>
          <w:rFonts w:ascii="Times New Roman" w:eastAsia="宋体-简" w:hAnsi="Times New Roman" w:cs="Times New Roman"/>
          <w:sz w:val="20"/>
          <w:szCs w:val="20"/>
        </w:rPr>
      </w:pPr>
      <w:ins w:id="185" w:author="apple" w:date="2019-09-05T17:04:00Z">
        <w:r>
          <w:rPr>
            <w:rFonts w:ascii="Times New Roman" w:eastAsia="宋体-简" w:hAnsi="Times New Roman" w:cs="Times New Roman"/>
            <w:sz w:val="20"/>
            <w:szCs w:val="20"/>
          </w:rPr>
          <w:t>几个月后？几天后？（这个游戏做了多久？从准备材料到第一次发行到中国社交网站）</w:t>
        </w:r>
      </w:ins>
      <w:ins w:id="186" w:author="翁 安志" w:date="2019-09-05T19:30:00Z">
        <w:r w:rsidR="00AB44B2">
          <w:rPr>
            <w:rFonts w:ascii="Times New Roman" w:eastAsia="宋体-简" w:hAnsi="Times New Roman" w:cs="Times New Roman" w:hint="eastAsia"/>
            <w:sz w:val="20"/>
            <w:szCs w:val="20"/>
          </w:rPr>
          <w:t>A</w:t>
        </w:r>
        <w:r w:rsidR="00AB44B2">
          <w:rPr>
            <w:rFonts w:ascii="Times New Roman" w:eastAsia="宋体-简" w:hAnsi="Times New Roman" w:cs="Times New Roman"/>
            <w:sz w:val="20"/>
            <w:szCs w:val="20"/>
          </w:rPr>
          <w:t>fter four months of game production</w:t>
        </w:r>
      </w:ins>
      <w:ins w:id="187" w:author="翁 安志" w:date="2019-09-05T19:31:00Z">
        <w:r w:rsidR="00AB44B2">
          <w:rPr>
            <w:rFonts w:ascii="Times New Roman" w:eastAsia="宋体-简" w:hAnsi="Times New Roman" w:cs="Times New Roman"/>
            <w:sz w:val="20"/>
            <w:szCs w:val="20"/>
          </w:rPr>
          <w:t xml:space="preserve"> and the prepar</w:t>
        </w:r>
      </w:ins>
      <w:ins w:id="188" w:author="翁 安志" w:date="2019-09-05T19:32:00Z">
        <w:r w:rsidR="00AB44B2">
          <w:rPr>
            <w:rFonts w:ascii="Times New Roman" w:eastAsia="宋体-简" w:hAnsi="Times New Roman" w:cs="Times New Roman"/>
            <w:sz w:val="20"/>
            <w:szCs w:val="20"/>
          </w:rPr>
          <w:t>ation of relevant documents for game submission to software distributors</w:t>
        </w:r>
      </w:ins>
      <w:ins w:id="189" w:author="翁 安志" w:date="2019-09-05T19:30:00Z">
        <w:r w:rsidR="00AB44B2">
          <w:rPr>
            <w:rFonts w:ascii="Times New Roman" w:eastAsia="宋体-简" w:hAnsi="Times New Roman" w:cs="Times New Roman"/>
            <w:sz w:val="20"/>
            <w:szCs w:val="20"/>
          </w:rPr>
          <w:t xml:space="preserve">, </w:t>
        </w:r>
      </w:ins>
      <w:ins w:id="190" w:author="apple" w:date="2019-09-05T17:08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I  was ready to submit our game to </w:t>
        </w:r>
      </w:ins>
      <w:ins w:id="191" w:author="apple" w:date="2019-09-05T17:09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some </w:t>
        </w:r>
      </w:ins>
      <w:del w:id="192" w:author="apple" w:date="2019-09-05T17:04:00Z">
        <w:r>
          <w:rPr>
            <w:rFonts w:ascii="Times New Roman" w:eastAsia="宋体-简" w:hAnsi="Times New Roman" w:cs="Times New Roman" w:hint="eastAsia"/>
            <w:sz w:val="20"/>
            <w:szCs w:val="20"/>
          </w:rPr>
          <w:delText xml:space="preserve">While I was on the ship in the middle of incredibly beautiful ice mountains and roaring water. I was thinking about the messages from the </w:delText>
        </w:r>
      </w:del>
      <w:ins w:id="193" w:author="翁 安志" w:date="2019-09-05T19:30:00Z">
        <w:r w:rsidR="0090175E">
          <w:rPr>
            <w:rFonts w:ascii="Times New Roman" w:eastAsia="宋体-简" w:hAnsi="Times New Roman" w:cs="Times New Roman"/>
            <w:sz w:val="20"/>
            <w:szCs w:val="20"/>
          </w:rPr>
          <w:t xml:space="preserve"> </w:t>
        </w:r>
      </w:ins>
      <w:r>
        <w:rPr>
          <w:rFonts w:ascii="Times New Roman" w:eastAsia="宋体-简" w:hAnsi="Times New Roman" w:cs="Times New Roman" w:hint="eastAsia"/>
          <w:sz w:val="20"/>
          <w:szCs w:val="20"/>
        </w:rPr>
        <w:t>Chinese software distributors</w:t>
      </w:r>
      <w:del w:id="194" w:author="apple" w:date="2019-09-05T17:09:00Z">
        <w:r>
          <w:rPr>
            <w:rFonts w:ascii="Times New Roman" w:eastAsia="宋体-简" w:hAnsi="Times New Roman" w:cs="Times New Roman" w:hint="eastAsia"/>
            <w:sz w:val="20"/>
            <w:szCs w:val="20"/>
          </w:rPr>
          <w:delText xml:space="preserve"> from days ago when I was trying to submit my game to them</w:delText>
        </w:r>
      </w:del>
      <w:r>
        <w:rPr>
          <w:rFonts w:ascii="Times New Roman" w:eastAsia="宋体-简" w:hAnsi="Times New Roman" w:cs="Times New Roman" w:hint="eastAsia"/>
          <w:sz w:val="20"/>
          <w:szCs w:val="20"/>
        </w:rPr>
        <w:t xml:space="preserve">. </w:t>
      </w:r>
      <w:ins w:id="195" w:author="apple" w:date="2019-09-05T17:09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Soon it was rejected. </w:t>
        </w:r>
      </w:ins>
      <w:r>
        <w:rPr>
          <w:rFonts w:ascii="Times New Roman" w:eastAsia="宋体-简" w:hAnsi="Times New Roman" w:cs="Times New Roman" w:hint="eastAsia"/>
          <w:sz w:val="20"/>
          <w:szCs w:val="20"/>
        </w:rPr>
        <w:t xml:space="preserve">They have told me that a game with such a sensitive theme will never be able to reach the people inside China. But there is nothing inappropriate in my game. It is a game that will be able to help the teenagers to learn sex-education knowledge, and the content </w:t>
      </w:r>
      <w:r>
        <w:rPr>
          <w:rFonts w:ascii="Times New Roman" w:eastAsia="宋体-简" w:hAnsi="Times New Roman" w:cs="Times New Roman"/>
          <w:strike/>
          <w:sz w:val="20"/>
          <w:szCs w:val="20"/>
          <w:rPrChange w:id="196" w:author="apple" w:date="2019-09-05T17:05:00Z">
            <w:rPr>
              <w:rFonts w:ascii="Times New Roman" w:eastAsia="宋体-简" w:hAnsi="Times New Roman" w:cs="Times New Roman"/>
              <w:sz w:val="20"/>
              <w:szCs w:val="20"/>
            </w:rPr>
          </w:rPrChange>
        </w:rPr>
        <w:t>of it is less inappropriate than all the Marvel Movies</w:t>
      </w:r>
      <w:r>
        <w:rPr>
          <w:rFonts w:ascii="Times New Roman" w:eastAsia="宋体-简" w:hAnsi="Times New Roman" w:cs="Times New Roman" w:hint="eastAsia"/>
          <w:sz w:val="20"/>
          <w:szCs w:val="20"/>
        </w:rPr>
        <w:t xml:space="preserve">. I have no idea why they </w:t>
      </w:r>
      <w:del w:id="197" w:author="翁 安志" w:date="2019-09-05T19:32:00Z">
        <w:r w:rsidDel="00AB44B2">
          <w:rPr>
            <w:rFonts w:ascii="Times New Roman" w:eastAsia="宋体-简" w:hAnsi="Times New Roman" w:cs="Times New Roman" w:hint="eastAsia"/>
            <w:sz w:val="20"/>
            <w:szCs w:val="20"/>
          </w:rPr>
          <w:delText>wouldn</w:delText>
        </w:r>
      </w:del>
      <w:ins w:id="198" w:author="翁 安志" w:date="2019-09-05T19:32:00Z">
        <w:r w:rsidR="00AB44B2">
          <w:rPr>
            <w:rFonts w:ascii="Times New Roman" w:eastAsia="宋体-简" w:hAnsi="Times New Roman" w:cs="Times New Roman"/>
            <w:sz w:val="20"/>
            <w:szCs w:val="20"/>
          </w:rPr>
          <w:t>wouldn</w:t>
        </w:r>
        <w:proofErr w:type="gramStart"/>
        <w:r w:rsidR="00AB44B2">
          <w:rPr>
            <w:rFonts w:ascii="Times New Roman" w:eastAsia="宋体-简" w:hAnsi="Times New Roman" w:cs="Times New Roman"/>
            <w:sz w:val="20"/>
            <w:szCs w:val="20"/>
          </w:rPr>
          <w:t>’</w:t>
        </w:r>
        <w:proofErr w:type="gramEnd"/>
        <w:r w:rsidR="00AB44B2">
          <w:rPr>
            <w:rFonts w:ascii="Times New Roman" w:eastAsia="宋体-简" w:hAnsi="Times New Roman" w:cs="Times New Roman"/>
            <w:sz w:val="20"/>
            <w:szCs w:val="20"/>
          </w:rPr>
          <w:t>t</w:t>
        </w:r>
      </w:ins>
      <w:r>
        <w:rPr>
          <w:rFonts w:ascii="Times New Roman" w:eastAsia="宋体-简" w:hAnsi="Times New Roman" w:cs="Times New Roman" w:hint="eastAsia"/>
          <w:sz w:val="20"/>
          <w:szCs w:val="20"/>
        </w:rPr>
        <w:t>’</w:t>
      </w:r>
      <w:r>
        <w:rPr>
          <w:rFonts w:ascii="Times New Roman" w:eastAsia="宋体-简" w:hAnsi="Times New Roman" w:cs="Times New Roman" w:hint="eastAsia"/>
          <w:sz w:val="20"/>
          <w:szCs w:val="20"/>
        </w:rPr>
        <w:t xml:space="preserve">t accept this game. </w:t>
      </w:r>
      <w:ins w:id="199" w:author="翁 安志" w:date="2019-09-05T19:32:00Z">
        <w:r w:rsidR="00AB44B2">
          <w:rPr>
            <w:rFonts w:ascii="Times New Roman" w:eastAsia="宋体-简" w:hAnsi="Times New Roman" w:cs="Times New Roman"/>
            <w:sz w:val="20"/>
            <w:szCs w:val="20"/>
          </w:rPr>
          <w:t xml:space="preserve">I wasn’t </w:t>
        </w:r>
      </w:ins>
      <w:ins w:id="200" w:author="翁 安志" w:date="2019-09-05T19:33:00Z">
        <w:r w:rsidR="00AB44B2">
          <w:rPr>
            <w:rFonts w:ascii="Times New Roman" w:eastAsia="宋体-简" w:hAnsi="Times New Roman" w:cs="Times New Roman"/>
            <w:sz w:val="20"/>
            <w:szCs w:val="20"/>
          </w:rPr>
          <w:t xml:space="preserve">convinced by their rejection reason at all. They haven’t even </w:t>
        </w:r>
      </w:ins>
      <w:ins w:id="201" w:author="翁 安志" w:date="2019-09-05T19:34:00Z">
        <w:r w:rsidR="00AB44B2">
          <w:rPr>
            <w:rFonts w:ascii="Times New Roman" w:eastAsia="宋体-简" w:hAnsi="Times New Roman" w:cs="Times New Roman"/>
            <w:sz w:val="20"/>
            <w:szCs w:val="20"/>
          </w:rPr>
          <w:t>play</w:t>
        </w:r>
      </w:ins>
      <w:ins w:id="202" w:author="翁 安志" w:date="2019-09-05T19:33:00Z">
        <w:r w:rsidR="00AB44B2">
          <w:rPr>
            <w:rFonts w:ascii="Times New Roman" w:eastAsia="宋体-简" w:hAnsi="Times New Roman" w:cs="Times New Roman"/>
            <w:sz w:val="20"/>
            <w:szCs w:val="20"/>
          </w:rPr>
          <w:t xml:space="preserve"> through all </w:t>
        </w:r>
      </w:ins>
      <w:ins w:id="203" w:author="翁 安志" w:date="2019-09-05T19:34:00Z">
        <w:r w:rsidR="00AB44B2">
          <w:rPr>
            <w:rFonts w:ascii="Times New Roman" w:eastAsia="宋体-简" w:hAnsi="Times New Roman" w:cs="Times New Roman"/>
            <w:sz w:val="20"/>
            <w:szCs w:val="20"/>
          </w:rPr>
          <w:t>the content of the game. They chose to reject our game just because of the topic of Sex-Education, which is a sensi</w:t>
        </w:r>
      </w:ins>
      <w:ins w:id="204" w:author="翁 安志" w:date="2019-09-05T19:35:00Z">
        <w:r w:rsidR="00AB44B2">
          <w:rPr>
            <w:rFonts w:ascii="Times New Roman" w:eastAsia="宋体-简" w:hAnsi="Times New Roman" w:cs="Times New Roman"/>
            <w:sz w:val="20"/>
            <w:szCs w:val="20"/>
          </w:rPr>
          <w:t xml:space="preserve">tive topic in China. This is not fair to either us and the new generation of teenagers. </w:t>
        </w:r>
      </w:ins>
      <w:ins w:id="205" w:author="翁 安志" w:date="2019-09-05T19:36:00Z">
        <w:r w:rsidR="00AB44B2">
          <w:rPr>
            <w:rFonts w:ascii="Times New Roman" w:eastAsia="宋体-简" w:hAnsi="Times New Roman" w:cs="Times New Roman"/>
            <w:sz w:val="20"/>
            <w:szCs w:val="20"/>
          </w:rPr>
          <w:t>Because I didn’t want my team’s effort which I was so proud of</w:t>
        </w:r>
      </w:ins>
      <w:ins w:id="206" w:author="翁 安志" w:date="2019-09-05T19:37:00Z">
        <w:r w:rsidR="00AB44B2">
          <w:rPr>
            <w:rFonts w:ascii="Times New Roman" w:eastAsia="宋体-简" w:hAnsi="Times New Roman" w:cs="Times New Roman"/>
            <w:sz w:val="20"/>
            <w:szCs w:val="20"/>
          </w:rPr>
          <w:t xml:space="preserve"> and a potentially new way for the teenagers to learn sex-education to be </w:t>
        </w:r>
      </w:ins>
      <w:ins w:id="207" w:author="翁 安志" w:date="2019-09-05T19:38:00Z">
        <w:r w:rsidR="00AB44B2">
          <w:rPr>
            <w:rFonts w:ascii="Times New Roman" w:eastAsia="宋体-简" w:hAnsi="Times New Roman" w:cs="Times New Roman"/>
            <w:sz w:val="20"/>
            <w:szCs w:val="20"/>
          </w:rPr>
          <w:t xml:space="preserve">denied so easily, I wrote a </w:t>
        </w:r>
        <w:proofErr w:type="gramStart"/>
        <w:r w:rsidR="00AB44B2">
          <w:rPr>
            <w:rFonts w:ascii="Times New Roman" w:eastAsia="宋体-简" w:hAnsi="Times New Roman" w:cs="Times New Roman"/>
            <w:sz w:val="20"/>
            <w:szCs w:val="20"/>
          </w:rPr>
          <w:t>7 page</w:t>
        </w:r>
        <w:proofErr w:type="gramEnd"/>
        <w:r w:rsidR="00AB44B2">
          <w:rPr>
            <w:rFonts w:ascii="Times New Roman" w:eastAsia="宋体-简" w:hAnsi="Times New Roman" w:cs="Times New Roman"/>
            <w:sz w:val="20"/>
            <w:szCs w:val="20"/>
          </w:rPr>
          <w:t xml:space="preserve"> appeal letter to these distributors</w:t>
        </w:r>
      </w:ins>
      <w:ins w:id="208" w:author="翁 安志" w:date="2019-09-05T19:39:00Z">
        <w:r w:rsidR="002F686E">
          <w:rPr>
            <w:rFonts w:ascii="Times New Roman" w:eastAsia="宋体-简" w:hAnsi="Times New Roman" w:cs="Times New Roman"/>
            <w:sz w:val="20"/>
            <w:szCs w:val="20"/>
          </w:rPr>
          <w:t xml:space="preserve"> hoping that they could understand our initial commitment and our persistence.</w:t>
        </w:r>
      </w:ins>
      <w:ins w:id="209" w:author="翁 安志" w:date="2019-09-05T19:38:00Z">
        <w:r w:rsidR="00AB44B2">
          <w:rPr>
            <w:rFonts w:ascii="Times New Roman" w:eastAsia="宋体-简" w:hAnsi="Times New Roman" w:cs="Times New Roman"/>
            <w:sz w:val="20"/>
            <w:szCs w:val="20"/>
          </w:rPr>
          <w:t xml:space="preserve"> </w:t>
        </w:r>
      </w:ins>
      <w:ins w:id="210" w:author="apple" w:date="2019-09-05T17:05:00Z">
        <w:r>
          <w:rPr>
            <w:rFonts w:ascii="Times New Roman" w:eastAsia="宋体-简" w:hAnsi="Times New Roman" w:cs="Times New Roman"/>
            <w:sz w:val="20"/>
            <w:szCs w:val="20"/>
          </w:rPr>
          <w:t>我内心不服气，他们甚至都没有认真看过全部内容，知识因为</w:t>
        </w:r>
        <w:r>
          <w:rPr>
            <w:rFonts w:ascii="Times New Roman" w:eastAsia="宋体-简" w:hAnsi="Times New Roman" w:cs="Times New Roman"/>
            <w:sz w:val="20"/>
            <w:szCs w:val="20"/>
          </w:rPr>
          <w:t>“</w:t>
        </w:r>
        <w:r>
          <w:rPr>
            <w:rFonts w:ascii="Times New Roman" w:eastAsia="宋体-简" w:hAnsi="Times New Roman" w:cs="Times New Roman"/>
            <w:sz w:val="20"/>
            <w:szCs w:val="20"/>
          </w:rPr>
          <w:t>性教育</w:t>
        </w:r>
        <w:r>
          <w:rPr>
            <w:rFonts w:ascii="Times New Roman" w:eastAsia="宋体-简" w:hAnsi="Times New Roman" w:cs="Times New Roman"/>
            <w:sz w:val="20"/>
            <w:szCs w:val="20"/>
          </w:rPr>
          <w:t>”</w:t>
        </w:r>
        <w:r>
          <w:rPr>
            <w:rFonts w:ascii="Times New Roman" w:eastAsia="宋体-简" w:hAnsi="Times New Roman" w:cs="Times New Roman"/>
            <w:sz w:val="20"/>
            <w:szCs w:val="20"/>
          </w:rPr>
          <w:t>这几个</w:t>
        </w:r>
      </w:ins>
      <w:ins w:id="211" w:author="apple" w:date="2019-09-05T17:06:00Z">
        <w:r>
          <w:rPr>
            <w:rFonts w:ascii="Times New Roman" w:eastAsia="宋体-简" w:hAnsi="Times New Roman" w:cs="Times New Roman"/>
            <w:sz w:val="20"/>
            <w:szCs w:val="20"/>
          </w:rPr>
          <w:t>敏感字眼就拒绝发行，这无论对我们或者对</w:t>
        </w:r>
      </w:ins>
      <w:ins w:id="212" w:author="apple" w:date="2019-09-05T17:08:00Z">
        <w:r>
          <w:rPr>
            <w:rFonts w:ascii="Times New Roman" w:eastAsia="宋体-简" w:hAnsi="Times New Roman" w:cs="Times New Roman"/>
            <w:sz w:val="20"/>
            <w:szCs w:val="20"/>
          </w:rPr>
          <w:t>新一代青少年</w:t>
        </w:r>
      </w:ins>
      <w:ins w:id="213" w:author="apple" w:date="2019-09-05T17:06:00Z">
        <w:r>
          <w:rPr>
            <w:rFonts w:ascii="Times New Roman" w:eastAsia="宋体-简" w:hAnsi="Times New Roman" w:cs="Times New Roman"/>
            <w:sz w:val="20"/>
            <w:szCs w:val="20"/>
          </w:rPr>
          <w:t>都是不公平。我因为我们的努力而感到骄傲，希望其他人也</w:t>
        </w:r>
      </w:ins>
      <w:ins w:id="214" w:author="apple" w:date="2019-09-05T17:09:00Z">
        <w:r>
          <w:rPr>
            <w:rFonts w:ascii="Times New Roman" w:eastAsia="宋体-简" w:hAnsi="Times New Roman" w:cs="Times New Roman"/>
            <w:sz w:val="20"/>
            <w:szCs w:val="20"/>
          </w:rPr>
          <w:t>能通过这种方式了解性教育，帮助他们解决青少年独有的困惑</w:t>
        </w:r>
      </w:ins>
      <w:ins w:id="215" w:author="apple" w:date="2019-09-05T17:06:00Z">
        <w:r>
          <w:rPr>
            <w:rFonts w:ascii="Times New Roman" w:eastAsia="宋体-简" w:hAnsi="Times New Roman" w:cs="Times New Roman"/>
            <w:sz w:val="20"/>
            <w:szCs w:val="20"/>
          </w:rPr>
          <w:t>。</w:t>
        </w:r>
      </w:ins>
      <w:ins w:id="216" w:author="apple" w:date="2019-09-05T17:10:00Z">
        <w:r>
          <w:rPr>
            <w:rFonts w:ascii="Times New Roman" w:eastAsia="宋体-简" w:hAnsi="Times New Roman" w:cs="Times New Roman"/>
            <w:sz w:val="20"/>
            <w:szCs w:val="20"/>
          </w:rPr>
          <w:t>于是</w:t>
        </w:r>
      </w:ins>
      <w:ins w:id="217" w:author="apple" w:date="2019-09-05T17:06:00Z">
        <w:r>
          <w:rPr>
            <w:rFonts w:ascii="Times New Roman" w:eastAsia="宋体-简" w:hAnsi="Times New Roman" w:cs="Times New Roman"/>
            <w:sz w:val="20"/>
            <w:szCs w:val="20"/>
          </w:rPr>
          <w:t>我提笔</w:t>
        </w:r>
      </w:ins>
      <w:ins w:id="218" w:author="apple" w:date="2019-09-05T17:07:00Z">
        <w:r>
          <w:rPr>
            <w:rFonts w:ascii="Times New Roman" w:eastAsia="宋体-简" w:hAnsi="Times New Roman" w:cs="Times New Roman"/>
            <w:sz w:val="20"/>
            <w:szCs w:val="20"/>
          </w:rPr>
          <w:t>向</w:t>
        </w:r>
      </w:ins>
      <w:ins w:id="219" w:author="apple" w:date="2019-09-05T17:10:00Z">
        <w:r>
          <w:rPr>
            <w:rFonts w:ascii="Times New Roman" w:eastAsia="宋体-简" w:hAnsi="Times New Roman" w:cs="Times New Roman"/>
            <w:sz w:val="20"/>
            <w:szCs w:val="20"/>
          </w:rPr>
          <w:t>these distributors</w:t>
        </w:r>
      </w:ins>
      <w:ins w:id="220" w:author="apple" w:date="2019-09-05T17:07:00Z">
        <w:r>
          <w:rPr>
            <w:rFonts w:ascii="Times New Roman" w:eastAsia="宋体-简" w:hAnsi="Times New Roman" w:cs="Times New Roman"/>
            <w:sz w:val="20"/>
            <w:szCs w:val="20"/>
          </w:rPr>
          <w:t>写了一封</w:t>
        </w:r>
        <w:r>
          <w:rPr>
            <w:rFonts w:ascii="Times New Roman" w:eastAsia="宋体-简" w:hAnsi="Times New Roman" w:cs="Times New Roman"/>
            <w:sz w:val="20"/>
            <w:szCs w:val="20"/>
          </w:rPr>
          <w:t>7</w:t>
        </w:r>
        <w:r>
          <w:rPr>
            <w:rFonts w:ascii="Times New Roman" w:eastAsia="宋体-简" w:hAnsi="Times New Roman" w:cs="Times New Roman"/>
            <w:sz w:val="20"/>
            <w:szCs w:val="20"/>
          </w:rPr>
          <w:t>页的</w:t>
        </w:r>
        <w:proofErr w:type="gramStart"/>
        <w:r>
          <w:rPr>
            <w:rFonts w:ascii="Times New Roman" w:eastAsia="宋体-简" w:hAnsi="Times New Roman" w:cs="Times New Roman"/>
            <w:sz w:val="20"/>
            <w:szCs w:val="20"/>
          </w:rPr>
          <w:t>’</w:t>
        </w:r>
        <w:proofErr w:type="gramEnd"/>
        <w:r>
          <w:rPr>
            <w:rFonts w:ascii="Times New Roman" w:eastAsia="宋体-简" w:hAnsi="Times New Roman" w:cs="Times New Roman"/>
            <w:sz w:val="20"/>
            <w:szCs w:val="20"/>
          </w:rPr>
          <w:t>appeal letter‘</w:t>
        </w:r>
        <w:r>
          <w:rPr>
            <w:rFonts w:ascii="Times New Roman" w:eastAsia="宋体-简" w:hAnsi="Times New Roman" w:cs="Times New Roman"/>
            <w:sz w:val="20"/>
            <w:szCs w:val="20"/>
          </w:rPr>
          <w:t>去分享我们的初衷，我们的坚持。</w:t>
        </w:r>
      </w:ins>
      <w:del w:id="221" w:author="apple" w:date="2019-09-05T17:12:00Z">
        <w:r>
          <w:rPr>
            <w:rFonts w:ascii="Times New Roman" w:eastAsia="宋体-简" w:hAnsi="Times New Roman" w:cs="Times New Roman" w:hint="eastAsia"/>
            <w:sz w:val="20"/>
            <w:szCs w:val="20"/>
          </w:rPr>
          <w:delText>So, I wrote a lengthy letter to all these distributors and told them the importance and appropriateness of this game. I know that letting the conventional Chinese culture accepting this front-end production is hard, but I have to try my best because all of my team and I know that this game is absolutely beneficial and important to the new generation of China.</w:delText>
        </w:r>
      </w:del>
      <w:r>
        <w:rPr>
          <w:rFonts w:ascii="Times New Roman" w:eastAsia="宋体-简" w:hAnsi="Times New Roman" w:cs="Times New Roman" w:hint="eastAsia"/>
          <w:sz w:val="20"/>
          <w:szCs w:val="20"/>
        </w:rPr>
        <w:t xml:space="preserve"> </w:t>
      </w:r>
      <w:ins w:id="222" w:author="apple" w:date="2019-09-05T17:14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I sent the letter, worrying about </w:t>
        </w:r>
      </w:ins>
      <w:del w:id="223" w:author="apple" w:date="2019-09-05T17:14:00Z">
        <w:r>
          <w:rPr>
            <w:rFonts w:ascii="Times New Roman" w:eastAsia="宋体-简" w:hAnsi="Times New Roman" w:cs="Times New Roman" w:hint="eastAsia"/>
            <w:sz w:val="20"/>
            <w:szCs w:val="20"/>
          </w:rPr>
          <w:delText xml:space="preserve">But I was still afraid that </w:delText>
        </w:r>
      </w:del>
      <w:r>
        <w:rPr>
          <w:rFonts w:ascii="Times New Roman" w:eastAsia="宋体-简" w:hAnsi="Times New Roman" w:cs="Times New Roman" w:hint="eastAsia"/>
          <w:sz w:val="20"/>
          <w:szCs w:val="20"/>
        </w:rPr>
        <w:t>what if this letter won</w:t>
      </w:r>
      <w:proofErr w:type="gramStart"/>
      <w:r>
        <w:rPr>
          <w:rFonts w:ascii="Times New Roman" w:eastAsia="宋体-简" w:hAnsi="Times New Roman" w:cs="Times New Roman" w:hint="eastAsia"/>
          <w:sz w:val="20"/>
          <w:szCs w:val="20"/>
        </w:rPr>
        <w:t>’</w:t>
      </w:r>
      <w:proofErr w:type="gramEnd"/>
      <w:r>
        <w:rPr>
          <w:rFonts w:ascii="Times New Roman" w:eastAsia="宋体-简" w:hAnsi="Times New Roman" w:cs="Times New Roman" w:hint="eastAsia"/>
          <w:sz w:val="20"/>
          <w:szCs w:val="20"/>
        </w:rPr>
        <w:t>t change these distributors</w:t>
      </w:r>
      <w:r>
        <w:rPr>
          <w:rFonts w:ascii="Times New Roman" w:eastAsia="宋体-简" w:hAnsi="Times New Roman" w:cs="Times New Roman" w:hint="eastAsia"/>
          <w:sz w:val="20"/>
          <w:szCs w:val="20"/>
        </w:rPr>
        <w:t>’</w:t>
      </w:r>
      <w:r>
        <w:rPr>
          <w:rFonts w:ascii="Times New Roman" w:eastAsia="宋体-简" w:hAnsi="Times New Roman" w:cs="Times New Roman" w:hint="eastAsia"/>
          <w:sz w:val="20"/>
          <w:szCs w:val="20"/>
        </w:rPr>
        <w:t xml:space="preserve"> mind, and </w:t>
      </w:r>
      <w:ins w:id="224" w:author="apple" w:date="2019-09-05T17:12:00Z">
        <w:r>
          <w:rPr>
            <w:rFonts w:ascii="Times New Roman" w:eastAsia="宋体-简" w:hAnsi="Times New Roman" w:cs="Times New Roman"/>
            <w:sz w:val="20"/>
            <w:szCs w:val="20"/>
          </w:rPr>
          <w:t>our</w:t>
        </w:r>
      </w:ins>
      <w:del w:id="225" w:author="apple" w:date="2019-09-05T17:12:00Z">
        <w:r>
          <w:rPr>
            <w:rFonts w:ascii="Times New Roman" w:eastAsia="宋体-简" w:hAnsi="Times New Roman" w:cs="Times New Roman" w:hint="eastAsia"/>
            <w:sz w:val="20"/>
            <w:szCs w:val="20"/>
          </w:rPr>
          <w:delText>my</w:delText>
        </w:r>
      </w:del>
      <w:r>
        <w:rPr>
          <w:rFonts w:ascii="Times New Roman" w:eastAsia="宋体-简" w:hAnsi="Times New Roman" w:cs="Times New Roman" w:hint="eastAsia"/>
          <w:sz w:val="20"/>
          <w:szCs w:val="20"/>
        </w:rPr>
        <w:t xml:space="preserve"> game failed to be released to the world?</w:t>
      </w:r>
      <w:ins w:id="226" w:author="apple" w:date="2019-09-05T17:14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 </w:t>
        </w:r>
      </w:ins>
    </w:p>
    <w:p w:rsidR="008038BD" w:rsidRDefault="008645B8">
      <w:pPr>
        <w:spacing w:line="240" w:lineRule="exact"/>
        <w:rPr>
          <w:ins w:id="227" w:author="apple" w:date="2019-09-05T17:18:00Z"/>
          <w:rFonts w:ascii="Times New Roman" w:eastAsia="宋体-简" w:hAnsi="Times New Roman" w:cs="Times New Roman"/>
          <w:sz w:val="20"/>
          <w:szCs w:val="20"/>
        </w:rPr>
      </w:pPr>
      <w:ins w:id="228" w:author="apple" w:date="2019-09-05T17:15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With that concern, </w:t>
        </w:r>
      </w:ins>
      <w:ins w:id="229" w:author="翁 安志" w:date="2019-09-05T19:39:00Z">
        <w:r w:rsidR="00095643">
          <w:rPr>
            <w:rFonts w:ascii="Times New Roman" w:eastAsia="宋体-简" w:hAnsi="Times New Roman" w:cs="Times New Roman"/>
            <w:sz w:val="20"/>
            <w:szCs w:val="20"/>
          </w:rPr>
          <w:t xml:space="preserve">I also </w:t>
        </w:r>
        <w:r w:rsidR="00014349">
          <w:rPr>
            <w:rFonts w:ascii="Times New Roman" w:eastAsia="宋体-简" w:hAnsi="Times New Roman" w:cs="Times New Roman"/>
            <w:sz w:val="20"/>
            <w:szCs w:val="20"/>
          </w:rPr>
          <w:t>tried to reach out to Steam, an international software distributor</w:t>
        </w:r>
      </w:ins>
      <w:ins w:id="230" w:author="翁 安志" w:date="2019-09-05T19:40:00Z">
        <w:r w:rsidR="00014349">
          <w:rPr>
            <w:rFonts w:ascii="Times New Roman" w:eastAsia="宋体-简" w:hAnsi="Times New Roman" w:cs="Times New Roman"/>
            <w:sz w:val="20"/>
            <w:szCs w:val="20"/>
          </w:rPr>
          <w:t xml:space="preserve">, which has eventually accepted out game. </w:t>
        </w:r>
      </w:ins>
      <w:ins w:id="231" w:author="apple" w:date="2019-09-05T17:15:00Z">
        <w:r>
          <w:rPr>
            <w:rFonts w:ascii="Times New Roman" w:eastAsia="宋体-简" w:hAnsi="Times New Roman" w:cs="Times New Roman"/>
            <w:sz w:val="20"/>
            <w:szCs w:val="20"/>
          </w:rPr>
          <w:t>我又去尝试联系一些全球性的社交媒体（是这样嘛？？）最终一家</w:t>
        </w:r>
        <w:r>
          <w:rPr>
            <w:rFonts w:ascii="Times New Roman" w:eastAsia="宋体-简" w:hAnsi="Times New Roman" w:cs="Times New Roman"/>
            <w:sz w:val="20"/>
            <w:szCs w:val="20"/>
          </w:rPr>
          <w:t>approved</w:t>
        </w:r>
        <w:r>
          <w:rPr>
            <w:rFonts w:ascii="Times New Roman" w:eastAsia="宋体-简" w:hAnsi="Times New Roman" w:cs="Times New Roman"/>
            <w:sz w:val="20"/>
            <w:szCs w:val="20"/>
          </w:rPr>
          <w:t>了我们的游戏。</w:t>
        </w:r>
      </w:ins>
    </w:p>
    <w:p w:rsidR="008038BD" w:rsidRDefault="008038BD">
      <w:pPr>
        <w:spacing w:line="240" w:lineRule="exact"/>
        <w:rPr>
          <w:ins w:id="232" w:author="apple" w:date="2019-09-05T17:18:00Z"/>
          <w:rFonts w:ascii="Times New Roman" w:eastAsia="宋体-简" w:hAnsi="Times New Roman" w:cs="Times New Roman"/>
          <w:sz w:val="20"/>
          <w:szCs w:val="20"/>
        </w:rPr>
      </w:pPr>
    </w:p>
    <w:p w:rsidR="008038BD" w:rsidRDefault="008645B8">
      <w:pPr>
        <w:spacing w:line="240" w:lineRule="exact"/>
        <w:rPr>
          <w:del w:id="233" w:author="apple" w:date="2019-09-05T17:21:00Z"/>
          <w:rFonts w:ascii="Times New Roman" w:eastAsia="宋体-简" w:hAnsi="Times New Roman" w:cs="Times New Roman"/>
          <w:sz w:val="20"/>
          <w:szCs w:val="20"/>
        </w:rPr>
      </w:pPr>
      <w:del w:id="234" w:author="apple" w:date="2019-09-05T16:21:00Z">
        <w:r>
          <w:rPr>
            <w:rFonts w:ascii="Times New Roman" w:eastAsia="宋体-简" w:hAnsi="Times New Roman" w:cs="Times New Roman"/>
            <w:sz w:val="20"/>
            <w:szCs w:val="20"/>
          </w:rPr>
          <w:delText>Finally, o</w:delText>
        </w:r>
      </w:del>
      <w:ins w:id="235" w:author="apple" w:date="2019-09-05T16:21:00Z">
        <w:r>
          <w:rPr>
            <w:rFonts w:ascii="Times New Roman" w:eastAsia="宋体-简" w:hAnsi="Times New Roman" w:cs="Times New Roman"/>
            <w:sz w:val="20"/>
            <w:szCs w:val="20"/>
          </w:rPr>
          <w:t>O</w:t>
        </w:r>
      </w:ins>
      <w:r>
        <w:rPr>
          <w:rFonts w:ascii="Times New Roman" w:eastAsia="宋体-简" w:hAnsi="Times New Roman" w:cs="Times New Roman"/>
          <w:sz w:val="20"/>
          <w:szCs w:val="20"/>
        </w:rPr>
        <w:t>n February 1</w:t>
      </w:r>
      <w:r>
        <w:rPr>
          <w:rFonts w:ascii="Times New Roman" w:eastAsia="宋体-简" w:hAnsi="Times New Roman" w:cs="Times New Roman"/>
          <w:sz w:val="20"/>
          <w:szCs w:val="20"/>
          <w:vertAlign w:val="superscript"/>
        </w:rPr>
        <w:t>st</w:t>
      </w:r>
      <w:r>
        <w:rPr>
          <w:rFonts w:ascii="Times New Roman" w:eastAsia="宋体-简" w:hAnsi="Times New Roman" w:cs="Times New Roman"/>
          <w:sz w:val="20"/>
          <w:szCs w:val="20"/>
        </w:rPr>
        <w:t xml:space="preserve">, I </w:t>
      </w:r>
      <w:ins w:id="236" w:author="apple" w:date="2019-09-05T16:22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published the game onto </w:t>
        </w:r>
      </w:ins>
      <w:ins w:id="237" w:author="apple" w:date="2019-09-05T16:23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STEAM, a global software distributing store, waiting for her destiny. </w:t>
        </w:r>
      </w:ins>
      <w:ins w:id="238" w:author="apple" w:date="2019-09-05T16:24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As a reward for hard work, </w:t>
        </w:r>
      </w:ins>
      <w:del w:id="239" w:author="apple" w:date="2019-09-05T16:23:00Z">
        <w:r>
          <w:rPr>
            <w:rFonts w:ascii="Times New Roman" w:eastAsia="宋体-简" w:hAnsi="Times New Roman" w:cs="Times New Roman"/>
            <w:sz w:val="20"/>
            <w:szCs w:val="20"/>
          </w:rPr>
          <w:delText xml:space="preserve">finished the whole game, and published it onto Steam, a global software distributing store, to wait for approval. </w:delText>
        </w:r>
      </w:del>
      <w:r>
        <w:rPr>
          <w:rFonts w:ascii="Times New Roman" w:eastAsia="宋体-简" w:hAnsi="Times New Roman" w:cs="Times New Roman"/>
          <w:sz w:val="20"/>
          <w:szCs w:val="20"/>
        </w:rPr>
        <w:t xml:space="preserve">I </w:t>
      </w:r>
      <w:del w:id="240" w:author="apple" w:date="2019-09-05T16:24:00Z">
        <w:r>
          <w:rPr>
            <w:rFonts w:ascii="Times New Roman" w:eastAsia="宋体-简" w:hAnsi="Times New Roman" w:cs="Times New Roman"/>
            <w:sz w:val="20"/>
            <w:szCs w:val="20"/>
          </w:rPr>
          <w:delText xml:space="preserve">pressed the button and rushed out of my home to </w:delText>
        </w:r>
      </w:del>
      <w:r>
        <w:rPr>
          <w:rFonts w:ascii="Times New Roman" w:eastAsia="宋体-简" w:hAnsi="Times New Roman" w:cs="Times New Roman"/>
          <w:sz w:val="20"/>
          <w:szCs w:val="20"/>
        </w:rPr>
        <w:t>ca</w:t>
      </w:r>
      <w:ins w:id="241" w:author="apple" w:date="2019-09-05T16:24:00Z">
        <w:r>
          <w:rPr>
            <w:rFonts w:ascii="Times New Roman" w:eastAsia="宋体-简" w:hAnsi="Times New Roman" w:cs="Times New Roman"/>
            <w:sz w:val="20"/>
            <w:szCs w:val="20"/>
          </w:rPr>
          <w:t>ught</w:t>
        </w:r>
      </w:ins>
      <w:del w:id="242" w:author="apple" w:date="2019-09-05T16:24:00Z">
        <w:r>
          <w:rPr>
            <w:rFonts w:ascii="Times New Roman" w:eastAsia="宋体-简" w:hAnsi="Times New Roman" w:cs="Times New Roman"/>
            <w:sz w:val="20"/>
            <w:szCs w:val="20"/>
          </w:rPr>
          <w:delText>tch</w:delText>
        </w:r>
      </w:del>
      <w:r>
        <w:rPr>
          <w:rFonts w:ascii="Times New Roman" w:eastAsia="宋体-简" w:hAnsi="Times New Roman" w:cs="Times New Roman"/>
          <w:sz w:val="20"/>
          <w:szCs w:val="20"/>
        </w:rPr>
        <w:t xml:space="preserve"> the </w:t>
      </w:r>
      <w:ins w:id="243" w:author="apple" w:date="2019-09-05T16:24:00Z">
        <w:r>
          <w:rPr>
            <w:rFonts w:ascii="Times New Roman" w:eastAsia="宋体-简" w:hAnsi="Times New Roman" w:cs="Times New Roman"/>
            <w:sz w:val="20"/>
            <w:szCs w:val="20"/>
          </w:rPr>
          <w:t>flight</w:t>
        </w:r>
      </w:ins>
      <w:del w:id="244" w:author="apple" w:date="2019-09-05T16:24:00Z">
        <w:r>
          <w:rPr>
            <w:rFonts w:ascii="Times New Roman" w:eastAsia="宋体-简" w:hAnsi="Times New Roman" w:cs="Times New Roman"/>
            <w:sz w:val="20"/>
            <w:szCs w:val="20"/>
          </w:rPr>
          <w:delText>plane</w:delText>
        </w:r>
      </w:del>
      <w:r>
        <w:rPr>
          <w:rFonts w:ascii="Times New Roman" w:eastAsia="宋体-简" w:hAnsi="Times New Roman" w:cs="Times New Roman"/>
          <w:sz w:val="20"/>
          <w:szCs w:val="20"/>
        </w:rPr>
        <w:t xml:space="preserve"> to Norway</w:t>
      </w:r>
      <w:ins w:id="245" w:author="apple" w:date="2019-09-05T16:24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, with my camera to </w:t>
        </w:r>
      </w:ins>
      <w:ins w:id="246" w:author="apple" w:date="2019-09-05T16:25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meet with </w:t>
        </w:r>
      </w:ins>
      <w:ins w:id="247" w:author="apple" w:date="2019-09-05T17:18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the </w:t>
        </w:r>
      </w:ins>
      <w:ins w:id="248" w:author="apple" w:date="2019-09-05T16:25:00Z">
        <w:r>
          <w:rPr>
            <w:rFonts w:ascii="Times New Roman" w:eastAsia="宋体-简" w:hAnsi="Times New Roman" w:cs="Times New Roman"/>
            <w:sz w:val="20"/>
            <w:szCs w:val="20"/>
          </w:rPr>
          <w:t>Aurora.</w:t>
        </w:r>
      </w:ins>
      <w:ins w:id="249" w:author="apple" w:date="2019-09-05T17:21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 When my phone got a signal when I got off a plane, </w:t>
        </w:r>
      </w:ins>
      <w:del w:id="250" w:author="apple" w:date="2019-09-05T17:21:00Z">
        <w:r>
          <w:rPr>
            <w:rFonts w:ascii="Times New Roman" w:eastAsia="宋体-简" w:hAnsi="Times New Roman" w:cs="Times New Roman"/>
            <w:sz w:val="20"/>
            <w:szCs w:val="20"/>
          </w:rPr>
          <w:delText xml:space="preserve"> for my vacation there.</w:delText>
        </w:r>
      </w:del>
    </w:p>
    <w:p w:rsidR="008038BD" w:rsidRDefault="008038BD">
      <w:pPr>
        <w:spacing w:line="240" w:lineRule="exact"/>
        <w:rPr>
          <w:del w:id="251" w:author="apple" w:date="2019-09-05T17:21:00Z"/>
          <w:rFonts w:ascii="Times New Roman" w:eastAsia="宋体-简" w:hAnsi="Times New Roman" w:cs="Times New Roman"/>
          <w:sz w:val="20"/>
          <w:szCs w:val="20"/>
        </w:rPr>
      </w:pPr>
    </w:p>
    <w:p w:rsidR="008038BD" w:rsidRDefault="008645B8">
      <w:pPr>
        <w:spacing w:line="240" w:lineRule="exact"/>
        <w:rPr>
          <w:del w:id="252" w:author="apple" w:date="2019-09-05T17:21:00Z"/>
          <w:rFonts w:ascii="Times New Roman" w:eastAsia="宋体-简" w:hAnsi="Times New Roman" w:cs="Times New Roman"/>
          <w:sz w:val="20"/>
          <w:szCs w:val="20"/>
        </w:rPr>
      </w:pPr>
      <w:del w:id="253" w:author="apple" w:date="2019-09-05T17:21:00Z">
        <w:r>
          <w:rPr>
            <w:rFonts w:ascii="Times New Roman" w:eastAsia="宋体-简" w:hAnsi="Times New Roman" w:cs="Times New Roman"/>
            <w:sz w:val="20"/>
            <w:szCs w:val="20"/>
          </w:rPr>
          <w:delText>While I was on the ship in the middle of incredibly beautiful ice mountains and roaring water. I was thinking about the messages from the Chinese software distributors from days ago when I was trying to submit my game to them. They have told me that a game with such a sensitive theme will never be able to reach the people inside China. But there is nothing inappropriate in my game. It is a game that will be able to help the teenagers to learn sex-education knowledge, and the content of it is less inappropriate than all the Marvel Movies. I have no idea why they wouldn’t accept this game. So, I wrote a lengthy letter to all these distributors and told them the importance and appropriateness of this game. I know that letting the conventional Chinese culture accepting this front-end production is hard, but I have to try my best because all of my team and I know that this game is absolutely beneficial and important to the new generation of China. But I was still afraid that what if this letter won’t change these distributors’ mind, and my game failed to be released to the world?</w:delText>
        </w:r>
      </w:del>
    </w:p>
    <w:p w:rsidR="008038BD" w:rsidRDefault="008038BD">
      <w:pPr>
        <w:spacing w:line="240" w:lineRule="exact"/>
        <w:rPr>
          <w:del w:id="254" w:author="apple" w:date="2019-09-05T17:21:00Z"/>
          <w:rFonts w:ascii="Times New Roman" w:eastAsia="宋体-简" w:hAnsi="Times New Roman" w:cs="Times New Roman"/>
          <w:sz w:val="20"/>
          <w:szCs w:val="20"/>
        </w:rPr>
      </w:pPr>
    </w:p>
    <w:p w:rsidR="008038BD" w:rsidRDefault="008645B8">
      <w:pPr>
        <w:spacing w:line="240" w:lineRule="exact"/>
        <w:rPr>
          <w:ins w:id="255" w:author="apple" w:date="2019-09-05T17:16:00Z"/>
          <w:rFonts w:ascii="Times New Roman" w:eastAsia="宋体-简" w:hAnsi="Times New Roman" w:cs="Times New Roman"/>
          <w:sz w:val="20"/>
          <w:szCs w:val="20"/>
        </w:rPr>
      </w:pPr>
      <w:del w:id="256" w:author="apple" w:date="2019-09-05T16:28:00Z">
        <w:r>
          <w:rPr>
            <w:rFonts w:ascii="Times New Roman" w:eastAsia="宋体-简" w:hAnsi="Times New Roman" w:cs="Times New Roman"/>
            <w:sz w:val="20"/>
            <w:szCs w:val="20"/>
          </w:rPr>
          <w:delText xml:space="preserve">Soon </w:delText>
        </w:r>
      </w:del>
      <w:r>
        <w:rPr>
          <w:rFonts w:ascii="Times New Roman" w:eastAsia="宋体-简" w:hAnsi="Times New Roman" w:cs="Times New Roman"/>
          <w:sz w:val="20"/>
          <w:szCs w:val="20"/>
        </w:rPr>
        <w:t xml:space="preserve">the intermittent calls from various medias telling me that the game </w:t>
      </w:r>
      <w:ins w:id="257" w:author="apple" w:date="2019-09-05T16:28:00Z">
        <w:r>
          <w:rPr>
            <w:rFonts w:ascii="Times New Roman" w:eastAsia="宋体-简" w:hAnsi="Times New Roman" w:cs="Times New Roman"/>
            <w:sz w:val="20"/>
            <w:szCs w:val="20"/>
          </w:rPr>
          <w:t>we</w:t>
        </w:r>
      </w:ins>
      <w:del w:id="258" w:author="apple" w:date="2019-09-05T16:28:00Z">
        <w:r>
          <w:rPr>
            <w:rFonts w:ascii="Times New Roman" w:eastAsia="宋体-简" w:hAnsi="Times New Roman" w:cs="Times New Roman"/>
            <w:sz w:val="20"/>
            <w:szCs w:val="20"/>
          </w:rPr>
          <w:delText>I</w:delText>
        </w:r>
      </w:del>
      <w:r>
        <w:rPr>
          <w:rFonts w:ascii="Times New Roman" w:eastAsia="宋体-简" w:hAnsi="Times New Roman" w:cs="Times New Roman"/>
          <w:sz w:val="20"/>
          <w:szCs w:val="20"/>
        </w:rPr>
        <w:t xml:space="preserve"> </w:t>
      </w:r>
      <w:ins w:id="259" w:author="apple" w:date="2019-09-05T16:29:00Z">
        <w:r>
          <w:rPr>
            <w:rFonts w:ascii="Times New Roman" w:eastAsia="宋体-简" w:hAnsi="Times New Roman" w:cs="Times New Roman"/>
            <w:sz w:val="20"/>
            <w:szCs w:val="20"/>
          </w:rPr>
          <w:t>created</w:t>
        </w:r>
      </w:ins>
      <w:del w:id="260" w:author="apple" w:date="2019-09-05T16:29:00Z">
        <w:r>
          <w:rPr>
            <w:rFonts w:ascii="Times New Roman" w:eastAsia="宋体-简" w:hAnsi="Times New Roman" w:cs="Times New Roman"/>
            <w:sz w:val="20"/>
            <w:szCs w:val="20"/>
          </w:rPr>
          <w:delText>mad</w:delText>
        </w:r>
      </w:del>
      <w:del w:id="261" w:author="apple" w:date="2019-09-05T16:28:00Z">
        <w:r>
          <w:rPr>
            <w:rFonts w:ascii="Times New Roman" w:eastAsia="宋体-简" w:hAnsi="Times New Roman" w:cs="Times New Roman"/>
            <w:sz w:val="20"/>
            <w:szCs w:val="20"/>
          </w:rPr>
          <w:delText>e</w:delText>
        </w:r>
      </w:del>
      <w:r>
        <w:rPr>
          <w:rFonts w:ascii="Times New Roman" w:eastAsia="宋体-简" w:hAnsi="Times New Roman" w:cs="Times New Roman"/>
          <w:sz w:val="20"/>
          <w:szCs w:val="20"/>
        </w:rPr>
        <w:t xml:space="preserve"> has be</w:t>
      </w:r>
      <w:ins w:id="262" w:author="apple" w:date="2019-09-05T16:29:00Z">
        <w:r>
          <w:rPr>
            <w:rFonts w:ascii="Times New Roman" w:eastAsia="宋体-简" w:hAnsi="Times New Roman" w:cs="Times New Roman"/>
            <w:sz w:val="20"/>
            <w:szCs w:val="20"/>
          </w:rPr>
          <w:t>en</w:t>
        </w:r>
      </w:ins>
      <w:del w:id="263" w:author="apple" w:date="2019-09-05T16:29:00Z">
        <w:r>
          <w:rPr>
            <w:rFonts w:ascii="Times New Roman" w:eastAsia="宋体-简" w:hAnsi="Times New Roman" w:cs="Times New Roman"/>
            <w:sz w:val="20"/>
            <w:szCs w:val="20"/>
          </w:rPr>
          <w:delText>come</w:delText>
        </w:r>
      </w:del>
      <w:r>
        <w:rPr>
          <w:rFonts w:ascii="Times New Roman" w:eastAsia="宋体-简" w:hAnsi="Times New Roman" w:cs="Times New Roman"/>
          <w:sz w:val="20"/>
          <w:szCs w:val="20"/>
        </w:rPr>
        <w:t xml:space="preserve"> trending on the Interne</w:t>
      </w:r>
      <w:ins w:id="264" w:author="apple" w:date="2019-09-05T16:29:00Z">
        <w:r>
          <w:rPr>
            <w:rFonts w:ascii="Times New Roman" w:eastAsia="宋体-简" w:hAnsi="Times New Roman" w:cs="Times New Roman"/>
            <w:sz w:val="20"/>
            <w:szCs w:val="20"/>
          </w:rPr>
          <w:t>t</w:t>
        </w:r>
      </w:ins>
      <w:del w:id="265" w:author="apple" w:date="2019-09-05T16:29:00Z">
        <w:r>
          <w:rPr>
            <w:rFonts w:ascii="Times New Roman" w:eastAsia="宋体-简" w:hAnsi="Times New Roman" w:cs="Times New Roman"/>
            <w:sz w:val="20"/>
            <w:szCs w:val="20"/>
          </w:rPr>
          <w:delText>t has broken this concern</w:delText>
        </w:r>
      </w:del>
      <w:r>
        <w:rPr>
          <w:rFonts w:ascii="Times New Roman" w:eastAsia="宋体-简" w:hAnsi="Times New Roman" w:cs="Times New Roman"/>
          <w:sz w:val="20"/>
          <w:szCs w:val="20"/>
        </w:rPr>
        <w:t xml:space="preserve">, and they would like to interview </w:t>
      </w:r>
      <w:del w:id="266" w:author="apple" w:date="2019-09-05T16:29:00Z">
        <w:r>
          <w:rPr>
            <w:rFonts w:ascii="Times New Roman" w:eastAsia="宋体-简" w:hAnsi="Times New Roman" w:cs="Times New Roman"/>
            <w:sz w:val="20"/>
            <w:szCs w:val="20"/>
          </w:rPr>
          <w:delText>me and my team</w:delText>
        </w:r>
      </w:del>
      <w:ins w:id="267" w:author="apple" w:date="2019-09-05T16:29:00Z">
        <w:r>
          <w:rPr>
            <w:rFonts w:ascii="Times New Roman" w:eastAsia="宋体-简" w:hAnsi="Times New Roman" w:cs="Times New Roman"/>
            <w:sz w:val="20"/>
            <w:szCs w:val="20"/>
          </w:rPr>
          <w:t>us, the six high schoolers</w:t>
        </w:r>
      </w:ins>
      <w:r>
        <w:rPr>
          <w:rFonts w:ascii="Times New Roman" w:eastAsia="宋体-简" w:hAnsi="Times New Roman" w:cs="Times New Roman"/>
          <w:sz w:val="20"/>
          <w:szCs w:val="20"/>
        </w:rPr>
        <w:t xml:space="preserve">. </w:t>
      </w:r>
    </w:p>
    <w:p w:rsidR="008038BD" w:rsidRDefault="008038BD">
      <w:pPr>
        <w:spacing w:line="240" w:lineRule="exact"/>
        <w:rPr>
          <w:ins w:id="268" w:author="apple" w:date="2019-09-05T17:16:00Z"/>
          <w:rFonts w:ascii="Times New Roman" w:eastAsia="宋体-简" w:hAnsi="Times New Roman" w:cs="Times New Roman"/>
          <w:sz w:val="20"/>
          <w:szCs w:val="20"/>
        </w:rPr>
      </w:pPr>
    </w:p>
    <w:p w:rsidR="008038BD" w:rsidRDefault="008645B8">
      <w:pPr>
        <w:spacing w:line="240" w:lineRule="exact"/>
        <w:rPr>
          <w:ins w:id="269" w:author="apple" w:date="2019-09-05T17:16:00Z"/>
          <w:rFonts w:ascii="Times New Roman" w:eastAsia="宋体-简" w:hAnsi="Times New Roman" w:cs="Times New Roman"/>
          <w:sz w:val="20"/>
          <w:szCs w:val="20"/>
        </w:rPr>
      </w:pPr>
      <w:ins w:id="270" w:author="apple" w:date="2019-09-05T16:32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Do we bring something difference to the </w:t>
        </w:r>
      </w:ins>
      <w:ins w:id="271" w:author="apple" w:date="2019-09-05T17:22:00Z">
        <w:r>
          <w:rPr>
            <w:rFonts w:ascii="Times New Roman" w:eastAsia="宋体-简" w:hAnsi="Times New Roman" w:cs="Times New Roman"/>
            <w:sz w:val="20"/>
            <w:szCs w:val="20"/>
          </w:rPr>
          <w:t>world</w:t>
        </w:r>
      </w:ins>
      <w:ins w:id="272" w:author="apple" w:date="2019-09-05T16:32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 around us?</w:t>
        </w:r>
      </w:ins>
      <w:ins w:id="273" w:author="apple" w:date="2019-09-05T16:49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 </w:t>
        </w:r>
      </w:ins>
    </w:p>
    <w:p w:rsidR="008038BD" w:rsidRDefault="008645B8">
      <w:pPr>
        <w:spacing w:line="240" w:lineRule="exact"/>
        <w:rPr>
          <w:del w:id="274" w:author="apple" w:date="2019-09-05T16:38:00Z"/>
          <w:rFonts w:ascii="Times New Roman" w:eastAsia="宋体-简" w:hAnsi="Times New Roman" w:cs="Times New Roman"/>
          <w:sz w:val="20"/>
          <w:szCs w:val="20"/>
        </w:rPr>
      </w:pPr>
      <w:ins w:id="275" w:author="apple" w:date="2019-09-05T16:33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The answer maybe </w:t>
        </w:r>
        <w:r>
          <w:rPr>
            <w:rFonts w:ascii="Times New Roman" w:eastAsia="宋体-简" w:hAnsi="Times New Roman" w:cs="Times New Roman"/>
            <w:i/>
            <w:iCs/>
            <w:sz w:val="20"/>
            <w:szCs w:val="20"/>
            <w:rPrChange w:id="276" w:author="apple" w:date="2019-09-05T16:34:00Z">
              <w:rPr>
                <w:rFonts w:ascii="Times New Roman" w:eastAsia="宋体-简" w:hAnsi="Times New Roman" w:cs="Times New Roman"/>
                <w:sz w:val="20"/>
                <w:szCs w:val="20"/>
              </w:rPr>
            </w:rPrChange>
          </w:rPr>
          <w:t>YES</w:t>
        </w:r>
        <w:r>
          <w:rPr>
            <w:rFonts w:ascii="Times New Roman" w:eastAsia="宋体-简" w:hAnsi="Times New Roman" w:cs="Times New Roman"/>
            <w:sz w:val="20"/>
            <w:szCs w:val="20"/>
          </w:rPr>
          <w:t xml:space="preserve"> wh</w:t>
        </w:r>
      </w:ins>
      <w:ins w:id="277" w:author="apple" w:date="2019-09-05T16:34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en </w:t>
        </w:r>
      </w:ins>
      <w:ins w:id="278" w:author="翁 安志" w:date="2019-09-05T19:40:00Z">
        <w:r w:rsidR="00D543E9">
          <w:rPr>
            <w:rFonts w:ascii="Times New Roman" w:eastAsia="宋体-简" w:hAnsi="Times New Roman" w:cs="Times New Roman"/>
            <w:sz w:val="20"/>
            <w:szCs w:val="20"/>
          </w:rPr>
          <w:t xml:space="preserve">many Chinese main stream media reported out game  </w:t>
        </w:r>
      </w:ins>
      <w:ins w:id="279" w:author="apple" w:date="2019-09-05T17:15:00Z">
        <w:r>
          <w:rPr>
            <w:rFonts w:ascii="Times New Roman" w:eastAsia="宋体-简" w:hAnsi="Times New Roman" w:cs="Times New Roman"/>
            <w:sz w:val="20"/>
            <w:szCs w:val="20"/>
          </w:rPr>
          <w:t>中国的一些主流社交媒体最</w:t>
        </w:r>
      </w:ins>
      <w:ins w:id="280" w:author="apple" w:date="2019-09-05T17:16:00Z">
        <w:r>
          <w:rPr>
            <w:rFonts w:ascii="Times New Roman" w:eastAsia="宋体-简" w:hAnsi="Times New Roman" w:cs="Times New Roman"/>
            <w:sz w:val="20"/>
            <w:szCs w:val="20"/>
          </w:rPr>
          <w:t>终</w:t>
        </w:r>
        <w:r>
          <w:rPr>
            <w:rFonts w:ascii="Times New Roman" w:eastAsia="宋体-简" w:hAnsi="Times New Roman" w:cs="Times New Roman"/>
            <w:sz w:val="20"/>
            <w:szCs w:val="20"/>
          </w:rPr>
          <w:t>release</w:t>
        </w:r>
        <w:r>
          <w:rPr>
            <w:rFonts w:ascii="Times New Roman" w:eastAsia="宋体-简" w:hAnsi="Times New Roman" w:cs="Times New Roman"/>
            <w:sz w:val="20"/>
            <w:szCs w:val="20"/>
          </w:rPr>
          <w:t>了我们的游戏</w:t>
        </w:r>
      </w:ins>
      <w:ins w:id="281" w:author="apple" w:date="2019-09-05T17:22:00Z">
        <w:r>
          <w:rPr>
            <w:rFonts w:ascii="Times New Roman" w:eastAsia="宋体-简" w:hAnsi="Times New Roman" w:cs="Times New Roman"/>
            <w:sz w:val="20"/>
            <w:szCs w:val="20"/>
          </w:rPr>
          <w:t>wi</w:t>
        </w:r>
      </w:ins>
      <w:ins w:id="282" w:author="apple" w:date="2019-09-05T17:23:00Z">
        <w:r>
          <w:rPr>
            <w:rFonts w:ascii="Times New Roman" w:eastAsia="宋体-简" w:hAnsi="Times New Roman" w:cs="Times New Roman"/>
            <w:sz w:val="20"/>
            <w:szCs w:val="20"/>
          </w:rPr>
          <w:t>th</w:t>
        </w:r>
      </w:ins>
      <w:ins w:id="283" w:author="apple" w:date="2019-09-05T16:34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 over </w:t>
        </w:r>
      </w:ins>
      <w:ins w:id="284" w:author="apple" w:date="2019-09-05T16:33:00Z">
        <w:r>
          <w:rPr>
            <w:rFonts w:ascii="Times New Roman" w:eastAsia="宋体-简" w:hAnsi="Times New Roman" w:cs="Times New Roman"/>
            <w:sz w:val="20"/>
            <w:szCs w:val="20"/>
          </w:rPr>
          <w:t>1</w:t>
        </w:r>
      </w:ins>
      <w:ins w:id="285" w:author="apple" w:date="2019-09-05T16:34:00Z">
        <w:r>
          <w:rPr>
            <w:rFonts w:ascii="Times New Roman" w:eastAsia="宋体-简" w:hAnsi="Times New Roman" w:cs="Times New Roman"/>
            <w:sz w:val="20"/>
            <w:szCs w:val="20"/>
          </w:rPr>
          <w:t>00</w:t>
        </w:r>
      </w:ins>
      <w:ins w:id="286" w:author="apple" w:date="2019-09-05T16:33:00Z">
        <w:r>
          <w:rPr>
            <w:rFonts w:ascii="Times New Roman" w:eastAsia="宋体-简" w:hAnsi="Times New Roman" w:cs="Times New Roman"/>
            <w:sz w:val="20"/>
            <w:szCs w:val="20"/>
          </w:rPr>
          <w:t>, 000 downloa</w:t>
        </w:r>
      </w:ins>
      <w:ins w:id="287" w:author="apple" w:date="2019-09-05T16:34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ds. </w:t>
        </w:r>
      </w:ins>
      <w:ins w:id="288" w:author="apple" w:date="2019-09-05T17:23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Seeing the </w:t>
        </w:r>
      </w:ins>
      <w:ins w:id="289" w:author="apple" w:date="2019-09-05T16:38:00Z">
        <w:r>
          <w:rPr>
            <w:rFonts w:ascii="Times New Roman" w:eastAsia="宋体-简" w:hAnsi="Times New Roman" w:cs="Times New Roman"/>
            <w:sz w:val="20"/>
            <w:szCs w:val="20"/>
            <w:rPrChange w:id="290" w:author="apple" w:date="2019-09-05T16:38:00Z">
              <w:rPr/>
            </w:rPrChange>
          </w:rPr>
          <w:t>powerful driving force</w:t>
        </w:r>
        <w:r>
          <w:rPr>
            <w:rFonts w:ascii="Times New Roman" w:eastAsia="宋体-简" w:hAnsi="Times New Roman" w:cs="Times New Roman"/>
            <w:sz w:val="20"/>
            <w:szCs w:val="20"/>
          </w:rPr>
          <w:t xml:space="preserve">, we </w:t>
        </w:r>
      </w:ins>
      <w:ins w:id="291" w:author="apple" w:date="2019-09-05T17:23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can say we </w:t>
        </w:r>
      </w:ins>
      <w:ins w:id="292" w:author="apple" w:date="2019-09-05T16:38:00Z">
        <w:r>
          <w:rPr>
            <w:rFonts w:ascii="Times New Roman" w:eastAsia="宋体-简" w:hAnsi="Times New Roman" w:cs="Times New Roman"/>
            <w:sz w:val="20"/>
            <w:szCs w:val="20"/>
          </w:rPr>
          <w:t>are ready to do something bigger</w:t>
        </w:r>
      </w:ins>
      <w:ins w:id="293" w:author="apple" w:date="2019-09-05T16:40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 for the w</w:t>
        </w:r>
      </w:ins>
      <w:ins w:id="294" w:author="apple" w:date="2019-09-05T16:41:00Z">
        <w:r>
          <w:rPr>
            <w:rFonts w:ascii="Times New Roman" w:eastAsia="宋体-简" w:hAnsi="Times New Roman" w:cs="Times New Roman"/>
            <w:sz w:val="20"/>
            <w:szCs w:val="20"/>
          </w:rPr>
          <w:t>hole world</w:t>
        </w:r>
      </w:ins>
      <w:ins w:id="295" w:author="apple" w:date="2019-09-05T16:38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 </w:t>
        </w:r>
      </w:ins>
      <w:ins w:id="296" w:author="apple" w:date="2019-09-05T16:39:00Z">
        <w:r>
          <w:rPr>
            <w:rFonts w:ascii="Times New Roman" w:eastAsia="宋体-简" w:hAnsi="Times New Roman" w:cs="Times New Roman"/>
            <w:sz w:val="20"/>
            <w:szCs w:val="20"/>
          </w:rPr>
          <w:t>in the near future.</w:t>
        </w:r>
      </w:ins>
      <w:del w:id="297" w:author="apple" w:date="2019-09-05T16:38:00Z">
        <w:r>
          <w:rPr>
            <w:rFonts w:ascii="Times New Roman" w:eastAsia="宋体-简" w:hAnsi="Times New Roman" w:cs="Times New Roman"/>
            <w:sz w:val="20"/>
            <w:szCs w:val="20"/>
          </w:rPr>
          <w:delText xml:space="preserve">At last, we have won the top prize of this competition, and everything went great. </w:delText>
        </w:r>
      </w:del>
    </w:p>
    <w:p w:rsidR="008038BD" w:rsidRDefault="008038BD">
      <w:pPr>
        <w:spacing w:line="240" w:lineRule="exact"/>
        <w:rPr>
          <w:rFonts w:ascii="Times New Roman" w:eastAsia="宋体-简" w:hAnsi="Times New Roman" w:cs="Times New Roman"/>
          <w:sz w:val="20"/>
          <w:szCs w:val="20"/>
        </w:rPr>
      </w:pPr>
      <w:bookmarkStart w:id="298" w:name="_Hlk13174563"/>
    </w:p>
    <w:p w:rsidR="008038BD" w:rsidRDefault="008645B8">
      <w:pPr>
        <w:spacing w:line="240" w:lineRule="exact"/>
        <w:rPr>
          <w:del w:id="299" w:author="apple" w:date="2019-09-05T16:30:00Z"/>
          <w:rFonts w:ascii="Times New Roman" w:eastAsia="宋体-简" w:hAnsi="Times New Roman" w:cs="Times New Roman"/>
          <w:sz w:val="20"/>
          <w:szCs w:val="20"/>
        </w:rPr>
      </w:pPr>
      <w:del w:id="300" w:author="apple" w:date="2019-09-05T16:30:00Z">
        <w:r>
          <w:rPr>
            <w:rFonts w:ascii="Times New Roman" w:eastAsia="宋体-简" w:hAnsi="Times New Roman" w:cs="Times New Roman"/>
            <w:sz w:val="20"/>
            <w:szCs w:val="20"/>
          </w:rPr>
          <w:delText xml:space="preserve">Before making this game, I have only managed to solve problems that are relatively smaller. I only cared </w:delText>
        </w:r>
        <w:r>
          <w:rPr>
            <w:rFonts w:ascii="Times New Roman" w:eastAsia="宋体-简" w:hAnsi="Times New Roman" w:cs="Times New Roman"/>
            <w:sz w:val="20"/>
            <w:szCs w:val="20"/>
          </w:rPr>
          <w:lastRenderedPageBreak/>
          <w:delText>about the people in my own community. But after making this game, I found out that I was able to help more people than I thought before. There is a bigger world waiting for me to solve more complex problems</w:delText>
        </w:r>
        <w:bookmarkEnd w:id="298"/>
        <w:r>
          <w:rPr>
            <w:rFonts w:ascii="Times New Roman" w:eastAsia="宋体-简" w:hAnsi="Times New Roman" w:cs="Times New Roman"/>
            <w:sz w:val="20"/>
            <w:szCs w:val="20"/>
          </w:rPr>
          <w:delText>. Other than that, I enjoy developing every bit of it, and I love the smiles people would make while they were playing it. Most importantly, I was able to let the people accept a concept that used to be absurd, and I think that is super amazing.</w:delText>
        </w:r>
      </w:del>
    </w:p>
    <w:p w:rsidR="008038BD" w:rsidRDefault="008038BD">
      <w:pPr>
        <w:spacing w:line="240" w:lineRule="exact"/>
        <w:rPr>
          <w:rFonts w:ascii="Times New Roman" w:eastAsia="宋体-简" w:hAnsi="Times New Roman" w:cs="Times New Roman"/>
          <w:sz w:val="20"/>
          <w:szCs w:val="20"/>
        </w:rPr>
      </w:pPr>
    </w:p>
    <w:p w:rsidR="008038BD" w:rsidRDefault="008645B8">
      <w:pPr>
        <w:spacing w:line="240" w:lineRule="exact"/>
        <w:rPr>
          <w:rFonts w:ascii="Times New Roman" w:eastAsia="宋体-简" w:hAnsi="Times New Roman" w:cs="Times New Roman"/>
          <w:sz w:val="24"/>
          <w:szCs w:val="24"/>
        </w:rPr>
      </w:pPr>
      <w:ins w:id="301" w:author="apple" w:date="2019-09-05T16:43:00Z">
        <w:r>
          <w:rPr>
            <w:rFonts w:ascii="Times New Roman" w:eastAsia="宋体-简" w:hAnsi="Times New Roman" w:cs="Times New Roman"/>
            <w:sz w:val="20"/>
            <w:szCs w:val="20"/>
          </w:rPr>
          <w:t>No matter what, one of the most obvious change to me</w:t>
        </w:r>
      </w:ins>
      <w:ins w:id="302" w:author="apple" w:date="2019-09-05T16:44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 is that</w:t>
        </w:r>
      </w:ins>
      <w:ins w:id="303" w:author="apple" w:date="2019-09-05T16:47:00Z">
        <w:r>
          <w:rPr>
            <w:rFonts w:ascii="Times New Roman" w:eastAsia="宋体-简" w:hAnsi="Times New Roman" w:cs="Times New Roman"/>
            <w:sz w:val="20"/>
            <w:szCs w:val="20"/>
          </w:rPr>
          <w:t xml:space="preserve">, instead of searching </w:t>
        </w:r>
        <w:proofErr w:type="spellStart"/>
        <w:r>
          <w:rPr>
            <w:rFonts w:ascii="Times New Roman" w:eastAsia="宋体-简" w:hAnsi="Times New Roman" w:cs="Times New Roman"/>
            <w:i/>
            <w:iCs/>
            <w:sz w:val="20"/>
            <w:szCs w:val="20"/>
            <w:rPrChange w:id="304" w:author="apple" w:date="2019-09-05T16:49:00Z">
              <w:rPr>
                <w:rFonts w:ascii="Times New Roman" w:eastAsia="宋体-简" w:hAnsi="Times New Roman" w:cs="Times New Roman"/>
                <w:sz w:val="20"/>
                <w:szCs w:val="20"/>
              </w:rPr>
            </w:rPrChange>
          </w:rPr>
          <w:t>Qura</w:t>
        </w:r>
        <w:proofErr w:type="spellEnd"/>
        <w:r>
          <w:rPr>
            <w:rFonts w:ascii="Times New Roman" w:eastAsia="宋体-简" w:hAnsi="Times New Roman" w:cs="Times New Roman"/>
            <w:sz w:val="20"/>
            <w:szCs w:val="20"/>
          </w:rPr>
          <w:t xml:space="preserve"> on </w:t>
        </w:r>
      </w:ins>
      <w:ins w:id="305" w:author="apple" w:date="2019-09-05T16:48:00Z">
        <w:r>
          <w:rPr>
            <w:rFonts w:ascii="Times New Roman" w:eastAsia="宋体-简" w:hAnsi="Times New Roman" w:cs="Times New Roman"/>
            <w:sz w:val="20"/>
            <w:szCs w:val="20"/>
          </w:rPr>
          <w:t>w</w:t>
        </w:r>
        <w:r>
          <w:rPr>
            <w:rFonts w:ascii="Times New Roman" w:eastAsia="宋体-简" w:hAnsi="Times New Roman" w:cs="Times New Roman"/>
            <w:sz w:val="20"/>
            <w:szCs w:val="20"/>
            <w:rPrChange w:id="306" w:author="apple" w:date="2019-09-05T16:48:00Z">
              <w:rPr/>
            </w:rPrChange>
          </w:rPr>
          <w:t xml:space="preserve">hat's the best way to tell a girl </w:t>
        </w:r>
        <w:r>
          <w:rPr>
            <w:rFonts w:ascii="Times New Roman" w:eastAsia="宋体-简" w:hAnsi="Times New Roman" w:cs="Times New Roman"/>
            <w:sz w:val="20"/>
            <w:szCs w:val="20"/>
          </w:rPr>
          <w:t xml:space="preserve">I </w:t>
        </w:r>
        <w:r>
          <w:rPr>
            <w:rFonts w:ascii="Times New Roman" w:eastAsia="宋体-简" w:hAnsi="Times New Roman" w:cs="Times New Roman"/>
            <w:sz w:val="20"/>
            <w:szCs w:val="20"/>
            <w:rPrChange w:id="307" w:author="apple" w:date="2019-09-05T16:48:00Z">
              <w:rPr/>
            </w:rPrChange>
          </w:rPr>
          <w:t>have a crush on</w:t>
        </w:r>
        <w:r>
          <w:rPr>
            <w:rFonts w:ascii="Times New Roman" w:eastAsia="宋体-简" w:hAnsi="Times New Roman" w:cs="Times New Roman"/>
            <w:sz w:val="20"/>
            <w:szCs w:val="20"/>
          </w:rPr>
          <w:t xml:space="preserve">, I find my own. </w:t>
        </w:r>
      </w:ins>
      <w:del w:id="308" w:author="apple" w:date="2019-09-05T16:49:00Z">
        <w:r>
          <w:rPr>
            <w:rFonts w:ascii="Times New Roman" w:eastAsia="宋体-简" w:hAnsi="Times New Roman" w:cs="Times New Roman"/>
            <w:sz w:val="20"/>
            <w:szCs w:val="20"/>
          </w:rPr>
          <w:delText>At last, I told the girl that I love her, and I would never regret for doing that.</w:delText>
        </w:r>
      </w:del>
    </w:p>
    <w:sectPr w:rsidR="00803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2E4A" w:rsidRDefault="00652E4A" w:rsidP="00237A5C">
      <w:r>
        <w:separator/>
      </w:r>
    </w:p>
  </w:endnote>
  <w:endnote w:type="continuationSeparator" w:id="0">
    <w:p w:rsidR="00652E4A" w:rsidRDefault="00652E4A" w:rsidP="00237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简">
    <w:altName w:val="宋体"/>
    <w:charset w:val="86"/>
    <w:family w:val="auto"/>
    <w:pitch w:val="default"/>
    <w:sig w:usb0="00000001" w:usb1="080F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2E4A" w:rsidRDefault="00652E4A" w:rsidP="00237A5C">
      <w:r>
        <w:separator/>
      </w:r>
    </w:p>
  </w:footnote>
  <w:footnote w:type="continuationSeparator" w:id="0">
    <w:p w:rsidR="00652E4A" w:rsidRDefault="00652E4A" w:rsidP="00237A5C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翁 安志">
    <w15:presenceInfo w15:providerId="Windows Live" w15:userId="a1ddeca87a1d3a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trackRevision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7C8"/>
    <w:rsid w:val="0000195A"/>
    <w:rsid w:val="00014349"/>
    <w:rsid w:val="0003666F"/>
    <w:rsid w:val="0005184D"/>
    <w:rsid w:val="00053CD5"/>
    <w:rsid w:val="00076D53"/>
    <w:rsid w:val="00095643"/>
    <w:rsid w:val="000B302C"/>
    <w:rsid w:val="000C68B2"/>
    <w:rsid w:val="000D22FA"/>
    <w:rsid w:val="000F3F67"/>
    <w:rsid w:val="000F45A4"/>
    <w:rsid w:val="0012367D"/>
    <w:rsid w:val="00126DD1"/>
    <w:rsid w:val="00144CCE"/>
    <w:rsid w:val="00160AA5"/>
    <w:rsid w:val="001C5951"/>
    <w:rsid w:val="001D4CF0"/>
    <w:rsid w:val="001D5A61"/>
    <w:rsid w:val="001D6534"/>
    <w:rsid w:val="001D7DC4"/>
    <w:rsid w:val="001E231B"/>
    <w:rsid w:val="001F260B"/>
    <w:rsid w:val="00205DFD"/>
    <w:rsid w:val="00225746"/>
    <w:rsid w:val="00226BA5"/>
    <w:rsid w:val="00233885"/>
    <w:rsid w:val="00237A5C"/>
    <w:rsid w:val="00271342"/>
    <w:rsid w:val="00291A93"/>
    <w:rsid w:val="002C057C"/>
    <w:rsid w:val="002D74AD"/>
    <w:rsid w:val="002F686E"/>
    <w:rsid w:val="003212F3"/>
    <w:rsid w:val="003335A1"/>
    <w:rsid w:val="003568B2"/>
    <w:rsid w:val="003700D8"/>
    <w:rsid w:val="003761E4"/>
    <w:rsid w:val="00390984"/>
    <w:rsid w:val="003A2714"/>
    <w:rsid w:val="003C28AE"/>
    <w:rsid w:val="003C2B25"/>
    <w:rsid w:val="003C50FD"/>
    <w:rsid w:val="003C5937"/>
    <w:rsid w:val="003C6451"/>
    <w:rsid w:val="003D5063"/>
    <w:rsid w:val="003E1641"/>
    <w:rsid w:val="003E68C8"/>
    <w:rsid w:val="00402BD6"/>
    <w:rsid w:val="00434C4F"/>
    <w:rsid w:val="0043578A"/>
    <w:rsid w:val="004413A9"/>
    <w:rsid w:val="004445B0"/>
    <w:rsid w:val="00475451"/>
    <w:rsid w:val="0048587D"/>
    <w:rsid w:val="00496F31"/>
    <w:rsid w:val="004A38AF"/>
    <w:rsid w:val="004B68F2"/>
    <w:rsid w:val="004C2CAA"/>
    <w:rsid w:val="004C37C8"/>
    <w:rsid w:val="004E4370"/>
    <w:rsid w:val="004F7EC6"/>
    <w:rsid w:val="00536C37"/>
    <w:rsid w:val="00537002"/>
    <w:rsid w:val="0054177F"/>
    <w:rsid w:val="005448EA"/>
    <w:rsid w:val="00556BE2"/>
    <w:rsid w:val="00570E23"/>
    <w:rsid w:val="00577581"/>
    <w:rsid w:val="00594EAB"/>
    <w:rsid w:val="005969A5"/>
    <w:rsid w:val="005B73BE"/>
    <w:rsid w:val="00610E31"/>
    <w:rsid w:val="00613B13"/>
    <w:rsid w:val="00617058"/>
    <w:rsid w:val="00647DDE"/>
    <w:rsid w:val="00652E4A"/>
    <w:rsid w:val="006600B8"/>
    <w:rsid w:val="00674597"/>
    <w:rsid w:val="00675E19"/>
    <w:rsid w:val="0068612D"/>
    <w:rsid w:val="006A4F07"/>
    <w:rsid w:val="006D0739"/>
    <w:rsid w:val="006D7904"/>
    <w:rsid w:val="006F557D"/>
    <w:rsid w:val="00700E5A"/>
    <w:rsid w:val="00741862"/>
    <w:rsid w:val="007477B0"/>
    <w:rsid w:val="007511BF"/>
    <w:rsid w:val="00772296"/>
    <w:rsid w:val="007855B7"/>
    <w:rsid w:val="007A173D"/>
    <w:rsid w:val="007A6673"/>
    <w:rsid w:val="007A6F0A"/>
    <w:rsid w:val="007B22EE"/>
    <w:rsid w:val="007C1402"/>
    <w:rsid w:val="007C7B8A"/>
    <w:rsid w:val="008038BD"/>
    <w:rsid w:val="00847C04"/>
    <w:rsid w:val="0086168C"/>
    <w:rsid w:val="008645B8"/>
    <w:rsid w:val="00871BD2"/>
    <w:rsid w:val="00894E80"/>
    <w:rsid w:val="008A2319"/>
    <w:rsid w:val="008D7073"/>
    <w:rsid w:val="008E128D"/>
    <w:rsid w:val="008F7A26"/>
    <w:rsid w:val="0090175E"/>
    <w:rsid w:val="009267A8"/>
    <w:rsid w:val="009278C9"/>
    <w:rsid w:val="00933B5D"/>
    <w:rsid w:val="00937EB0"/>
    <w:rsid w:val="009401ED"/>
    <w:rsid w:val="00952485"/>
    <w:rsid w:val="0096367F"/>
    <w:rsid w:val="00965B78"/>
    <w:rsid w:val="00975096"/>
    <w:rsid w:val="009F1DCE"/>
    <w:rsid w:val="00A00B41"/>
    <w:rsid w:val="00A34821"/>
    <w:rsid w:val="00A55887"/>
    <w:rsid w:val="00A601D6"/>
    <w:rsid w:val="00A6549C"/>
    <w:rsid w:val="00A6632B"/>
    <w:rsid w:val="00A7519A"/>
    <w:rsid w:val="00A8179A"/>
    <w:rsid w:val="00AB44B2"/>
    <w:rsid w:val="00AC7C8F"/>
    <w:rsid w:val="00AD433E"/>
    <w:rsid w:val="00B04652"/>
    <w:rsid w:val="00B20539"/>
    <w:rsid w:val="00B23BAC"/>
    <w:rsid w:val="00B666BB"/>
    <w:rsid w:val="00B775CB"/>
    <w:rsid w:val="00B92324"/>
    <w:rsid w:val="00B9274E"/>
    <w:rsid w:val="00B9534D"/>
    <w:rsid w:val="00BB193E"/>
    <w:rsid w:val="00BC5BDB"/>
    <w:rsid w:val="00BD0DD7"/>
    <w:rsid w:val="00BD6B98"/>
    <w:rsid w:val="00BF66C3"/>
    <w:rsid w:val="00C007A3"/>
    <w:rsid w:val="00C07B0C"/>
    <w:rsid w:val="00C47EAD"/>
    <w:rsid w:val="00C623F6"/>
    <w:rsid w:val="00C86FBB"/>
    <w:rsid w:val="00CE6DA8"/>
    <w:rsid w:val="00D06704"/>
    <w:rsid w:val="00D15A30"/>
    <w:rsid w:val="00D171F1"/>
    <w:rsid w:val="00D44527"/>
    <w:rsid w:val="00D472A6"/>
    <w:rsid w:val="00D543E9"/>
    <w:rsid w:val="00D62B25"/>
    <w:rsid w:val="00D663FD"/>
    <w:rsid w:val="00D73A18"/>
    <w:rsid w:val="00DA25EE"/>
    <w:rsid w:val="00DA3BCE"/>
    <w:rsid w:val="00DB1ED0"/>
    <w:rsid w:val="00DB67ED"/>
    <w:rsid w:val="00DC54B4"/>
    <w:rsid w:val="00DD5033"/>
    <w:rsid w:val="00DE5E92"/>
    <w:rsid w:val="00E01009"/>
    <w:rsid w:val="00E1040C"/>
    <w:rsid w:val="00E21C96"/>
    <w:rsid w:val="00E23BA1"/>
    <w:rsid w:val="00E45406"/>
    <w:rsid w:val="00E6437D"/>
    <w:rsid w:val="00E74A52"/>
    <w:rsid w:val="00E76E78"/>
    <w:rsid w:val="00EA4C0C"/>
    <w:rsid w:val="00EA6422"/>
    <w:rsid w:val="00EC59BC"/>
    <w:rsid w:val="00F00629"/>
    <w:rsid w:val="00F05029"/>
    <w:rsid w:val="00F05E63"/>
    <w:rsid w:val="00F224E2"/>
    <w:rsid w:val="00F25459"/>
    <w:rsid w:val="00F37669"/>
    <w:rsid w:val="00F46AD4"/>
    <w:rsid w:val="00F80D1B"/>
    <w:rsid w:val="00F865CD"/>
    <w:rsid w:val="00F90FB2"/>
    <w:rsid w:val="00FA58E7"/>
    <w:rsid w:val="00FB20BB"/>
    <w:rsid w:val="3BFA96D4"/>
    <w:rsid w:val="51BFAFED"/>
    <w:rsid w:val="6EF7B598"/>
    <w:rsid w:val="7FEA9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1FC426-273C-4B9D-B4EF-47A5CFBE8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37A5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37A5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1512</Words>
  <Characters>8625</Characters>
  <Application>Microsoft Office Word</Application>
  <DocSecurity>0</DocSecurity>
  <Lines>71</Lines>
  <Paragraphs>20</Paragraphs>
  <ScaleCrop>false</ScaleCrop>
  <Company/>
  <LinksUpToDate>false</LinksUpToDate>
  <CharactersWithSpaces>10117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翁 安志</dc:creator>
  <cp:lastModifiedBy>翁 安志</cp:lastModifiedBy>
  <cp:revision>3</cp:revision>
  <dcterms:created xsi:type="dcterms:W3CDTF">2019-09-05T11:40:00Z</dcterms:created>
  <dcterms:modified xsi:type="dcterms:W3CDTF">2019-09-05T13:33:00Z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2052-1.0.0.1330</vt:lpwstr>
  </property>
</Properties>
</file>