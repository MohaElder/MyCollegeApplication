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exact"/>
        <w:rPr>
          <w:rFonts w:ascii="Chalkboard" w:hAnsi="Chalkboard" w:cs="Chalkboard"/>
          <w:sz w:val="18"/>
          <w:szCs w:val="18"/>
        </w:rPr>
      </w:pPr>
      <w:bookmarkStart w:id="0" w:name="_GoBack"/>
      <w:r>
        <w:rPr>
          <w:rFonts w:ascii="Chalkboard" w:hAnsi="Chalkboard" w:cs="Chalkboard"/>
          <w:sz w:val="18"/>
          <w:szCs w:val="18"/>
        </w:rPr>
        <w:t xml:space="preserve">Flying over mountains on the back of dragons and commanding a team of gophers in battles against poisonous butterflies, I remember feeling fascinated </w:t>
      </w:r>
      <w:del w:id="0" w:author="Microsoft Office 用户" w:date="2019-11-13T16:44:00Z">
        <w:r>
          <w:rPr>
            <w:rFonts w:ascii="Chalkboard" w:hAnsi="Chalkboard" w:cs="Chalkboard"/>
            <w:sz w:val="18"/>
            <w:szCs w:val="18"/>
          </w:rPr>
          <w:delText>with</w:delText>
        </w:r>
      </w:del>
      <w:ins w:id="1" w:author="Microsoft Office 用户" w:date="2019-11-13T16:44:00Z">
        <w:r>
          <w:rPr>
            <w:rFonts w:hint="eastAsia" w:ascii="Chalkboard" w:hAnsi="Chalkboard" w:cs="Chalkboard"/>
            <w:sz w:val="18"/>
            <w:szCs w:val="18"/>
          </w:rPr>
          <w:t>by</w:t>
        </w:r>
      </w:ins>
      <w:r>
        <w:rPr>
          <w:rFonts w:ascii="Chalkboard" w:hAnsi="Chalkboard" w:cs="Chalkboard"/>
          <w:sz w:val="18"/>
          <w:szCs w:val="18"/>
        </w:rPr>
        <w:t xml:space="preserve"> Pokémons at age seven and intrigued by the joy </w:t>
      </w:r>
      <w:del w:id="2" w:author="Microsoft Office 用户" w:date="2019-11-13T16:49:00Z">
        <w:r>
          <w:rPr>
            <w:rFonts w:ascii="Chalkboard" w:hAnsi="Chalkboard" w:cs="Chalkboard"/>
            <w:sz w:val="18"/>
            <w:szCs w:val="18"/>
          </w:rPr>
          <w:delText xml:space="preserve">a </w:delText>
        </w:r>
      </w:del>
      <w:ins w:id="3" w:author="Microsoft Office 用户" w:date="2019-11-13T16:49:00Z">
        <w:r>
          <w:rPr>
            <w:rFonts w:ascii="Chalkboard" w:hAnsi="Chalkboard" w:cs="Chalkboard"/>
            <w:sz w:val="18"/>
            <w:szCs w:val="18"/>
          </w:rPr>
          <w:t xml:space="preserve">of a </w:t>
        </w:r>
      </w:ins>
      <w:r>
        <w:rPr>
          <w:rFonts w:ascii="Chalkboard" w:hAnsi="Chalkboard" w:cs="Chalkboard"/>
          <w:sz w:val="18"/>
          <w:szCs w:val="18"/>
        </w:rPr>
        <w:t xml:space="preserve">hand-held device called </w:t>
      </w:r>
      <w:del w:id="4" w:author="Microsoft Office 用户" w:date="2019-11-13T16:49:00Z">
        <w:r>
          <w:rPr>
            <w:rFonts w:ascii="Chalkboard" w:hAnsi="Chalkboard" w:cs="Chalkboard"/>
            <w:sz w:val="18"/>
            <w:szCs w:val="18"/>
          </w:rPr>
          <w:delText xml:space="preserve">a </w:delText>
        </w:r>
      </w:del>
      <w:r>
        <w:rPr>
          <w:rFonts w:ascii="Chalkboard" w:hAnsi="Chalkboard" w:cs="Chalkboard"/>
          <w:sz w:val="18"/>
          <w:szCs w:val="18"/>
        </w:rPr>
        <w:t>DS</w:t>
      </w:r>
      <w:del w:id="5" w:author="Microsoft Office 用户" w:date="2019-11-13T16:49:00Z">
        <w:r>
          <w:rPr>
            <w:rFonts w:ascii="Chalkboard" w:hAnsi="Chalkboard" w:cs="Chalkboard"/>
            <w:sz w:val="18"/>
            <w:szCs w:val="18"/>
          </w:rPr>
          <w:delText xml:space="preserve"> could bring</w:delText>
        </w:r>
      </w:del>
      <w:r>
        <w:rPr>
          <w:rFonts w:ascii="Chalkboard" w:hAnsi="Chalkboard" w:cs="Chalkboard"/>
          <w:sz w:val="18"/>
          <w:szCs w:val="18"/>
        </w:rPr>
        <w:t xml:space="preserve">. Although </w:t>
      </w:r>
      <w:del w:id="6" w:author="Microsoft Office 用户" w:date="2019-11-13T17:38:00Z">
        <w:r>
          <w:rPr>
            <w:rFonts w:ascii="Chalkboard" w:hAnsi="Chalkboard" w:cs="Chalkboard"/>
            <w:sz w:val="18"/>
            <w:szCs w:val="18"/>
          </w:rPr>
          <w:delText>Pokemons</w:delText>
        </w:r>
      </w:del>
      <w:ins w:id="7" w:author="Microsoft Office 用户" w:date="2019-11-13T17:38:00Z">
        <w:r>
          <w:rPr>
            <w:rFonts w:ascii="Chalkboard" w:hAnsi="Chalkboard" w:cs="Chalkboard"/>
            <w:sz w:val="18"/>
            <w:szCs w:val="18"/>
          </w:rPr>
          <w:t>Pokémon</w:t>
        </w:r>
      </w:ins>
      <w:ins w:id="8" w:author="Microsoft Office 用户" w:date="2019-11-13T17:38:00Z">
        <w:r>
          <w:rPr>
            <w:rFonts w:hint="eastAsia" w:ascii="Chalkboard" w:hAnsi="Chalkboard" w:cs="Chalkboard"/>
            <w:sz w:val="18"/>
            <w:szCs w:val="18"/>
          </w:rPr>
          <w:t>s</w:t>
        </w:r>
      </w:ins>
      <w:r>
        <w:rPr>
          <w:rFonts w:ascii="Chalkboard" w:hAnsi="Chalkboard" w:cs="Chalkboard"/>
          <w:sz w:val="18"/>
          <w:szCs w:val="18"/>
        </w:rPr>
        <w:t xml:space="preserve"> </w:t>
      </w:r>
      <w:del w:id="9" w:author="Microsoft Office 用户" w:date="2019-11-13T16:49:00Z">
        <w:r>
          <w:rPr>
            <w:rFonts w:ascii="Chalkboard" w:hAnsi="Chalkboard" w:cs="Chalkboard"/>
            <w:sz w:val="18"/>
            <w:szCs w:val="18"/>
          </w:rPr>
          <w:delText>do not really</w:delText>
        </w:r>
      </w:del>
      <w:ins w:id="10" w:author="Microsoft Office 用户" w:date="2019-11-13T16:49:00Z">
        <w:del w:id="11" w:author="sisleyzhou" w:date="2019-11-13T19:33:04Z">
          <w:r>
            <w:rPr>
              <w:rFonts w:ascii="Chalkboard" w:hAnsi="Chalkboard" w:cs="Chalkboard"/>
              <w:sz w:val="18"/>
              <w:szCs w:val="18"/>
            </w:rPr>
            <w:delText>d</w:delText>
          </w:r>
        </w:del>
      </w:ins>
      <w:ins w:id="12" w:author="sisleyzhou" w:date="2019-11-13T19:17:07Z">
        <w:r>
          <w:rPr>
            <w:rFonts w:ascii="Chalkboard" w:hAnsi="Chalkboard" w:cs="Chalkboard"/>
            <w:sz w:val="18"/>
            <w:szCs w:val="18"/>
          </w:rPr>
          <w:t>did</w:t>
        </w:r>
      </w:ins>
      <w:ins w:id="13" w:author="Microsoft Office 用户" w:date="2019-11-13T16:49:00Z">
        <w:del w:id="14" w:author="sisleyzhou" w:date="2019-11-13T19:17:05Z">
          <w:r>
            <w:rPr>
              <w:rFonts w:ascii="Chalkboard" w:hAnsi="Chalkboard" w:cs="Chalkboard"/>
              <w:sz w:val="18"/>
              <w:szCs w:val="18"/>
            </w:rPr>
            <w:delText>on</w:delText>
          </w:r>
        </w:del>
      </w:ins>
      <w:ins w:id="15" w:author="Microsoft Office 用户" w:date="2019-11-13T16:49:00Z">
        <w:r>
          <w:rPr>
            <w:rFonts w:ascii="Chalkboard" w:hAnsi="Chalkboard" w:cs="Chalkboard"/>
            <w:sz w:val="18"/>
            <w:szCs w:val="18"/>
          </w:rPr>
          <w:t>’t actually</w:t>
        </w:r>
      </w:ins>
      <w:r>
        <w:rPr>
          <w:rFonts w:ascii="Chalkboard" w:hAnsi="Chalkboard" w:cs="Chalkboard"/>
          <w:sz w:val="18"/>
          <w:szCs w:val="18"/>
        </w:rPr>
        <w:t xml:space="preserve"> exist, I knew that I could </w:t>
      </w:r>
      <w:ins w:id="16" w:author="Microsoft Office 用户" w:date="2019-11-13T16:50:00Z">
        <w:r>
          <w:rPr>
            <w:rFonts w:ascii="Chalkboard" w:hAnsi="Chalkboard" w:cs="Chalkboard"/>
            <w:sz w:val="18"/>
            <w:szCs w:val="18"/>
          </w:rPr>
          <w:t xml:space="preserve">use technology to </w:t>
        </w:r>
      </w:ins>
      <w:r>
        <w:rPr>
          <w:rFonts w:ascii="Chalkboard" w:hAnsi="Chalkboard" w:cs="Chalkboard"/>
          <w:sz w:val="18"/>
          <w:szCs w:val="18"/>
        </w:rPr>
        <w:t>create something like Pokémons</w:t>
      </w:r>
      <w:ins w:id="17" w:author="Microsoft Office 用户" w:date="2019-11-13T16:50:00Z">
        <w:r>
          <w:rPr>
            <w:rFonts w:ascii="Chalkboard" w:hAnsi="Chalkboard" w:cs="Chalkboard"/>
            <w:sz w:val="18"/>
            <w:szCs w:val="18"/>
          </w:rPr>
          <w:t>.</w:t>
        </w:r>
      </w:ins>
      <w:r>
        <w:rPr>
          <w:rFonts w:ascii="Chalkboard" w:hAnsi="Chalkboard" w:cs="Chalkboard"/>
          <w:sz w:val="18"/>
          <w:szCs w:val="18"/>
        </w:rPr>
        <w:t xml:space="preserve"> </w:t>
      </w:r>
      <w:del w:id="18" w:author="Microsoft Office 用户" w:date="2019-11-13T16:50:00Z">
        <w:r>
          <w:rPr>
            <w:rFonts w:ascii="Chalkboard" w:hAnsi="Chalkboard" w:cs="Chalkboard"/>
            <w:sz w:val="18"/>
            <w:szCs w:val="18"/>
          </w:rPr>
          <w:delText>using technology, the element that creates the game itself.</w:delText>
        </w:r>
      </w:del>
    </w:p>
    <w:p>
      <w:pPr>
        <w:spacing w:line="240" w:lineRule="exact"/>
        <w:rPr>
          <w:rFonts w:ascii="Chalkboard" w:hAnsi="Chalkboard" w:cs="Chalkboard"/>
          <w:sz w:val="18"/>
          <w:szCs w:val="18"/>
        </w:rPr>
      </w:pPr>
    </w:p>
    <w:p>
      <w:pPr>
        <w:spacing w:line="240" w:lineRule="exact"/>
        <w:rPr>
          <w:rFonts w:ascii="Chalkboard" w:hAnsi="Chalkboard" w:cs="Chalkboard"/>
          <w:sz w:val="18"/>
          <w:szCs w:val="18"/>
        </w:rPr>
      </w:pPr>
      <w:r>
        <w:rPr>
          <w:rFonts w:ascii="Chalkboard" w:hAnsi="Chalkboard" w:cs="Chalkboard"/>
          <w:sz w:val="18"/>
          <w:szCs w:val="18"/>
        </w:rPr>
        <w:t>In 7th grade, I</w:t>
      </w:r>
      <w:ins w:id="19" w:author="sisleyzhou" w:date="2019-11-13T19:17:28Z">
        <w:r>
          <w:rPr>
            <w:rFonts w:ascii="Chalkboard" w:hAnsi="Chalkboard" w:cs="Chalkboard"/>
            <w:sz w:val="18"/>
            <w:szCs w:val="18"/>
          </w:rPr>
          <w:t xml:space="preserve"> </w:t>
        </w:r>
      </w:ins>
      <w:del w:id="20" w:author="sisleyzhou" w:date="2019-11-13T19:17:28Z">
        <w:r>
          <w:rPr>
            <w:rFonts w:ascii="Chalkboard" w:hAnsi="Chalkboard" w:cs="Chalkboard"/>
            <w:sz w:val="18"/>
            <w:szCs w:val="18"/>
          </w:rPr>
          <w:delText xml:space="preserve"> </w:delText>
        </w:r>
      </w:del>
      <w:del w:id="21" w:author="sisleyzhou" w:date="2019-11-13T19:17:27Z">
        <w:r>
          <w:rPr>
            <w:rFonts w:ascii="Chalkboard" w:hAnsi="Chalkboard" w:cs="Chalkboard"/>
            <w:sz w:val="18"/>
            <w:szCs w:val="18"/>
          </w:rPr>
          <w:delText xml:space="preserve">got a </w:delText>
        </w:r>
      </w:del>
      <w:del w:id="22" w:author="sisleyzhou" w:date="2019-11-13T19:17:26Z">
        <w:r>
          <w:rPr>
            <w:rFonts w:ascii="Chalkboard" w:hAnsi="Chalkboard" w:cs="Chalkboard"/>
            <w:sz w:val="18"/>
            <w:szCs w:val="18"/>
          </w:rPr>
          <w:delText>chanc</w:delText>
        </w:r>
      </w:del>
      <w:del w:id="23" w:author="sisleyzhou" w:date="2019-11-13T19:17:25Z">
        <w:r>
          <w:rPr>
            <w:rFonts w:ascii="Chalkboard" w:hAnsi="Chalkboard" w:cs="Chalkboard"/>
            <w:sz w:val="18"/>
            <w:szCs w:val="18"/>
          </w:rPr>
          <w:delText>e</w:delText>
        </w:r>
      </w:del>
      <w:del w:id="24" w:author="sisleyzhou" w:date="2019-11-13T19:17:24Z">
        <w:r>
          <w:rPr>
            <w:rFonts w:ascii="Chalkboard" w:hAnsi="Chalkboard" w:cs="Chalkboard"/>
            <w:sz w:val="18"/>
            <w:szCs w:val="18"/>
          </w:rPr>
          <w:delText xml:space="preserve"> to </w:delText>
        </w:r>
      </w:del>
      <w:r>
        <w:rPr>
          <w:rFonts w:ascii="Chalkboard" w:hAnsi="Chalkboard" w:cs="Chalkboard"/>
          <w:sz w:val="18"/>
          <w:szCs w:val="18"/>
        </w:rPr>
        <w:t>"capture</w:t>
      </w:r>
      <w:ins w:id="25" w:author="sisleyzhou" w:date="2019-11-13T19:17:32Z">
        <w:r>
          <w:rPr>
            <w:rFonts w:ascii="Chalkboard" w:hAnsi="Chalkboard" w:cs="Chalkboard"/>
            <w:sz w:val="18"/>
            <w:szCs w:val="18"/>
          </w:rPr>
          <w:t>d</w:t>
        </w:r>
      </w:ins>
      <w:r>
        <w:rPr>
          <w:rFonts w:ascii="Chalkboard" w:hAnsi="Chalkboard" w:cs="Chalkboard"/>
          <w:sz w:val="18"/>
          <w:szCs w:val="18"/>
        </w:rPr>
        <w:t>" my first Pokémon.</w:t>
      </w:r>
    </w:p>
    <w:p>
      <w:pPr>
        <w:spacing w:line="240" w:lineRule="exact"/>
        <w:rPr>
          <w:rFonts w:ascii="Chalkboard" w:hAnsi="Chalkboard" w:cs="Chalkboard"/>
          <w:sz w:val="18"/>
          <w:szCs w:val="18"/>
        </w:rPr>
      </w:pPr>
    </w:p>
    <w:p>
      <w:pPr>
        <w:spacing w:line="240" w:lineRule="exact"/>
        <w:rPr>
          <w:rFonts w:ascii="Chalkboard" w:hAnsi="Chalkboard" w:cs="Chalkboard"/>
          <w:sz w:val="18"/>
          <w:szCs w:val="18"/>
        </w:rPr>
      </w:pPr>
      <w:r>
        <w:rPr>
          <w:rFonts w:ascii="Chalkboard" w:hAnsi="Chalkboard" w:cs="Chalkboard"/>
          <w:sz w:val="18"/>
          <w:szCs w:val="18"/>
        </w:rPr>
        <w:t xml:space="preserve">Frustrated by the inconvenience </w:t>
      </w:r>
      <w:del w:id="26" w:author="Microsoft Office 用户" w:date="2019-11-13T16:51:00Z">
        <w:r>
          <w:rPr>
            <w:rFonts w:ascii="Chalkboard" w:hAnsi="Chalkboard" w:cs="Chalkboard"/>
            <w:sz w:val="18"/>
            <w:szCs w:val="18"/>
          </w:rPr>
          <w:delText xml:space="preserve">to </w:delText>
        </w:r>
      </w:del>
      <w:ins w:id="27" w:author="Microsoft Office 用户" w:date="2019-11-13T16:51:00Z">
        <w:r>
          <w:rPr>
            <w:rFonts w:ascii="Chalkboard" w:hAnsi="Chalkboard" w:cs="Chalkboard"/>
            <w:sz w:val="18"/>
            <w:szCs w:val="18"/>
          </w:rPr>
          <w:t xml:space="preserve">of </w:t>
        </w:r>
      </w:ins>
      <w:r>
        <w:rPr>
          <w:rFonts w:ascii="Chalkboard" w:hAnsi="Chalkboard" w:cs="Chalkboard"/>
          <w:sz w:val="18"/>
          <w:szCs w:val="18"/>
        </w:rPr>
        <w:t>obtain</w:t>
      </w:r>
      <w:ins w:id="28" w:author="Microsoft Office 用户" w:date="2019-11-13T16:51:00Z">
        <w:r>
          <w:rPr>
            <w:rFonts w:ascii="Chalkboard" w:hAnsi="Chalkboard" w:cs="Chalkboard"/>
            <w:sz w:val="18"/>
            <w:szCs w:val="18"/>
          </w:rPr>
          <w:t>ing</w:t>
        </w:r>
      </w:ins>
      <w:r>
        <w:rPr>
          <w:rFonts w:ascii="Chalkboard" w:hAnsi="Chalkboard" w:cs="Chalkboard"/>
          <w:sz w:val="18"/>
          <w:szCs w:val="18"/>
        </w:rPr>
        <w:t xml:space="preserve"> my school GPA</w:t>
      </w:r>
      <w:ins w:id="29" w:author="Microsoft Office 用户" w:date="2019-11-13T16:51:00Z">
        <w:r>
          <w:rPr>
            <w:rFonts w:ascii="Chalkboard" w:hAnsi="Chalkboard" w:cs="Chalkboard"/>
            <w:sz w:val="18"/>
            <w:szCs w:val="18"/>
          </w:rPr>
          <w:t>,</w:t>
        </w:r>
      </w:ins>
      <w:del w:id="30" w:author="Microsoft Office 用户" w:date="2019-11-13T16:51:00Z">
        <w:r>
          <w:rPr>
            <w:rFonts w:ascii="Chalkboard" w:hAnsi="Chalkboard" w:cs="Chalkboard"/>
            <w:sz w:val="18"/>
            <w:szCs w:val="18"/>
          </w:rPr>
          <w:delText>.</w:delText>
        </w:r>
      </w:del>
      <w:r>
        <w:rPr>
          <w:rFonts w:ascii="Chalkboard" w:hAnsi="Chalkboard" w:cs="Chalkboard"/>
          <w:sz w:val="18"/>
          <w:szCs w:val="18"/>
        </w:rPr>
        <w:t xml:space="preserve"> I </w:t>
      </w:r>
      <w:del w:id="31" w:author="sisleyzhou" w:date="2019-11-13T19:18:12Z">
        <w:r>
          <w:rPr>
            <w:rFonts w:ascii="Chalkboard" w:hAnsi="Chalkboard" w:cs="Chalkboard"/>
            <w:sz w:val="18"/>
            <w:szCs w:val="18"/>
          </w:rPr>
          <w:delText xml:space="preserve">decided to </w:delText>
        </w:r>
      </w:del>
      <w:r>
        <w:rPr>
          <w:rFonts w:ascii="Chalkboard" w:hAnsi="Chalkboard" w:cs="Chalkboard"/>
          <w:sz w:val="18"/>
          <w:szCs w:val="18"/>
        </w:rPr>
        <w:t>create</w:t>
      </w:r>
      <w:ins w:id="32" w:author="sisleyzhou" w:date="2019-11-13T19:18:14Z">
        <w:r>
          <w:rPr>
            <w:rFonts w:ascii="Chalkboard" w:hAnsi="Chalkboard" w:cs="Chalkboard"/>
            <w:sz w:val="18"/>
            <w:szCs w:val="18"/>
          </w:rPr>
          <w:t>d</w:t>
        </w:r>
      </w:ins>
      <w:r>
        <w:rPr>
          <w:rFonts w:ascii="Chalkboard" w:hAnsi="Chalkboard" w:cs="Chalkboard"/>
          <w:sz w:val="18"/>
          <w:szCs w:val="18"/>
        </w:rPr>
        <w:t xml:space="preserve"> a GPA calculator</w:t>
      </w:r>
      <w:ins w:id="33" w:author="Microsoft Office 用户" w:date="2019-11-13T16:52:00Z">
        <w:r>
          <w:rPr>
            <w:rFonts w:ascii="Chalkboard" w:hAnsi="Chalkboard" w:cs="Chalkboard"/>
            <w:sz w:val="18"/>
            <w:szCs w:val="18"/>
          </w:rPr>
          <w:t xml:space="preserve"> by using computer programming</w:t>
        </w:r>
      </w:ins>
      <w:del w:id="34" w:author="Microsoft Office 用户" w:date="2019-11-13T16:53:00Z">
        <w:r>
          <w:rPr>
            <w:rFonts w:ascii="Chalkboard" w:hAnsi="Chalkboard" w:cs="Chalkboard"/>
            <w:sz w:val="18"/>
            <w:szCs w:val="18"/>
          </w:rPr>
          <w:delText xml:space="preserve"> for my class</w:delText>
        </w:r>
      </w:del>
      <w:del w:id="35" w:author="Microsoft Office 用户" w:date="2019-11-13T16:52:00Z">
        <w:r>
          <w:rPr>
            <w:rFonts w:ascii="Chalkboard" w:hAnsi="Chalkboard" w:cs="Chalkboard"/>
            <w:sz w:val="18"/>
            <w:szCs w:val="18"/>
          </w:rPr>
          <w:delText xml:space="preserve"> using computer programming</w:delText>
        </w:r>
      </w:del>
      <w:r>
        <w:rPr>
          <w:rFonts w:ascii="Chalkboard" w:hAnsi="Chalkboard" w:cs="Chalkboard"/>
          <w:sz w:val="18"/>
          <w:szCs w:val="18"/>
        </w:rPr>
        <w:t>. The positive feedback</w:t>
      </w:r>
      <w:ins w:id="36" w:author="Microsoft Office 用户" w:date="2019-11-13T16:53:00Z">
        <w:r>
          <w:rPr>
            <w:rFonts w:ascii="Chalkboard" w:hAnsi="Chalkboard" w:cs="Chalkboard"/>
            <w:sz w:val="18"/>
            <w:szCs w:val="18"/>
          </w:rPr>
          <w:t>s</w:t>
        </w:r>
      </w:ins>
      <w:r>
        <w:rPr>
          <w:rFonts w:ascii="Chalkboard" w:hAnsi="Chalkboard" w:cs="Chalkboard"/>
          <w:sz w:val="18"/>
          <w:szCs w:val="18"/>
        </w:rPr>
        <w:t xml:space="preserve"> from my classmates and teachers </w:t>
      </w:r>
      <w:del w:id="37" w:author="Microsoft Office 用户" w:date="2019-11-13T17:39:00Z">
        <w:r>
          <w:rPr>
            <w:rFonts w:ascii="Chalkboard" w:hAnsi="Chalkboard" w:cs="Chalkboard"/>
            <w:sz w:val="18"/>
            <w:szCs w:val="18"/>
          </w:rPr>
          <w:delText xml:space="preserve">on this software </w:delText>
        </w:r>
      </w:del>
      <w:r>
        <w:rPr>
          <w:rFonts w:ascii="Chalkboard" w:hAnsi="Chalkboard" w:cs="Chalkboard"/>
          <w:sz w:val="18"/>
          <w:szCs w:val="18"/>
        </w:rPr>
        <w:t>proved that my hard work paid off</w:t>
      </w:r>
      <w:ins w:id="38" w:author="sisleyzhou" w:date="2019-11-13T19:33:32Z">
        <w:r>
          <w:rPr>
            <w:rFonts w:ascii="Chalkboard" w:hAnsi="Chalkboard" w:cs="Chalkboard"/>
            <w:sz w:val="18"/>
            <w:szCs w:val="18"/>
          </w:rPr>
          <w:t xml:space="preserve">, </w:t>
        </w:r>
      </w:ins>
      <w:ins w:id="39" w:author="Microsoft Office 用户" w:date="2019-11-13T17:39:00Z">
        <w:del w:id="40" w:author="sisleyzhou" w:date="2019-11-13T19:33:30Z">
          <w:r>
            <w:rPr>
              <w:rFonts w:hint="eastAsia" w:ascii="Chalkboard" w:hAnsi="Chalkboard" w:cs="Chalkboard"/>
              <w:sz w:val="18"/>
              <w:szCs w:val="18"/>
            </w:rPr>
            <w:delText>，</w:delText>
          </w:r>
        </w:del>
      </w:ins>
      <w:del w:id="41" w:author="Microsoft Office 用户" w:date="2019-11-13T17:39:00Z">
        <w:r>
          <w:rPr>
            <w:rFonts w:ascii="Chalkboard" w:hAnsi="Chalkboard" w:cs="Chalkboard"/>
            <w:sz w:val="18"/>
            <w:szCs w:val="18"/>
          </w:rPr>
          <w:delText xml:space="preserve"> </w:delText>
        </w:r>
      </w:del>
      <w:r>
        <w:rPr>
          <w:rFonts w:ascii="Chalkboard" w:hAnsi="Chalkboard" w:cs="Chalkboard"/>
          <w:sz w:val="18"/>
          <w:szCs w:val="18"/>
        </w:rPr>
        <w:t>and</w:t>
      </w:r>
      <w:del w:id="42" w:author="Microsoft Office 用户" w:date="2019-11-13T17:39:00Z">
        <w:r>
          <w:rPr>
            <w:rFonts w:ascii="Chalkboard" w:hAnsi="Chalkboard" w:cs="Chalkboard"/>
            <w:sz w:val="18"/>
            <w:szCs w:val="18"/>
          </w:rPr>
          <w:delText xml:space="preserve"> that</w:delText>
        </w:r>
      </w:del>
      <w:r>
        <w:rPr>
          <w:rFonts w:ascii="Chalkboard" w:hAnsi="Chalkboard" w:cs="Chalkboard"/>
          <w:sz w:val="18"/>
          <w:szCs w:val="18"/>
        </w:rPr>
        <w:t xml:space="preserve"> my ideas were not just random useless daydreams. </w:t>
      </w:r>
      <w:del w:id="43" w:author="Microsoft Office 用户" w:date="2019-11-13T16:54:00Z">
        <w:r>
          <w:rPr>
            <w:rFonts w:ascii="Chalkboard" w:hAnsi="Chalkboard" w:cs="Chalkboard"/>
            <w:sz w:val="18"/>
            <w:szCs w:val="18"/>
          </w:rPr>
          <w:delText>I felt like I had "captured" the first Pokémon</w:delText>
        </w:r>
      </w:del>
      <w:ins w:id="44" w:author="Microsoft Office 用户" w:date="2019-11-13T16:54:00Z">
        <w:r>
          <w:rPr>
            <w:rFonts w:ascii="Chalkboard" w:hAnsi="Chalkboard" w:cs="Chalkboard"/>
            <w:sz w:val="18"/>
            <w:szCs w:val="18"/>
          </w:rPr>
          <w:t xml:space="preserve">I viewed it as my first </w:t>
        </w:r>
      </w:ins>
      <w:ins w:id="45" w:author="Microsoft Office 用户" w:date="2019-11-13T16:55:00Z">
        <w:r>
          <w:rPr>
            <w:rFonts w:ascii="Chalkboard" w:hAnsi="Chalkboard" w:cs="Chalkboard"/>
            <w:sz w:val="18"/>
            <w:szCs w:val="18"/>
          </w:rPr>
          <w:t>Pokémon</w:t>
        </w:r>
      </w:ins>
      <w:r>
        <w:rPr>
          <w:rFonts w:ascii="Chalkboard" w:hAnsi="Chalkboard" w:cs="Chalkboard"/>
          <w:sz w:val="18"/>
          <w:szCs w:val="18"/>
        </w:rPr>
        <w:t xml:space="preserve">. </w:t>
      </w:r>
      <w:ins w:id="46" w:author="Microsoft Office 用户" w:date="2019-11-13T17:08:00Z">
        <w:r>
          <w:rPr>
            <w:rFonts w:ascii="Chalkboard" w:hAnsi="Chalkboard" w:cs="Chalkboard"/>
            <w:sz w:val="18"/>
            <w:szCs w:val="18"/>
          </w:rPr>
          <w:t>Since then, nobody ever doubt</w:t>
        </w:r>
      </w:ins>
      <w:ins w:id="47" w:author="Microsoft Office 用户" w:date="2019-11-13T17:09:00Z">
        <w:r>
          <w:rPr>
            <w:rFonts w:ascii="Chalkboard" w:hAnsi="Chalkboard" w:cs="Chalkboard"/>
            <w:sz w:val="18"/>
            <w:szCs w:val="18"/>
          </w:rPr>
          <w:t>ed</w:t>
        </w:r>
      </w:ins>
      <w:ins w:id="48" w:author="Microsoft Office 用户" w:date="2019-11-13T17:08:00Z">
        <w:r>
          <w:rPr>
            <w:rFonts w:ascii="Chalkboard" w:hAnsi="Chalkboard" w:cs="Chalkboard"/>
            <w:sz w:val="18"/>
            <w:szCs w:val="18"/>
          </w:rPr>
          <w:t xml:space="preserve"> </w:t>
        </w:r>
      </w:ins>
      <w:ins w:id="49" w:author="Microsoft Office 用户" w:date="2019-11-13T17:11:00Z">
        <w:r>
          <w:rPr>
            <w:rFonts w:ascii="Chalkboard" w:hAnsi="Chalkboard" w:cs="Chalkboard"/>
            <w:sz w:val="18"/>
            <w:szCs w:val="18"/>
          </w:rPr>
          <w:t xml:space="preserve">me </w:t>
        </w:r>
      </w:ins>
      <w:ins w:id="50" w:author="Microsoft Office 用户" w:date="2019-11-13T17:08:00Z">
        <w:r>
          <w:rPr>
            <w:rFonts w:ascii="Chalkboard" w:hAnsi="Chalkboard" w:cs="Chalkboard"/>
            <w:sz w:val="18"/>
            <w:szCs w:val="18"/>
          </w:rPr>
          <w:t>playing video games</w:t>
        </w:r>
      </w:ins>
      <w:ins w:id="51" w:author="Microsoft Office 用户" w:date="2019-11-13T17:10:00Z">
        <w:r>
          <w:rPr>
            <w:rFonts w:ascii="Chalkboard" w:hAnsi="Chalkboard" w:cs="Chalkboard"/>
            <w:sz w:val="18"/>
            <w:szCs w:val="18"/>
          </w:rPr>
          <w:t xml:space="preserve"> as an excuse of</w:t>
        </w:r>
      </w:ins>
      <w:ins w:id="52" w:author="Microsoft Office 用户" w:date="2019-11-13T17:11:00Z">
        <w:r>
          <w:rPr>
            <w:rFonts w:ascii="Chalkboard" w:hAnsi="Chalkboard" w:cs="Chalkboard"/>
            <w:sz w:val="18"/>
            <w:szCs w:val="18"/>
          </w:rPr>
          <w:t xml:space="preserve"> </w:t>
        </w:r>
      </w:ins>
      <w:ins w:id="53" w:author="Microsoft Office 用户" w:date="2019-11-13T17:40:00Z">
        <w:r>
          <w:rPr>
            <w:rFonts w:hint="eastAsia" w:ascii="Chalkboard" w:hAnsi="Chalkboard" w:cs="Chalkboard"/>
            <w:sz w:val="18"/>
            <w:szCs w:val="18"/>
          </w:rPr>
          <w:t>loving</w:t>
        </w:r>
      </w:ins>
      <w:ins w:id="54" w:author="Microsoft Office 用户" w:date="2019-11-13T17:10:00Z">
        <w:r>
          <w:rPr>
            <w:rFonts w:ascii="Chalkboard" w:hAnsi="Chalkboard" w:cs="Chalkboard"/>
            <w:sz w:val="18"/>
            <w:szCs w:val="18"/>
          </w:rPr>
          <w:t xml:space="preserve"> computer science.</w:t>
        </w:r>
      </w:ins>
      <w:ins w:id="55" w:author="Microsoft Office 用户" w:date="2019-11-13T17:08:00Z">
        <w:r>
          <w:rPr>
            <w:rFonts w:ascii="Chalkboard" w:hAnsi="Chalkboard" w:cs="Chalkboard"/>
            <w:sz w:val="18"/>
            <w:szCs w:val="18"/>
          </w:rPr>
          <w:t xml:space="preserve"> </w:t>
        </w:r>
      </w:ins>
      <w:del w:id="56" w:author="Microsoft Office 用户" w:date="2019-11-13T17:01:00Z">
        <w:r>
          <w:rPr>
            <w:rFonts w:ascii="Chalkboard" w:hAnsi="Chalkboard" w:cs="Chalkboard"/>
            <w:sz w:val="18"/>
            <w:szCs w:val="18"/>
          </w:rPr>
          <w:delText xml:space="preserve">Since then, nobody has ever misunderstood my love for computer science as an excuse for playing video games. </w:delText>
        </w:r>
      </w:del>
      <w:r>
        <w:rPr>
          <w:rFonts w:ascii="Chalkboard" w:hAnsi="Chalkboard" w:cs="Chalkboard"/>
          <w:sz w:val="18"/>
          <w:szCs w:val="18"/>
        </w:rPr>
        <w:t>With this success, I continued to improve my computer science skills, hoping that one day I could be strong enough to become the "Pokémon Master" in the world of computer science.</w:t>
      </w:r>
    </w:p>
    <w:p>
      <w:pPr>
        <w:spacing w:line="240" w:lineRule="exact"/>
        <w:rPr>
          <w:rFonts w:ascii="Chalkboard" w:hAnsi="Chalkboard" w:cs="Chalkboard"/>
          <w:sz w:val="18"/>
          <w:szCs w:val="18"/>
        </w:rPr>
      </w:pPr>
    </w:p>
    <w:p>
      <w:pPr>
        <w:spacing w:line="240" w:lineRule="exact"/>
        <w:rPr>
          <w:rFonts w:ascii="Chalkboard" w:hAnsi="Chalkboard" w:cs="Chalkboard"/>
          <w:sz w:val="18"/>
          <w:szCs w:val="18"/>
        </w:rPr>
      </w:pPr>
      <w:ins w:id="57" w:author="sisleyzhou" w:date="2019-11-13T19:19:45Z">
        <w:r>
          <w:rPr>
            <w:rFonts w:ascii="Chalkboard" w:hAnsi="Chalkboard" w:cs="Chalkboard"/>
            <w:sz w:val="18"/>
            <w:szCs w:val="18"/>
          </w:rPr>
          <w:t>H</w:t>
        </w:r>
      </w:ins>
      <w:ins w:id="58" w:author="sisleyzhou" w:date="2019-11-13T19:19:46Z">
        <w:r>
          <w:rPr>
            <w:rFonts w:ascii="Chalkboard" w:hAnsi="Chalkboard" w:cs="Chalkboard"/>
            <w:sz w:val="18"/>
            <w:szCs w:val="18"/>
          </w:rPr>
          <w:t>owev</w:t>
        </w:r>
      </w:ins>
      <w:ins w:id="59" w:author="sisleyzhou" w:date="2019-11-13T19:19:48Z">
        <w:r>
          <w:rPr>
            <w:rFonts w:ascii="Chalkboard" w:hAnsi="Chalkboard" w:cs="Chalkboard"/>
            <w:sz w:val="18"/>
            <w:szCs w:val="18"/>
          </w:rPr>
          <w:t>er</w:t>
        </w:r>
      </w:ins>
      <w:ins w:id="60" w:author="sisleyzhou" w:date="2019-11-13T19:19:49Z">
        <w:r>
          <w:rPr>
            <w:rFonts w:ascii="Chalkboard" w:hAnsi="Chalkboard" w:cs="Chalkboard"/>
            <w:sz w:val="18"/>
            <w:szCs w:val="18"/>
          </w:rPr>
          <w:t xml:space="preserve">, </w:t>
        </w:r>
      </w:ins>
      <w:ins w:id="61" w:author="sisleyzhou" w:date="2019-11-13T19:19:51Z">
        <w:r>
          <w:rPr>
            <w:rFonts w:ascii="Chalkboard" w:hAnsi="Chalkboard" w:cs="Chalkboard"/>
            <w:sz w:val="18"/>
            <w:szCs w:val="18"/>
          </w:rPr>
          <w:t>m</w:t>
        </w:r>
      </w:ins>
      <w:del w:id="62" w:author="sisleyzhou" w:date="2019-11-13T19:19:50Z">
        <w:r>
          <w:rPr>
            <w:rFonts w:ascii="Chalkboard" w:hAnsi="Chalkboard" w:cs="Chalkboard"/>
            <w:sz w:val="18"/>
            <w:szCs w:val="18"/>
          </w:rPr>
          <w:delText>M</w:delText>
        </w:r>
      </w:del>
      <w:r>
        <w:rPr>
          <w:rFonts w:ascii="Chalkboard" w:hAnsi="Chalkboard" w:cs="Chalkboard"/>
          <w:sz w:val="18"/>
          <w:szCs w:val="18"/>
        </w:rPr>
        <w:t>y understanding</w:t>
      </w:r>
      <w:ins w:id="63" w:author="sisleyzhou" w:date="2019-11-13T19:19:44Z">
        <w:r>
          <w:rPr>
            <w:rFonts w:ascii="Chalkboard" w:hAnsi="Chalkboard" w:cs="Chalkboard"/>
            <w:sz w:val="18"/>
            <w:szCs w:val="18"/>
          </w:rPr>
          <w:t xml:space="preserve"> </w:t>
        </w:r>
      </w:ins>
      <w:del w:id="64" w:author="sisleyzhou" w:date="2019-11-13T19:19:41Z">
        <w:r>
          <w:rPr>
            <w:rFonts w:ascii="Chalkboard" w:hAnsi="Chalkboard" w:cs="Chalkboard"/>
            <w:sz w:val="18"/>
            <w:szCs w:val="18"/>
          </w:rPr>
          <w:delText xml:space="preserve"> to the golden standard </w:delText>
        </w:r>
      </w:del>
      <w:r>
        <w:rPr>
          <w:rFonts w:ascii="Chalkboard" w:hAnsi="Chalkboard" w:cs="Chalkboard"/>
          <w:sz w:val="18"/>
          <w:szCs w:val="18"/>
        </w:rPr>
        <w:t xml:space="preserve">of being a "Pokémon Master" changed when Sharon invited me to join CTB (an innovative project-based competition). </w:t>
      </w:r>
      <w:del w:id="65" w:author="Microsoft Office 用户" w:date="2019-11-13T17:42:00Z">
        <w:r>
          <w:rPr>
            <w:rFonts w:ascii="Chalkboard" w:hAnsi="Chalkboard" w:cs="Chalkboard"/>
            <w:sz w:val="18"/>
            <w:szCs w:val="18"/>
          </w:rPr>
          <w:delText xml:space="preserve">I joyfully accepted the invitation. </w:delText>
        </w:r>
      </w:del>
      <w:r>
        <w:rPr>
          <w:rFonts w:ascii="Chalkboard" w:hAnsi="Chalkboard" w:cs="Chalkboard"/>
          <w:sz w:val="18"/>
          <w:szCs w:val="18"/>
        </w:rPr>
        <w:t xml:space="preserve">We chose sex-education as our </w:t>
      </w:r>
      <w:del w:id="66" w:author="Microsoft Office 用户" w:date="2019-11-13T17:43:00Z">
        <w:r>
          <w:rPr>
            <w:rFonts w:ascii="Chalkboard" w:hAnsi="Chalkboard" w:cs="Chalkboard"/>
            <w:sz w:val="18"/>
            <w:szCs w:val="18"/>
          </w:rPr>
          <w:delText>topic</w:delText>
        </w:r>
      </w:del>
      <w:ins w:id="67" w:author="Microsoft Office 用户" w:date="2019-11-13T17:43:00Z">
        <w:r>
          <w:rPr>
            <w:rFonts w:ascii="Chalkboard" w:hAnsi="Chalkboard" w:cs="Chalkboard"/>
            <w:sz w:val="18"/>
            <w:szCs w:val="18"/>
          </w:rPr>
          <w:t>theme</w:t>
        </w:r>
      </w:ins>
      <w:r>
        <w:rPr>
          <w:rFonts w:ascii="Chalkboard" w:hAnsi="Chalkboard" w:cs="Chalkboard"/>
          <w:sz w:val="18"/>
          <w:szCs w:val="18"/>
        </w:rPr>
        <w:t xml:space="preserve">. I proposed to create a </w:t>
      </w:r>
      <w:del w:id="68" w:author="Microsoft Office 用户" w:date="2019-11-13T17:43:00Z">
        <w:r>
          <w:rPr>
            <w:rFonts w:ascii="Chalkboard" w:hAnsi="Chalkboard" w:cs="Chalkboard"/>
            <w:sz w:val="18"/>
            <w:szCs w:val="18"/>
          </w:rPr>
          <w:delText xml:space="preserve">sex-education </w:delText>
        </w:r>
      </w:del>
      <w:r>
        <w:rPr>
          <w:rFonts w:ascii="Chalkboard" w:hAnsi="Chalkboard" w:cs="Chalkboard"/>
          <w:sz w:val="18"/>
          <w:szCs w:val="18"/>
        </w:rPr>
        <w:t xml:space="preserve">video game because </w:t>
      </w:r>
      <w:del w:id="69" w:author="Microsoft Office 用户" w:date="2019-11-13T17:43:00Z">
        <w:r>
          <w:rPr>
            <w:rFonts w:ascii="Chalkboard" w:hAnsi="Chalkboard" w:cs="Chalkboard"/>
            <w:sz w:val="18"/>
            <w:szCs w:val="18"/>
          </w:rPr>
          <w:delText>video game</w:delText>
        </w:r>
      </w:del>
      <w:ins w:id="70" w:author="Microsoft Office 用户" w:date="2019-11-13T17:43:00Z">
        <w:r>
          <w:rPr>
            <w:rFonts w:ascii="Chalkboard" w:hAnsi="Chalkboard" w:cs="Chalkboard"/>
            <w:sz w:val="18"/>
            <w:szCs w:val="18"/>
          </w:rPr>
          <w:t>it</w:t>
        </w:r>
      </w:ins>
      <w:del w:id="71" w:author="Microsoft Office 用户" w:date="2019-11-13T17:43:00Z">
        <w:r>
          <w:rPr>
            <w:rFonts w:ascii="Chalkboard" w:hAnsi="Chalkboard" w:cs="Chalkboard"/>
            <w:sz w:val="18"/>
            <w:szCs w:val="18"/>
          </w:rPr>
          <w:delText xml:space="preserve"> is</w:delText>
        </w:r>
      </w:del>
      <w:ins w:id="72" w:author="Microsoft Office 用户" w:date="2019-11-13T17:43:00Z">
        <w:r>
          <w:rPr>
            <w:rFonts w:ascii="Chalkboard" w:hAnsi="Chalkboard" w:cs="Chalkboard"/>
            <w:sz w:val="18"/>
            <w:szCs w:val="18"/>
          </w:rPr>
          <w:t xml:space="preserve"> is</w:t>
        </w:r>
      </w:ins>
      <w:r>
        <w:rPr>
          <w:rFonts w:ascii="Chalkboard" w:hAnsi="Chalkboard" w:cs="Chalkboard"/>
          <w:sz w:val="18"/>
          <w:szCs w:val="18"/>
        </w:rPr>
        <w:t xml:space="preserve"> an intriguing media platform that actively engage with the audience.</w:t>
      </w:r>
    </w:p>
    <w:p>
      <w:pPr>
        <w:spacing w:line="240" w:lineRule="exact"/>
        <w:rPr>
          <w:rFonts w:ascii="Chalkboard" w:hAnsi="Chalkboard" w:cs="Chalkboard"/>
          <w:sz w:val="18"/>
          <w:szCs w:val="18"/>
        </w:rPr>
      </w:pPr>
    </w:p>
    <w:p>
      <w:pPr>
        <w:spacing w:line="240" w:lineRule="exact"/>
        <w:rPr>
          <w:rFonts w:ascii="Chalkboard" w:hAnsi="Chalkboard" w:cs="Chalkboard"/>
          <w:sz w:val="18"/>
          <w:szCs w:val="18"/>
        </w:rPr>
      </w:pPr>
      <w:r>
        <w:rPr>
          <w:rFonts w:ascii="Chalkboard" w:hAnsi="Chalkboard" w:cs="Chalkboard"/>
          <w:sz w:val="18"/>
          <w:szCs w:val="18"/>
        </w:rPr>
        <w:t>As I began to develop the game, I realized that the sex-education game was different from the projects I</w:t>
      </w:r>
      <w:del w:id="73" w:author="Microsoft Office 用户" w:date="2019-11-13T17:04:00Z">
        <w:r>
          <w:rPr>
            <w:rFonts w:ascii="Chalkboard" w:hAnsi="Chalkboard" w:cs="Chalkboard"/>
            <w:sz w:val="18"/>
            <w:szCs w:val="18"/>
          </w:rPr>
          <w:delText xml:space="preserve"> ha</w:delText>
        </w:r>
      </w:del>
      <w:ins w:id="74" w:author="Microsoft Office 用户" w:date="2019-11-13T17:04:00Z">
        <w:r>
          <w:rPr>
            <w:rFonts w:ascii="Chalkboard" w:hAnsi="Chalkboard" w:cs="Chalkboard"/>
            <w:sz w:val="18"/>
            <w:szCs w:val="18"/>
          </w:rPr>
          <w:t>’</w:t>
        </w:r>
      </w:ins>
      <w:r>
        <w:rPr>
          <w:rFonts w:ascii="Chalkboard" w:hAnsi="Chalkboard" w:cs="Chalkboard"/>
          <w:sz w:val="18"/>
          <w:szCs w:val="18"/>
        </w:rPr>
        <w:t>ve created before. Technology was not the sole component</w:t>
      </w:r>
      <w:del w:id="75" w:author="Microsoft Office 用户" w:date="2019-11-13T17:04:00Z">
        <w:r>
          <w:rPr>
            <w:rFonts w:ascii="Chalkboard" w:hAnsi="Chalkboard" w:cs="Chalkboard"/>
            <w:sz w:val="18"/>
            <w:szCs w:val="18"/>
          </w:rPr>
          <w:delText xml:space="preserve"> of the game</w:delText>
        </w:r>
      </w:del>
      <w:r>
        <w:rPr>
          <w:rFonts w:ascii="Chalkboard" w:hAnsi="Chalkboard" w:cs="Chalkboard"/>
          <w:sz w:val="18"/>
          <w:szCs w:val="18"/>
        </w:rPr>
        <w:t xml:space="preserve">. Due to </w:t>
      </w:r>
      <w:del w:id="76" w:author="Microsoft Office 用户" w:date="2019-11-13T17:05:00Z">
        <w:r>
          <w:rPr>
            <w:rFonts w:ascii="Chalkboard" w:hAnsi="Chalkboard" w:cs="Chalkboard"/>
            <w:sz w:val="18"/>
            <w:szCs w:val="18"/>
          </w:rPr>
          <w:delText xml:space="preserve">the </w:delText>
        </w:r>
      </w:del>
      <w:r>
        <w:rPr>
          <w:rFonts w:ascii="Chalkboard" w:hAnsi="Chalkboard" w:cs="Chalkboard"/>
          <w:sz w:val="18"/>
          <w:szCs w:val="18"/>
        </w:rPr>
        <w:t>lack of support and doubt</w:t>
      </w:r>
      <w:ins w:id="77" w:author="Microsoft Office 用户" w:date="2019-11-13T17:05:00Z">
        <w:r>
          <w:rPr>
            <w:rFonts w:ascii="Chalkboard" w:hAnsi="Chalkboard" w:cs="Chalkboard"/>
            <w:sz w:val="18"/>
            <w:szCs w:val="18"/>
          </w:rPr>
          <w:t>s</w:t>
        </w:r>
      </w:ins>
      <w:r>
        <w:rPr>
          <w:rFonts w:ascii="Chalkboard" w:hAnsi="Chalkboard" w:cs="Chalkboard"/>
          <w:sz w:val="18"/>
          <w:szCs w:val="18"/>
        </w:rPr>
        <w:t xml:space="preserve"> </w:t>
      </w:r>
      <w:del w:id="78" w:author="Microsoft Office 用户" w:date="2019-11-13T17:06:00Z">
        <w:r>
          <w:rPr>
            <w:rFonts w:ascii="Chalkboard" w:hAnsi="Chalkboard" w:cs="Chalkboard"/>
            <w:sz w:val="18"/>
            <w:szCs w:val="18"/>
          </w:rPr>
          <w:delText xml:space="preserve">from our community </w:delText>
        </w:r>
      </w:del>
      <w:r>
        <w:rPr>
          <w:rFonts w:ascii="Chalkboard" w:hAnsi="Chalkboard" w:cs="Chalkboard"/>
          <w:sz w:val="18"/>
          <w:szCs w:val="18"/>
        </w:rPr>
        <w:t>coming from people's bias</w:t>
      </w:r>
      <w:ins w:id="79" w:author="sisleyzhou" w:date="2019-11-13T19:21:32Z">
        <w:r>
          <w:rPr>
            <w:rFonts w:ascii="Chalkboard" w:hAnsi="Chalkboard" w:cs="Chalkboard"/>
            <w:sz w:val="18"/>
            <w:szCs w:val="18"/>
          </w:rPr>
          <w:t xml:space="preserve"> </w:t>
        </w:r>
      </w:ins>
      <w:del w:id="80" w:author="sisleyzhou" w:date="2019-11-13T19:21:31Z">
        <w:r>
          <w:rPr>
            <w:rFonts w:ascii="Chalkboard" w:hAnsi="Chalkboard" w:cs="Chalkboard"/>
            <w:sz w:val="18"/>
            <w:szCs w:val="18"/>
          </w:rPr>
          <w:delText xml:space="preserve"> and preconceptions </w:delText>
        </w:r>
      </w:del>
      <w:r>
        <w:rPr>
          <w:rFonts w:ascii="Chalkboard" w:hAnsi="Chalkboard" w:cs="Chalkboard"/>
          <w:sz w:val="18"/>
          <w:szCs w:val="18"/>
        </w:rPr>
        <w:t xml:space="preserve">about sex-education, our motivation </w:t>
      </w:r>
      <w:del w:id="81" w:author="Microsoft Office 用户" w:date="2019-11-13T17:45:00Z">
        <w:r>
          <w:rPr>
            <w:rFonts w:ascii="Chalkboard" w:hAnsi="Chalkboard" w:cs="Chalkboard"/>
            <w:sz w:val="18"/>
            <w:szCs w:val="18"/>
          </w:rPr>
          <w:delText xml:space="preserve">to continue </w:delText>
        </w:r>
      </w:del>
      <w:del w:id="82" w:author="Microsoft Office 用户" w:date="2019-11-13T17:06:00Z">
        <w:r>
          <w:rPr>
            <w:rFonts w:ascii="Chalkboard" w:hAnsi="Chalkboard" w:cs="Chalkboard"/>
            <w:sz w:val="18"/>
            <w:szCs w:val="18"/>
          </w:rPr>
          <w:delText xml:space="preserve">this </w:delText>
        </w:r>
      </w:del>
      <w:del w:id="83" w:author="Microsoft Office 用户" w:date="2019-11-13T17:45:00Z">
        <w:r>
          <w:rPr>
            <w:rFonts w:ascii="Chalkboard" w:hAnsi="Chalkboard" w:cs="Chalkboard"/>
            <w:sz w:val="18"/>
            <w:szCs w:val="18"/>
          </w:rPr>
          <w:delText xml:space="preserve">project </w:delText>
        </w:r>
      </w:del>
      <w:r>
        <w:rPr>
          <w:rFonts w:ascii="Chalkboard" w:hAnsi="Chalkboard" w:cs="Chalkboard"/>
          <w:sz w:val="18"/>
          <w:szCs w:val="18"/>
        </w:rPr>
        <w:t xml:space="preserve">was weakened. I recalled the doubts I received </w:t>
      </w:r>
      <w:del w:id="84" w:author="Microsoft Office 用户" w:date="2019-11-13T17:12:00Z">
        <w:r>
          <w:rPr>
            <w:rFonts w:ascii="Chalkboard" w:hAnsi="Chalkboard" w:cs="Chalkboard"/>
            <w:sz w:val="18"/>
            <w:szCs w:val="18"/>
          </w:rPr>
          <w:delText>during my early pursuit of computer science.</w:delText>
        </w:r>
      </w:del>
      <w:ins w:id="85" w:author="Microsoft Office 用户" w:date="2019-11-13T17:12:00Z">
        <w:r>
          <w:rPr>
            <w:rFonts w:ascii="Chalkboard" w:hAnsi="Chalkboard" w:cs="Chalkboard"/>
            <w:sz w:val="18"/>
            <w:szCs w:val="18"/>
          </w:rPr>
          <w:t>earlier.</w:t>
        </w:r>
      </w:ins>
      <w:r>
        <w:rPr>
          <w:rFonts w:ascii="Chalkboard" w:hAnsi="Chalkboard" w:cs="Chalkboard"/>
          <w:sz w:val="18"/>
          <w:szCs w:val="18"/>
        </w:rPr>
        <w:t xml:space="preserve"> If I </w:t>
      </w:r>
      <w:del w:id="86" w:author="Microsoft Office 用户" w:date="2019-11-13T17:12:00Z">
        <w:r>
          <w:rPr>
            <w:rFonts w:ascii="Chalkboard" w:hAnsi="Chalkboard" w:cs="Chalkboard"/>
            <w:sz w:val="18"/>
            <w:szCs w:val="18"/>
          </w:rPr>
          <w:delText xml:space="preserve">can </w:delText>
        </w:r>
      </w:del>
      <w:ins w:id="87" w:author="Microsoft Office 用户" w:date="2019-11-13T17:12:00Z">
        <w:r>
          <w:rPr>
            <w:rFonts w:ascii="Chalkboard" w:hAnsi="Chalkboard" w:cs="Chalkboard"/>
            <w:sz w:val="18"/>
            <w:szCs w:val="18"/>
          </w:rPr>
          <w:t xml:space="preserve">was able to </w:t>
        </w:r>
      </w:ins>
      <w:r>
        <w:rPr>
          <w:rFonts w:ascii="Chalkboard" w:hAnsi="Chalkboard" w:cs="Chalkboard"/>
          <w:sz w:val="18"/>
          <w:szCs w:val="18"/>
        </w:rPr>
        <w:t>prove</w:t>
      </w:r>
      <w:ins w:id="88" w:author="Microsoft Office 用户" w:date="2019-11-13T17:13:00Z">
        <w:r>
          <w:rPr>
            <w:rFonts w:ascii="Chalkboard" w:hAnsi="Chalkboard" w:cs="Chalkboard"/>
            <w:sz w:val="18"/>
            <w:szCs w:val="18"/>
          </w:rPr>
          <w:t xml:space="preserve"> </w:t>
        </w:r>
      </w:ins>
      <w:del w:id="89" w:author="Microsoft Office 用户" w:date="2019-11-13T17:13:00Z">
        <w:r>
          <w:rPr>
            <w:rFonts w:ascii="Chalkboard" w:hAnsi="Chalkboard" w:cs="Chalkboard"/>
            <w:sz w:val="18"/>
            <w:szCs w:val="18"/>
          </w:rPr>
          <w:delText xml:space="preserve"> </w:delText>
        </w:r>
      </w:del>
      <w:r>
        <w:rPr>
          <w:rFonts w:ascii="Chalkboard" w:hAnsi="Chalkboard" w:cs="Chalkboard"/>
          <w:sz w:val="18"/>
          <w:szCs w:val="18"/>
        </w:rPr>
        <w:t xml:space="preserve">to my classmates </w:t>
      </w:r>
      <w:del w:id="90" w:author="Microsoft Office 用户" w:date="2019-11-13T17:45:00Z">
        <w:r>
          <w:rPr>
            <w:rFonts w:ascii="Chalkboard" w:hAnsi="Chalkboard" w:cs="Chalkboard"/>
            <w:sz w:val="18"/>
            <w:szCs w:val="18"/>
          </w:rPr>
          <w:delText xml:space="preserve">that I truly </w:delText>
        </w:r>
      </w:del>
      <w:ins w:id="91" w:author="Microsoft Office 用户" w:date="2019-11-13T17:45:00Z">
        <w:r>
          <w:rPr>
            <w:rFonts w:ascii="Chalkboard" w:hAnsi="Chalkboard" w:cs="Chalkboard"/>
            <w:sz w:val="18"/>
            <w:szCs w:val="18"/>
          </w:rPr>
          <w:t xml:space="preserve">my </w:t>
        </w:r>
      </w:ins>
      <w:r>
        <w:rPr>
          <w:rFonts w:ascii="Chalkboard" w:hAnsi="Chalkboard" w:cs="Chalkboard"/>
          <w:sz w:val="18"/>
          <w:szCs w:val="18"/>
        </w:rPr>
        <w:t xml:space="preserve">love </w:t>
      </w:r>
      <w:ins w:id="92" w:author="Microsoft Office 用户" w:date="2019-11-13T17:45:00Z">
        <w:r>
          <w:rPr>
            <w:rFonts w:ascii="Chalkboard" w:hAnsi="Chalkboard" w:cs="Chalkboard"/>
            <w:sz w:val="18"/>
            <w:szCs w:val="18"/>
          </w:rPr>
          <w:t xml:space="preserve">for </w:t>
        </w:r>
      </w:ins>
      <w:r>
        <w:rPr>
          <w:rFonts w:ascii="Chalkboard" w:hAnsi="Chalkboard" w:cs="Chalkboard"/>
          <w:sz w:val="18"/>
          <w:szCs w:val="18"/>
        </w:rPr>
        <w:t>computer science, why can't we prove to the society that we</w:t>
      </w:r>
      <w:del w:id="93" w:author="Microsoft Office 用户" w:date="2019-11-13T17:45:00Z">
        <w:r>
          <w:rPr>
            <w:rFonts w:ascii="Chalkboard" w:hAnsi="Chalkboard" w:cs="Chalkboard"/>
            <w:sz w:val="18"/>
            <w:szCs w:val="18"/>
          </w:rPr>
          <w:delText xml:space="preserve"> are</w:delText>
        </w:r>
      </w:del>
      <w:ins w:id="94" w:author="Microsoft Office 用户" w:date="2019-11-13T17:45:00Z">
        <w:r>
          <w:rPr>
            <w:rFonts w:ascii="Chalkboard" w:hAnsi="Chalkboard" w:cs="Chalkboard"/>
            <w:sz w:val="18"/>
            <w:szCs w:val="18"/>
          </w:rPr>
          <w:t>’re</w:t>
        </w:r>
      </w:ins>
      <w:r>
        <w:rPr>
          <w:rFonts w:ascii="Chalkboard" w:hAnsi="Chalkboard" w:cs="Chalkboard"/>
          <w:sz w:val="18"/>
          <w:szCs w:val="18"/>
        </w:rPr>
        <w:t xml:space="preserve"> doing something beneficial? I </w:t>
      </w:r>
      <w:del w:id="95" w:author="Microsoft Office 用户" w:date="2019-11-13T17:14:00Z">
        <w:r>
          <w:rPr>
            <w:rFonts w:ascii="Chalkboard" w:hAnsi="Chalkboard" w:cs="Chalkboard"/>
            <w:sz w:val="18"/>
            <w:szCs w:val="18"/>
          </w:rPr>
          <w:delText xml:space="preserve">decided to </w:delText>
        </w:r>
      </w:del>
      <w:r>
        <w:rPr>
          <w:rFonts w:ascii="Chalkboard" w:hAnsi="Chalkboard" w:cs="Chalkboard"/>
          <w:sz w:val="18"/>
          <w:szCs w:val="18"/>
        </w:rPr>
        <w:t>put programming aside</w:t>
      </w:r>
      <w:ins w:id="96" w:author="sisleyzhou" w:date="2019-11-13T19:22:20Z">
        <w:r>
          <w:rPr>
            <w:rFonts w:ascii="Chalkboard" w:hAnsi="Chalkboard" w:cs="Chalkboard"/>
            <w:sz w:val="18"/>
            <w:szCs w:val="18"/>
          </w:rPr>
          <w:t>,</w:t>
        </w:r>
      </w:ins>
      <w:ins w:id="97" w:author="Microsoft Office 用户" w:date="2019-11-13T17:14:00Z">
        <w:r>
          <w:rPr>
            <w:rFonts w:ascii="Chalkboard" w:hAnsi="Chalkboard" w:cs="Chalkboard"/>
            <w:sz w:val="18"/>
            <w:szCs w:val="18"/>
          </w:rPr>
          <w:t xml:space="preserve"> </w:t>
        </w:r>
      </w:ins>
      <w:ins w:id="98" w:author="sisleyzhou" w:date="2019-11-13T19:22:24Z">
        <w:r>
          <w:rPr>
            <w:rFonts w:ascii="Chalkboard" w:hAnsi="Chalkboard" w:cs="Chalkboard"/>
            <w:sz w:val="18"/>
            <w:szCs w:val="18"/>
          </w:rPr>
          <w:t>and</w:t>
        </w:r>
      </w:ins>
      <w:ins w:id="99" w:author="Microsoft Office 用户" w:date="2019-11-13T17:14:00Z">
        <w:del w:id="100" w:author="sisleyzhou" w:date="2019-11-13T19:22:24Z">
          <w:r>
            <w:rPr>
              <w:rFonts w:ascii="Chalkboard" w:hAnsi="Chalkboard" w:cs="Chalkboard"/>
              <w:sz w:val="18"/>
              <w:szCs w:val="18"/>
            </w:rPr>
            <w:delText>and</w:delText>
          </w:r>
        </w:del>
      </w:ins>
      <w:ins w:id="101" w:author="Microsoft Office 用户" w:date="2019-11-13T17:46:00Z">
        <w:del w:id="102" w:author="sisleyzhou" w:date="2019-11-13T19:22:24Z">
          <w:r>
            <w:rPr>
              <w:rFonts w:ascii="Chalkboard" w:hAnsi="Chalkboard" w:cs="Chalkboard"/>
              <w:sz w:val="18"/>
              <w:szCs w:val="18"/>
            </w:rPr>
            <w:delText>,</w:delText>
          </w:r>
        </w:del>
      </w:ins>
      <w:ins w:id="103" w:author="Microsoft Office 用户" w:date="2019-11-13T17:14:00Z">
        <w:del w:id="104" w:author="sisleyzhou" w:date="2019-11-13T19:22:24Z">
          <w:r>
            <w:rPr>
              <w:rFonts w:ascii="Chalkboard" w:hAnsi="Chalkboard" w:cs="Chalkboard"/>
              <w:sz w:val="18"/>
              <w:szCs w:val="18"/>
            </w:rPr>
            <w:delText xml:space="preserve"> decided</w:delText>
          </w:r>
        </w:del>
      </w:ins>
      <w:del w:id="105" w:author="sisleyzhou" w:date="2019-11-13T19:22:24Z">
        <w:r>
          <w:rPr>
            <w:rFonts w:ascii="Chalkboard" w:hAnsi="Chalkboard" w:cs="Chalkboard"/>
            <w:sz w:val="18"/>
            <w:szCs w:val="18"/>
          </w:rPr>
          <w:delText xml:space="preserve"> to</w:delText>
        </w:r>
      </w:del>
      <w:ins w:id="106" w:author="sisleyzhou" w:date="2019-11-13T19:22:26Z">
        <w:r>
          <w:rPr>
            <w:rFonts w:ascii="Chalkboard" w:hAnsi="Chalkboard" w:cs="Chalkboard"/>
            <w:sz w:val="18"/>
            <w:szCs w:val="18"/>
          </w:rPr>
          <w:t xml:space="preserve"> </w:t>
        </w:r>
      </w:ins>
      <w:del w:id="107" w:author="sisleyzhou" w:date="2019-11-13T19:22:26Z">
        <w:r>
          <w:rPr>
            <w:rFonts w:ascii="Chalkboard" w:hAnsi="Chalkboard" w:cs="Chalkboard"/>
            <w:sz w:val="18"/>
            <w:szCs w:val="18"/>
          </w:rPr>
          <w:delText xml:space="preserve"> </w:delText>
        </w:r>
      </w:del>
      <w:r>
        <w:rPr>
          <w:rFonts w:ascii="Chalkboard" w:hAnsi="Chalkboard" w:cs="Chalkboard"/>
          <w:sz w:val="18"/>
          <w:szCs w:val="18"/>
        </w:rPr>
        <w:t>focus</w:t>
      </w:r>
      <w:ins w:id="108" w:author="sisleyzhou" w:date="2019-11-13T19:22:27Z">
        <w:r>
          <w:rPr>
            <w:rFonts w:ascii="Chalkboard" w:hAnsi="Chalkboard" w:cs="Chalkboard"/>
            <w:sz w:val="18"/>
            <w:szCs w:val="18"/>
          </w:rPr>
          <w:t>e</w:t>
        </w:r>
      </w:ins>
      <w:ins w:id="109" w:author="sisleyzhou" w:date="2019-11-13T19:22:28Z">
        <w:r>
          <w:rPr>
            <w:rFonts w:ascii="Chalkboard" w:hAnsi="Chalkboard" w:cs="Chalkboard"/>
            <w:sz w:val="18"/>
            <w:szCs w:val="18"/>
          </w:rPr>
          <w:t>d</w:t>
        </w:r>
      </w:ins>
      <w:r>
        <w:rPr>
          <w:rFonts w:ascii="Chalkboard" w:hAnsi="Chalkboard" w:cs="Chalkboard"/>
          <w:sz w:val="18"/>
          <w:szCs w:val="18"/>
        </w:rPr>
        <w:t xml:space="preserve"> on </w:t>
      </w:r>
      <w:ins w:id="110" w:author="Microsoft Office 用户" w:date="2019-11-13T17:15:00Z">
        <w:r>
          <w:rPr>
            <w:rFonts w:ascii="Chalkboard" w:hAnsi="Chalkboard" w:cs="Chalkboard"/>
            <w:sz w:val="18"/>
            <w:szCs w:val="18"/>
          </w:rPr>
          <w:t xml:space="preserve">sharing my funny stories to </w:t>
        </w:r>
      </w:ins>
      <w:r>
        <w:rPr>
          <w:rFonts w:ascii="Chalkboard" w:hAnsi="Chalkboard" w:cs="Chalkboard"/>
          <w:sz w:val="18"/>
          <w:szCs w:val="18"/>
        </w:rPr>
        <w:t>recover</w:t>
      </w:r>
      <w:del w:id="111" w:author="Microsoft Office 用户" w:date="2019-11-13T17:15:00Z">
        <w:r>
          <w:rPr>
            <w:rFonts w:ascii="Chalkboard" w:hAnsi="Chalkboard" w:cs="Chalkboard"/>
            <w:sz w:val="18"/>
            <w:szCs w:val="18"/>
          </w:rPr>
          <w:delText>ing</w:delText>
        </w:r>
      </w:del>
      <w:r>
        <w:rPr>
          <w:rFonts w:ascii="Chalkboard" w:hAnsi="Chalkboard" w:cs="Chalkboard"/>
          <w:sz w:val="18"/>
          <w:szCs w:val="18"/>
        </w:rPr>
        <w:t xml:space="preserve"> our team's spirit</w:t>
      </w:r>
      <w:del w:id="112" w:author="Microsoft Office 用户" w:date="2019-11-13T17:15:00Z">
        <w:r>
          <w:rPr>
            <w:rFonts w:ascii="Chalkboard" w:hAnsi="Chalkboard" w:cs="Chalkboard"/>
            <w:sz w:val="18"/>
            <w:szCs w:val="18"/>
          </w:rPr>
          <w:delText xml:space="preserve"> by sharing my funny stories that made them laugh all day long</w:delText>
        </w:r>
      </w:del>
      <w:r>
        <w:rPr>
          <w:rFonts w:ascii="Chalkboard" w:hAnsi="Chalkboard" w:cs="Chalkboard"/>
          <w:sz w:val="18"/>
          <w:szCs w:val="18"/>
        </w:rPr>
        <w:t>.</w:t>
      </w:r>
      <w:ins w:id="113" w:author="Microsoft Office 用户" w:date="2019-11-13T17:15:00Z">
        <w:r>
          <w:rPr>
            <w:rFonts w:ascii="Chalkboard" w:hAnsi="Chalkboard" w:cs="Chalkboard"/>
            <w:sz w:val="18"/>
            <w:szCs w:val="18"/>
          </w:rPr>
          <w:t xml:space="preserve"> </w:t>
        </w:r>
      </w:ins>
      <w:del w:id="114" w:author="Microsoft Office 用户" w:date="2019-11-13T17:15:00Z">
        <w:r>
          <w:rPr>
            <w:rFonts w:ascii="Chalkboard" w:hAnsi="Chalkboard" w:cs="Chalkboard"/>
            <w:sz w:val="18"/>
            <w:szCs w:val="18"/>
          </w:rPr>
          <w:delText xml:space="preserve"> </w:delText>
        </w:r>
      </w:del>
      <w:r>
        <w:rPr>
          <w:rFonts w:ascii="Chalkboard" w:hAnsi="Chalkboard" w:cs="Chalkboard"/>
          <w:sz w:val="18"/>
          <w:szCs w:val="18"/>
        </w:rPr>
        <w:t xml:space="preserve">In order to increase the </w:t>
      </w:r>
      <w:ins w:id="115" w:author="Microsoft Office 用户" w:date="2019-11-13T17:16:00Z">
        <w:r>
          <w:rPr>
            <w:rFonts w:ascii="Chalkboard" w:hAnsi="Chalkboard" w:cs="Chalkboard"/>
            <w:sz w:val="18"/>
            <w:szCs w:val="18"/>
          </w:rPr>
          <w:t xml:space="preserve">game’s </w:t>
        </w:r>
      </w:ins>
      <w:r>
        <w:rPr>
          <w:rFonts w:ascii="Chalkboard" w:hAnsi="Chalkboard" w:cs="Chalkboard"/>
          <w:sz w:val="18"/>
          <w:szCs w:val="18"/>
        </w:rPr>
        <w:t>reliability</w:t>
      </w:r>
      <w:del w:id="116" w:author="Microsoft Office 用户" w:date="2019-11-13T17:16:00Z">
        <w:r>
          <w:rPr>
            <w:rFonts w:ascii="Chalkboard" w:hAnsi="Chalkboard" w:cs="Chalkboard"/>
            <w:sz w:val="18"/>
            <w:szCs w:val="18"/>
          </w:rPr>
          <w:delText xml:space="preserve"> of the game</w:delText>
        </w:r>
      </w:del>
      <w:r>
        <w:rPr>
          <w:rFonts w:ascii="Chalkboard" w:hAnsi="Chalkboard" w:cs="Chalkboard"/>
          <w:sz w:val="18"/>
          <w:szCs w:val="18"/>
        </w:rPr>
        <w:t xml:space="preserve">, </w:t>
      </w:r>
      <w:del w:id="117" w:author="Microsoft Office 用户" w:date="2019-11-13T17:17:00Z">
        <w:r>
          <w:rPr>
            <w:rFonts w:ascii="Chalkboard" w:hAnsi="Chalkboard" w:cs="Chalkboard"/>
            <w:sz w:val="18"/>
            <w:szCs w:val="18"/>
          </w:rPr>
          <w:delText>I also accompanied my teammates</w:delText>
        </w:r>
      </w:del>
      <w:ins w:id="118" w:author="sisleyzhou" w:date="2019-11-13T19:39:40Z">
        <w:r>
          <w:rPr>
            <w:rFonts w:ascii="Chalkboard" w:hAnsi="Chalkboard" w:cs="Chalkboard"/>
            <w:sz w:val="18"/>
            <w:szCs w:val="18"/>
          </w:rPr>
          <w:t>w</w:t>
        </w:r>
      </w:ins>
      <w:ins w:id="119" w:author="sisleyzhou" w:date="2019-11-13T19:25:13Z">
        <w:r>
          <w:rPr>
            <w:rFonts w:ascii="Chalkboard" w:hAnsi="Chalkboard" w:cs="Chalkboard"/>
            <w:sz w:val="18"/>
            <w:szCs w:val="18"/>
          </w:rPr>
          <w:t>e</w:t>
        </w:r>
      </w:ins>
      <w:ins w:id="120" w:author="Microsoft Office 用户" w:date="2019-11-13T17:17:00Z">
        <w:del w:id="121" w:author="sisleyzhou" w:date="2019-11-13T19:25:11Z">
          <w:r>
            <w:rPr>
              <w:rFonts w:ascii="Chalkboard" w:hAnsi="Chalkboard" w:cs="Chalkboard"/>
              <w:sz w:val="18"/>
              <w:szCs w:val="18"/>
            </w:rPr>
            <w:delText>I</w:delText>
          </w:r>
        </w:del>
      </w:ins>
      <w:r>
        <w:rPr>
          <w:rFonts w:ascii="Chalkboard" w:hAnsi="Chalkboard" w:cs="Chalkboard"/>
          <w:sz w:val="18"/>
          <w:szCs w:val="18"/>
        </w:rPr>
        <w:t xml:space="preserve"> </w:t>
      </w:r>
      <w:del w:id="122" w:author="sisleyzhou" w:date="2019-11-13T19:39:50Z">
        <w:r>
          <w:rPr>
            <w:rFonts w:ascii="Chalkboard" w:hAnsi="Chalkboard" w:cs="Chalkboard"/>
            <w:sz w:val="18"/>
            <w:szCs w:val="18"/>
            <w:lang w:val="en-US"/>
          </w:rPr>
          <w:delText>to go to</w:delText>
        </w:r>
      </w:del>
      <w:ins w:id="123" w:author="Microsoft Office 用户" w:date="2019-11-13T17:17:00Z">
        <w:del w:id="124" w:author="sisleyzhou" w:date="2019-11-13T19:39:50Z">
          <w:r>
            <w:rPr>
              <w:rFonts w:ascii="Chalkboard" w:hAnsi="Chalkboard" w:cs="Chalkboard"/>
              <w:sz w:val="18"/>
              <w:szCs w:val="18"/>
              <w:lang w:val="en-US"/>
            </w:rPr>
            <w:delText>went to</w:delText>
          </w:r>
        </w:del>
      </w:ins>
      <w:ins w:id="125" w:author="sisleyzhou" w:date="2019-11-13T19:39:50Z">
        <w:r>
          <w:rPr>
            <w:rFonts w:ascii="Chalkboard" w:hAnsi="Chalkboard" w:cs="Chalkboard"/>
            <w:sz w:val="18"/>
            <w:szCs w:val="18"/>
          </w:rPr>
          <w:t>consu</w:t>
        </w:r>
      </w:ins>
      <w:ins w:id="126" w:author="sisleyzhou" w:date="2019-11-13T19:39:51Z">
        <w:r>
          <w:rPr>
            <w:rFonts w:ascii="Chalkboard" w:hAnsi="Chalkboard" w:cs="Chalkboard"/>
            <w:sz w:val="18"/>
            <w:szCs w:val="18"/>
          </w:rPr>
          <w:t>lt</w:t>
        </w:r>
      </w:ins>
      <w:ins w:id="127" w:author="sisleyzhou" w:date="2019-11-13T19:39:52Z">
        <w:r>
          <w:rPr>
            <w:rFonts w:ascii="Chalkboard" w:hAnsi="Chalkboard" w:cs="Chalkboard"/>
            <w:sz w:val="18"/>
            <w:szCs w:val="18"/>
          </w:rPr>
          <w:t>e</w:t>
        </w:r>
      </w:ins>
      <w:ins w:id="128" w:author="sisleyzhou" w:date="2019-11-13T19:39:53Z">
        <w:r>
          <w:rPr>
            <w:rFonts w:ascii="Chalkboard" w:hAnsi="Chalkboard" w:cs="Chalkboard"/>
            <w:sz w:val="18"/>
            <w:szCs w:val="18"/>
          </w:rPr>
          <w:t>d</w:t>
        </w:r>
      </w:ins>
      <w:r>
        <w:rPr>
          <w:rFonts w:ascii="Chalkboard" w:hAnsi="Chalkboard" w:cs="Chalkboard"/>
          <w:sz w:val="18"/>
          <w:szCs w:val="18"/>
        </w:rPr>
        <w:t xml:space="preserve"> the specialists </w:t>
      </w:r>
      <w:del w:id="129" w:author="sisleyzhou" w:date="2019-11-13T19:39:55Z">
        <w:r>
          <w:rPr>
            <w:rFonts w:ascii="Chalkboard" w:hAnsi="Chalkboard" w:cs="Chalkboard"/>
            <w:sz w:val="18"/>
            <w:szCs w:val="18"/>
          </w:rPr>
          <w:delText>and consulted them</w:delText>
        </w:r>
      </w:del>
      <w:ins w:id="130" w:author="Microsoft Office 用户" w:date="2019-11-13T17:17:00Z">
        <w:del w:id="131" w:author="sisleyzhou" w:date="2019-11-13T19:39:55Z">
          <w:r>
            <w:rPr>
              <w:rFonts w:ascii="Chalkboard" w:hAnsi="Chalkboard" w:cs="Chalkboard"/>
              <w:sz w:val="18"/>
              <w:szCs w:val="18"/>
            </w:rPr>
            <w:delText>to consult</w:delText>
          </w:r>
        </w:del>
      </w:ins>
      <w:del w:id="132" w:author="sisleyzhou" w:date="2019-11-13T19:39:55Z">
        <w:r>
          <w:rPr>
            <w:rFonts w:ascii="Chalkboard" w:hAnsi="Chalkboard" w:cs="Chalkboard"/>
            <w:sz w:val="18"/>
            <w:szCs w:val="18"/>
          </w:rPr>
          <w:delText xml:space="preserve"> </w:delText>
        </w:r>
      </w:del>
      <w:r>
        <w:rPr>
          <w:rFonts w:ascii="Chalkboard" w:hAnsi="Chalkboard" w:cs="Chalkboard"/>
          <w:sz w:val="18"/>
          <w:szCs w:val="18"/>
        </w:rPr>
        <w:t xml:space="preserve">about sex-education. After </w:t>
      </w:r>
      <w:del w:id="133" w:author="sisleyzhou" w:date="2019-11-13T19:23:49Z">
        <w:r>
          <w:rPr>
            <w:rFonts w:ascii="Chalkboard" w:hAnsi="Chalkboard" w:cs="Chalkboard"/>
            <w:sz w:val="18"/>
            <w:szCs w:val="18"/>
            <w:lang w:val="en-US"/>
          </w:rPr>
          <w:delText xml:space="preserve">realizing </w:delText>
        </w:r>
      </w:del>
      <w:ins w:id="134" w:author="Microsoft Office 用户" w:date="2019-11-13T17:18:00Z">
        <w:del w:id="135" w:author="sisleyzhou" w:date="2019-11-13T19:23:49Z">
          <w:r>
            <w:rPr>
              <w:rFonts w:ascii="Chalkboard" w:hAnsi="Chalkboard" w:cs="Chalkboard"/>
              <w:sz w:val="18"/>
              <w:szCs w:val="18"/>
              <w:lang w:val="en-US"/>
            </w:rPr>
            <w:delText>learning about</w:delText>
          </w:r>
        </w:del>
      </w:ins>
      <w:ins w:id="136" w:author="sisleyzhou" w:date="2019-11-13T19:23:49Z">
        <w:r>
          <w:rPr>
            <w:rFonts w:ascii="Chalkboard" w:hAnsi="Chalkboard" w:cs="Chalkboard"/>
            <w:sz w:val="18"/>
            <w:szCs w:val="18"/>
          </w:rPr>
          <w:t>realizin</w:t>
        </w:r>
      </w:ins>
      <w:ins w:id="137" w:author="sisleyzhou" w:date="2019-11-13T19:23:50Z">
        <w:r>
          <w:rPr>
            <w:rFonts w:ascii="Chalkboard" w:hAnsi="Chalkboard" w:cs="Chalkboard"/>
            <w:sz w:val="18"/>
            <w:szCs w:val="18"/>
          </w:rPr>
          <w:t>g</w:t>
        </w:r>
      </w:ins>
      <w:ins w:id="138" w:author="Microsoft Office 用户" w:date="2019-11-13T17:18:00Z">
        <w:r>
          <w:rPr>
            <w:rFonts w:ascii="Chalkboard" w:hAnsi="Chalkboard" w:cs="Chalkboard"/>
            <w:sz w:val="18"/>
            <w:szCs w:val="18"/>
          </w:rPr>
          <w:t xml:space="preserve"> </w:t>
        </w:r>
      </w:ins>
      <w:r>
        <w:rPr>
          <w:rFonts w:ascii="Chalkboard" w:hAnsi="Chalkboard" w:cs="Chalkboard"/>
          <w:sz w:val="18"/>
          <w:szCs w:val="18"/>
        </w:rPr>
        <w:t>the rooted bias</w:t>
      </w:r>
      <w:ins w:id="139" w:author="sisleyzhou" w:date="2019-11-13T19:23:59Z">
        <w:r>
          <w:rPr>
            <w:rFonts w:ascii="Chalkboard" w:hAnsi="Chalkboard" w:cs="Chalkboard"/>
            <w:sz w:val="18"/>
            <w:szCs w:val="18"/>
          </w:rPr>
          <w:t xml:space="preserve"> </w:t>
        </w:r>
      </w:ins>
      <w:del w:id="140" w:author="sisleyzhou" w:date="2019-11-13T19:23:56Z">
        <w:r>
          <w:rPr>
            <w:rFonts w:ascii="Chalkboard" w:hAnsi="Chalkboard" w:cs="Chalkboard"/>
            <w:sz w:val="18"/>
            <w:szCs w:val="18"/>
          </w:rPr>
          <w:delText xml:space="preserve"> and the lack </w:delText>
        </w:r>
      </w:del>
      <w:r>
        <w:rPr>
          <w:rFonts w:ascii="Chalkboard" w:hAnsi="Chalkboard" w:cs="Chalkboard"/>
          <w:sz w:val="18"/>
          <w:szCs w:val="18"/>
        </w:rPr>
        <w:t>of sex-education, my desire to "fix" this problem became stronger.</w:t>
      </w:r>
    </w:p>
    <w:p>
      <w:pPr>
        <w:spacing w:line="240" w:lineRule="exact"/>
        <w:rPr>
          <w:rFonts w:ascii="Chalkboard" w:hAnsi="Chalkboard" w:cs="Chalkboard"/>
          <w:sz w:val="18"/>
          <w:szCs w:val="18"/>
        </w:rPr>
      </w:pPr>
    </w:p>
    <w:p>
      <w:pPr>
        <w:spacing w:line="240" w:lineRule="exact"/>
        <w:rPr>
          <w:rFonts w:ascii="Chalkboard" w:hAnsi="Chalkboard" w:cs="Chalkboard"/>
          <w:sz w:val="18"/>
          <w:szCs w:val="18"/>
        </w:rPr>
      </w:pPr>
      <w:r>
        <w:rPr>
          <w:rFonts w:ascii="Chalkboard" w:hAnsi="Chalkboard" w:cs="Chalkboard"/>
          <w:sz w:val="18"/>
          <w:szCs w:val="18"/>
        </w:rPr>
        <w:t xml:space="preserve">Four months later, we </w:t>
      </w:r>
      <w:del w:id="141" w:author="Microsoft Office 用户" w:date="2019-11-13T17:47:00Z">
        <w:r>
          <w:rPr>
            <w:rFonts w:ascii="Chalkboard" w:hAnsi="Chalkboard" w:cs="Chalkboard"/>
            <w:sz w:val="18"/>
            <w:szCs w:val="18"/>
          </w:rPr>
          <w:delText xml:space="preserve">finished the game, and </w:delText>
        </w:r>
      </w:del>
      <w:r>
        <w:rPr>
          <w:rFonts w:ascii="Chalkboard" w:hAnsi="Chalkboard" w:cs="Chalkboard"/>
          <w:sz w:val="18"/>
          <w:szCs w:val="18"/>
        </w:rPr>
        <w:t xml:space="preserve">submitted </w:t>
      </w:r>
      <w:del w:id="142" w:author="Microsoft Office 用户" w:date="2019-11-13T17:47:00Z">
        <w:r>
          <w:rPr>
            <w:rFonts w:ascii="Chalkboard" w:hAnsi="Chalkboard" w:cs="Chalkboard"/>
            <w:sz w:val="18"/>
            <w:szCs w:val="18"/>
          </w:rPr>
          <w:delText xml:space="preserve">it </w:delText>
        </w:r>
      </w:del>
      <w:ins w:id="143" w:author="Microsoft Office 用户" w:date="2019-11-13T17:47:00Z">
        <w:r>
          <w:rPr>
            <w:rFonts w:ascii="Chalkboard" w:hAnsi="Chalkboard" w:cs="Chalkboard"/>
            <w:sz w:val="18"/>
            <w:szCs w:val="18"/>
          </w:rPr>
          <w:t xml:space="preserve">the finished game </w:t>
        </w:r>
      </w:ins>
      <w:r>
        <w:rPr>
          <w:rFonts w:ascii="Chalkboard" w:hAnsi="Chalkboard" w:cs="Chalkboard"/>
          <w:sz w:val="18"/>
          <w:szCs w:val="18"/>
        </w:rPr>
        <w:t xml:space="preserve">to the Chinese software distributors. </w:t>
      </w:r>
      <w:del w:id="144" w:author="Microsoft Office 用户" w:date="2019-11-13T17:19:00Z">
        <w:r>
          <w:rPr>
            <w:rFonts w:ascii="Chalkboard" w:hAnsi="Chalkboard" w:cs="Chalkboard"/>
            <w:sz w:val="18"/>
            <w:szCs w:val="18"/>
          </w:rPr>
          <w:delText xml:space="preserve">Then, the biggest challenge appeared: </w:delText>
        </w:r>
      </w:del>
      <w:ins w:id="145" w:author="Microsoft Office 用户" w:date="2019-11-13T17:19:00Z">
        <w:r>
          <w:rPr>
            <w:rFonts w:ascii="Chalkboard" w:hAnsi="Chalkboard" w:cs="Chalkboard"/>
            <w:sz w:val="18"/>
            <w:szCs w:val="18"/>
          </w:rPr>
          <w:t xml:space="preserve">However, </w:t>
        </w:r>
      </w:ins>
      <w:r>
        <w:rPr>
          <w:rFonts w:ascii="Chalkboard" w:hAnsi="Chalkboard" w:cs="Chalkboard"/>
          <w:sz w:val="18"/>
          <w:szCs w:val="18"/>
        </w:rPr>
        <w:t xml:space="preserve">they rejected </w:t>
      </w:r>
      <w:del w:id="146" w:author="Microsoft Office 用户" w:date="2019-11-13T17:47:00Z">
        <w:r>
          <w:rPr>
            <w:rFonts w:ascii="Chalkboard" w:hAnsi="Chalkboard" w:cs="Chalkboard"/>
            <w:sz w:val="18"/>
            <w:szCs w:val="18"/>
          </w:rPr>
          <w:delText>our game</w:delText>
        </w:r>
      </w:del>
      <w:ins w:id="147" w:author="Microsoft Office 用户" w:date="2019-11-13T17:47:00Z">
        <w:r>
          <w:rPr>
            <w:rFonts w:ascii="Chalkboard" w:hAnsi="Chalkboard" w:cs="Chalkboard"/>
            <w:sz w:val="18"/>
            <w:szCs w:val="18"/>
          </w:rPr>
          <w:t>it</w:t>
        </w:r>
      </w:ins>
      <w:r>
        <w:rPr>
          <w:rFonts w:ascii="Chalkboard" w:hAnsi="Chalkboard" w:cs="Chalkboard"/>
          <w:sz w:val="18"/>
          <w:szCs w:val="18"/>
        </w:rPr>
        <w:t xml:space="preserve"> due to "sensitive content</w:t>
      </w:r>
      <w:ins w:id="148" w:author="sisleyzhou" w:date="2019-11-13T19:26:31Z">
        <w:r>
          <w:rPr>
            <w:rFonts w:ascii="Chalkboard" w:hAnsi="Chalkboard" w:cs="Chalkboard"/>
            <w:sz w:val="18"/>
            <w:szCs w:val="18"/>
          </w:rPr>
          <w:t>s</w:t>
        </w:r>
      </w:ins>
      <w:r>
        <w:rPr>
          <w:rFonts w:ascii="Chalkboard" w:hAnsi="Chalkboard" w:cs="Chalkboard"/>
          <w:sz w:val="18"/>
          <w:szCs w:val="18"/>
        </w:rPr>
        <w:t>".</w:t>
      </w:r>
      <w:ins w:id="149" w:author="sisleyzhou" w:date="2019-11-13T19:26:40Z">
        <w:r>
          <w:rPr>
            <w:rFonts w:ascii="Chalkboard" w:hAnsi="Chalkboard" w:cs="Chalkboard"/>
            <w:sz w:val="18"/>
            <w:szCs w:val="18"/>
          </w:rPr>
          <w:t xml:space="preserve"> T</w:t>
        </w:r>
      </w:ins>
      <w:del w:id="150" w:author="sisleyzhou" w:date="2019-11-13T19:26:40Z">
        <w:r>
          <w:rPr>
            <w:rFonts w:ascii="Chalkboard" w:hAnsi="Chalkboard" w:cs="Chalkboard"/>
            <w:sz w:val="18"/>
            <w:szCs w:val="18"/>
          </w:rPr>
          <w:delText xml:space="preserve"> I realized that t</w:delText>
        </w:r>
      </w:del>
      <w:r>
        <w:rPr>
          <w:rFonts w:ascii="Chalkboard" w:hAnsi="Chalkboard" w:cs="Chalkboard"/>
          <w:sz w:val="18"/>
          <w:szCs w:val="18"/>
        </w:rPr>
        <w:t xml:space="preserve">his was like the </w:t>
      </w:r>
      <w:ins w:id="151" w:author="Microsoft Office 用户" w:date="2019-11-13T17:21:00Z">
        <w:r>
          <w:rPr>
            <w:rFonts w:ascii="Chalkboard" w:hAnsi="Chalkboard" w:cs="Chalkboard"/>
            <w:sz w:val="18"/>
            <w:szCs w:val="18"/>
          </w:rPr>
          <w:t xml:space="preserve">hardest </w:t>
        </w:r>
      </w:ins>
      <w:r>
        <w:rPr>
          <w:rFonts w:ascii="Chalkboard" w:hAnsi="Chalkboard" w:cs="Chalkboard"/>
          <w:sz w:val="18"/>
          <w:szCs w:val="18"/>
        </w:rPr>
        <w:t>final battle in the Pokémon game</w:t>
      </w:r>
      <w:ins w:id="152" w:author="sisleyzhou" w:date="2019-11-13T19:27:08Z">
        <w:r>
          <w:rPr>
            <w:rFonts w:ascii="Chalkboard" w:hAnsi="Chalkboard" w:cs="Chalkboard"/>
            <w:sz w:val="18"/>
            <w:szCs w:val="18"/>
          </w:rPr>
          <w:t>.</w:t>
        </w:r>
      </w:ins>
      <w:ins w:id="153" w:author="sisleyzhou" w:date="2019-11-13T19:27:09Z">
        <w:r>
          <w:rPr>
            <w:rFonts w:ascii="Chalkboard" w:hAnsi="Chalkboard" w:cs="Chalkboard"/>
            <w:sz w:val="18"/>
            <w:szCs w:val="18"/>
          </w:rPr>
          <w:t xml:space="preserve"> Nothi</w:t>
        </w:r>
      </w:ins>
      <w:ins w:id="154" w:author="sisleyzhou" w:date="2019-11-13T19:27:10Z">
        <w:r>
          <w:rPr>
            <w:rFonts w:ascii="Chalkboard" w:hAnsi="Chalkboard" w:cs="Chalkboard"/>
            <w:sz w:val="18"/>
            <w:szCs w:val="18"/>
          </w:rPr>
          <w:t>ng coul</w:t>
        </w:r>
      </w:ins>
      <w:ins w:id="155" w:author="sisleyzhou" w:date="2019-11-13T19:27:11Z">
        <w:r>
          <w:rPr>
            <w:rFonts w:ascii="Chalkboard" w:hAnsi="Chalkboard" w:cs="Chalkboard"/>
            <w:sz w:val="18"/>
            <w:szCs w:val="18"/>
          </w:rPr>
          <w:t>d</w:t>
        </w:r>
      </w:ins>
      <w:ins w:id="156" w:author="sisleyzhou" w:date="2019-11-13T19:27:12Z">
        <w:r>
          <w:rPr>
            <w:rFonts w:ascii="Chalkboard" w:hAnsi="Chalkboard" w:cs="Chalkboard"/>
            <w:sz w:val="18"/>
            <w:szCs w:val="18"/>
          </w:rPr>
          <w:t xml:space="preserve"> take t</w:t>
        </w:r>
      </w:ins>
      <w:ins w:id="157" w:author="sisleyzhou" w:date="2019-11-13T19:27:13Z">
        <w:r>
          <w:rPr>
            <w:rFonts w:ascii="Chalkboard" w:hAnsi="Chalkboard" w:cs="Chalkboard"/>
            <w:sz w:val="18"/>
            <w:szCs w:val="18"/>
          </w:rPr>
          <w:t>he pl</w:t>
        </w:r>
      </w:ins>
      <w:ins w:id="158" w:author="sisleyzhou" w:date="2019-11-13T19:27:16Z">
        <w:r>
          <w:rPr>
            <w:rFonts w:ascii="Chalkboard" w:hAnsi="Chalkboard" w:cs="Chalkboard"/>
            <w:sz w:val="18"/>
            <w:szCs w:val="18"/>
          </w:rPr>
          <w:t>a</w:t>
        </w:r>
      </w:ins>
      <w:ins w:id="159" w:author="sisleyzhou" w:date="2019-11-13T19:27:17Z">
        <w:r>
          <w:rPr>
            <w:rFonts w:ascii="Chalkboard" w:hAnsi="Chalkboard" w:cs="Chalkboard"/>
            <w:sz w:val="18"/>
            <w:szCs w:val="18"/>
          </w:rPr>
          <w:t>ce of</w:t>
        </w:r>
      </w:ins>
      <w:ins w:id="160" w:author="sisleyzhou" w:date="2019-11-13T19:27:18Z">
        <w:r>
          <w:rPr>
            <w:rFonts w:ascii="Chalkboard" w:hAnsi="Chalkboard" w:cs="Chalkboard"/>
            <w:sz w:val="18"/>
            <w:szCs w:val="18"/>
          </w:rPr>
          <w:t xml:space="preserve"> pe</w:t>
        </w:r>
      </w:ins>
      <w:ins w:id="161" w:author="sisleyzhou" w:date="2019-11-13T19:27:19Z">
        <w:r>
          <w:rPr>
            <w:rFonts w:ascii="Chalkboard" w:hAnsi="Chalkboard" w:cs="Chalkboard"/>
            <w:sz w:val="18"/>
            <w:szCs w:val="18"/>
          </w:rPr>
          <w:t>r</w:t>
        </w:r>
      </w:ins>
      <w:ins w:id="162" w:author="sisleyzhou" w:date="2019-11-13T19:27:52Z">
        <w:r>
          <w:rPr>
            <w:rFonts w:ascii="Chalkboard" w:hAnsi="Chalkboard" w:cs="Chalkboard"/>
            <w:sz w:val="18"/>
            <w:szCs w:val="18"/>
          </w:rPr>
          <w:t>sever</w:t>
        </w:r>
      </w:ins>
      <w:ins w:id="163" w:author="sisleyzhou" w:date="2019-11-13T19:28:02Z">
        <w:r>
          <w:rPr>
            <w:rFonts w:ascii="Chalkboard" w:hAnsi="Chalkboard" w:cs="Chalkboard"/>
            <w:sz w:val="18"/>
            <w:szCs w:val="18"/>
          </w:rPr>
          <w:t>a</w:t>
        </w:r>
      </w:ins>
      <w:ins w:id="164" w:author="sisleyzhou" w:date="2019-11-13T19:27:53Z">
        <w:r>
          <w:rPr>
            <w:rFonts w:ascii="Chalkboard" w:hAnsi="Chalkboard" w:cs="Chalkboard"/>
            <w:sz w:val="18"/>
            <w:szCs w:val="18"/>
          </w:rPr>
          <w:t>nce</w:t>
        </w:r>
      </w:ins>
      <w:ins w:id="165" w:author="sisleyzhou" w:date="2019-11-13T19:27:54Z">
        <w:r>
          <w:rPr>
            <w:rFonts w:ascii="Chalkboard" w:hAnsi="Chalkboard" w:cs="Chalkboard"/>
            <w:sz w:val="18"/>
            <w:szCs w:val="18"/>
          </w:rPr>
          <w:t>.</w:t>
        </w:r>
      </w:ins>
      <w:ins w:id="166" w:author="Microsoft Office 用户" w:date="2019-11-13T17:21:00Z">
        <w:del w:id="167" w:author="sisleyzhou" w:date="2019-11-13T19:28:19Z">
          <w:r>
            <w:rPr>
              <w:rFonts w:ascii="Chalkboard" w:hAnsi="Chalkboard" w:cs="Chalkboard"/>
              <w:sz w:val="18"/>
              <w:szCs w:val="18"/>
            </w:rPr>
            <w:delText xml:space="preserve">, but I </w:delText>
          </w:r>
        </w:del>
      </w:ins>
      <w:ins w:id="168" w:author="Microsoft Office 用户" w:date="2019-11-13T17:48:00Z">
        <w:del w:id="169" w:author="sisleyzhou" w:date="2019-11-13T19:28:19Z">
          <w:r>
            <w:rPr>
              <w:rFonts w:ascii="Chalkboard" w:hAnsi="Chalkboard" w:cs="Chalkboard"/>
              <w:sz w:val="18"/>
              <w:szCs w:val="18"/>
            </w:rPr>
            <w:delText>was not going to</w:delText>
          </w:r>
        </w:del>
      </w:ins>
      <w:ins w:id="170" w:author="Microsoft Office 用户" w:date="2019-11-13T17:21:00Z">
        <w:del w:id="171" w:author="sisleyzhou" w:date="2019-11-13T19:28:19Z">
          <w:r>
            <w:rPr>
              <w:rFonts w:ascii="Chalkboard" w:hAnsi="Chalkboard" w:cs="Chalkboard"/>
              <w:sz w:val="18"/>
              <w:szCs w:val="18"/>
            </w:rPr>
            <w:delText xml:space="preserve"> </w:delText>
          </w:r>
        </w:del>
      </w:ins>
      <w:ins w:id="172" w:author="Microsoft Office 用户" w:date="2019-11-13T17:48:00Z">
        <w:del w:id="173" w:author="sisleyzhou" w:date="2019-11-13T19:28:19Z">
          <w:r>
            <w:rPr>
              <w:rFonts w:ascii="Chalkboard" w:hAnsi="Chalkboard" w:cs="Chalkboard"/>
              <w:sz w:val="18"/>
              <w:szCs w:val="18"/>
            </w:rPr>
            <w:delText>give up</w:delText>
          </w:r>
        </w:del>
      </w:ins>
      <w:ins w:id="174" w:author="Microsoft Office 用户" w:date="2019-11-13T17:21:00Z">
        <w:del w:id="175" w:author="sisleyzhou" w:date="2019-11-13T19:28:19Z">
          <w:r>
            <w:rPr>
              <w:rFonts w:ascii="Chalkboard" w:hAnsi="Chalkboard" w:cs="Chalkboard"/>
              <w:sz w:val="18"/>
              <w:szCs w:val="18"/>
            </w:rPr>
            <w:delText>.</w:delText>
          </w:r>
        </w:del>
      </w:ins>
      <w:del w:id="176" w:author="Microsoft Office 用户" w:date="2019-11-13T17:21:00Z">
        <w:r>
          <w:rPr>
            <w:rFonts w:ascii="Chalkboard" w:hAnsi="Chalkboard" w:cs="Chalkboard"/>
            <w:sz w:val="18"/>
            <w:szCs w:val="18"/>
          </w:rPr>
          <w:delText>. I told myself that I will not give up just because this final battle was the hardest one.</w:delText>
        </w:r>
      </w:del>
      <w:ins w:id="177" w:author="sisleyzhou" w:date="2019-11-13T19:28:21Z">
        <w:r>
          <w:rPr>
            <w:rFonts w:ascii="Chalkboard" w:hAnsi="Chalkboard" w:cs="Chalkboard"/>
            <w:sz w:val="18"/>
            <w:szCs w:val="18"/>
          </w:rPr>
          <w:t xml:space="preserve"> </w:t>
        </w:r>
      </w:ins>
      <w:del w:id="178" w:author="sisleyzhou" w:date="2019-11-13T19:28:20Z">
        <w:r>
          <w:rPr>
            <w:rFonts w:ascii="Chalkboard" w:hAnsi="Chalkboard" w:cs="Chalkboard"/>
            <w:sz w:val="18"/>
            <w:szCs w:val="18"/>
          </w:rPr>
          <w:delText xml:space="preserve"> </w:delText>
        </w:r>
      </w:del>
      <w:r>
        <w:rPr>
          <w:rFonts w:ascii="Chalkboard" w:hAnsi="Chalkboard" w:cs="Chalkboard"/>
          <w:sz w:val="18"/>
          <w:szCs w:val="18"/>
        </w:rPr>
        <w:t>I tried to convince the distributors by</w:t>
      </w:r>
      <w:ins w:id="179" w:author="sisleyzhou" w:date="2019-11-13T19:28:32Z">
        <w:r>
          <w:rPr>
            <w:rFonts w:ascii="Chalkboard" w:hAnsi="Chalkboard" w:cs="Chalkboard"/>
            <w:sz w:val="18"/>
            <w:szCs w:val="18"/>
          </w:rPr>
          <w:t xml:space="preserve"> m</w:t>
        </w:r>
      </w:ins>
      <w:ins w:id="180" w:author="sisleyzhou" w:date="2019-11-13T19:28:33Z">
        <w:r>
          <w:rPr>
            <w:rFonts w:ascii="Chalkboard" w:hAnsi="Chalkboard" w:cs="Chalkboard"/>
            <w:sz w:val="18"/>
            <w:szCs w:val="18"/>
          </w:rPr>
          <w:t xml:space="preserve">eeting </w:t>
        </w:r>
      </w:ins>
      <w:del w:id="181" w:author="sisleyzhou" w:date="2019-11-13T19:28:31Z">
        <w:r>
          <w:rPr>
            <w:rFonts w:ascii="Chalkboard" w:hAnsi="Chalkboard" w:cs="Chalkboard"/>
            <w:sz w:val="18"/>
            <w:szCs w:val="18"/>
          </w:rPr>
          <w:delText xml:space="preserve"> setting up a</w:delText>
        </w:r>
      </w:del>
      <w:ins w:id="182" w:author="Microsoft Office 用户" w:date="2019-11-13T17:24:00Z">
        <w:del w:id="183" w:author="sisleyzhou" w:date="2019-11-13T19:28:31Z">
          <w:r>
            <w:rPr>
              <w:rFonts w:ascii="Chalkboard" w:hAnsi="Chalkboard" w:cs="Chalkboard"/>
              <w:sz w:val="18"/>
              <w:szCs w:val="18"/>
            </w:rPr>
            <w:delText>having them</w:delText>
          </w:r>
        </w:del>
      </w:ins>
      <w:del w:id="184" w:author="sisleyzhou" w:date="2019-11-13T19:28:31Z">
        <w:r>
          <w:rPr>
            <w:rFonts w:ascii="Chalkboard" w:hAnsi="Chalkboard" w:cs="Chalkboard"/>
            <w:sz w:val="18"/>
            <w:szCs w:val="18"/>
          </w:rPr>
          <w:delText xml:space="preserve"> meeting </w:delText>
        </w:r>
      </w:del>
      <w:r>
        <w:rPr>
          <w:rFonts w:ascii="Chalkboard" w:hAnsi="Chalkboard" w:cs="Chalkboard"/>
          <w:sz w:val="18"/>
          <w:szCs w:val="18"/>
        </w:rPr>
        <w:t>with the game reviewers. Through much back and forth communication</w:t>
      </w:r>
      <w:ins w:id="185" w:author="Microsoft Office 用户" w:date="2019-11-13T17:25:00Z">
        <w:r>
          <w:rPr>
            <w:rFonts w:ascii="Chalkboard" w:hAnsi="Chalkboard" w:cs="Chalkboard"/>
            <w:sz w:val="18"/>
            <w:szCs w:val="18"/>
          </w:rPr>
          <w:t xml:space="preserve"> and a few changes</w:t>
        </w:r>
      </w:ins>
      <w:ins w:id="186" w:author="sisleyzhou" w:date="2019-11-13T19:29:08Z">
        <w:r>
          <w:rPr>
            <w:rFonts w:ascii="Chalkboard" w:hAnsi="Chalkboard" w:cs="Chalkboard"/>
            <w:sz w:val="18"/>
            <w:szCs w:val="18"/>
          </w:rPr>
          <w:t xml:space="preserve"> </w:t>
        </w:r>
      </w:ins>
      <w:ins w:id="187" w:author="sisleyzhou" w:date="2019-11-13T19:29:12Z">
        <w:r>
          <w:rPr>
            <w:rFonts w:ascii="Chalkboard" w:hAnsi="Chalkboard" w:cs="Chalkboard"/>
            <w:sz w:val="18"/>
            <w:szCs w:val="18"/>
          </w:rPr>
          <w:t>t</w:t>
        </w:r>
      </w:ins>
      <w:ins w:id="188" w:author="sisleyzhou" w:date="2019-11-13T19:29:13Z">
        <w:r>
          <w:rPr>
            <w:rFonts w:ascii="Chalkboard" w:hAnsi="Chalkboard" w:cs="Chalkboard"/>
            <w:sz w:val="18"/>
            <w:szCs w:val="18"/>
          </w:rPr>
          <w:t>o</w:t>
        </w:r>
      </w:ins>
      <w:ins w:id="189" w:author="Microsoft Office 用户" w:date="2019-11-13T17:25:00Z">
        <w:del w:id="190" w:author="sisleyzhou" w:date="2019-11-13T19:29:07Z">
          <w:r>
            <w:rPr>
              <w:rFonts w:ascii="Chalkboard" w:hAnsi="Chalkboard" w:cs="Chalkboard"/>
              <w:sz w:val="18"/>
              <w:szCs w:val="18"/>
            </w:rPr>
            <w:delText xml:space="preserve"> to</w:delText>
          </w:r>
        </w:del>
      </w:ins>
      <w:ins w:id="191" w:author="Microsoft Office 用户" w:date="2019-11-13T17:25:00Z">
        <w:r>
          <w:rPr>
            <w:rFonts w:ascii="Chalkboard" w:hAnsi="Chalkboard" w:cs="Chalkboard"/>
            <w:sz w:val="18"/>
            <w:szCs w:val="18"/>
          </w:rPr>
          <w:t xml:space="preserve"> the game</w:t>
        </w:r>
      </w:ins>
      <w:r>
        <w:rPr>
          <w:rFonts w:ascii="Chalkboard" w:hAnsi="Chalkboard" w:cs="Chalkboard"/>
          <w:sz w:val="18"/>
          <w:szCs w:val="18"/>
        </w:rPr>
        <w:t xml:space="preserve">, they finally </w:t>
      </w:r>
      <w:del w:id="192" w:author="Microsoft Office 用户" w:date="2019-11-13T17:25:00Z">
        <w:r>
          <w:rPr>
            <w:rFonts w:ascii="Chalkboard" w:hAnsi="Chalkboard" w:cs="Chalkboard"/>
            <w:sz w:val="18"/>
            <w:szCs w:val="18"/>
          </w:rPr>
          <w:delText xml:space="preserve">agreed to </w:delText>
        </w:r>
      </w:del>
      <w:r>
        <w:rPr>
          <w:rFonts w:ascii="Chalkboard" w:hAnsi="Chalkboard" w:cs="Chalkboard"/>
          <w:sz w:val="18"/>
          <w:szCs w:val="18"/>
        </w:rPr>
        <w:t>approve</w:t>
      </w:r>
      <w:ins w:id="193" w:author="Microsoft Office 用户" w:date="2019-11-13T17:25:00Z">
        <w:r>
          <w:rPr>
            <w:rFonts w:ascii="Chalkboard" w:hAnsi="Chalkboard" w:cs="Chalkboard"/>
            <w:sz w:val="18"/>
            <w:szCs w:val="18"/>
          </w:rPr>
          <w:t>d</w:t>
        </w:r>
      </w:ins>
      <w:r>
        <w:rPr>
          <w:rFonts w:ascii="Chalkboard" w:hAnsi="Chalkboard" w:cs="Chalkboard"/>
          <w:sz w:val="18"/>
          <w:szCs w:val="18"/>
        </w:rPr>
        <w:t xml:space="preserve"> </w:t>
      </w:r>
      <w:del w:id="194" w:author="Microsoft Office 用户" w:date="2019-11-13T17:25:00Z">
        <w:r>
          <w:rPr>
            <w:rFonts w:ascii="Chalkboard" w:hAnsi="Chalkboard" w:cs="Chalkboard"/>
            <w:sz w:val="18"/>
            <w:szCs w:val="18"/>
          </w:rPr>
          <w:delText xml:space="preserve">and </w:delText>
        </w:r>
      </w:del>
      <w:ins w:id="195" w:author="Microsoft Office 用户" w:date="2019-11-13T17:25:00Z">
        <w:r>
          <w:rPr>
            <w:rFonts w:ascii="Chalkboard" w:hAnsi="Chalkboard" w:cs="Chalkboard"/>
            <w:sz w:val="18"/>
            <w:szCs w:val="18"/>
          </w:rPr>
          <w:t xml:space="preserve">to </w:t>
        </w:r>
      </w:ins>
      <w:r>
        <w:rPr>
          <w:rFonts w:ascii="Chalkboard" w:hAnsi="Chalkboard" w:cs="Chalkboard"/>
          <w:sz w:val="18"/>
          <w:szCs w:val="18"/>
        </w:rPr>
        <w:t xml:space="preserve">release </w:t>
      </w:r>
      <w:del w:id="196" w:author="Microsoft Office 用户" w:date="2019-11-13T17:49:00Z">
        <w:r>
          <w:rPr>
            <w:rFonts w:ascii="Chalkboard" w:hAnsi="Chalkboard" w:cs="Chalkboard"/>
            <w:sz w:val="18"/>
            <w:szCs w:val="18"/>
          </w:rPr>
          <w:delText>our game</w:delText>
        </w:r>
      </w:del>
      <w:ins w:id="197" w:author="Microsoft Office 用户" w:date="2019-11-13T17:49:00Z">
        <w:r>
          <w:rPr>
            <w:rFonts w:ascii="Chalkboard" w:hAnsi="Chalkboard" w:cs="Chalkboard"/>
            <w:sz w:val="18"/>
            <w:szCs w:val="18"/>
          </w:rPr>
          <w:t>it</w:t>
        </w:r>
      </w:ins>
      <w:r>
        <w:rPr>
          <w:rFonts w:ascii="Chalkboard" w:hAnsi="Chalkboard" w:cs="Chalkboard"/>
          <w:sz w:val="18"/>
          <w:szCs w:val="18"/>
        </w:rPr>
        <w:t xml:space="preserve"> inside Mainland China</w:t>
      </w:r>
      <w:del w:id="198" w:author="Microsoft Office 用户" w:date="2019-11-13T17:25:00Z">
        <w:r>
          <w:rPr>
            <w:rFonts w:ascii="Chalkboard" w:hAnsi="Chalkboard" w:cs="Chalkboard"/>
            <w:sz w:val="18"/>
            <w:szCs w:val="18"/>
          </w:rPr>
          <w:delText xml:space="preserve"> after making a few changes to the game</w:delText>
        </w:r>
      </w:del>
      <w:r>
        <w:rPr>
          <w:rFonts w:ascii="Chalkboard" w:hAnsi="Chalkboard" w:cs="Chalkboard"/>
          <w:sz w:val="18"/>
          <w:szCs w:val="18"/>
        </w:rPr>
        <w:t xml:space="preserve">. Meanwhile, I uploaded the original </w:t>
      </w:r>
      <w:del w:id="199" w:author="Microsoft Office 用户" w:date="2019-11-13T17:49:00Z">
        <w:r>
          <w:rPr>
            <w:rFonts w:ascii="Chalkboard" w:hAnsi="Chalkboard" w:cs="Chalkboard"/>
            <w:sz w:val="18"/>
            <w:szCs w:val="18"/>
          </w:rPr>
          <w:delText xml:space="preserve">game </w:delText>
        </w:r>
      </w:del>
      <w:ins w:id="200" w:author="Microsoft Office 用户" w:date="2019-11-13T17:49:00Z">
        <w:r>
          <w:rPr>
            <w:rFonts w:ascii="Chalkboard" w:hAnsi="Chalkboard" w:cs="Chalkboard"/>
            <w:sz w:val="18"/>
            <w:szCs w:val="18"/>
          </w:rPr>
          <w:t xml:space="preserve">one </w:t>
        </w:r>
      </w:ins>
      <w:r>
        <w:rPr>
          <w:rFonts w:ascii="Chalkboard" w:hAnsi="Chalkboard" w:cs="Chalkboard"/>
          <w:sz w:val="18"/>
          <w:szCs w:val="18"/>
        </w:rPr>
        <w:t xml:space="preserve">on </w:t>
      </w:r>
      <w:ins w:id="201" w:author="Microsoft Office 用户" w:date="2019-11-13T17:26:00Z">
        <w:r>
          <w:rPr>
            <w:rFonts w:ascii="Chalkboard" w:hAnsi="Chalkboard" w:cs="Chalkboard"/>
            <w:sz w:val="18"/>
            <w:szCs w:val="18"/>
          </w:rPr>
          <w:t xml:space="preserve">Steam - </w:t>
        </w:r>
      </w:ins>
      <w:r>
        <w:rPr>
          <w:rFonts w:ascii="Chalkboard" w:hAnsi="Chalkboard" w:cs="Chalkboard"/>
          <w:sz w:val="18"/>
          <w:szCs w:val="18"/>
        </w:rPr>
        <w:t>a global software distributor</w:t>
      </w:r>
      <w:del w:id="202" w:author="Microsoft Office 用户" w:date="2019-11-13T17:27:00Z">
        <w:r>
          <w:rPr>
            <w:rFonts w:ascii="Chalkboard" w:hAnsi="Chalkboard" w:cs="Chalkboard"/>
            <w:sz w:val="18"/>
            <w:szCs w:val="18"/>
          </w:rPr>
          <w:delText xml:space="preserve"> called Steam.</w:delText>
        </w:r>
      </w:del>
      <w:ins w:id="203" w:author="Microsoft Office 用户" w:date="2019-11-13T17:27:00Z">
        <w:r>
          <w:rPr>
            <w:rFonts w:ascii="Chalkboard" w:hAnsi="Chalkboard" w:cs="Chalkboard"/>
            <w:sz w:val="18"/>
            <w:szCs w:val="18"/>
          </w:rPr>
          <w:t>.</w:t>
        </w:r>
      </w:ins>
    </w:p>
    <w:p>
      <w:pPr>
        <w:spacing w:line="240" w:lineRule="exact"/>
        <w:rPr>
          <w:rFonts w:ascii="Chalkboard" w:hAnsi="Chalkboard" w:cs="Chalkboard"/>
          <w:sz w:val="18"/>
          <w:szCs w:val="18"/>
        </w:rPr>
      </w:pPr>
    </w:p>
    <w:p>
      <w:pPr>
        <w:spacing w:line="240" w:lineRule="exact"/>
        <w:rPr>
          <w:rFonts w:ascii="Chalkboard" w:hAnsi="Chalkboard" w:cs="Chalkboard"/>
          <w:sz w:val="18"/>
          <w:szCs w:val="18"/>
        </w:rPr>
      </w:pPr>
      <w:r>
        <w:rPr>
          <w:rFonts w:ascii="Chalkboard" w:hAnsi="Chalkboard" w:cs="Chalkboard"/>
          <w:sz w:val="18"/>
          <w:szCs w:val="18"/>
        </w:rPr>
        <w:t>When I hear</w:t>
      </w:r>
      <w:ins w:id="204" w:author="sisleyzhou" w:date="2019-11-13T19:30:30Z">
        <w:r>
          <w:rPr>
            <w:rFonts w:ascii="Chalkboard" w:hAnsi="Chalkboard" w:cs="Chalkboard"/>
            <w:sz w:val="18"/>
            <w:szCs w:val="18"/>
          </w:rPr>
          <w:t xml:space="preserve"> </w:t>
        </w:r>
      </w:ins>
      <w:del w:id="205" w:author="sisleyzhou" w:date="2019-11-13T19:30:30Z">
        <w:r>
          <w:rPr>
            <w:rFonts w:ascii="Chalkboard" w:hAnsi="Chalkboard" w:cs="Chalkboard"/>
            <w:sz w:val="18"/>
            <w:szCs w:val="18"/>
          </w:rPr>
          <w:delText xml:space="preserve"> students at school </w:delText>
        </w:r>
      </w:del>
      <w:ins w:id="206" w:author="Microsoft Office 用户" w:date="2019-11-13T17:27:00Z">
        <w:del w:id="207" w:author="sisleyzhou" w:date="2019-11-13T19:30:30Z">
          <w:r>
            <w:rPr>
              <w:rFonts w:ascii="Chalkboard" w:hAnsi="Chalkboard" w:cs="Chalkboard"/>
              <w:sz w:val="18"/>
              <w:szCs w:val="18"/>
            </w:rPr>
            <w:delText xml:space="preserve">school students </w:delText>
          </w:r>
        </w:del>
      </w:ins>
      <w:del w:id="208" w:author="sisleyzhou" w:date="2019-11-13T19:30:30Z">
        <w:r>
          <w:rPr>
            <w:rFonts w:ascii="Chalkboard" w:hAnsi="Chalkboard" w:cs="Chalkboard"/>
            <w:sz w:val="18"/>
            <w:szCs w:val="18"/>
          </w:rPr>
          <w:delText xml:space="preserve">and </w:delText>
        </w:r>
      </w:del>
      <w:r>
        <w:rPr>
          <w:rFonts w:ascii="Chalkboard" w:hAnsi="Chalkboard" w:cs="Chalkboard"/>
          <w:sz w:val="18"/>
          <w:szCs w:val="18"/>
        </w:rPr>
        <w:t>online communities talk</w:t>
      </w:r>
      <w:del w:id="209" w:author="Microsoft Office 用户" w:date="2019-11-13T17:27:00Z">
        <w:r>
          <w:rPr>
            <w:rFonts w:ascii="Chalkboard" w:hAnsi="Chalkboard" w:cs="Chalkboard"/>
            <w:sz w:val="18"/>
            <w:szCs w:val="18"/>
          </w:rPr>
          <w:delText>ing</w:delText>
        </w:r>
      </w:del>
      <w:r>
        <w:rPr>
          <w:rFonts w:ascii="Chalkboard" w:hAnsi="Chalkboard" w:cs="Chalkboard"/>
          <w:sz w:val="18"/>
          <w:szCs w:val="18"/>
        </w:rPr>
        <w:t xml:space="preserve"> about how they</w:t>
      </w:r>
      <w:ins w:id="210" w:author="sisleyzhou" w:date="2019-11-13T19:30:37Z">
        <w:r>
          <w:rPr>
            <w:rFonts w:ascii="Chalkboard" w:hAnsi="Chalkboard" w:cs="Chalkboard"/>
            <w:sz w:val="18"/>
            <w:szCs w:val="18"/>
          </w:rPr>
          <w:t xml:space="preserve"> ha</w:t>
        </w:r>
      </w:ins>
      <w:ins w:id="211" w:author="sisleyzhou" w:date="2019-11-13T19:30:38Z">
        <w:r>
          <w:rPr>
            <w:rFonts w:ascii="Chalkboard" w:hAnsi="Chalkboard" w:cs="Chalkboard"/>
            <w:sz w:val="18"/>
            <w:szCs w:val="18"/>
          </w:rPr>
          <w:t>ve</w:t>
        </w:r>
      </w:ins>
      <w:ins w:id="212" w:author="Microsoft Office 用户" w:date="2019-11-13T17:27:00Z">
        <w:del w:id="213" w:author="sisleyzhou" w:date="2019-11-13T19:30:37Z">
          <w:r>
            <w:rPr>
              <w:rFonts w:ascii="Chalkboard" w:hAnsi="Chalkboard" w:cs="Chalkboard"/>
              <w:sz w:val="18"/>
              <w:szCs w:val="18"/>
            </w:rPr>
            <w:delText>’</w:delText>
          </w:r>
        </w:del>
      </w:ins>
      <w:ins w:id="214" w:author="Microsoft Office 用户" w:date="2019-11-13T17:27:00Z">
        <w:del w:id="215" w:author="sisleyzhou" w:date="2019-11-13T19:30:36Z">
          <w:r>
            <w:rPr>
              <w:rFonts w:ascii="Chalkboard" w:hAnsi="Chalkboard" w:cs="Chalkboard"/>
              <w:sz w:val="18"/>
              <w:szCs w:val="18"/>
            </w:rPr>
            <w:delText>ve</w:delText>
          </w:r>
        </w:del>
      </w:ins>
      <w:r>
        <w:rPr>
          <w:rFonts w:ascii="Chalkboard" w:hAnsi="Chalkboard" w:cs="Chalkboard"/>
          <w:sz w:val="18"/>
          <w:szCs w:val="18"/>
        </w:rPr>
        <w:t xml:space="preserve"> </w:t>
      </w:r>
      <w:del w:id="216" w:author="Microsoft Office 用户" w:date="2019-11-13T17:27:00Z">
        <w:r>
          <w:rPr>
            <w:rFonts w:ascii="Chalkboard" w:hAnsi="Chalkboard" w:cs="Chalkboard"/>
            <w:sz w:val="18"/>
            <w:szCs w:val="18"/>
          </w:rPr>
          <w:delText>have</w:delText>
        </w:r>
      </w:del>
      <w:del w:id="217" w:author="Microsoft Office 用户" w:date="2019-11-13T17:28:00Z">
        <w:r>
          <w:rPr>
            <w:rFonts w:ascii="Chalkboard" w:hAnsi="Chalkboard" w:cs="Chalkboard"/>
            <w:sz w:val="18"/>
            <w:szCs w:val="18"/>
          </w:rPr>
          <w:delText xml:space="preserve"> </w:delText>
        </w:r>
      </w:del>
      <w:r>
        <w:rPr>
          <w:rFonts w:ascii="Chalkboard" w:hAnsi="Chalkboard" w:cs="Chalkboard"/>
          <w:sz w:val="18"/>
          <w:szCs w:val="18"/>
        </w:rPr>
        <w:t>learned knowledge regarding gender equality and puberty</w:t>
      </w:r>
      <w:del w:id="218" w:author="Microsoft Office 用户" w:date="2019-11-13T17:30:00Z">
        <w:r>
          <w:rPr>
            <w:rFonts w:ascii="Chalkboard" w:hAnsi="Chalkboard" w:cs="Chalkboard"/>
            <w:sz w:val="18"/>
            <w:szCs w:val="18"/>
          </w:rPr>
          <w:delText xml:space="preserve"> without carrying shame</w:delText>
        </w:r>
      </w:del>
      <w:r>
        <w:rPr>
          <w:rFonts w:ascii="Chalkboard" w:hAnsi="Chalkboard" w:cs="Chalkboard"/>
          <w:sz w:val="18"/>
          <w:szCs w:val="18"/>
        </w:rPr>
        <w:t xml:space="preserve"> through our game, I feel a sense of pride that our mission has </w:t>
      </w:r>
      <w:del w:id="219" w:author="Microsoft Office 用户" w:date="2019-11-13T17:30:00Z">
        <w:r>
          <w:rPr>
            <w:rFonts w:ascii="Chalkboard" w:hAnsi="Chalkboard" w:cs="Chalkboard"/>
            <w:sz w:val="18"/>
            <w:szCs w:val="18"/>
          </w:rPr>
          <w:delText>been completed</w:delText>
        </w:r>
      </w:del>
      <w:ins w:id="220" w:author="Microsoft Office 用户" w:date="2019-11-13T17:30:00Z">
        <w:r>
          <w:rPr>
            <w:rFonts w:ascii="Chalkboard" w:hAnsi="Chalkboard" w:cs="Chalkboard"/>
            <w:sz w:val="18"/>
            <w:szCs w:val="18"/>
          </w:rPr>
          <w:t>accomplished</w:t>
        </w:r>
      </w:ins>
      <w:r>
        <w:rPr>
          <w:rFonts w:ascii="Chalkboard" w:hAnsi="Chalkboard" w:cs="Chalkboard"/>
          <w:sz w:val="18"/>
          <w:szCs w:val="18"/>
        </w:rPr>
        <w:t xml:space="preserve">. Being a Pokémon master is no longer just about having the strongest Pokémon, </w:t>
      </w:r>
      <w:del w:id="221" w:author="Microsoft Office 用户" w:date="2019-11-13T17:31:00Z">
        <w:r>
          <w:rPr>
            <w:rFonts w:ascii="Chalkboard" w:hAnsi="Chalkboard" w:cs="Chalkboard"/>
            <w:sz w:val="18"/>
            <w:szCs w:val="18"/>
          </w:rPr>
          <w:delText>it is</w:delText>
        </w:r>
      </w:del>
      <w:ins w:id="222" w:author="Microsoft Office 用户" w:date="2019-11-13T17:31:00Z">
        <w:r>
          <w:rPr>
            <w:rFonts w:ascii="Chalkboard" w:hAnsi="Chalkboard" w:cs="Chalkboard"/>
            <w:sz w:val="18"/>
            <w:szCs w:val="18"/>
          </w:rPr>
          <w:t>but</w:t>
        </w:r>
      </w:ins>
      <w:r>
        <w:rPr>
          <w:rFonts w:ascii="Chalkboard" w:hAnsi="Chalkboard" w:cs="Chalkboard"/>
          <w:sz w:val="18"/>
          <w:szCs w:val="18"/>
        </w:rPr>
        <w:t xml:space="preserve"> about </w:t>
      </w:r>
      <w:del w:id="223" w:author="Microsoft Office 用户" w:date="2019-11-13T17:31:00Z">
        <w:r>
          <w:rPr>
            <w:rFonts w:ascii="Chalkboard" w:hAnsi="Chalkboard" w:cs="Chalkboard"/>
            <w:sz w:val="18"/>
            <w:szCs w:val="18"/>
          </w:rPr>
          <w:delText>having the courage</w:delText>
        </w:r>
      </w:del>
      <w:ins w:id="224" w:author="Microsoft Office 用户" w:date="2019-11-13T17:31:00Z">
        <w:r>
          <w:rPr>
            <w:rFonts w:ascii="Chalkboard" w:hAnsi="Chalkboard" w:cs="Chalkboard"/>
            <w:sz w:val="18"/>
            <w:szCs w:val="18"/>
          </w:rPr>
          <w:t>being brave enough</w:t>
        </w:r>
      </w:ins>
      <w:r>
        <w:rPr>
          <w:rFonts w:ascii="Chalkboard" w:hAnsi="Chalkboard" w:cs="Chalkboard"/>
          <w:sz w:val="18"/>
          <w:szCs w:val="18"/>
        </w:rPr>
        <w:t xml:space="preserve"> to explore the unknown with responsibility and persistence</w:t>
      </w:r>
      <w:del w:id="225" w:author="sisleyzhou" w:date="2019-11-13T19:31:31Z">
        <w:r>
          <w:rPr>
            <w:rFonts w:ascii="Chalkboard" w:hAnsi="Chalkboard" w:cs="Chalkboard"/>
            <w:sz w:val="18"/>
            <w:szCs w:val="18"/>
          </w:rPr>
          <w:delText xml:space="preserve"> </w:delText>
        </w:r>
      </w:del>
      <w:del w:id="226" w:author="sisleyzhou" w:date="2019-11-13T19:31:30Z">
        <w:r>
          <w:rPr>
            <w:rFonts w:ascii="Chalkboard" w:hAnsi="Chalkboard" w:cs="Chalkboard"/>
            <w:sz w:val="18"/>
            <w:szCs w:val="18"/>
          </w:rPr>
          <w:delText>to overcome the challenges</w:delText>
        </w:r>
      </w:del>
      <w:del w:id="227" w:author="Microsoft Office 用户" w:date="2019-11-13T17:32:00Z">
        <w:r>
          <w:rPr>
            <w:rFonts w:ascii="Chalkboard" w:hAnsi="Chalkboard" w:cs="Chalkboard"/>
            <w:sz w:val="18"/>
            <w:szCs w:val="18"/>
          </w:rPr>
          <w:delText xml:space="preserve"> ahead</w:delText>
        </w:r>
      </w:del>
      <w:r>
        <w:rPr>
          <w:rFonts w:ascii="Chalkboard" w:hAnsi="Chalkboard" w:cs="Chalkboard"/>
          <w:sz w:val="18"/>
          <w:szCs w:val="18"/>
        </w:rPr>
        <w:t>.</w:t>
      </w:r>
    </w:p>
    <w:p>
      <w:pPr>
        <w:spacing w:line="240" w:lineRule="exact"/>
        <w:rPr>
          <w:rFonts w:ascii="Chalkboard" w:hAnsi="Chalkboard" w:cs="Chalkboard"/>
          <w:sz w:val="18"/>
          <w:szCs w:val="18"/>
        </w:rPr>
      </w:pPr>
    </w:p>
    <w:p>
      <w:pPr>
        <w:spacing w:line="240" w:lineRule="exact"/>
        <w:rPr>
          <w:rFonts w:ascii="Chalkboard" w:hAnsi="Chalkboard" w:cs="Chalkboard"/>
          <w:sz w:val="18"/>
          <w:szCs w:val="18"/>
        </w:rPr>
      </w:pPr>
      <w:r>
        <w:rPr>
          <w:rFonts w:ascii="Chalkboard" w:hAnsi="Chalkboard" w:cs="Chalkboard"/>
          <w:sz w:val="18"/>
          <w:szCs w:val="18"/>
        </w:rPr>
        <w:t>Now I</w:t>
      </w:r>
      <w:ins w:id="228" w:author="Microsoft Office 用户" w:date="2019-11-13T17:33:00Z">
        <w:r>
          <w:rPr>
            <w:rFonts w:ascii="Chalkboard" w:hAnsi="Chalkboard" w:cs="Chalkboard"/>
            <w:sz w:val="18"/>
            <w:szCs w:val="18"/>
          </w:rPr>
          <w:t>’</w:t>
        </w:r>
      </w:ins>
      <w:del w:id="229" w:author="Microsoft Office 用户" w:date="2019-11-13T17:33:00Z">
        <w:r>
          <w:rPr>
            <w:rFonts w:ascii="Chalkboard" w:hAnsi="Chalkboard" w:cs="Chalkboard"/>
            <w:sz w:val="18"/>
            <w:szCs w:val="18"/>
          </w:rPr>
          <w:delText xml:space="preserve"> a</w:delText>
        </w:r>
      </w:del>
      <w:r>
        <w:rPr>
          <w:rFonts w:ascii="Chalkboard" w:hAnsi="Chalkboard" w:cs="Chalkboard"/>
          <w:sz w:val="18"/>
          <w:szCs w:val="18"/>
        </w:rPr>
        <w:t xml:space="preserve">m still on my way of becoming the Pokémon Master, but this time, it is not only </w:t>
      </w:r>
      <w:del w:id="230" w:author="sisleyzhou" w:date="2019-11-13T19:32:31Z">
        <w:r>
          <w:rPr>
            <w:rFonts w:ascii="Chalkboard" w:hAnsi="Chalkboard" w:cs="Chalkboard"/>
            <w:sz w:val="18"/>
            <w:szCs w:val="18"/>
            <w:lang w:val="en-US"/>
          </w:rPr>
          <w:delText>the Pokémon Master of</w:delText>
        </w:r>
      </w:del>
      <w:ins w:id="231" w:author="Microsoft Office 用户" w:date="2019-11-13T17:33:00Z">
        <w:del w:id="232" w:author="sisleyzhou" w:date="2019-11-13T19:32:31Z">
          <w:r>
            <w:rPr>
              <w:rFonts w:ascii="Chalkboard" w:hAnsi="Chalkboard" w:cs="Chalkboard"/>
              <w:sz w:val="18"/>
              <w:szCs w:val="18"/>
              <w:lang w:val="en-US"/>
            </w:rPr>
            <w:delText>about</w:delText>
          </w:r>
        </w:del>
      </w:ins>
      <w:del w:id="233" w:author="sisleyzhou" w:date="2019-11-13T19:32:31Z">
        <w:r>
          <w:rPr>
            <w:rFonts w:ascii="Chalkboard" w:hAnsi="Chalkboard" w:cs="Chalkboard"/>
            <w:sz w:val="18"/>
            <w:szCs w:val="18"/>
            <w:lang w:val="en-US"/>
          </w:rPr>
          <w:delText xml:space="preserve"> </w:delText>
        </w:r>
      </w:del>
      <w:ins w:id="234" w:author="sisleyzhou" w:date="2019-11-13T19:32:31Z">
        <w:r>
          <w:rPr>
            <w:rFonts w:ascii="Chalkboard" w:hAnsi="Chalkboard" w:cs="Chalkboard"/>
            <w:sz w:val="18"/>
            <w:szCs w:val="18"/>
          </w:rPr>
          <w:t>for</w:t>
        </w:r>
      </w:ins>
      <w:ins w:id="235" w:author="sisleyzhou" w:date="2019-11-13T19:32:33Z">
        <w:r>
          <w:rPr>
            <w:rFonts w:ascii="Chalkboard" w:hAnsi="Chalkboard" w:cs="Chalkboard"/>
            <w:sz w:val="18"/>
            <w:szCs w:val="18"/>
          </w:rPr>
          <w:t xml:space="preserve"> </w:t>
        </w:r>
      </w:ins>
      <w:ins w:id="236" w:author="Microsoft Office 用户" w:date="2019-11-13T17:33:00Z">
        <w:r>
          <w:rPr>
            <w:rFonts w:ascii="Chalkboard" w:hAnsi="Chalkboard" w:cs="Chalkboard"/>
            <w:sz w:val="18"/>
            <w:szCs w:val="18"/>
          </w:rPr>
          <w:t>c</w:t>
        </w:r>
      </w:ins>
      <w:del w:id="237" w:author="Microsoft Office 用户" w:date="2019-11-13T17:33:00Z">
        <w:r>
          <w:rPr>
            <w:rFonts w:ascii="Chalkboard" w:hAnsi="Chalkboard" w:cs="Chalkboard"/>
            <w:sz w:val="18"/>
            <w:szCs w:val="18"/>
          </w:rPr>
          <w:delText>C</w:delText>
        </w:r>
      </w:del>
      <w:r>
        <w:rPr>
          <w:rFonts w:ascii="Chalkboard" w:hAnsi="Chalkboard" w:cs="Chalkboard"/>
          <w:sz w:val="18"/>
          <w:szCs w:val="18"/>
        </w:rPr>
        <w:t xml:space="preserve">omputer </w:t>
      </w:r>
      <w:ins w:id="238" w:author="Microsoft Office 用户" w:date="2019-11-13T17:33:00Z">
        <w:r>
          <w:rPr>
            <w:rFonts w:ascii="Chalkboard" w:hAnsi="Chalkboard" w:cs="Chalkboard"/>
            <w:sz w:val="18"/>
            <w:szCs w:val="18"/>
          </w:rPr>
          <w:t>s</w:t>
        </w:r>
      </w:ins>
      <w:del w:id="239" w:author="Microsoft Office 用户" w:date="2019-11-13T17:33:00Z">
        <w:r>
          <w:rPr>
            <w:rFonts w:ascii="Chalkboard" w:hAnsi="Chalkboard" w:cs="Chalkboard"/>
            <w:sz w:val="18"/>
            <w:szCs w:val="18"/>
          </w:rPr>
          <w:delText>S</w:delText>
        </w:r>
      </w:del>
      <w:r>
        <w:rPr>
          <w:rFonts w:ascii="Chalkboard" w:hAnsi="Chalkboard" w:cs="Chalkboard"/>
          <w:sz w:val="18"/>
          <w:szCs w:val="18"/>
        </w:rPr>
        <w:t xml:space="preserve">cience, </w:t>
      </w:r>
      <w:del w:id="240" w:author="Microsoft Office 用户" w:date="2019-11-13T17:34:00Z">
        <w:r>
          <w:rPr>
            <w:rFonts w:ascii="Chalkboard" w:hAnsi="Chalkboard" w:cs="Chalkboard"/>
            <w:sz w:val="18"/>
            <w:szCs w:val="18"/>
          </w:rPr>
          <w:delText>it</w:delText>
        </w:r>
      </w:del>
      <w:del w:id="241" w:author="Microsoft Office 用户" w:date="2019-11-13T17:33:00Z">
        <w:r>
          <w:rPr>
            <w:rFonts w:ascii="Chalkboard" w:hAnsi="Chalkboard" w:cs="Chalkboard"/>
            <w:sz w:val="18"/>
            <w:szCs w:val="18"/>
          </w:rPr>
          <w:delText xml:space="preserve"> i</w:delText>
        </w:r>
      </w:del>
      <w:del w:id="242" w:author="Microsoft Office 用户" w:date="2019-11-13T17:34:00Z">
        <w:r>
          <w:rPr>
            <w:rFonts w:ascii="Chalkboard" w:hAnsi="Chalkboard" w:cs="Chalkboard"/>
            <w:sz w:val="18"/>
            <w:szCs w:val="18"/>
          </w:rPr>
          <w:delText>s the Pokémon Master</w:delText>
        </w:r>
      </w:del>
      <w:ins w:id="243" w:author="Microsoft Office 用户" w:date="2019-11-13T17:34:00Z">
        <w:r>
          <w:rPr>
            <w:rFonts w:ascii="Chalkboard" w:hAnsi="Chalkboard" w:cs="Chalkboard"/>
            <w:sz w:val="18"/>
            <w:szCs w:val="18"/>
          </w:rPr>
          <w:t>but also</w:t>
        </w:r>
      </w:ins>
      <w:r>
        <w:rPr>
          <w:rFonts w:ascii="Chalkboard" w:hAnsi="Chalkboard" w:cs="Chalkboard"/>
          <w:sz w:val="18"/>
          <w:szCs w:val="18"/>
        </w:rPr>
        <w:t xml:space="preserve"> for the goodness of the world.</w:t>
      </w:r>
    </w:p>
    <w:p>
      <w:pPr>
        <w:spacing w:line="240" w:lineRule="exact"/>
        <w:rPr>
          <w:del w:id="244" w:author="Microsoft Office 用户" w:date="2019-11-13T17:34:00Z"/>
          <w:rFonts w:ascii="Chalkboard" w:hAnsi="Chalkboard" w:cs="Chalkboard"/>
          <w:sz w:val="18"/>
          <w:szCs w:val="18"/>
        </w:rPr>
      </w:pPr>
    </w:p>
    <w:p>
      <w:pPr>
        <w:spacing w:line="240" w:lineRule="exact"/>
        <w:rPr>
          <w:del w:id="245" w:author="Microsoft Office 用户" w:date="2019-11-13T17:34:00Z"/>
          <w:rFonts w:ascii="Chalkboard" w:hAnsi="Chalkboard" w:cs="Chalkboard"/>
          <w:sz w:val="18"/>
          <w:szCs w:val="18"/>
        </w:rPr>
      </w:pPr>
      <w:del w:id="246" w:author="Microsoft Office 用户" w:date="2019-11-13T17:34:00Z">
        <w:r>
          <w:rPr>
            <w:rFonts w:ascii="Chalkboard" w:hAnsi="Chalkboard" w:cs="Chalkboard"/>
            <w:sz w:val="18"/>
            <w:szCs w:val="18"/>
          </w:rPr>
          <w:delText xml:space="preserve"> </w:delText>
        </w:r>
      </w:del>
    </w:p>
    <w:p>
      <w:pPr>
        <w:spacing w:line="240" w:lineRule="exact"/>
        <w:rPr>
          <w:del w:id="247" w:author="Microsoft Office 用户" w:date="2019-11-13T17:34:00Z"/>
          <w:rFonts w:ascii="Chalkboard" w:hAnsi="Chalkboard" w:cs="Chalkboard"/>
          <w:sz w:val="18"/>
          <w:szCs w:val="18"/>
        </w:rPr>
      </w:pPr>
    </w:p>
    <w:p>
      <w:pPr>
        <w:spacing w:line="240" w:lineRule="exact"/>
        <w:rPr>
          <w:del w:id="248" w:author="Microsoft Office 用户" w:date="2019-11-13T17:34:00Z"/>
          <w:rFonts w:ascii="Chalkboard" w:hAnsi="Chalkboard" w:cs="Chalkboard"/>
          <w:sz w:val="18"/>
          <w:szCs w:val="18"/>
        </w:rPr>
      </w:pPr>
      <w:del w:id="249" w:author="Microsoft Office 用户" w:date="2019-11-13T17:34:00Z">
        <w:r>
          <w:rPr>
            <w:rFonts w:ascii="Chalkboard" w:hAnsi="Chalkboard" w:cs="Chalkboard"/>
            <w:sz w:val="18"/>
            <w:szCs w:val="18"/>
          </w:rPr>
          <w:delText xml:space="preserve"> </w:delText>
        </w:r>
      </w:del>
    </w:p>
    <w:p>
      <w:pPr>
        <w:spacing w:line="240" w:lineRule="exact"/>
        <w:rPr>
          <w:del w:id="250" w:author="Microsoft Office 用户" w:date="2019-11-13T17:34:00Z"/>
          <w:rFonts w:ascii="Chalkboard" w:hAnsi="Chalkboard" w:cs="Chalkboard"/>
          <w:sz w:val="18"/>
          <w:szCs w:val="18"/>
        </w:rPr>
      </w:pPr>
    </w:p>
    <w:p>
      <w:pPr>
        <w:spacing w:line="240" w:lineRule="exact"/>
        <w:rPr>
          <w:rFonts w:ascii="Chalkboard" w:hAnsi="Chalkboard" w:cs="Chalkboard"/>
          <w:sz w:val="18"/>
          <w:szCs w:val="18"/>
        </w:rPr>
      </w:pPr>
      <w:del w:id="251" w:author="Microsoft Office 用户" w:date="2019-11-13T17:34:00Z">
        <w:r>
          <w:rPr>
            <w:rFonts w:ascii="Chalkboard" w:hAnsi="Chalkboard" w:cs="Chalkboard"/>
            <w:sz w:val="18"/>
            <w:szCs w:val="18"/>
          </w:rPr>
          <w:delText xml:space="preserve"> </w:delText>
        </w:r>
      </w:del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halkboard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2327"/>
    <w:rsid w:val="00046EA2"/>
    <w:rsid w:val="00101510"/>
    <w:rsid w:val="00103E96"/>
    <w:rsid w:val="0017546F"/>
    <w:rsid w:val="00614FA7"/>
    <w:rsid w:val="0070609F"/>
    <w:rsid w:val="0076319A"/>
    <w:rsid w:val="00991655"/>
    <w:rsid w:val="00B375E4"/>
    <w:rsid w:val="00F63255"/>
    <w:rsid w:val="00FE3628"/>
    <w:rsid w:val="6FFF36CD"/>
    <w:rsid w:val="FFD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rFonts w:ascii="SimSun" w:eastAsia="SimSun"/>
      <w:sz w:val="18"/>
      <w:szCs w:val="18"/>
    </w:rPr>
  </w:style>
  <w:style w:type="character" w:customStyle="1" w:styleId="5">
    <w:name w:val="批注框文本字符"/>
    <w:basedOn w:val="3"/>
    <w:link w:val="2"/>
    <w:uiPriority w:val="0"/>
    <w:rPr>
      <w:rFonts w:ascii="SimSun" w:eastAsia="SimSu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638</Words>
  <Characters>3640</Characters>
  <Lines>30</Lines>
  <Paragraphs>8</Paragraphs>
  <TotalTime>0</TotalTime>
  <ScaleCrop>false</ScaleCrop>
  <LinksUpToDate>false</LinksUpToDate>
  <CharactersWithSpaces>4270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2019-11-13T16:36:00Z</dcterms:created>
  <dc:creator>sisleyzhou</dc:creator>
  <cp:lastModifiedBy>sisleyzhou</cp:lastModifiedBy>
  <dcterms:modified xsi:type="dcterms:W3CDTF">2019-11-13T19:40:37Z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