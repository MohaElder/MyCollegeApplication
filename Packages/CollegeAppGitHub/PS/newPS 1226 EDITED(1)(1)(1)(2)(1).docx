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837EF" w14:textId="77777777" w:rsidR="00934714" w:rsidRDefault="00BE5100">
      <w:r>
        <w:rPr>
          <w:rFonts w:hint="eastAsia"/>
        </w:rPr>
        <w:t xml:space="preserve"> “思想深度”</w:t>
      </w:r>
    </w:p>
    <w:p w14:paraId="3BF6C12A" w14:textId="77777777" w:rsidR="00934714" w:rsidRDefault="00934714"/>
    <w:p w14:paraId="045D2CF9" w14:textId="77777777" w:rsidR="00934714" w:rsidRDefault="00BE5100">
      <w:r>
        <w:rPr>
          <w:rFonts w:hint="eastAsia"/>
        </w:rPr>
        <w:t>学生会只是一个独立的东西 但是我发现我存在偏见，我怎样去消除偏见</w:t>
      </w:r>
    </w:p>
    <w:p w14:paraId="0592EF3A" w14:textId="77777777" w:rsidR="00934714" w:rsidRDefault="00934714"/>
    <w:p w14:paraId="70F04255" w14:textId="215DC098" w:rsidR="00934714" w:rsidRDefault="00BE5100">
      <w:r>
        <w:rPr>
          <w:rFonts w:hint="eastAsia"/>
        </w:rPr>
        <w:t>为什么这样说呢：不是A就是B，不是B就是C</w:t>
      </w:r>
      <w:del w:id="0" w:author="翁 安志" w:date="2019-12-30T20:45:00Z">
        <w:r w:rsidDel="00D273D3">
          <w:rPr>
            <w:rFonts w:hint="eastAsia"/>
          </w:rPr>
          <w:delText>，</w:delText>
        </w:r>
      </w:del>
      <w:ins w:id="1" w:author="翁 安志" w:date="2019-12-30T20:45:00Z">
        <w:r w:rsidR="00D273D3" w:rsidDel="00D273D3">
          <w:rPr>
            <w:rFonts w:hint="eastAsia"/>
          </w:rPr>
          <w:t xml:space="preserve"> </w:t>
        </w:r>
      </w:ins>
      <w:del w:id="2" w:author="翁 安志" w:date="2019-12-30T20:45:00Z">
        <w:r w:rsidDel="00D273D3">
          <w:rPr>
            <w:rFonts w:hint="eastAsia"/>
          </w:rPr>
          <w:delText>家庭影响</w:delText>
        </w:r>
      </w:del>
    </w:p>
    <w:p w14:paraId="4C2DB4E8" w14:textId="77777777" w:rsidR="00934714" w:rsidDel="004D09EB" w:rsidRDefault="00BE5100">
      <w:pPr>
        <w:rPr>
          <w:del w:id="3" w:author="翁 安志" w:date="2019-12-30T20:45:00Z"/>
        </w:rPr>
      </w:pPr>
      <w:r>
        <w:rPr>
          <w:rFonts w:hint="eastAsia"/>
        </w:rPr>
        <w:t>思维模式</w:t>
      </w:r>
    </w:p>
    <w:p w14:paraId="10821634" w14:textId="5069E0A3" w:rsidR="00934714" w:rsidDel="00D273D3" w:rsidRDefault="00BE5100">
      <w:pPr>
        <w:rPr>
          <w:del w:id="4" w:author="翁 安志" w:date="2019-12-30T20:46:00Z"/>
        </w:rPr>
      </w:pPr>
      <w:del w:id="5" w:author="翁 安志" w:date="2019-12-30T20:45:00Z">
        <w:r w:rsidDel="004D09EB">
          <w:rPr>
            <w:rFonts w:hint="eastAsia"/>
          </w:rPr>
          <w:delText>佛教不懂所以我觉得字面上说的就是应该直接理解的东西</w:delText>
        </w:r>
      </w:del>
    </w:p>
    <w:p w14:paraId="699A8E46" w14:textId="19DDEF84" w:rsidR="00934714" w:rsidDel="004D09EB" w:rsidRDefault="00BE5100">
      <w:pPr>
        <w:rPr>
          <w:del w:id="6" w:author="翁 安志" w:date="2019-12-30T20:45:00Z"/>
          <w:rFonts w:hint="eastAsia"/>
        </w:rPr>
      </w:pPr>
      <w:del w:id="7" w:author="翁 安志" w:date="2019-12-30T20:45:00Z">
        <w:r w:rsidDel="004D09EB">
          <w:rPr>
            <w:rFonts w:hint="eastAsia"/>
          </w:rPr>
          <w:delText>盲目相信就是迷信，宗教应该顺应时代</w:delText>
        </w:r>
      </w:del>
    </w:p>
    <w:p w14:paraId="6950F4E9" w14:textId="24B2584B" w:rsidR="00934714" w:rsidRDefault="00BE5100">
      <w:del w:id="8" w:author="翁 安志" w:date="2019-12-30T20:45:00Z">
        <w:r w:rsidDel="00D273D3">
          <w:rPr>
            <w:rFonts w:hint="eastAsia"/>
          </w:rPr>
          <w:delText>思考其中什么该相信，什么不该相信</w:delText>
        </w:r>
      </w:del>
    </w:p>
    <w:p w14:paraId="61D0748C" w14:textId="77777777" w:rsidR="00934714" w:rsidRDefault="00BE5100">
      <w:r>
        <w:rPr>
          <w:rFonts w:hint="eastAsia"/>
        </w:rPr>
        <w:t>动态的，不一样的立场不一样的简介</w:t>
      </w:r>
    </w:p>
    <w:p w14:paraId="1513F9E6" w14:textId="3D9B587D" w:rsidR="00934714" w:rsidDel="004D09EB" w:rsidRDefault="00BE5100">
      <w:pPr>
        <w:rPr>
          <w:del w:id="9" w:author="翁 安志" w:date="2019-12-30T20:45:00Z"/>
          <w:rFonts w:ascii="Arial" w:hAnsi="Arial" w:cs="Arial"/>
          <w:color w:val="111111"/>
          <w:szCs w:val="21"/>
          <w:shd w:val="clear" w:color="auto" w:fill="FFFFFF"/>
        </w:rPr>
      </w:pPr>
      <w:r>
        <w:rPr>
          <w:rFonts w:hint="eastAsia"/>
        </w:rPr>
        <w:t>安藤忠雄</w:t>
      </w:r>
      <w:r>
        <w:t xml:space="preserve"> </w:t>
      </w:r>
      <w:r>
        <w:rPr>
          <w:rFonts w:ascii="Arial" w:hAnsi="Arial" w:cs="Arial"/>
          <w:color w:val="111111"/>
          <w:szCs w:val="21"/>
          <w:shd w:val="clear" w:color="auto" w:fill="FFFFFF"/>
        </w:rPr>
        <w:t>所谓传统，不是看得见的形体，而是支撑形体的精神。我认为，汲取这种精神并在现代活用，才是继承传统的真意，我以这个理念进行自己的建筑设计。</w:t>
      </w:r>
    </w:p>
    <w:p w14:paraId="0B9E7DBE" w14:textId="77777777" w:rsidR="004D09EB" w:rsidRDefault="004D09EB">
      <w:pPr>
        <w:rPr>
          <w:ins w:id="10" w:author="翁 安志" w:date="2019-12-30T20:45:00Z"/>
          <w:rFonts w:hint="eastAsia"/>
        </w:rPr>
      </w:pPr>
    </w:p>
    <w:p w14:paraId="246E5C47" w14:textId="418C4762" w:rsidR="00276202" w:rsidRPr="00934714" w:rsidRDefault="00BE5100">
      <w:pPr>
        <w:rPr>
          <w:rFonts w:ascii="Times New Roman" w:hAnsi="Times New Roman" w:cs="Times New Roman"/>
          <w:rPrChange w:id="11" w:author="sisleyzhou" w:date="2019-12-26T21:35:00Z">
            <w:rPr/>
          </w:rPrChange>
        </w:rPr>
      </w:pPr>
      <w:del w:id="12" w:author="翁 安志" w:date="2019-12-30T20:45:00Z">
        <w:r w:rsidDel="004D09EB">
          <w:rPr>
            <w:rFonts w:ascii="Times New Roman" w:hAnsi="Times New Roman" w:cs="Times New Roman"/>
            <w:rPrChange w:id="13" w:author="sisleyzhou" w:date="2019-12-26T21:35:00Z">
              <w:rPr/>
            </w:rPrChange>
          </w:rPr>
          <w:delText>How to interpret Buddhism.</w:delText>
        </w:r>
      </w:del>
      <w:ins w:id="14" w:author="翁 安志" w:date="2019-12-28T15:23:00Z">
        <w:r w:rsidR="00276202">
          <w:rPr>
            <w:rFonts w:ascii="Times New Roman" w:hAnsi="Times New Roman" w:cs="Times New Roman" w:hint="eastAsia"/>
          </w:rPr>
          <w:t>不是所有东西都是黑白分明的</w:t>
        </w:r>
      </w:ins>
    </w:p>
    <w:p w14:paraId="218C1F38" w14:textId="4BE75564" w:rsidR="00E247B7" w:rsidDel="00446500" w:rsidRDefault="00E247B7">
      <w:pPr>
        <w:rPr>
          <w:del w:id="15" w:author="翁 安志" w:date="2019-12-28T16:10:00Z"/>
          <w:rFonts w:ascii="Times New Roman" w:hAnsi="Times New Roman" w:cs="Times New Roman"/>
        </w:rPr>
      </w:pPr>
    </w:p>
    <w:p w14:paraId="04C3B094" w14:textId="2F4ED599" w:rsidR="00446500" w:rsidRDefault="00446500">
      <w:pPr>
        <w:rPr>
          <w:ins w:id="16" w:author="翁 安志" w:date="2019-12-29T16:47:00Z"/>
          <w:rFonts w:ascii="Times New Roman" w:hAnsi="Times New Roman" w:cs="Times New Roman"/>
        </w:rPr>
      </w:pPr>
    </w:p>
    <w:p w14:paraId="7E651D54" w14:textId="41AB06CF" w:rsidR="00446500" w:rsidRPr="00446500" w:rsidRDefault="00026AD8">
      <w:pPr>
        <w:rPr>
          <w:ins w:id="17" w:author="翁 安志" w:date="2019-12-29T16:47:00Z"/>
          <w:rFonts w:ascii="Times New Roman" w:hAnsi="Times New Roman" w:cs="Times New Roman" w:hint="eastAsia"/>
        </w:rPr>
      </w:pPr>
      <w:ins w:id="18" w:author="翁 安志" w:date="2019-12-30T20:24:00Z">
        <w:r>
          <w:rPr>
            <w:rFonts w:ascii="Times New Roman" w:hAnsi="Times New Roman" w:cs="Times New Roman" w:hint="eastAsia"/>
          </w:rPr>
          <w:t>When</w:t>
        </w:r>
        <w:r>
          <w:rPr>
            <w:rFonts w:ascii="Times New Roman" w:hAnsi="Times New Roman" w:cs="Times New Roman"/>
          </w:rPr>
          <w:t xml:space="preserve"> I saw the</w:t>
        </w:r>
      </w:ins>
      <w:ins w:id="19" w:author="翁 安志" w:date="2019-12-30T20:25:00Z">
        <w:r w:rsidR="000D23F7">
          <w:rPr>
            <w:rFonts w:ascii="Times New Roman" w:hAnsi="Times New Roman" w:cs="Times New Roman"/>
          </w:rPr>
          <w:t xml:space="preserve"> changing</w:t>
        </w:r>
      </w:ins>
      <w:ins w:id="20" w:author="翁 安志" w:date="2019-12-29T16:48:00Z">
        <w:r w:rsidR="00446500">
          <w:rPr>
            <w:rFonts w:ascii="Times New Roman" w:hAnsi="Times New Roman" w:cs="Times New Roman"/>
          </w:rPr>
          <w:t xml:space="preserve"> aurora</w:t>
        </w:r>
      </w:ins>
      <w:ins w:id="21" w:author="翁 安志" w:date="2019-12-30T20:24:00Z">
        <w:r w:rsidR="00A0345C">
          <w:rPr>
            <w:rFonts w:ascii="Times New Roman" w:hAnsi="Times New Roman" w:cs="Times New Roman"/>
          </w:rPr>
          <w:t xml:space="preserve"> </w:t>
        </w:r>
      </w:ins>
      <w:ins w:id="22" w:author="翁 安志" w:date="2019-12-30T20:26:00Z">
        <w:r w:rsidR="009C3E67">
          <w:rPr>
            <w:rFonts w:ascii="Times New Roman" w:hAnsi="Times New Roman" w:cs="Times New Roman"/>
          </w:rPr>
          <w:t>draw</w:t>
        </w:r>
        <w:r w:rsidR="00153A8D">
          <w:rPr>
            <w:rFonts w:ascii="Times New Roman" w:hAnsi="Times New Roman" w:cs="Times New Roman"/>
          </w:rPr>
          <w:t>ing</w:t>
        </w:r>
        <w:r w:rsidR="009C3E67">
          <w:rPr>
            <w:rFonts w:ascii="Times New Roman" w:hAnsi="Times New Roman" w:cs="Times New Roman"/>
          </w:rPr>
          <w:t xml:space="preserve"> its trail</w:t>
        </w:r>
      </w:ins>
      <w:ins w:id="23" w:author="翁 安志" w:date="2019-12-30T20:24:00Z">
        <w:r w:rsidR="00A0345C">
          <w:rPr>
            <w:rFonts w:ascii="Times New Roman" w:hAnsi="Times New Roman" w:cs="Times New Roman"/>
          </w:rPr>
          <w:t xml:space="preserve"> </w:t>
        </w:r>
      </w:ins>
      <w:ins w:id="24" w:author="翁 安志" w:date="2019-12-30T20:26:00Z">
        <w:r w:rsidR="00EA1256">
          <w:rPr>
            <w:rFonts w:ascii="Times New Roman" w:hAnsi="Times New Roman" w:cs="Times New Roman"/>
          </w:rPr>
          <w:t>above</w:t>
        </w:r>
      </w:ins>
      <w:ins w:id="25" w:author="翁 安志" w:date="2019-12-30T20:24:00Z">
        <w:r w:rsidR="00A0345C">
          <w:rPr>
            <w:rFonts w:ascii="Times New Roman" w:hAnsi="Times New Roman" w:cs="Times New Roman"/>
          </w:rPr>
          <w:t xml:space="preserve"> the land of </w:t>
        </w:r>
        <w:proofErr w:type="spellStart"/>
        <w:r w:rsidR="00A0345C">
          <w:rPr>
            <w:rFonts w:ascii="Times New Roman" w:hAnsi="Times New Roman" w:cs="Times New Roman"/>
          </w:rPr>
          <w:t>Tromso</w:t>
        </w:r>
      </w:ins>
      <w:proofErr w:type="spellEnd"/>
      <w:ins w:id="26" w:author="翁 安志" w:date="2019-12-29T16:59:00Z">
        <w:r w:rsidR="00067607">
          <w:rPr>
            <w:rFonts w:ascii="Times New Roman" w:hAnsi="Times New Roman" w:cs="Times New Roman"/>
          </w:rPr>
          <w:t xml:space="preserve"> </w:t>
        </w:r>
      </w:ins>
      <w:ins w:id="27" w:author="翁 安志" w:date="2019-12-30T20:25:00Z">
        <w:r w:rsidR="003C34F1">
          <w:rPr>
            <w:rFonts w:ascii="Times New Roman" w:hAnsi="Times New Roman" w:cs="Times New Roman"/>
          </w:rPr>
          <w:t>from</w:t>
        </w:r>
      </w:ins>
      <w:ins w:id="28" w:author="翁 安志" w:date="2019-12-29T17:00:00Z">
        <w:r w:rsidR="00FF68DE">
          <w:rPr>
            <w:rFonts w:ascii="Times New Roman" w:hAnsi="Times New Roman" w:cs="Times New Roman"/>
          </w:rPr>
          <w:t xml:space="preserve"> the website of Norway, I immediately decide to fly over there and </w:t>
        </w:r>
        <w:r w:rsidR="00067267">
          <w:rPr>
            <w:rFonts w:ascii="Times New Roman" w:hAnsi="Times New Roman" w:cs="Times New Roman"/>
          </w:rPr>
          <w:t>witness them by myself</w:t>
        </w:r>
      </w:ins>
      <w:ins w:id="29" w:author="翁 安志" w:date="2019-12-29T17:01:00Z">
        <w:r w:rsidR="00253D5E">
          <w:rPr>
            <w:rFonts w:ascii="Times New Roman" w:hAnsi="Times New Roman" w:cs="Times New Roman"/>
          </w:rPr>
          <w:t xml:space="preserve">; when I was told that </w:t>
        </w:r>
      </w:ins>
      <w:ins w:id="30" w:author="翁 安志" w:date="2019-12-30T20:26:00Z">
        <w:r w:rsidR="00350DD9">
          <w:rPr>
            <w:rFonts w:ascii="Times New Roman" w:hAnsi="Times New Roman" w:cs="Times New Roman"/>
          </w:rPr>
          <w:t>carn</w:t>
        </w:r>
      </w:ins>
      <w:ins w:id="31" w:author="翁 安志" w:date="2019-12-30T20:27:00Z">
        <w:r w:rsidR="00350DD9">
          <w:rPr>
            <w:rFonts w:ascii="Times New Roman" w:hAnsi="Times New Roman" w:cs="Times New Roman"/>
          </w:rPr>
          <w:t>ivorism</w:t>
        </w:r>
      </w:ins>
      <w:ins w:id="32" w:author="翁 安志" w:date="2019-12-29T17:01:00Z">
        <w:r w:rsidR="00253D5E">
          <w:rPr>
            <w:rFonts w:ascii="Times New Roman" w:hAnsi="Times New Roman" w:cs="Times New Roman"/>
          </w:rPr>
          <w:t xml:space="preserve"> is a sin in Buddhism, I decide to pray to the Buddha for mercy because I </w:t>
        </w:r>
      </w:ins>
      <w:ins w:id="33" w:author="翁 安志" w:date="2019-12-30T20:27:00Z">
        <w:r w:rsidR="0080113F">
          <w:rPr>
            <w:rFonts w:ascii="Times New Roman" w:hAnsi="Times New Roman" w:cs="Times New Roman"/>
          </w:rPr>
          <w:t xml:space="preserve">thought that’s the most direct way to prevent </w:t>
        </w:r>
        <w:bookmarkStart w:id="34" w:name="_GoBack"/>
        <w:bookmarkEnd w:id="34"/>
        <w:r w:rsidR="0080113F">
          <w:rPr>
            <w:rFonts w:ascii="Times New Roman" w:hAnsi="Times New Roman" w:cs="Times New Roman"/>
          </w:rPr>
          <w:t xml:space="preserve">me from go to hell </w:t>
        </w:r>
        <w:r w:rsidR="00883A89">
          <w:rPr>
            <w:rFonts w:ascii="Times New Roman" w:hAnsi="Times New Roman" w:cs="Times New Roman"/>
          </w:rPr>
          <w:t xml:space="preserve">if </w:t>
        </w:r>
        <w:r w:rsidR="001608E6">
          <w:rPr>
            <w:rFonts w:ascii="Times New Roman" w:hAnsi="Times New Roman" w:cs="Times New Roman"/>
          </w:rPr>
          <w:t xml:space="preserve">I </w:t>
        </w:r>
      </w:ins>
      <w:ins w:id="35" w:author="翁 安志" w:date="2019-12-29T17:01:00Z">
        <w:r w:rsidR="00253D5E">
          <w:rPr>
            <w:rFonts w:ascii="Times New Roman" w:hAnsi="Times New Roman" w:cs="Times New Roman"/>
          </w:rPr>
          <w:t>can’t r</w:t>
        </w:r>
      </w:ins>
      <w:ins w:id="36" w:author="翁 安志" w:date="2019-12-29T17:02:00Z">
        <w:r w:rsidR="00253D5E">
          <w:rPr>
            <w:rFonts w:ascii="Times New Roman" w:hAnsi="Times New Roman" w:cs="Times New Roman"/>
          </w:rPr>
          <w:t>esist my temptation on meat.</w:t>
        </w:r>
        <w:r w:rsidR="00DE1269">
          <w:rPr>
            <w:rFonts w:ascii="Times New Roman" w:hAnsi="Times New Roman" w:cs="Times New Roman"/>
          </w:rPr>
          <w:t xml:space="preserve"> </w:t>
        </w:r>
      </w:ins>
      <w:ins w:id="37" w:author="翁 安志" w:date="2019-12-29T17:03:00Z">
        <w:r w:rsidR="00BD0543">
          <w:rPr>
            <w:rFonts w:ascii="Times New Roman" w:hAnsi="Times New Roman" w:cs="Times New Roman"/>
          </w:rPr>
          <w:t>Since I was born,</w:t>
        </w:r>
      </w:ins>
      <w:ins w:id="38" w:author="翁 安志" w:date="2019-12-29T17:04:00Z">
        <w:r w:rsidR="003B027D">
          <w:rPr>
            <w:rFonts w:ascii="Times New Roman" w:hAnsi="Times New Roman" w:cs="Times New Roman"/>
          </w:rPr>
          <w:t xml:space="preserve"> </w:t>
        </w:r>
      </w:ins>
      <w:ins w:id="39" w:author="翁 安志" w:date="2019-12-29T17:02:00Z">
        <w:r w:rsidR="00DE1269">
          <w:rPr>
            <w:rFonts w:ascii="Times New Roman" w:hAnsi="Times New Roman" w:cs="Times New Roman"/>
          </w:rPr>
          <w:t>I have a system of thinking that is utterly direc</w:t>
        </w:r>
      </w:ins>
      <w:ins w:id="40" w:author="翁 安志" w:date="2019-12-29T17:03:00Z">
        <w:r w:rsidR="00DE1269">
          <w:rPr>
            <w:rFonts w:ascii="Times New Roman" w:hAnsi="Times New Roman" w:cs="Times New Roman"/>
          </w:rPr>
          <w:t>t</w:t>
        </w:r>
        <w:r w:rsidR="00C11204">
          <w:rPr>
            <w:rFonts w:ascii="Times New Roman" w:hAnsi="Times New Roman" w:cs="Times New Roman"/>
          </w:rPr>
          <w:t xml:space="preserve">, and </w:t>
        </w:r>
      </w:ins>
      <w:ins w:id="41" w:author="翁 安志" w:date="2019-12-29T17:04:00Z">
        <w:r w:rsidR="00FB6FDA">
          <w:rPr>
            <w:rFonts w:ascii="Times New Roman" w:hAnsi="Times New Roman" w:cs="Times New Roman"/>
          </w:rPr>
          <w:t xml:space="preserve">it has </w:t>
        </w:r>
      </w:ins>
      <w:ins w:id="42" w:author="翁 安志" w:date="2019-12-29T17:05:00Z">
        <w:r w:rsidR="00FB6FDA">
          <w:rPr>
            <w:rFonts w:ascii="Times New Roman" w:hAnsi="Times New Roman" w:cs="Times New Roman"/>
          </w:rPr>
          <w:t>influenced the way I interact with the world as I grow.</w:t>
        </w:r>
      </w:ins>
    </w:p>
    <w:p w14:paraId="5BAC3EB7" w14:textId="11A51988" w:rsidR="004B4EE4" w:rsidRPr="00DE1269" w:rsidDel="00A839B1" w:rsidRDefault="00BE5100">
      <w:pPr>
        <w:rPr>
          <w:ins w:id="43" w:author="sisleyzhou" w:date="2019-12-26T21:59:00Z"/>
          <w:del w:id="44" w:author="翁 安志" w:date="2019-12-28T17:08:00Z"/>
          <w:rFonts w:ascii="Times New Roman" w:hAnsi="Times New Roman" w:cs="Times New Roman"/>
          <w:rPrChange w:id="45" w:author="翁 安志" w:date="2019-12-29T17:02:00Z">
            <w:rPr>
              <w:ins w:id="46" w:author="sisleyzhou" w:date="2019-12-26T21:59:00Z"/>
              <w:del w:id="47" w:author="翁 安志" w:date="2019-12-28T17:08:00Z"/>
              <w:rFonts w:ascii="Times New Roman" w:hAnsi="Times New Roman" w:cs="Times New Roman"/>
              <w:strike/>
            </w:rPr>
          </w:rPrChange>
        </w:rPr>
      </w:pPr>
      <w:del w:id="48" w:author="翁 安志" w:date="2019-12-28T16:05:00Z">
        <w:r w:rsidDel="00102D4D">
          <w:rPr>
            <w:rFonts w:ascii="Times New Roman" w:hAnsi="Times New Roman" w:cs="Times New Roman"/>
            <w:rPrChange w:id="49" w:author="sisleyzhou" w:date="2019-12-26T21:35:00Z">
              <w:rPr/>
            </w:rPrChange>
          </w:rPr>
          <w:delText xml:space="preserve">I used to think linearly. </w:delText>
        </w:r>
        <w:r w:rsidDel="006B49E1">
          <w:rPr>
            <w:rFonts w:ascii="Times New Roman" w:hAnsi="Times New Roman" w:cs="Times New Roman"/>
            <w:rPrChange w:id="50" w:author="sisleyzhou" w:date="2019-12-26T21:35:00Z">
              <w:rPr/>
            </w:rPrChange>
          </w:rPr>
          <w:delText xml:space="preserve">I </w:delText>
        </w:r>
      </w:del>
      <w:ins w:id="51" w:author="sisleyzhou" w:date="2019-12-26T21:37:00Z">
        <w:del w:id="52" w:author="翁 安志" w:date="2019-12-28T16:05:00Z">
          <w:r w:rsidDel="006B49E1">
            <w:rPr>
              <w:rFonts w:ascii="Times New Roman" w:hAnsi="Times New Roman" w:cs="Times New Roman"/>
            </w:rPr>
            <w:delText>was</w:delText>
          </w:r>
        </w:del>
      </w:ins>
      <w:del w:id="53" w:author="sisleyzhou" w:date="2019-12-26T21:37:00Z">
        <w:r>
          <w:rPr>
            <w:rFonts w:ascii="Times New Roman" w:hAnsi="Times New Roman" w:cs="Times New Roman"/>
            <w:rPrChange w:id="54" w:author="sisleyzhou" w:date="2019-12-26T21:35:00Z">
              <w:rPr/>
            </w:rPrChange>
          </w:rPr>
          <w:delText>am</w:delText>
        </w:r>
      </w:del>
      <w:del w:id="55" w:author="翁 安志" w:date="2019-12-28T16:05:00Z">
        <w:r w:rsidDel="006B49E1">
          <w:rPr>
            <w:rFonts w:ascii="Times New Roman" w:hAnsi="Times New Roman" w:cs="Times New Roman"/>
            <w:rPrChange w:id="56" w:author="sisleyzhou" w:date="2019-12-26T21:35:00Z">
              <w:rPr/>
            </w:rPrChange>
          </w:rPr>
          <w:delText xml:space="preserve"> born </w:delText>
        </w:r>
      </w:del>
      <w:del w:id="57" w:author="翁 安志" w:date="2019-12-28T16:06:00Z">
        <w:r w:rsidDel="006B49E1">
          <w:rPr>
            <w:rFonts w:ascii="Times New Roman" w:hAnsi="Times New Roman" w:cs="Times New Roman"/>
            <w:rPrChange w:id="58" w:author="sisleyzhou" w:date="2019-12-26T21:35:00Z">
              <w:rPr/>
            </w:rPrChange>
          </w:rPr>
          <w:delText xml:space="preserve">in a </w:delText>
        </w:r>
      </w:del>
      <w:del w:id="59" w:author="翁 安志" w:date="2019-12-28T16:10:00Z">
        <w:r w:rsidDel="00253EC0">
          <w:rPr>
            <w:rFonts w:ascii="Times New Roman" w:hAnsi="Times New Roman" w:cs="Times New Roman"/>
            <w:rPrChange w:id="60" w:author="sisleyzhou" w:date="2019-12-26T21:35:00Z">
              <w:rPr/>
            </w:rPrChange>
          </w:rPr>
          <w:delText xml:space="preserve">Buddhist family, and that naturally made me </w:delText>
        </w:r>
      </w:del>
      <w:del w:id="61" w:author="sisleyzhou" w:date="2019-12-26T21:37:00Z">
        <w:r>
          <w:rPr>
            <w:rFonts w:ascii="Times New Roman" w:hAnsi="Times New Roman" w:cs="Times New Roman"/>
            <w:rPrChange w:id="62" w:author="sisleyzhou" w:date="2019-12-26T21:35:00Z">
              <w:rPr/>
            </w:rPrChange>
          </w:rPr>
          <w:delText xml:space="preserve">a </w:delText>
        </w:r>
      </w:del>
      <w:del w:id="63" w:author="翁 安志" w:date="2019-12-28T16:10:00Z">
        <w:r w:rsidDel="00253EC0">
          <w:rPr>
            <w:rFonts w:ascii="Times New Roman" w:hAnsi="Times New Roman" w:cs="Times New Roman"/>
            <w:rPrChange w:id="64" w:author="sisleyzhou" w:date="2019-12-26T21:35:00Z">
              <w:rPr/>
            </w:rPrChange>
          </w:rPr>
          <w:delText>Buddhist</w:delText>
        </w:r>
      </w:del>
      <w:del w:id="65" w:author="翁 安志" w:date="2019-12-28T16:06:00Z">
        <w:r w:rsidDel="004C2C46">
          <w:rPr>
            <w:rFonts w:ascii="Times New Roman" w:hAnsi="Times New Roman" w:cs="Times New Roman"/>
            <w:rPrChange w:id="66" w:author="sisleyzhou" w:date="2019-12-26T21:35:00Z">
              <w:rPr/>
            </w:rPrChange>
          </w:rPr>
          <w:delText>.</w:delText>
        </w:r>
      </w:del>
      <w:del w:id="67" w:author="翁 安志" w:date="2019-12-28T16:05:00Z">
        <w:r w:rsidDel="00102D4D">
          <w:rPr>
            <w:rFonts w:ascii="Times New Roman" w:hAnsi="Times New Roman" w:cs="Times New Roman"/>
            <w:rPrChange w:id="68" w:author="sisleyzhou" w:date="2019-12-26T21:35:00Z">
              <w:rPr/>
            </w:rPrChange>
          </w:rPr>
          <w:delText xml:space="preserve"> </w:delText>
        </w:r>
        <w:r w:rsidDel="00102D4D">
          <w:rPr>
            <w:rFonts w:ascii="Times New Roman" w:hAnsi="Times New Roman" w:cs="Times New Roman"/>
            <w:strike/>
            <w:rPrChange w:id="69" w:author="sisleyzhou" w:date="2019-12-26T21:35:00Z">
              <w:rPr/>
            </w:rPrChange>
          </w:rPr>
          <w:delText xml:space="preserve">Since I was small, my mom </w:delText>
        </w:r>
      </w:del>
      <w:ins w:id="70" w:author="sisleyzhou" w:date="2019-12-26T21:38:00Z">
        <w:del w:id="71" w:author="翁 安志" w:date="2019-12-28T16:05:00Z">
          <w:r w:rsidDel="00102D4D">
            <w:rPr>
              <w:rFonts w:ascii="Times New Roman" w:hAnsi="Times New Roman" w:cs="Times New Roman"/>
              <w:strike/>
            </w:rPr>
            <w:delText>taught</w:delText>
          </w:r>
        </w:del>
      </w:ins>
      <w:del w:id="72" w:author="翁 安志" w:date="2019-12-28T16:05:00Z">
        <w:r w:rsidDel="00102D4D">
          <w:rPr>
            <w:rFonts w:ascii="Times New Roman" w:hAnsi="Times New Roman" w:cs="Times New Roman"/>
            <w:strike/>
            <w:rPrChange w:id="73" w:author="sisleyzhou" w:date="2019-12-26T21:35:00Z">
              <w:rPr/>
            </w:rPrChange>
          </w:rPr>
          <w:delText xml:space="preserve">always teaches me that carnivorism </w:delText>
        </w:r>
      </w:del>
      <w:ins w:id="74" w:author="sisleyzhou" w:date="2019-12-26T21:38:00Z">
        <w:del w:id="75" w:author="翁 安志" w:date="2019-12-28T16:05:00Z">
          <w:r w:rsidDel="00102D4D">
            <w:rPr>
              <w:rFonts w:ascii="Times New Roman" w:hAnsi="Times New Roman" w:cs="Times New Roman"/>
              <w:strike/>
            </w:rPr>
            <w:delText>was</w:delText>
          </w:r>
        </w:del>
      </w:ins>
      <w:del w:id="76" w:author="翁 安志" w:date="2019-12-28T16:05:00Z">
        <w:r w:rsidDel="00102D4D">
          <w:rPr>
            <w:rFonts w:ascii="Times New Roman" w:hAnsi="Times New Roman" w:cs="Times New Roman"/>
            <w:strike/>
            <w:rPrChange w:id="77" w:author="sisleyzhou" w:date="2019-12-26T21:35:00Z">
              <w:rPr/>
            </w:rPrChange>
          </w:rPr>
          <w:delText xml:space="preserve">is a crime. </w:delText>
        </w:r>
      </w:del>
      <w:ins w:id="78" w:author="sisleyzhou" w:date="2019-12-26T21:38:00Z">
        <w:del w:id="79" w:author="翁 安志" w:date="2019-12-28T16:05:00Z">
          <w:r w:rsidDel="00102D4D">
            <w:rPr>
              <w:rFonts w:ascii="Times New Roman" w:hAnsi="Times New Roman" w:cs="Times New Roman"/>
              <w:strike/>
            </w:rPr>
            <w:delText xml:space="preserve">While </w:delText>
          </w:r>
        </w:del>
      </w:ins>
      <w:del w:id="80" w:author="翁 安志" w:date="2019-12-28T16:05:00Z">
        <w:r w:rsidDel="00102D4D">
          <w:rPr>
            <w:rFonts w:ascii="Times New Roman" w:hAnsi="Times New Roman" w:cs="Times New Roman"/>
            <w:strike/>
            <w:rPrChange w:id="81" w:author="sisleyzhou" w:date="2019-12-26T21:35:00Z">
              <w:rPr/>
            </w:rPrChange>
          </w:rPr>
          <w:delText>I kn</w:delText>
        </w:r>
      </w:del>
      <w:ins w:id="82" w:author="sisleyzhou" w:date="2019-12-26T21:38:00Z">
        <w:del w:id="83" w:author="翁 安志" w:date="2019-12-28T16:05:00Z">
          <w:r w:rsidDel="00102D4D">
            <w:rPr>
              <w:rFonts w:ascii="Times New Roman" w:hAnsi="Times New Roman" w:cs="Times New Roman"/>
              <w:strike/>
            </w:rPr>
            <w:delText>e</w:delText>
          </w:r>
        </w:del>
      </w:ins>
      <w:del w:id="84" w:author="翁 安志" w:date="2019-12-28T16:05:00Z">
        <w:r w:rsidDel="00102D4D">
          <w:rPr>
            <w:rFonts w:ascii="Times New Roman" w:hAnsi="Times New Roman" w:cs="Times New Roman"/>
            <w:strike/>
            <w:rPrChange w:id="85" w:author="sisleyzhou" w:date="2019-12-26T21:35:00Z">
              <w:rPr/>
            </w:rPrChange>
          </w:rPr>
          <w:delText xml:space="preserve">ow committing crimes could </w:delText>
        </w:r>
      </w:del>
      <w:ins w:id="86" w:author="sisleyzhou" w:date="2019-12-26T21:38:00Z">
        <w:del w:id="87" w:author="翁 安志" w:date="2019-12-28T16:05:00Z">
          <w:r w:rsidDel="00102D4D">
            <w:rPr>
              <w:rFonts w:ascii="Times New Roman" w:hAnsi="Times New Roman" w:cs="Times New Roman"/>
              <w:strike/>
            </w:rPr>
            <w:delText xml:space="preserve">land me in </w:delText>
          </w:r>
        </w:del>
      </w:ins>
      <w:del w:id="88" w:author="翁 安志" w:date="2019-12-28T16:05:00Z">
        <w:r w:rsidDel="00102D4D">
          <w:rPr>
            <w:rFonts w:ascii="Times New Roman" w:hAnsi="Times New Roman" w:cs="Times New Roman"/>
            <w:strike/>
            <w:rPrChange w:id="89" w:author="sisleyzhou" w:date="2019-12-26T21:35:00Z">
              <w:rPr/>
            </w:rPrChange>
          </w:rPr>
          <w:delText>end up going to hell in Buddhist belief, and I naturally relate</w:delText>
        </w:r>
      </w:del>
      <w:ins w:id="90" w:author="sisleyzhou" w:date="2019-12-26T21:38:00Z">
        <w:del w:id="91" w:author="翁 安志" w:date="2019-12-28T16:05:00Z">
          <w:r w:rsidDel="00102D4D">
            <w:rPr>
              <w:rFonts w:ascii="Times New Roman" w:hAnsi="Times New Roman" w:cs="Times New Roman"/>
              <w:strike/>
            </w:rPr>
            <w:delText>d</w:delText>
          </w:r>
        </w:del>
      </w:ins>
      <w:del w:id="92" w:author="翁 安志" w:date="2019-12-28T16:05:00Z">
        <w:r w:rsidDel="00102D4D">
          <w:rPr>
            <w:rFonts w:ascii="Times New Roman" w:hAnsi="Times New Roman" w:cs="Times New Roman"/>
            <w:strike/>
            <w:rPrChange w:id="93" w:author="sisleyzhou" w:date="2019-12-26T21:35:00Z">
              <w:rPr/>
            </w:rPrChange>
          </w:rPr>
          <w:delText xml:space="preserve"> carnivorism with going to hell</w:delText>
        </w:r>
      </w:del>
      <w:ins w:id="94" w:author="sisleyzhou" w:date="2019-12-26T21:38:00Z">
        <w:del w:id="95" w:author="翁 安志" w:date="2019-12-28T16:05:00Z">
          <w:r w:rsidDel="00102D4D">
            <w:rPr>
              <w:rFonts w:ascii="Times New Roman" w:hAnsi="Times New Roman" w:cs="Times New Roman"/>
              <w:strike/>
            </w:rPr>
            <w:delText>,</w:delText>
          </w:r>
        </w:del>
      </w:ins>
      <w:del w:id="96" w:author="翁 安志" w:date="2019-12-28T16:05:00Z">
        <w:r w:rsidDel="00102D4D">
          <w:rPr>
            <w:rFonts w:ascii="Times New Roman" w:hAnsi="Times New Roman" w:cs="Times New Roman"/>
            <w:strike/>
            <w:rPrChange w:id="97" w:author="sisleyzhou" w:date="2019-12-26T21:35:00Z">
              <w:rPr/>
            </w:rPrChange>
          </w:rPr>
          <w:delText>. But I c</w:delText>
        </w:r>
      </w:del>
      <w:ins w:id="98" w:author="sisleyzhou" w:date="2019-12-26T21:38:00Z">
        <w:del w:id="99" w:author="翁 安志" w:date="2019-12-28T16:05:00Z">
          <w:r w:rsidDel="00102D4D">
            <w:rPr>
              <w:rFonts w:ascii="Times New Roman" w:hAnsi="Times New Roman" w:cs="Times New Roman"/>
              <w:strike/>
            </w:rPr>
            <w:delText>ouldn’t</w:delText>
          </w:r>
        </w:del>
      </w:ins>
      <w:del w:id="100" w:author="翁 安志" w:date="2019-12-28T16:05:00Z">
        <w:r w:rsidDel="00102D4D">
          <w:rPr>
            <w:rFonts w:ascii="Times New Roman" w:hAnsi="Times New Roman" w:cs="Times New Roman"/>
            <w:strike/>
            <w:rPrChange w:id="101" w:author="sisleyzhou" w:date="2019-12-26T21:35:00Z">
              <w:rPr/>
            </w:rPrChange>
          </w:rPr>
          <w:delText>annot resist the temptation from meat, so I always dine</w:delText>
        </w:r>
      </w:del>
      <w:ins w:id="102" w:author="sisleyzhou" w:date="2019-12-26T21:38:00Z">
        <w:del w:id="103" w:author="翁 安志" w:date="2019-12-28T16:05:00Z">
          <w:r w:rsidDel="00102D4D">
            <w:rPr>
              <w:rFonts w:ascii="Times New Roman" w:hAnsi="Times New Roman" w:cs="Times New Roman"/>
              <w:strike/>
            </w:rPr>
            <w:delText>d</w:delText>
          </w:r>
        </w:del>
      </w:ins>
      <w:del w:id="104" w:author="翁 安志" w:date="2019-12-28T16:05:00Z">
        <w:r w:rsidDel="00102D4D">
          <w:rPr>
            <w:rFonts w:ascii="Times New Roman" w:hAnsi="Times New Roman" w:cs="Times New Roman"/>
            <w:strike/>
            <w:rPrChange w:id="105" w:author="sisleyzhou" w:date="2019-12-26T21:35:00Z">
              <w:rPr/>
            </w:rPrChange>
          </w:rPr>
          <w:delText xml:space="preserve"> shamefully and pray</w:delText>
        </w:r>
      </w:del>
      <w:ins w:id="106" w:author="sisleyzhou" w:date="2019-12-26T21:39:00Z">
        <w:del w:id="107" w:author="翁 安志" w:date="2019-12-28T16:05:00Z">
          <w:r w:rsidDel="00102D4D">
            <w:rPr>
              <w:rFonts w:ascii="Times New Roman" w:hAnsi="Times New Roman" w:cs="Times New Roman"/>
              <w:strike/>
            </w:rPr>
            <w:delText>ed</w:delText>
          </w:r>
        </w:del>
      </w:ins>
      <w:del w:id="108" w:author="翁 安志" w:date="2019-12-28T16:05:00Z">
        <w:r w:rsidDel="00102D4D">
          <w:rPr>
            <w:rFonts w:ascii="Times New Roman" w:hAnsi="Times New Roman" w:cs="Times New Roman"/>
            <w:strike/>
            <w:rPrChange w:id="109" w:author="sisleyzhou" w:date="2019-12-26T21:35:00Z">
              <w:rPr/>
            </w:rPrChange>
          </w:rPr>
          <w:delText xml:space="preserve"> to the Buddha for mercy when I was sma</w:delText>
        </w:r>
        <w:r w:rsidDel="00102D4D">
          <w:rPr>
            <w:rFonts w:ascii="Times New Roman" w:hAnsi="Times New Roman" w:cs="Times New Roman"/>
            <w:strike/>
          </w:rPr>
          <w:delText xml:space="preserve">ll. </w:delText>
        </w:r>
      </w:del>
    </w:p>
    <w:p w14:paraId="009FD3BE" w14:textId="25C28B6C" w:rsidR="00934714" w:rsidRPr="00934714" w:rsidDel="00A839B1" w:rsidRDefault="00BE5100">
      <w:pPr>
        <w:rPr>
          <w:del w:id="110" w:author="翁 安志" w:date="2019-12-28T17:08:00Z"/>
          <w:rFonts w:ascii="Times New Roman" w:hAnsi="Times New Roman" w:cs="Times New Roman"/>
          <w:rPrChange w:id="111" w:author="sisleyzhou" w:date="2019-12-26T21:59:00Z">
            <w:rPr>
              <w:del w:id="112" w:author="翁 安志" w:date="2019-12-28T17:08:00Z"/>
              <w:rFonts w:ascii="Times New Roman" w:hAnsi="Times New Roman" w:cs="Times New Roman"/>
              <w:strike/>
            </w:rPr>
          </w:rPrChange>
        </w:rPr>
      </w:pPr>
      <w:ins w:id="113" w:author="sisleyzhou" w:date="2019-12-26T21:59:00Z">
        <w:del w:id="114" w:author="翁 安志" w:date="2019-12-28T17:08:00Z">
          <w:r w:rsidDel="00A839B1">
            <w:rPr>
              <w:rFonts w:ascii="Times New Roman" w:hAnsi="Times New Roman" w:cs="Times New Roman"/>
              <w:rPrChange w:id="115" w:author="sisleyzhou" w:date="2019-12-26T21:59:00Z">
                <w:rPr>
                  <w:rFonts w:ascii="Times New Roman" w:hAnsi="Times New Roman" w:cs="Times New Roman"/>
                  <w:strike/>
                </w:rPr>
              </w:rPrChange>
            </w:rPr>
            <w:delText xml:space="preserve">Note: </w:delText>
          </w:r>
        </w:del>
      </w:ins>
      <w:del w:id="116" w:author="翁 安志" w:date="2019-12-28T17:08:00Z">
        <w:r w:rsidDel="00A839B1">
          <w:rPr>
            <w:rFonts w:ascii="Times New Roman" w:hAnsi="Times New Roman" w:cs="Times New Roman"/>
            <w:rPrChange w:id="117" w:author="sisleyzhou" w:date="2019-12-26T21:59:00Z">
              <w:rPr/>
            </w:rPrChange>
          </w:rPr>
          <w:delText xml:space="preserve"> </w:delText>
        </w:r>
      </w:del>
      <w:ins w:id="118" w:author="sisleyzhou" w:date="2019-12-26T21:59:00Z">
        <w:del w:id="119" w:author="翁 安志" w:date="2019-12-28T17:08:00Z">
          <w:r w:rsidDel="00A839B1">
            <w:rPr>
              <w:rFonts w:ascii="Times New Roman" w:hAnsi="Times New Roman" w:cs="Times New Roman"/>
              <w:rPrChange w:id="120" w:author="sisleyzhou" w:date="2019-12-26T21:59:00Z">
                <w:rPr>
                  <w:rFonts w:ascii="Times New Roman" w:hAnsi="Times New Roman" w:cs="Times New Roman"/>
                  <w:strike/>
                </w:rPr>
              </w:rPrChange>
            </w:rPr>
            <w:delText>If you’re writing a story about being a linear think</w:delText>
          </w:r>
        </w:del>
        <w:del w:id="121" w:author="翁 安志" w:date="2019-12-28T16:50:00Z">
          <w:r w:rsidDel="004B4EE4">
            <w:rPr>
              <w:rFonts w:ascii="Times New Roman" w:hAnsi="Times New Roman" w:cs="Times New Roman"/>
              <w:rPrChange w:id="122" w:author="sisleyzhou" w:date="2019-12-26T21:59:00Z">
                <w:rPr>
                  <w:rFonts w:ascii="Times New Roman" w:hAnsi="Times New Roman" w:cs="Times New Roman"/>
                  <w:strike/>
                </w:rPr>
              </w:rPrChange>
            </w:rPr>
            <w:delText>ing</w:delText>
          </w:r>
        </w:del>
        <w:del w:id="123" w:author="翁 安志" w:date="2019-12-28T17:08:00Z">
          <w:r w:rsidDel="00A839B1">
            <w:rPr>
              <w:rFonts w:ascii="Times New Roman" w:hAnsi="Times New Roman" w:cs="Times New Roman"/>
              <w:rPrChange w:id="124" w:author="sisleyzhou" w:date="2019-12-26T21:59:00Z">
                <w:rPr>
                  <w:rFonts w:ascii="Times New Roman" w:hAnsi="Times New Roman" w:cs="Times New Roman"/>
                  <w:strike/>
                </w:rPr>
              </w:rPrChange>
            </w:rPr>
            <w:delText>. Because it leads the reader to believing you’re going to write a story about the struggles of being a Buddhist. Instead, consider writing about how you prayed dutifully and did the rituals so that when you mention it later it makes sense why.</w:delText>
          </w:r>
        </w:del>
      </w:ins>
    </w:p>
    <w:p w14:paraId="0E8AD54D" w14:textId="77777777" w:rsidR="00934714" w:rsidRPr="00934714" w:rsidRDefault="00934714">
      <w:pPr>
        <w:rPr>
          <w:rFonts w:ascii="Times New Roman" w:hAnsi="Times New Roman" w:cs="Times New Roman"/>
          <w:strike/>
          <w:rPrChange w:id="125" w:author="sisleyzhou" w:date="2019-12-26T21:35:00Z">
            <w:rPr/>
          </w:rPrChange>
        </w:rPr>
      </w:pPr>
    </w:p>
    <w:p w14:paraId="7F25A411" w14:textId="6D426973" w:rsidR="00934714" w:rsidRPr="00934714" w:rsidDel="005206A5" w:rsidRDefault="00BE5100">
      <w:pPr>
        <w:rPr>
          <w:del w:id="126" w:author="翁 安志" w:date="2019-12-28T17:15:00Z"/>
          <w:rFonts w:ascii="Times New Roman" w:hAnsi="Times New Roman" w:cs="Times New Roman"/>
          <w:rPrChange w:id="127" w:author="sisleyzhou" w:date="2019-12-26T21:35:00Z">
            <w:rPr>
              <w:del w:id="128" w:author="翁 安志" w:date="2019-12-28T17:15:00Z"/>
            </w:rPr>
          </w:rPrChange>
        </w:rPr>
      </w:pPr>
      <w:del w:id="129" w:author="翁 安志" w:date="2019-12-28T17:09:00Z">
        <w:r w:rsidDel="00781758">
          <w:rPr>
            <w:rFonts w:ascii="Times New Roman" w:hAnsi="Times New Roman" w:cs="Times New Roman"/>
            <w:rPrChange w:id="130" w:author="sisleyzhou" w:date="2019-12-26T21:35:00Z">
              <w:rPr/>
            </w:rPrChange>
          </w:rPr>
          <w:delText xml:space="preserve">Being a direct thinker has </w:delText>
        </w:r>
      </w:del>
      <w:ins w:id="131" w:author="sisleyzhou" w:date="2019-12-26T21:39:00Z">
        <w:del w:id="132" w:author="翁 安志" w:date="2019-12-28T17:09:00Z">
          <w:r w:rsidDel="00781758">
            <w:rPr>
              <w:rFonts w:ascii="Times New Roman" w:hAnsi="Times New Roman" w:cs="Times New Roman"/>
            </w:rPr>
            <w:delText>its benefits.</w:delText>
          </w:r>
        </w:del>
      </w:ins>
      <w:ins w:id="133" w:author="翁 安志" w:date="2019-12-28T17:09:00Z">
        <w:r w:rsidR="00F51750">
          <w:rPr>
            <w:rFonts w:ascii="Times New Roman" w:hAnsi="Times New Roman" w:cs="Times New Roman"/>
          </w:rPr>
          <w:t xml:space="preserve">My </w:t>
        </w:r>
      </w:ins>
      <w:ins w:id="134" w:author="翁 安志" w:date="2019-12-29T17:05:00Z">
        <w:r w:rsidR="008041FE">
          <w:rPr>
            <w:rFonts w:ascii="Times New Roman" w:hAnsi="Times New Roman" w:cs="Times New Roman"/>
          </w:rPr>
          <w:t>direct thinking</w:t>
        </w:r>
      </w:ins>
      <w:ins w:id="135" w:author="翁 安志" w:date="2019-12-28T17:09:00Z">
        <w:r w:rsidR="00F51750">
          <w:rPr>
            <w:rFonts w:ascii="Times New Roman" w:hAnsi="Times New Roman" w:cs="Times New Roman"/>
          </w:rPr>
          <w:t xml:space="preserve"> </w:t>
        </w:r>
        <w:r w:rsidR="00043CE2">
          <w:rPr>
            <w:rFonts w:ascii="Times New Roman" w:hAnsi="Times New Roman" w:cs="Times New Roman"/>
          </w:rPr>
          <w:t>often led myself to simpl</w:t>
        </w:r>
      </w:ins>
      <w:ins w:id="136" w:author="翁 安志" w:date="2019-12-29T17:05:00Z">
        <w:r w:rsidR="006D66FA">
          <w:rPr>
            <w:rFonts w:ascii="Times New Roman" w:hAnsi="Times New Roman" w:cs="Times New Roman"/>
          </w:rPr>
          <w:t>e</w:t>
        </w:r>
      </w:ins>
      <w:ins w:id="137" w:author="翁 安志" w:date="2019-12-29T17:06:00Z">
        <w:r w:rsidR="00087E84">
          <w:rPr>
            <w:rFonts w:ascii="Times New Roman" w:hAnsi="Times New Roman" w:cs="Times New Roman"/>
          </w:rPr>
          <w:t xml:space="preserve"> </w:t>
        </w:r>
      </w:ins>
      <w:ins w:id="138" w:author="翁 安志" w:date="2019-12-28T17:09:00Z">
        <w:r w:rsidR="00043CE2">
          <w:rPr>
            <w:rFonts w:ascii="Times New Roman" w:hAnsi="Times New Roman" w:cs="Times New Roman"/>
          </w:rPr>
          <w:t>solution</w:t>
        </w:r>
      </w:ins>
      <w:ins w:id="139" w:author="翁 安志" w:date="2019-12-30T20:29:00Z">
        <w:r w:rsidR="004169E9">
          <w:rPr>
            <w:rFonts w:ascii="Times New Roman" w:hAnsi="Times New Roman" w:cs="Times New Roman"/>
          </w:rPr>
          <w:t>s</w:t>
        </w:r>
      </w:ins>
      <w:ins w:id="140" w:author="翁 安志" w:date="2019-12-28T17:09:00Z">
        <w:r w:rsidR="00043CE2">
          <w:rPr>
            <w:rFonts w:ascii="Times New Roman" w:hAnsi="Times New Roman" w:cs="Times New Roman"/>
          </w:rPr>
          <w:t xml:space="preserve"> to problems</w:t>
        </w:r>
      </w:ins>
      <w:ins w:id="141" w:author="翁 安志" w:date="2019-12-29T17:06:00Z">
        <w:r w:rsidR="001F77B4">
          <w:rPr>
            <w:rFonts w:ascii="Times New Roman" w:hAnsi="Times New Roman" w:cs="Times New Roman"/>
          </w:rPr>
          <w:t>.</w:t>
        </w:r>
      </w:ins>
      <w:ins w:id="142" w:author="翁 安志" w:date="2019-12-28T17:10:00Z">
        <w:r w:rsidR="00BE7D21">
          <w:rPr>
            <w:rFonts w:ascii="Times New Roman" w:hAnsi="Times New Roman" w:cs="Times New Roman"/>
          </w:rPr>
          <w:t xml:space="preserve"> </w:t>
        </w:r>
      </w:ins>
      <w:ins w:id="143" w:author="翁 安志" w:date="2019-12-29T17:06:00Z">
        <w:r w:rsidR="001F77B4" w:rsidRPr="00355CA2">
          <w:rPr>
            <w:rFonts w:ascii="Times New Roman" w:hAnsi="Times New Roman" w:cs="Times New Roman"/>
            <w:highlight w:val="yellow"/>
            <w:rPrChange w:id="144" w:author="翁 安志" w:date="2019-12-30T20:30:00Z">
              <w:rPr>
                <w:rFonts w:ascii="Times New Roman" w:hAnsi="Times New Roman" w:cs="Times New Roman"/>
              </w:rPr>
            </w:rPrChange>
          </w:rPr>
          <w:t>I</w:t>
        </w:r>
      </w:ins>
      <w:ins w:id="145" w:author="翁 安志" w:date="2019-12-28T17:10:00Z">
        <w:r w:rsidR="00BE7D21" w:rsidRPr="00355CA2">
          <w:rPr>
            <w:rFonts w:ascii="Times New Roman" w:hAnsi="Times New Roman" w:cs="Times New Roman"/>
            <w:highlight w:val="yellow"/>
            <w:rPrChange w:id="146" w:author="翁 安志" w:date="2019-12-30T20:30:00Z">
              <w:rPr>
                <w:rFonts w:ascii="Times New Roman" w:hAnsi="Times New Roman" w:cs="Times New Roman"/>
              </w:rPr>
            </w:rPrChange>
          </w:rPr>
          <w:t xml:space="preserve">t has helped me with solving daily life problems </w:t>
        </w:r>
      </w:ins>
      <w:ins w:id="147" w:author="翁 安志" w:date="2019-12-28T17:11:00Z">
        <w:r w:rsidR="00A058CD" w:rsidRPr="00355CA2">
          <w:rPr>
            <w:rFonts w:ascii="Times New Roman" w:hAnsi="Times New Roman" w:cs="Times New Roman"/>
            <w:highlight w:val="yellow"/>
            <w:rPrChange w:id="148" w:author="翁 安志" w:date="2019-12-30T20:30:00Z">
              <w:rPr>
                <w:rFonts w:ascii="Times New Roman" w:hAnsi="Times New Roman" w:cs="Times New Roman"/>
              </w:rPr>
            </w:rPrChange>
          </w:rPr>
          <w:t>like making</w:t>
        </w:r>
        <w:r w:rsidR="00BE4407" w:rsidRPr="00355CA2">
          <w:rPr>
            <w:rFonts w:ascii="Times New Roman" w:hAnsi="Times New Roman" w:cs="Times New Roman"/>
            <w:highlight w:val="yellow"/>
            <w:rPrChange w:id="149" w:author="翁 安志" w:date="2019-12-30T20:30:00Z">
              <w:rPr>
                <w:rFonts w:ascii="Times New Roman" w:hAnsi="Times New Roman" w:cs="Times New Roman"/>
              </w:rPr>
            </w:rPrChange>
          </w:rPr>
          <w:t xml:space="preserve"> </w:t>
        </w:r>
        <w:r w:rsidR="00164261" w:rsidRPr="00355CA2">
          <w:rPr>
            <w:rFonts w:ascii="Times New Roman" w:hAnsi="Times New Roman" w:cs="Times New Roman"/>
            <w:highlight w:val="yellow"/>
            <w:rPrChange w:id="150" w:author="翁 安志" w:date="2019-12-30T20:30:00Z">
              <w:rPr>
                <w:rFonts w:ascii="Times New Roman" w:hAnsi="Times New Roman" w:cs="Times New Roman"/>
              </w:rPr>
            </w:rPrChange>
          </w:rPr>
          <w:t xml:space="preserve">a GPA calculator app </w:t>
        </w:r>
      </w:ins>
      <w:ins w:id="151" w:author="翁 安志" w:date="2019-12-30T20:31:00Z">
        <w:r w:rsidR="007B5BA4">
          <w:rPr>
            <w:rFonts w:ascii="Times New Roman" w:hAnsi="Times New Roman" w:cs="Times New Roman"/>
            <w:highlight w:val="yellow"/>
          </w:rPr>
          <w:t>to</w:t>
        </w:r>
        <w:r w:rsidR="005D7FC3">
          <w:rPr>
            <w:rFonts w:ascii="Times New Roman" w:hAnsi="Times New Roman" w:cs="Times New Roman"/>
            <w:highlight w:val="yellow"/>
          </w:rPr>
          <w:t xml:space="preserve"> check our GPA immediately after knowing our scores</w:t>
        </w:r>
      </w:ins>
      <w:ins w:id="152" w:author="翁 安志" w:date="2019-12-28T17:12:00Z">
        <w:r w:rsidR="00CE2258" w:rsidRPr="00355CA2">
          <w:rPr>
            <w:rFonts w:ascii="Times New Roman" w:hAnsi="Times New Roman" w:cs="Times New Roman"/>
            <w:highlight w:val="yellow"/>
            <w:rPrChange w:id="153" w:author="翁 安志" w:date="2019-12-30T20:30:00Z">
              <w:rPr>
                <w:rFonts w:ascii="Times New Roman" w:hAnsi="Times New Roman" w:cs="Times New Roman"/>
              </w:rPr>
            </w:rPrChange>
          </w:rPr>
          <w:t xml:space="preserve"> or </w:t>
        </w:r>
      </w:ins>
      <w:ins w:id="154" w:author="翁 安志" w:date="2019-12-28T17:13:00Z">
        <w:r w:rsidR="00CE2258" w:rsidRPr="00355CA2">
          <w:rPr>
            <w:rFonts w:ascii="Times New Roman" w:hAnsi="Times New Roman" w:cs="Times New Roman"/>
            <w:highlight w:val="yellow"/>
            <w:rPrChange w:id="155" w:author="翁 安志" w:date="2019-12-30T20:30:00Z">
              <w:rPr>
                <w:rFonts w:ascii="Times New Roman" w:hAnsi="Times New Roman" w:cs="Times New Roman"/>
              </w:rPr>
            </w:rPrChange>
          </w:rPr>
          <w:t>replacing the malfunctio</w:t>
        </w:r>
        <w:r w:rsidR="00C556AC" w:rsidRPr="00355CA2">
          <w:rPr>
            <w:rFonts w:ascii="Times New Roman" w:hAnsi="Times New Roman" w:cs="Times New Roman"/>
            <w:highlight w:val="yellow"/>
            <w:rPrChange w:id="156" w:author="翁 安志" w:date="2019-12-30T20:30:00Z">
              <w:rPr>
                <w:rFonts w:ascii="Times New Roman" w:hAnsi="Times New Roman" w:cs="Times New Roman"/>
              </w:rPr>
            </w:rPrChange>
          </w:rPr>
          <w:t>ned part of my phone with a new one.</w:t>
        </w:r>
        <w:r w:rsidR="00C504AE">
          <w:rPr>
            <w:rFonts w:ascii="Times New Roman" w:hAnsi="Times New Roman" w:cs="Times New Roman"/>
          </w:rPr>
          <w:t xml:space="preserve"> </w:t>
        </w:r>
      </w:ins>
      <w:ins w:id="157" w:author="翁 安志" w:date="2019-12-29T17:06:00Z">
        <w:r w:rsidR="00A72B69">
          <w:rPr>
            <w:rFonts w:ascii="Times New Roman" w:hAnsi="Times New Roman" w:cs="Times New Roman"/>
          </w:rPr>
          <w:t xml:space="preserve">Although my direct thinking allows me </w:t>
        </w:r>
        <w:r w:rsidR="00636B84">
          <w:rPr>
            <w:rFonts w:ascii="Times New Roman" w:hAnsi="Times New Roman" w:cs="Times New Roman"/>
          </w:rPr>
          <w:t>to easily respond t</w:t>
        </w:r>
      </w:ins>
      <w:ins w:id="158" w:author="翁 安志" w:date="2019-12-29T17:07:00Z">
        <w:r w:rsidR="00636B84">
          <w:rPr>
            <w:rFonts w:ascii="Times New Roman" w:hAnsi="Times New Roman" w:cs="Times New Roman"/>
          </w:rPr>
          <w:t>o problems without hesitations,</w:t>
        </w:r>
      </w:ins>
      <w:ins w:id="159" w:author="翁 安志" w:date="2019-12-28T17:13:00Z">
        <w:r w:rsidR="00E138D0">
          <w:rPr>
            <w:rFonts w:ascii="Times New Roman" w:hAnsi="Times New Roman" w:cs="Times New Roman"/>
          </w:rPr>
          <w:t xml:space="preserve"> </w:t>
        </w:r>
      </w:ins>
      <w:ins w:id="160" w:author="翁 安志" w:date="2019-12-29T17:07:00Z">
        <w:r w:rsidR="00C94ACE" w:rsidRPr="007358C3">
          <w:rPr>
            <w:rFonts w:ascii="Times New Roman" w:hAnsi="Times New Roman" w:cs="Times New Roman"/>
            <w:highlight w:val="yellow"/>
            <w:rPrChange w:id="161" w:author="翁 安志" w:date="2019-12-29T17:10:00Z">
              <w:rPr>
                <w:rFonts w:ascii="Times New Roman" w:hAnsi="Times New Roman" w:cs="Times New Roman"/>
              </w:rPr>
            </w:rPrChange>
          </w:rPr>
          <w:t>it</w:t>
        </w:r>
      </w:ins>
      <w:ins w:id="162" w:author="翁 安志" w:date="2019-12-29T17:08:00Z">
        <w:r w:rsidR="000C578F" w:rsidRPr="007358C3">
          <w:rPr>
            <w:rFonts w:ascii="Times New Roman" w:hAnsi="Times New Roman" w:cs="Times New Roman"/>
            <w:highlight w:val="yellow"/>
            <w:rPrChange w:id="163" w:author="翁 安志" w:date="2019-12-29T17:10:00Z">
              <w:rPr>
                <w:rFonts w:ascii="Times New Roman" w:hAnsi="Times New Roman" w:cs="Times New Roman"/>
              </w:rPr>
            </w:rPrChange>
          </w:rPr>
          <w:t xml:space="preserve"> </w:t>
        </w:r>
      </w:ins>
      <w:ins w:id="164" w:author="翁 安志" w:date="2019-12-29T17:09:00Z">
        <w:r w:rsidR="00435294" w:rsidRPr="007358C3">
          <w:rPr>
            <w:rFonts w:ascii="Times New Roman" w:hAnsi="Times New Roman" w:cs="Times New Roman"/>
            <w:highlight w:val="yellow"/>
            <w:rPrChange w:id="165" w:author="翁 安志" w:date="2019-12-29T17:10:00Z">
              <w:rPr>
                <w:rFonts w:ascii="Times New Roman" w:hAnsi="Times New Roman" w:cs="Times New Roman"/>
              </w:rPr>
            </w:rPrChange>
          </w:rPr>
          <w:t>becomes an</w:t>
        </w:r>
      </w:ins>
      <w:ins w:id="166" w:author="翁 安志" w:date="2019-12-29T17:10:00Z">
        <w:r w:rsidR="00435294" w:rsidRPr="007358C3">
          <w:rPr>
            <w:rFonts w:ascii="Times New Roman" w:hAnsi="Times New Roman" w:cs="Times New Roman"/>
            <w:highlight w:val="yellow"/>
            <w:rPrChange w:id="167" w:author="翁 安志" w:date="2019-12-29T17:10:00Z">
              <w:rPr>
                <w:rFonts w:ascii="Times New Roman" w:hAnsi="Times New Roman" w:cs="Times New Roman"/>
              </w:rPr>
            </w:rPrChange>
          </w:rPr>
          <w:t xml:space="preserve"> obstacle when I met problems that don’t have direct </w:t>
        </w:r>
        <w:r w:rsidR="00633D26" w:rsidRPr="007358C3">
          <w:rPr>
            <w:rFonts w:ascii="Times New Roman" w:hAnsi="Times New Roman" w:cs="Times New Roman"/>
            <w:highlight w:val="yellow"/>
            <w:rPrChange w:id="168" w:author="翁 安志" w:date="2019-12-29T17:10:00Z">
              <w:rPr>
                <w:rFonts w:ascii="Times New Roman" w:hAnsi="Times New Roman" w:cs="Times New Roman"/>
              </w:rPr>
            </w:rPrChange>
          </w:rPr>
          <w:t>solutions.</w:t>
        </w:r>
        <w:r w:rsidR="00931FFC">
          <w:rPr>
            <w:rFonts w:ascii="Times New Roman" w:hAnsi="Times New Roman" w:cs="Times New Roman"/>
          </w:rPr>
          <w:t xml:space="preserve"> </w:t>
        </w:r>
      </w:ins>
      <w:ins w:id="169" w:author="翁 安志" w:date="2019-12-28T17:22:00Z">
        <w:r w:rsidR="0063539A" w:rsidRPr="00AD793D">
          <w:rPr>
            <w:rFonts w:ascii="Times New Roman" w:hAnsi="Times New Roman" w:cs="Times New Roman"/>
            <w:highlight w:val="yellow"/>
            <w:rPrChange w:id="170" w:author="翁 安志" w:date="2019-12-28T17:23:00Z">
              <w:rPr>
                <w:rFonts w:ascii="Times New Roman" w:hAnsi="Times New Roman" w:cs="Times New Roman"/>
              </w:rPr>
            </w:rPrChange>
          </w:rPr>
          <w:t>I often</w:t>
        </w:r>
      </w:ins>
      <w:ins w:id="171" w:author="翁 安志" w:date="2019-12-28T17:23:00Z">
        <w:r w:rsidR="00341AC2" w:rsidRPr="00AD793D">
          <w:rPr>
            <w:rFonts w:ascii="Times New Roman" w:hAnsi="Times New Roman" w:cs="Times New Roman"/>
            <w:highlight w:val="yellow"/>
            <w:rPrChange w:id="172" w:author="翁 安志" w:date="2019-12-28T17:23:00Z">
              <w:rPr>
                <w:rFonts w:ascii="Times New Roman" w:hAnsi="Times New Roman" w:cs="Times New Roman"/>
              </w:rPr>
            </w:rPrChange>
          </w:rPr>
          <w:t xml:space="preserve"> fail to resolve the argue with my friends</w:t>
        </w:r>
      </w:ins>
      <w:ins w:id="173" w:author="翁 安志" w:date="2019-12-28T17:22:00Z">
        <w:r w:rsidR="0063539A" w:rsidRPr="00AD793D">
          <w:rPr>
            <w:rFonts w:ascii="Times New Roman" w:hAnsi="Times New Roman" w:cs="Times New Roman"/>
            <w:highlight w:val="yellow"/>
            <w:rPrChange w:id="174" w:author="翁 安志" w:date="2019-12-28T17:23:00Z">
              <w:rPr>
                <w:rFonts w:ascii="Times New Roman" w:hAnsi="Times New Roman" w:cs="Times New Roman"/>
              </w:rPr>
            </w:rPrChange>
          </w:rPr>
          <w:t xml:space="preserve"> during group projects because I </w:t>
        </w:r>
      </w:ins>
      <w:ins w:id="175" w:author="翁 安志" w:date="2019-12-28T17:23:00Z">
        <w:r w:rsidR="00082EEF" w:rsidRPr="00AD793D">
          <w:rPr>
            <w:rFonts w:ascii="Times New Roman" w:hAnsi="Times New Roman" w:cs="Times New Roman"/>
            <w:highlight w:val="yellow"/>
            <w:rPrChange w:id="176" w:author="翁 安志" w:date="2019-12-28T17:23:00Z">
              <w:rPr>
                <w:rFonts w:ascii="Times New Roman" w:hAnsi="Times New Roman" w:cs="Times New Roman"/>
              </w:rPr>
            </w:rPrChange>
          </w:rPr>
          <w:t xml:space="preserve">always </w:t>
        </w:r>
      </w:ins>
      <w:ins w:id="177" w:author="翁 安志" w:date="2019-12-28T17:22:00Z">
        <w:r w:rsidR="0063539A" w:rsidRPr="00AD793D">
          <w:rPr>
            <w:rFonts w:ascii="Times New Roman" w:hAnsi="Times New Roman" w:cs="Times New Roman"/>
            <w:highlight w:val="yellow"/>
            <w:rPrChange w:id="178" w:author="翁 安志" w:date="2019-12-28T17:23:00Z">
              <w:rPr>
                <w:rFonts w:ascii="Times New Roman" w:hAnsi="Times New Roman" w:cs="Times New Roman"/>
              </w:rPr>
            </w:rPrChange>
          </w:rPr>
          <w:t>believed that my way is the better way to solve the problem</w:t>
        </w:r>
      </w:ins>
      <w:ins w:id="179" w:author="翁 安志" w:date="2019-12-29T17:11:00Z">
        <w:r w:rsidR="006F72E1">
          <w:rPr>
            <w:rFonts w:ascii="Times New Roman" w:hAnsi="Times New Roman" w:cs="Times New Roman"/>
          </w:rPr>
          <w:t>.</w:t>
        </w:r>
      </w:ins>
      <w:ins w:id="180" w:author="sisleyzhou" w:date="2019-12-26T21:39:00Z">
        <w:del w:id="181" w:author="翁 安志" w:date="2019-12-28T17:10:00Z">
          <w:r w:rsidDel="002455AF">
            <w:rPr>
              <w:rFonts w:ascii="Times New Roman" w:hAnsi="Times New Roman" w:cs="Times New Roman"/>
            </w:rPr>
            <w:delText xml:space="preserve"> </w:delText>
          </w:r>
        </w:del>
      </w:ins>
      <w:del w:id="182" w:author="翁 安志" w:date="2019-12-28T17:10:00Z">
        <w:r w:rsidDel="0008466A">
          <w:rPr>
            <w:rFonts w:ascii="Times New Roman" w:hAnsi="Times New Roman" w:cs="Times New Roman"/>
            <w:rPrChange w:id="183" w:author="sisleyzhou" w:date="2019-12-26T21:35:00Z">
              <w:rPr/>
            </w:rPrChange>
          </w:rPr>
          <w:delText xml:space="preserve">helped me in my daily life. </w:delText>
        </w:r>
        <w:r w:rsidDel="002455AF">
          <w:rPr>
            <w:rFonts w:ascii="Times New Roman" w:hAnsi="Times New Roman" w:cs="Times New Roman"/>
            <w:rPrChange w:id="184" w:author="sisleyzhou" w:date="2019-12-26T21:35:00Z">
              <w:rPr/>
            </w:rPrChange>
          </w:rPr>
          <w:delText>When I meet problems, I always</w:delText>
        </w:r>
      </w:del>
      <w:ins w:id="185" w:author="sisleyzhou" w:date="2019-12-26T21:39:00Z">
        <w:del w:id="186" w:author="翁 安志" w:date="2019-12-28T17:10:00Z">
          <w:r w:rsidDel="002455AF">
            <w:rPr>
              <w:rFonts w:ascii="Times New Roman" w:hAnsi="Times New Roman" w:cs="Times New Roman"/>
            </w:rPr>
            <w:delText xml:space="preserve"> </w:delText>
          </w:r>
        </w:del>
      </w:ins>
      <w:del w:id="187" w:author="翁 安志" w:date="2019-12-28T17:10:00Z">
        <w:r w:rsidDel="002455AF">
          <w:rPr>
            <w:rFonts w:ascii="Times New Roman" w:hAnsi="Times New Roman" w:cs="Times New Roman"/>
            <w:rPrChange w:id="188" w:author="sisleyzhou" w:date="2019-12-26T21:35:00Z">
              <w:rPr/>
            </w:rPrChange>
          </w:rPr>
          <w:delText xml:space="preserve"> locate</w:delText>
        </w:r>
      </w:del>
      <w:ins w:id="189" w:author="sisleyzhou" w:date="2019-12-26T21:40:00Z">
        <w:del w:id="190" w:author="翁 安志" w:date="2019-12-28T17:10:00Z">
          <w:r w:rsidDel="002455AF">
            <w:rPr>
              <w:rFonts w:ascii="Times New Roman" w:hAnsi="Times New Roman" w:cs="Times New Roman"/>
            </w:rPr>
            <w:delText>d</w:delText>
          </w:r>
        </w:del>
      </w:ins>
      <w:ins w:id="191" w:author="sisleyzhou" w:date="2019-12-26T21:39:00Z">
        <w:del w:id="192" w:author="翁 安志" w:date="2019-12-28T17:10:00Z">
          <w:r w:rsidDel="002455AF">
            <w:rPr>
              <w:rFonts w:ascii="Times New Roman" w:hAnsi="Times New Roman" w:cs="Times New Roman"/>
            </w:rPr>
            <w:delText xml:space="preserve"> the </w:delText>
          </w:r>
        </w:del>
      </w:ins>
      <w:del w:id="193" w:author="翁 安志" w:date="2019-12-28T17:10:00Z">
        <w:r w:rsidDel="002455AF">
          <w:rPr>
            <w:rFonts w:ascii="Times New Roman" w:hAnsi="Times New Roman" w:cs="Times New Roman"/>
            <w:rPrChange w:id="194" w:author="sisleyzhou" w:date="2019-12-26T21:35:00Z">
              <w:rPr/>
            </w:rPrChange>
          </w:rPr>
          <w:delText xml:space="preserve">d a direct cause and </w:delText>
        </w:r>
      </w:del>
      <w:ins w:id="195" w:author="sisleyzhou" w:date="2019-12-26T21:39:00Z">
        <w:del w:id="196" w:author="翁 安志" w:date="2019-12-28T17:10:00Z">
          <w:r w:rsidDel="002455AF">
            <w:rPr>
              <w:rFonts w:ascii="Times New Roman" w:hAnsi="Times New Roman" w:cs="Times New Roman"/>
            </w:rPr>
            <w:delText>create</w:delText>
          </w:r>
        </w:del>
      </w:ins>
      <w:ins w:id="197" w:author="sisleyzhou" w:date="2019-12-26T21:40:00Z">
        <w:del w:id="198" w:author="翁 安志" w:date="2019-12-28T17:10:00Z">
          <w:r w:rsidDel="002455AF">
            <w:rPr>
              <w:rFonts w:ascii="Times New Roman" w:hAnsi="Times New Roman" w:cs="Times New Roman"/>
            </w:rPr>
            <w:delText>d</w:delText>
          </w:r>
        </w:del>
      </w:ins>
      <w:ins w:id="199" w:author="sisleyzhou" w:date="2019-12-26T21:39:00Z">
        <w:del w:id="200" w:author="翁 安志" w:date="2019-12-28T17:10:00Z">
          <w:r w:rsidDel="002455AF">
            <w:rPr>
              <w:rFonts w:ascii="Times New Roman" w:hAnsi="Times New Roman" w:cs="Times New Roman"/>
            </w:rPr>
            <w:delText xml:space="preserve"> a solution, for example </w:delText>
          </w:r>
          <w:r w:rsidDel="0008466A">
            <w:rPr>
              <w:rFonts w:ascii="Times New Roman" w:hAnsi="Times New Roman" w:cs="Times New Roman"/>
            </w:rPr>
            <w:delText>I noticed my classmates’ frustration calculatin</w:delText>
          </w:r>
        </w:del>
      </w:ins>
      <w:ins w:id="201" w:author="sisleyzhou" w:date="2019-12-26T21:40:00Z">
        <w:del w:id="202" w:author="翁 安志" w:date="2019-12-28T17:10:00Z">
          <w:r w:rsidDel="0008466A">
            <w:rPr>
              <w:rFonts w:ascii="Times New Roman" w:hAnsi="Times New Roman" w:cs="Times New Roman"/>
            </w:rPr>
            <w:delText xml:space="preserve">g their GPA manually, so I made a GPA calculator. </w:delText>
          </w:r>
        </w:del>
        <w:del w:id="203" w:author="翁 安志" w:date="2019-12-28T17:15:00Z">
          <w:r w:rsidDel="005206A5">
            <w:rPr>
              <w:rFonts w:ascii="Times New Roman" w:hAnsi="Times New Roman" w:cs="Times New Roman"/>
            </w:rPr>
            <w:delText>However, indirect thinking was another situation entirely.</w:delText>
          </w:r>
        </w:del>
      </w:ins>
      <w:del w:id="204" w:author="翁 安志" w:date="2019-12-28T17:15:00Z">
        <w:r w:rsidDel="005206A5">
          <w:rPr>
            <w:rFonts w:ascii="Times New Roman" w:hAnsi="Times New Roman" w:cs="Times New Roman"/>
            <w:rPrChange w:id="205" w:author="sisleyzhou" w:date="2019-12-26T21:35:00Z">
              <w:rPr/>
            </w:rPrChange>
          </w:rPr>
          <w:delText>hence solving the problem quickly. Noticing the frustration of calculating GPA, I made a gpa calculator to help both me and my schoolmates to calculate GPAs more conveniently. Acknowledging the insufficiencies on my academic performances, I always figure out the right spot to look over again and put my studies back on track. These actions based on my direct thinking have benefitted me, but sometimes I realize the flaw of this system of thinking has that could bring to chaos.</w:delText>
        </w:r>
      </w:del>
    </w:p>
    <w:p w14:paraId="62141540" w14:textId="542CF292" w:rsidR="00934714" w:rsidDel="007D2DC0" w:rsidRDefault="00BE5100">
      <w:pPr>
        <w:rPr>
          <w:del w:id="206" w:author="翁 安志" w:date="2019-12-28T17:15:00Z"/>
          <w:rFonts w:ascii="Times New Roman" w:hAnsi="Times New Roman" w:cs="Times New Roman"/>
        </w:rPr>
      </w:pPr>
      <w:ins w:id="207" w:author="sisleyzhou" w:date="2019-12-26T21:41:00Z">
        <w:del w:id="208" w:author="翁 安志" w:date="2019-12-28T17:15:00Z">
          <w:r w:rsidDel="005206A5">
            <w:rPr>
              <w:rFonts w:ascii="Times New Roman" w:hAnsi="Times New Roman" w:cs="Times New Roman"/>
            </w:rPr>
            <w:delText xml:space="preserve"> </w:delText>
          </w:r>
        </w:del>
      </w:ins>
    </w:p>
    <w:p w14:paraId="5B62C073" w14:textId="767DEDD1" w:rsidR="007D2DC0" w:rsidRDefault="007D2DC0">
      <w:pPr>
        <w:rPr>
          <w:ins w:id="209" w:author="翁 安志" w:date="2019-12-28T17:17:00Z"/>
          <w:rFonts w:ascii="Times New Roman" w:hAnsi="Times New Roman" w:cs="Times New Roman"/>
        </w:rPr>
      </w:pPr>
    </w:p>
    <w:p w14:paraId="5819564C" w14:textId="7D83C134" w:rsidR="007D2DC0" w:rsidRDefault="007D2DC0" w:rsidP="005206A5">
      <w:pPr>
        <w:rPr>
          <w:ins w:id="210" w:author="翁 安志" w:date="2019-12-28T17:19:00Z"/>
          <w:rFonts w:ascii="Times New Roman" w:hAnsi="Times New Roman" w:cs="Times New Roman"/>
        </w:rPr>
      </w:pPr>
    </w:p>
    <w:p w14:paraId="37801E3A" w14:textId="7BE6E688" w:rsidR="00934714" w:rsidRPr="00CF4953" w:rsidDel="007D2DC0" w:rsidRDefault="00D549CC">
      <w:pPr>
        <w:rPr>
          <w:ins w:id="211" w:author="sisleyzhou" w:date="2019-12-26T21:43:00Z"/>
          <w:del w:id="212" w:author="翁 安志" w:date="2019-12-28T17:17:00Z"/>
          <w:rFonts w:ascii="Times New Roman" w:hAnsi="Times New Roman" w:cs="Times New Roman"/>
          <w:highlight w:val="yellow"/>
          <w:rPrChange w:id="213" w:author="翁 安志" w:date="2019-12-28T19:13:00Z">
            <w:rPr>
              <w:ins w:id="214" w:author="sisleyzhou" w:date="2019-12-26T21:43:00Z"/>
              <w:del w:id="215" w:author="翁 安志" w:date="2019-12-28T17:17:00Z"/>
              <w:rFonts w:ascii="Times New Roman" w:hAnsi="Times New Roman" w:cs="Times New Roman"/>
            </w:rPr>
          </w:rPrChange>
        </w:rPr>
      </w:pPr>
      <w:ins w:id="216" w:author="翁 安志" w:date="2019-12-28T17:38:00Z">
        <w:r w:rsidRPr="00CF4953">
          <w:rPr>
            <w:rFonts w:ascii="Times New Roman" w:hAnsi="Times New Roman" w:cs="Times New Roman"/>
            <w:highlight w:val="yellow"/>
            <w:rPrChange w:id="217" w:author="翁 安志" w:date="2019-12-28T19:13:00Z">
              <w:rPr>
                <w:rFonts w:ascii="Times New Roman" w:hAnsi="Times New Roman" w:cs="Times New Roman"/>
              </w:rPr>
            </w:rPrChange>
          </w:rPr>
          <w:t xml:space="preserve">I </w:t>
        </w:r>
      </w:ins>
      <w:ins w:id="218" w:author="翁 安志" w:date="2019-12-28T17:48:00Z">
        <w:r w:rsidR="00453AB4" w:rsidRPr="00CF4953">
          <w:rPr>
            <w:rFonts w:ascii="Times New Roman" w:hAnsi="Times New Roman" w:cs="Times New Roman"/>
            <w:highlight w:val="yellow"/>
            <w:rPrChange w:id="219" w:author="翁 安志" w:date="2019-12-28T19:13:00Z">
              <w:rPr>
                <w:rFonts w:ascii="Times New Roman" w:hAnsi="Times New Roman" w:cs="Times New Roman"/>
              </w:rPr>
            </w:rPrChange>
          </w:rPr>
          <w:t xml:space="preserve">finally </w:t>
        </w:r>
        <w:r w:rsidR="00CC6C06" w:rsidRPr="00CF4953">
          <w:rPr>
            <w:rFonts w:ascii="Times New Roman" w:hAnsi="Times New Roman" w:cs="Times New Roman"/>
            <w:highlight w:val="yellow"/>
            <w:rPrChange w:id="220" w:author="翁 安志" w:date="2019-12-28T19:13:00Z">
              <w:rPr>
                <w:rFonts w:ascii="Times New Roman" w:hAnsi="Times New Roman" w:cs="Times New Roman"/>
              </w:rPr>
            </w:rPrChange>
          </w:rPr>
          <w:t xml:space="preserve">realized </w:t>
        </w:r>
      </w:ins>
      <w:ins w:id="221" w:author="翁 安志" w:date="2019-12-30T20:32:00Z">
        <w:r w:rsidR="00F90957">
          <w:rPr>
            <w:rFonts w:ascii="Times New Roman" w:hAnsi="Times New Roman" w:cs="Times New Roman"/>
            <w:highlight w:val="yellow"/>
          </w:rPr>
          <w:t>this flaw</w:t>
        </w:r>
      </w:ins>
      <w:ins w:id="222" w:author="翁 安志" w:date="2019-12-29T17:11:00Z">
        <w:r w:rsidR="00F652E6">
          <w:rPr>
            <w:rFonts w:ascii="Times New Roman" w:hAnsi="Times New Roman" w:cs="Times New Roman"/>
            <w:highlight w:val="yellow"/>
          </w:rPr>
          <w:t xml:space="preserve"> </w:t>
        </w:r>
      </w:ins>
      <w:ins w:id="223" w:author="翁 安志" w:date="2019-12-28T17:49:00Z">
        <w:r w:rsidR="0050422F" w:rsidRPr="00CF4953">
          <w:rPr>
            <w:rFonts w:ascii="Times New Roman" w:hAnsi="Times New Roman" w:cs="Times New Roman"/>
            <w:highlight w:val="yellow"/>
            <w:rPrChange w:id="224" w:author="翁 安志" w:date="2019-12-28T19:13:00Z">
              <w:rPr>
                <w:rFonts w:ascii="Times New Roman" w:hAnsi="Times New Roman" w:cs="Times New Roman"/>
              </w:rPr>
            </w:rPrChange>
          </w:rPr>
          <w:t>d</w:t>
        </w:r>
      </w:ins>
      <w:del w:id="225" w:author="翁 安志" w:date="2019-12-28T17:15:00Z">
        <w:r w:rsidR="00BE5100" w:rsidRPr="00CF4953" w:rsidDel="005206A5">
          <w:rPr>
            <w:rFonts w:ascii="Times New Roman" w:hAnsi="Times New Roman" w:cs="Times New Roman"/>
            <w:highlight w:val="yellow"/>
            <w:rPrChange w:id="226" w:author="翁 安志" w:date="2019-12-28T19:13:00Z">
              <w:rPr/>
            </w:rPrChange>
          </w:rPr>
          <w:delText>I was not good at dealing with matters that require</w:delText>
        </w:r>
      </w:del>
      <w:ins w:id="227" w:author="sisleyzhou" w:date="2019-12-26T21:41:00Z">
        <w:del w:id="228" w:author="翁 安志" w:date="2019-12-28T17:15:00Z">
          <w:r w:rsidR="00BE5100" w:rsidRPr="00CF4953" w:rsidDel="005206A5">
            <w:rPr>
              <w:rFonts w:ascii="Times New Roman" w:hAnsi="Times New Roman" w:cs="Times New Roman"/>
              <w:highlight w:val="yellow"/>
              <w:rPrChange w:id="229" w:author="翁 安志" w:date="2019-12-28T19:13:00Z">
                <w:rPr>
                  <w:rFonts w:ascii="Times New Roman" w:hAnsi="Times New Roman" w:cs="Times New Roman"/>
                </w:rPr>
              </w:rPrChange>
            </w:rPr>
            <w:delText>d EQ.</w:delText>
          </w:r>
        </w:del>
      </w:ins>
      <w:del w:id="230" w:author="翁 安志" w:date="2019-12-28T17:15:00Z">
        <w:r w:rsidR="00BE5100" w:rsidRPr="00CF4953" w:rsidDel="005206A5">
          <w:rPr>
            <w:rFonts w:ascii="Times New Roman" w:hAnsi="Times New Roman" w:cs="Times New Roman"/>
            <w:highlight w:val="yellow"/>
            <w:rPrChange w:id="231" w:author="翁 安志" w:date="2019-12-28T19:13:00Z">
              <w:rPr/>
            </w:rPrChange>
          </w:rPr>
          <w:delText xml:space="preserve"> </w:delText>
        </w:r>
      </w:del>
      <w:del w:id="232" w:author="翁 安志" w:date="2019-12-28T17:17:00Z">
        <w:r w:rsidR="00BE5100" w:rsidRPr="00CF4953" w:rsidDel="007D2DC0">
          <w:rPr>
            <w:rFonts w:ascii="Times New Roman" w:hAnsi="Times New Roman" w:cs="Times New Roman"/>
            <w:highlight w:val="yellow"/>
            <w:rPrChange w:id="233" w:author="翁 安志" w:date="2019-12-28T19:13:00Z">
              <w:rPr/>
            </w:rPrChange>
          </w:rPr>
          <w:delText>emotional quotient because I fail to discover a problem’s sentimental aspect since I only look at it directly. Whenever my friends meet obstacles and look</w:delText>
        </w:r>
      </w:del>
      <w:ins w:id="234" w:author="sisleyzhou" w:date="2019-12-26T21:41:00Z">
        <w:del w:id="235" w:author="翁 安志" w:date="2019-12-28T17:17:00Z">
          <w:r w:rsidR="00BE5100" w:rsidRPr="00CF4953" w:rsidDel="007D2DC0">
            <w:rPr>
              <w:rFonts w:ascii="Times New Roman" w:hAnsi="Times New Roman" w:cs="Times New Roman"/>
              <w:highlight w:val="yellow"/>
              <w:rPrChange w:id="236" w:author="翁 安志" w:date="2019-12-28T19:13:00Z">
                <w:rPr>
                  <w:rFonts w:ascii="Times New Roman" w:hAnsi="Times New Roman" w:cs="Times New Roman"/>
                </w:rPr>
              </w:rPrChange>
            </w:rPr>
            <w:delText>ed</w:delText>
          </w:r>
        </w:del>
      </w:ins>
      <w:del w:id="237" w:author="翁 安志" w:date="2019-12-28T17:17:00Z">
        <w:r w:rsidR="00BE5100" w:rsidRPr="00CF4953" w:rsidDel="007D2DC0">
          <w:rPr>
            <w:rFonts w:ascii="Times New Roman" w:hAnsi="Times New Roman" w:cs="Times New Roman"/>
            <w:highlight w:val="yellow"/>
            <w:rPrChange w:id="238" w:author="翁 安志" w:date="2019-12-28T19:13:00Z">
              <w:rPr/>
            </w:rPrChange>
          </w:rPr>
          <w:delText xml:space="preserve"> to me for comfort, I seldom</w:delText>
        </w:r>
      </w:del>
      <w:ins w:id="239" w:author="sisleyzhou" w:date="2019-12-26T21:41:00Z">
        <w:del w:id="240" w:author="翁 安志" w:date="2019-12-28T17:17:00Z">
          <w:r w:rsidR="00BE5100" w:rsidRPr="00CF4953" w:rsidDel="007D2DC0">
            <w:rPr>
              <w:rFonts w:ascii="Times New Roman" w:hAnsi="Times New Roman" w:cs="Times New Roman"/>
              <w:highlight w:val="yellow"/>
              <w:rPrChange w:id="241" w:author="翁 安志" w:date="2019-12-28T19:13:00Z">
                <w:rPr>
                  <w:rFonts w:ascii="Times New Roman" w:hAnsi="Times New Roman" w:cs="Times New Roman"/>
                </w:rPr>
              </w:rPrChange>
            </w:rPr>
            <w:delText xml:space="preserve"> </w:delText>
          </w:r>
        </w:del>
      </w:ins>
      <w:del w:id="242" w:author="翁 安志" w:date="2019-12-28T17:17:00Z">
        <w:r w:rsidR="00BE5100" w:rsidRPr="00CF4953" w:rsidDel="007D2DC0">
          <w:rPr>
            <w:rFonts w:ascii="Times New Roman" w:hAnsi="Times New Roman" w:cs="Times New Roman"/>
            <w:highlight w:val="yellow"/>
            <w:rPrChange w:id="243" w:author="翁 安志" w:date="2019-12-28T19:13:00Z">
              <w:rPr/>
            </w:rPrChange>
          </w:rPr>
          <w:delText>ly succeed to recognize</w:delText>
        </w:r>
      </w:del>
      <w:ins w:id="244" w:author="sisleyzhou" w:date="2019-12-26T21:41:00Z">
        <w:del w:id="245" w:author="翁 安志" w:date="2019-12-28T17:17:00Z">
          <w:r w:rsidR="00BE5100" w:rsidRPr="00CF4953" w:rsidDel="007D2DC0">
            <w:rPr>
              <w:rFonts w:ascii="Times New Roman" w:hAnsi="Times New Roman" w:cs="Times New Roman"/>
              <w:highlight w:val="yellow"/>
              <w:rPrChange w:id="246" w:author="翁 安志" w:date="2019-12-28T19:13:00Z">
                <w:rPr>
                  <w:rFonts w:ascii="Times New Roman" w:hAnsi="Times New Roman" w:cs="Times New Roman"/>
                </w:rPr>
              </w:rPrChange>
            </w:rPr>
            <w:delText>d</w:delText>
          </w:r>
        </w:del>
      </w:ins>
      <w:del w:id="247" w:author="翁 安志" w:date="2019-12-28T17:17:00Z">
        <w:r w:rsidR="00BE5100" w:rsidRPr="00CF4953" w:rsidDel="007D2DC0">
          <w:rPr>
            <w:rFonts w:ascii="Times New Roman" w:hAnsi="Times New Roman" w:cs="Times New Roman"/>
            <w:highlight w:val="yellow"/>
            <w:rPrChange w:id="248" w:author="翁 安志" w:date="2019-12-28T19:13:00Z">
              <w:rPr/>
            </w:rPrChange>
          </w:rPr>
          <w:delText xml:space="preserve"> their needs and only respond</w:delText>
        </w:r>
      </w:del>
      <w:ins w:id="249" w:author="sisleyzhou" w:date="2019-12-26T21:41:00Z">
        <w:del w:id="250" w:author="翁 安志" w:date="2019-12-28T17:17:00Z">
          <w:r w:rsidR="00BE5100" w:rsidRPr="00CF4953" w:rsidDel="007D2DC0">
            <w:rPr>
              <w:rFonts w:ascii="Times New Roman" w:hAnsi="Times New Roman" w:cs="Times New Roman"/>
              <w:highlight w:val="yellow"/>
              <w:rPrChange w:id="251" w:author="翁 安志" w:date="2019-12-28T19:13:00Z">
                <w:rPr>
                  <w:rFonts w:ascii="Times New Roman" w:hAnsi="Times New Roman" w:cs="Times New Roman"/>
                </w:rPr>
              </w:rPrChange>
            </w:rPr>
            <w:delText>ed</w:delText>
          </w:r>
        </w:del>
      </w:ins>
      <w:del w:id="252" w:author="翁 安志" w:date="2019-12-28T17:17:00Z">
        <w:r w:rsidR="00BE5100" w:rsidRPr="00CF4953" w:rsidDel="007D2DC0">
          <w:rPr>
            <w:rFonts w:ascii="Times New Roman" w:hAnsi="Times New Roman" w:cs="Times New Roman"/>
            <w:highlight w:val="yellow"/>
            <w:rPrChange w:id="253" w:author="翁 安志" w:date="2019-12-28T19:13:00Z">
              <w:rPr/>
            </w:rPrChange>
          </w:rPr>
          <w:delText>s</w:delText>
        </w:r>
      </w:del>
      <w:ins w:id="254" w:author="sisleyzhou" w:date="2019-12-26T21:42:00Z">
        <w:del w:id="255" w:author="翁 安志" w:date="2019-12-28T17:17:00Z">
          <w:r w:rsidR="00BE5100" w:rsidRPr="00CF4953" w:rsidDel="007D2DC0">
            <w:rPr>
              <w:rFonts w:ascii="Times New Roman" w:hAnsi="Times New Roman" w:cs="Times New Roman"/>
              <w:highlight w:val="yellow"/>
              <w:rPrChange w:id="256" w:author="翁 安志" w:date="2019-12-28T19:13:00Z">
                <w:rPr>
                  <w:rFonts w:ascii="Times New Roman" w:hAnsi="Times New Roman" w:cs="Times New Roman"/>
                </w:rPr>
              </w:rPrChange>
            </w:rPr>
            <w:delText xml:space="preserve"> </w:delText>
          </w:r>
        </w:del>
      </w:ins>
      <w:del w:id="257" w:author="翁 安志" w:date="2019-12-28T17:17:00Z">
        <w:r w:rsidR="00BE5100" w:rsidRPr="00CF4953" w:rsidDel="007D2DC0">
          <w:rPr>
            <w:rFonts w:ascii="Times New Roman" w:hAnsi="Times New Roman" w:cs="Times New Roman"/>
            <w:highlight w:val="yellow"/>
            <w:rPrChange w:id="258" w:author="翁 安志" w:date="2019-12-28T19:13:00Z">
              <w:rPr/>
            </w:rPrChange>
          </w:rPr>
          <w:delText xml:space="preserve"> them with answers they were not anticipating for. Gradually, nobody starts to </w:delText>
        </w:r>
      </w:del>
      <w:ins w:id="259" w:author="sisleyzhou" w:date="2019-12-26T21:43:00Z">
        <w:del w:id="260" w:author="翁 安志" w:date="2019-12-28T17:17:00Z">
          <w:r w:rsidR="00BE5100" w:rsidRPr="00CF4953" w:rsidDel="007D2DC0">
            <w:rPr>
              <w:rFonts w:ascii="Times New Roman" w:hAnsi="Times New Roman" w:cs="Times New Roman"/>
              <w:highlight w:val="yellow"/>
              <w:rPrChange w:id="261" w:author="翁 安志" w:date="2019-12-28T19:13:00Z">
                <w:rPr>
                  <w:rFonts w:ascii="Times New Roman" w:hAnsi="Times New Roman" w:cs="Times New Roman"/>
                </w:rPr>
              </w:rPrChange>
            </w:rPr>
            <w:delText xml:space="preserve">friends stopped talking to me </w:delText>
          </w:r>
        </w:del>
      </w:ins>
      <w:del w:id="262" w:author="翁 安志" w:date="2019-12-28T17:17:00Z">
        <w:r w:rsidR="00BE5100" w:rsidRPr="00CF4953" w:rsidDel="007D2DC0">
          <w:rPr>
            <w:rFonts w:ascii="Times New Roman" w:hAnsi="Times New Roman" w:cs="Times New Roman"/>
            <w:highlight w:val="yellow"/>
            <w:rPrChange w:id="263" w:author="翁 安志" w:date="2019-12-28T19:13:00Z">
              <w:rPr/>
            </w:rPrChange>
          </w:rPr>
          <w:delText>talk about their personal lives with me and I am start</w:delText>
        </w:r>
      </w:del>
      <w:ins w:id="264" w:author="sisleyzhou" w:date="2019-12-26T21:43:00Z">
        <w:del w:id="265" w:author="翁 安志" w:date="2019-12-28T17:17:00Z">
          <w:r w:rsidR="00BE5100" w:rsidRPr="00CF4953" w:rsidDel="007D2DC0">
            <w:rPr>
              <w:rFonts w:ascii="Times New Roman" w:hAnsi="Times New Roman" w:cs="Times New Roman"/>
              <w:highlight w:val="yellow"/>
              <w:rPrChange w:id="266" w:author="翁 安志" w:date="2019-12-28T19:13:00Z">
                <w:rPr>
                  <w:rFonts w:ascii="Times New Roman" w:hAnsi="Times New Roman" w:cs="Times New Roman"/>
                </w:rPr>
              </w:rPrChange>
            </w:rPr>
            <w:delText>ed</w:delText>
          </w:r>
        </w:del>
      </w:ins>
      <w:del w:id="267" w:author="翁 安志" w:date="2019-12-28T17:17:00Z">
        <w:r w:rsidR="00BE5100" w:rsidRPr="00CF4953" w:rsidDel="007D2DC0">
          <w:rPr>
            <w:rFonts w:ascii="Times New Roman" w:hAnsi="Times New Roman" w:cs="Times New Roman"/>
            <w:highlight w:val="yellow"/>
            <w:rPrChange w:id="268" w:author="翁 安志" w:date="2019-12-28T19:13:00Z">
              <w:rPr/>
            </w:rPrChange>
          </w:rPr>
          <w:delText xml:space="preserve">ing to feel that I am losing my friends. </w:delText>
        </w:r>
      </w:del>
    </w:p>
    <w:p w14:paraId="49147914" w14:textId="111E3B58" w:rsidR="00934714" w:rsidRPr="00CF4953" w:rsidDel="0013652F" w:rsidRDefault="00934714">
      <w:pPr>
        <w:rPr>
          <w:ins w:id="269" w:author="sisleyzhou" w:date="2019-12-26T21:43:00Z"/>
          <w:del w:id="270" w:author="翁 安志" w:date="2019-12-28T17:19:00Z"/>
          <w:rFonts w:ascii="Times New Roman" w:hAnsi="Times New Roman" w:cs="Times New Roman"/>
          <w:highlight w:val="yellow"/>
          <w:rPrChange w:id="271" w:author="翁 安志" w:date="2019-12-28T19:13:00Z">
            <w:rPr>
              <w:ins w:id="272" w:author="sisleyzhou" w:date="2019-12-26T21:43:00Z"/>
              <w:del w:id="273" w:author="翁 安志" w:date="2019-12-28T17:19:00Z"/>
              <w:rFonts w:ascii="Times New Roman" w:hAnsi="Times New Roman" w:cs="Times New Roman"/>
            </w:rPr>
          </w:rPrChange>
        </w:rPr>
      </w:pPr>
    </w:p>
    <w:p w14:paraId="3175BE39" w14:textId="5DA42747" w:rsidR="00934714" w:rsidRPr="00CF4953" w:rsidDel="0013652F" w:rsidRDefault="00BE5100">
      <w:pPr>
        <w:rPr>
          <w:ins w:id="274" w:author="sisleyzhou" w:date="2019-12-26T21:44:00Z"/>
          <w:del w:id="275" w:author="翁 安志" w:date="2019-12-28T17:19:00Z"/>
          <w:rFonts w:ascii="Times New Roman" w:hAnsi="Times New Roman" w:cs="Times New Roman"/>
          <w:highlight w:val="yellow"/>
          <w:rPrChange w:id="276" w:author="翁 安志" w:date="2019-12-28T19:13:00Z">
            <w:rPr>
              <w:ins w:id="277" w:author="sisleyzhou" w:date="2019-12-26T21:44:00Z"/>
              <w:del w:id="278" w:author="翁 安志" w:date="2019-12-28T17:19:00Z"/>
              <w:rFonts w:ascii="Times New Roman" w:hAnsi="Times New Roman" w:cs="Times New Roman"/>
            </w:rPr>
          </w:rPrChange>
        </w:rPr>
      </w:pPr>
      <w:del w:id="279" w:author="翁 安志" w:date="2019-12-28T17:19:00Z">
        <w:r w:rsidRPr="00CF4953" w:rsidDel="0013652F">
          <w:rPr>
            <w:rFonts w:ascii="Times New Roman" w:hAnsi="Times New Roman" w:cs="Times New Roman"/>
            <w:highlight w:val="yellow"/>
            <w:rPrChange w:id="280" w:author="翁 安志" w:date="2019-12-28T19:13:00Z">
              <w:rPr/>
            </w:rPrChange>
          </w:rPr>
          <w:delText>But m</w:delText>
        </w:r>
      </w:del>
      <w:ins w:id="281" w:author="sisleyzhou" w:date="2019-12-26T21:43:00Z">
        <w:del w:id="282" w:author="翁 安志" w:date="2019-12-28T17:19:00Z">
          <w:r w:rsidRPr="00CF4953" w:rsidDel="0013652F">
            <w:rPr>
              <w:rFonts w:ascii="Times New Roman" w:hAnsi="Times New Roman" w:cs="Times New Roman"/>
              <w:highlight w:val="yellow"/>
              <w:rPrChange w:id="283" w:author="翁 安志" w:date="2019-12-28T19:13:00Z">
                <w:rPr>
                  <w:rFonts w:ascii="Times New Roman" w:hAnsi="Times New Roman" w:cs="Times New Roman"/>
                </w:rPr>
              </w:rPrChange>
            </w:rPr>
            <w:delText>M</w:delText>
          </w:r>
        </w:del>
      </w:ins>
      <w:del w:id="284" w:author="翁 安志" w:date="2019-12-28T17:19:00Z">
        <w:r w:rsidRPr="00CF4953" w:rsidDel="0013652F">
          <w:rPr>
            <w:rFonts w:ascii="Times New Roman" w:hAnsi="Times New Roman" w:cs="Times New Roman"/>
            <w:highlight w:val="yellow"/>
            <w:rPrChange w:id="285" w:author="翁 安志" w:date="2019-12-28T19:13:00Z">
              <w:rPr/>
            </w:rPrChange>
          </w:rPr>
          <w:delText xml:space="preserve">y solution was </w:delText>
        </w:r>
      </w:del>
      <w:ins w:id="286" w:author="sisleyzhou" w:date="2019-12-26T21:43:00Z">
        <w:del w:id="287" w:author="翁 安志" w:date="2019-12-28T17:19:00Z">
          <w:r w:rsidRPr="00CF4953" w:rsidDel="0013652F">
            <w:rPr>
              <w:rFonts w:ascii="Times New Roman" w:hAnsi="Times New Roman" w:cs="Times New Roman"/>
              <w:highlight w:val="yellow"/>
              <w:rPrChange w:id="288" w:author="翁 安志" w:date="2019-12-28T19:13:00Z">
                <w:rPr>
                  <w:rFonts w:ascii="Times New Roman" w:hAnsi="Times New Roman" w:cs="Times New Roman"/>
                </w:rPr>
              </w:rPrChange>
            </w:rPr>
            <w:delText xml:space="preserve">simple: become </w:delText>
          </w:r>
        </w:del>
      </w:ins>
      <w:del w:id="289" w:author="翁 安志" w:date="2019-12-28T17:19:00Z">
        <w:r w:rsidRPr="00CF4953" w:rsidDel="0013652F">
          <w:rPr>
            <w:rFonts w:ascii="Times New Roman" w:hAnsi="Times New Roman" w:cs="Times New Roman"/>
            <w:highlight w:val="yellow"/>
            <w:rPrChange w:id="290" w:author="翁 安志" w:date="2019-12-28T19:13:00Z">
              <w:rPr/>
            </w:rPrChange>
          </w:rPr>
          <w:delText>still the product of a direct thinking: I need to become stronger on</w:delText>
        </w:r>
      </w:del>
      <w:ins w:id="291" w:author="sisleyzhou" w:date="2019-12-26T21:44:00Z">
        <w:del w:id="292" w:author="翁 安志" w:date="2019-12-28T17:19:00Z">
          <w:r w:rsidRPr="00CF4953" w:rsidDel="0013652F">
            <w:rPr>
              <w:rFonts w:ascii="Times New Roman" w:hAnsi="Times New Roman" w:cs="Times New Roman"/>
              <w:highlight w:val="yellow"/>
              <w:rPrChange w:id="293" w:author="翁 安志" w:date="2019-12-28T19:13:00Z">
                <w:rPr>
                  <w:rFonts w:ascii="Times New Roman" w:hAnsi="Times New Roman" w:cs="Times New Roman"/>
                </w:rPr>
              </w:rPrChange>
            </w:rPr>
            <w:delText>in</w:delText>
          </w:r>
        </w:del>
      </w:ins>
      <w:del w:id="294" w:author="翁 安志" w:date="2019-12-28T17:19:00Z">
        <w:r w:rsidRPr="00CF4953" w:rsidDel="0013652F">
          <w:rPr>
            <w:rFonts w:ascii="Times New Roman" w:hAnsi="Times New Roman" w:cs="Times New Roman"/>
            <w:highlight w:val="yellow"/>
            <w:rPrChange w:id="295" w:author="翁 安志" w:date="2019-12-28T19:13:00Z">
              <w:rPr/>
            </w:rPrChange>
          </w:rPr>
          <w:delText xml:space="preserve"> everything so my friends will </w:delText>
        </w:r>
      </w:del>
      <w:ins w:id="296" w:author="sisleyzhou" w:date="2019-12-26T21:44:00Z">
        <w:del w:id="297" w:author="翁 安志" w:date="2019-12-28T17:19:00Z">
          <w:r w:rsidRPr="00CF4953" w:rsidDel="0013652F">
            <w:rPr>
              <w:rFonts w:ascii="Times New Roman" w:hAnsi="Times New Roman" w:cs="Times New Roman"/>
              <w:highlight w:val="yellow"/>
              <w:rPrChange w:id="298" w:author="翁 安志" w:date="2019-12-28T19:13:00Z">
                <w:rPr>
                  <w:rFonts w:ascii="Times New Roman" w:hAnsi="Times New Roman" w:cs="Times New Roman"/>
                </w:rPr>
              </w:rPrChange>
            </w:rPr>
            <w:delText xml:space="preserve">depend on me. Needless to say, this backfired, sending my friends farther away from me. In fact, I nearly lost my closest friend. </w:delText>
          </w:r>
        </w:del>
      </w:ins>
    </w:p>
    <w:p w14:paraId="0D0F4EE7" w14:textId="70B572E4" w:rsidR="00934714" w:rsidRPr="00CF4953" w:rsidDel="008E4477" w:rsidRDefault="00BE5100">
      <w:pPr>
        <w:rPr>
          <w:del w:id="299" w:author="翁 安志" w:date="2019-12-28T17:38:00Z"/>
          <w:rFonts w:ascii="Times New Roman" w:hAnsi="Times New Roman" w:cs="Times New Roman"/>
          <w:highlight w:val="yellow"/>
          <w:rPrChange w:id="300" w:author="翁 安志" w:date="2019-12-28T19:13:00Z">
            <w:rPr>
              <w:del w:id="301" w:author="翁 安志" w:date="2019-12-28T17:38:00Z"/>
            </w:rPr>
          </w:rPrChange>
        </w:rPr>
      </w:pPr>
      <w:del w:id="302" w:author="翁 安志" w:date="2019-12-28T17:38:00Z">
        <w:r w:rsidRPr="00CF4953" w:rsidDel="008E4477">
          <w:rPr>
            <w:rFonts w:ascii="Times New Roman" w:hAnsi="Times New Roman" w:cs="Times New Roman"/>
            <w:highlight w:val="yellow"/>
            <w:rPrChange w:id="303" w:author="翁 安志" w:date="2019-12-28T19:13:00Z">
              <w:rPr/>
            </w:rPrChange>
          </w:rPr>
          <w:delText>come back for me because they will need me. Soon, it has been proved useless when I see my friends are getting closer with a person that I think has nothing better than me.</w:delText>
        </w:r>
      </w:del>
    </w:p>
    <w:p w14:paraId="1F529E41" w14:textId="77777777" w:rsidR="00934714" w:rsidRPr="00CF4953" w:rsidDel="0013652F" w:rsidRDefault="00934714">
      <w:pPr>
        <w:rPr>
          <w:del w:id="304" w:author="翁 安志" w:date="2019-12-28T17:19:00Z"/>
          <w:rFonts w:ascii="Times New Roman" w:hAnsi="Times New Roman" w:cs="Times New Roman"/>
          <w:highlight w:val="yellow"/>
          <w:rPrChange w:id="305" w:author="翁 安志" w:date="2019-12-28T19:13:00Z">
            <w:rPr>
              <w:del w:id="306" w:author="翁 安志" w:date="2019-12-28T17:19:00Z"/>
            </w:rPr>
          </w:rPrChange>
        </w:rPr>
      </w:pPr>
    </w:p>
    <w:p w14:paraId="3471E24E" w14:textId="77777777" w:rsidR="006423DC" w:rsidRDefault="00BE5100" w:rsidP="000C098E">
      <w:pPr>
        <w:rPr>
          <w:ins w:id="307" w:author="翁 安志" w:date="2019-12-30T20:44:00Z"/>
          <w:rFonts w:ascii="Times New Roman" w:hAnsi="Times New Roman" w:cs="Times New Roman"/>
        </w:rPr>
      </w:pPr>
      <w:del w:id="308" w:author="翁 安志" w:date="2019-12-28T17:38:00Z">
        <w:r w:rsidRPr="00CF4953" w:rsidDel="008E4477">
          <w:rPr>
            <w:rFonts w:ascii="Times New Roman" w:hAnsi="Times New Roman" w:cs="Times New Roman"/>
            <w:highlight w:val="yellow"/>
            <w:rPrChange w:id="309" w:author="翁 安志" w:date="2019-12-28T19:13:00Z">
              <w:rPr/>
            </w:rPrChange>
          </w:rPr>
          <w:delText xml:space="preserve">Then I realized that I was totally wrong after nearly losing my closest friend. </w:delText>
        </w:r>
        <w:r w:rsidRPr="00CF4953" w:rsidDel="00B10A3A">
          <w:rPr>
            <w:rFonts w:ascii="Times New Roman" w:hAnsi="Times New Roman" w:cs="Times New Roman"/>
            <w:highlight w:val="yellow"/>
            <w:rPrChange w:id="310" w:author="翁 安志" w:date="2019-12-28T19:13:00Z">
              <w:rPr/>
            </w:rPrChange>
          </w:rPr>
          <w:delText>It was</w:delText>
        </w:r>
        <w:r w:rsidRPr="00CF4953" w:rsidDel="008E4477">
          <w:rPr>
            <w:rFonts w:ascii="Times New Roman" w:hAnsi="Times New Roman" w:cs="Times New Roman"/>
            <w:highlight w:val="yellow"/>
            <w:rPrChange w:id="311" w:author="翁 安志" w:date="2019-12-28T19:13:00Z">
              <w:rPr/>
            </w:rPrChange>
          </w:rPr>
          <w:delText xml:space="preserve"> d</w:delText>
        </w:r>
      </w:del>
      <w:r w:rsidRPr="00CF4953">
        <w:rPr>
          <w:rFonts w:ascii="Times New Roman" w:hAnsi="Times New Roman" w:cs="Times New Roman"/>
          <w:highlight w:val="yellow"/>
          <w:rPrChange w:id="312" w:author="翁 安志" w:date="2019-12-28T19:13:00Z">
            <w:rPr/>
          </w:rPrChange>
        </w:rPr>
        <w:t xml:space="preserve">uring an online </w:t>
      </w:r>
      <w:ins w:id="313" w:author="翁 安志" w:date="2019-12-28T17:49:00Z">
        <w:r w:rsidR="00F46871" w:rsidRPr="00CF4953">
          <w:rPr>
            <w:rFonts w:ascii="Times New Roman" w:hAnsi="Times New Roman" w:cs="Times New Roman"/>
            <w:highlight w:val="yellow"/>
            <w:rPrChange w:id="314" w:author="翁 安志" w:date="2019-12-28T19:13:00Z">
              <w:rPr>
                <w:rFonts w:ascii="Times New Roman" w:hAnsi="Times New Roman" w:cs="Times New Roman"/>
              </w:rPr>
            </w:rPrChange>
          </w:rPr>
          <w:t xml:space="preserve">meeting of the </w:t>
        </w:r>
      </w:ins>
      <w:del w:id="315" w:author="翁 安志" w:date="2019-12-28T17:38:00Z">
        <w:r w:rsidRPr="00CF4953" w:rsidDel="00FA0B91">
          <w:rPr>
            <w:rFonts w:ascii="Times New Roman" w:hAnsi="Times New Roman" w:cs="Times New Roman"/>
            <w:highlight w:val="yellow"/>
            <w:rPrChange w:id="316" w:author="翁 安志" w:date="2019-12-28T19:13:00Z">
              <w:rPr/>
            </w:rPrChange>
          </w:rPr>
          <w:delText>ASB</w:delText>
        </w:r>
        <w:r w:rsidRPr="00CF4953" w:rsidDel="00FA0B91">
          <w:rPr>
            <w:rFonts w:ascii="Times New Roman" w:hAnsi="Times New Roman" w:cs="Times New Roman"/>
            <w:highlight w:val="yellow"/>
            <w:rPrChange w:id="317" w:author="翁 安志" w:date="2019-12-28T19:13:00Z">
              <w:rPr>
                <w:rFonts w:ascii="Times New Roman" w:hAnsi="Times New Roman" w:cs="Times New Roman"/>
                <w:highlight w:val="cyan"/>
              </w:rPr>
            </w:rPrChange>
          </w:rPr>
          <w:delText xml:space="preserve"> (What does this stand for?)</w:delText>
        </w:r>
      </w:del>
      <w:ins w:id="318" w:author="翁 安志" w:date="2019-12-28T17:38:00Z">
        <w:r w:rsidR="00FA0B91" w:rsidRPr="00CF4953">
          <w:rPr>
            <w:rFonts w:ascii="Times New Roman" w:hAnsi="Times New Roman" w:cs="Times New Roman"/>
            <w:highlight w:val="yellow"/>
            <w:rPrChange w:id="319" w:author="翁 安志" w:date="2019-12-28T19:13:00Z">
              <w:rPr>
                <w:rFonts w:ascii="Times New Roman" w:hAnsi="Times New Roman" w:cs="Times New Roman"/>
              </w:rPr>
            </w:rPrChange>
          </w:rPr>
          <w:t>Associated Student Body</w:t>
        </w:r>
      </w:ins>
      <w:del w:id="320" w:author="翁 安志" w:date="2019-12-28T17:49:00Z">
        <w:r w:rsidRPr="00CF4953" w:rsidDel="0070737F">
          <w:rPr>
            <w:rFonts w:ascii="Times New Roman" w:hAnsi="Times New Roman" w:cs="Times New Roman"/>
            <w:highlight w:val="yellow"/>
            <w:rPrChange w:id="321" w:author="翁 安志" w:date="2019-12-28T19:13:00Z">
              <w:rPr/>
            </w:rPrChange>
          </w:rPr>
          <w:delText xml:space="preserve"> meeting</w:delText>
        </w:r>
      </w:del>
      <w:ins w:id="322" w:author="sisleyzhou" w:date="2019-12-26T21:45:00Z">
        <w:r w:rsidRPr="00CF4953">
          <w:rPr>
            <w:rFonts w:ascii="Times New Roman" w:hAnsi="Times New Roman" w:cs="Times New Roman"/>
            <w:highlight w:val="yellow"/>
            <w:rPrChange w:id="323" w:author="翁 安志" w:date="2019-12-28T19:13:00Z">
              <w:rPr>
                <w:rFonts w:ascii="Times New Roman" w:hAnsi="Times New Roman" w:cs="Times New Roman"/>
              </w:rPr>
            </w:rPrChange>
          </w:rPr>
          <w:t>.</w:t>
        </w:r>
        <w:r>
          <w:rPr>
            <w:rFonts w:ascii="Times New Roman" w:hAnsi="Times New Roman" w:cs="Times New Roman"/>
          </w:rPr>
          <w:t xml:space="preserve"> </w:t>
        </w:r>
      </w:ins>
      <w:del w:id="324" w:author="sisleyzhou" w:date="2019-12-26T21:45:00Z">
        <w:r>
          <w:rPr>
            <w:rFonts w:ascii="Times New Roman" w:hAnsi="Times New Roman" w:cs="Times New Roman"/>
            <w:rPrChange w:id="325" w:author="sisleyzhou" w:date="2019-12-26T21:35:00Z">
              <w:rPr/>
            </w:rPrChange>
          </w:rPr>
          <w:delText xml:space="preserve">, where </w:delText>
        </w:r>
      </w:del>
      <w:r>
        <w:rPr>
          <w:rFonts w:ascii="Times New Roman" w:hAnsi="Times New Roman" w:cs="Times New Roman"/>
          <w:rPrChange w:id="326" w:author="sisleyzhou" w:date="2019-12-26T21:35:00Z">
            <w:rPr/>
          </w:rPrChange>
        </w:rPr>
        <w:t>I met a situation that I believe</w:t>
      </w:r>
      <w:ins w:id="327" w:author="sisleyzhou" w:date="2019-12-26T21:45:00Z">
        <w:r>
          <w:rPr>
            <w:rFonts w:ascii="Times New Roman" w:hAnsi="Times New Roman" w:cs="Times New Roman"/>
          </w:rPr>
          <w:t>d was unfair</w:t>
        </w:r>
      </w:ins>
      <w:del w:id="328" w:author="sisleyzhou" w:date="2019-12-26T21:45:00Z">
        <w:r>
          <w:rPr>
            <w:rFonts w:ascii="Times New Roman" w:hAnsi="Times New Roman" w:cs="Times New Roman"/>
            <w:rPrChange w:id="329" w:author="sisleyzhou" w:date="2019-12-26T21:35:00Z">
              <w:rPr/>
            </w:rPrChange>
          </w:rPr>
          <w:delText xml:space="preserve"> to be unfair to me</w:delText>
        </w:r>
      </w:del>
      <w:r>
        <w:rPr>
          <w:rFonts w:ascii="Times New Roman" w:hAnsi="Times New Roman" w:cs="Times New Roman"/>
          <w:rPrChange w:id="330" w:author="sisleyzhou" w:date="2019-12-26T21:35:00Z">
            <w:rPr/>
          </w:rPrChange>
        </w:rPr>
        <w:t>: I was informed that</w:t>
      </w:r>
      <w:del w:id="331" w:author="翁 安志" w:date="2019-12-28T19:13:00Z">
        <w:r w:rsidDel="00CF4953">
          <w:rPr>
            <w:rFonts w:ascii="Times New Roman" w:hAnsi="Times New Roman" w:cs="Times New Roman"/>
            <w:rPrChange w:id="332" w:author="sisleyzhou" w:date="2019-12-26T21:35:00Z">
              <w:rPr/>
            </w:rPrChange>
          </w:rPr>
          <w:delText xml:space="preserve"> </w:delText>
        </w:r>
      </w:del>
      <w:ins w:id="333" w:author="sisleyzhou" w:date="2019-12-26T21:45:00Z">
        <w:del w:id="334" w:author="翁 安志" w:date="2019-12-28T19:13:00Z">
          <w:r w:rsidDel="00CF4953">
            <w:rPr>
              <w:rFonts w:ascii="Times New Roman" w:hAnsi="Times New Roman" w:cs="Times New Roman"/>
            </w:rPr>
            <w:delText>we</w:delText>
          </w:r>
        </w:del>
      </w:ins>
      <w:ins w:id="335" w:author="sisleyzhou" w:date="2019-12-26T22:07:00Z">
        <w:del w:id="336" w:author="翁 安志" w:date="2019-12-28T19:13:00Z">
          <w:r w:rsidDel="00CF4953">
            <w:rPr>
              <w:rFonts w:ascii="Times New Roman" w:hAnsi="Times New Roman" w:cs="Times New Roman"/>
            </w:rPr>
            <w:delText xml:space="preserve"> would</w:delText>
          </w:r>
        </w:del>
      </w:ins>
      <w:del w:id="337" w:author="翁 安志" w:date="2019-12-28T19:13:00Z">
        <w:r w:rsidDel="00CF4953">
          <w:rPr>
            <w:rFonts w:ascii="Times New Roman" w:hAnsi="Times New Roman" w:cs="Times New Roman"/>
            <w:rPrChange w:id="338" w:author="sisleyzhou" w:date="2019-12-26T21:35:00Z">
              <w:rPr/>
            </w:rPrChange>
          </w:rPr>
          <w:delText>we will be</w:delText>
        </w:r>
      </w:del>
      <w:ins w:id="339" w:author="sisleyzhou" w:date="2019-12-26T21:45:00Z">
        <w:del w:id="340" w:author="翁 安志" w:date="2019-12-28T19:13:00Z">
          <w:r w:rsidDel="00CF4953">
            <w:rPr>
              <w:rFonts w:ascii="Times New Roman" w:hAnsi="Times New Roman" w:cs="Times New Roman"/>
            </w:rPr>
            <w:delText xml:space="preserve"> </w:delText>
          </w:r>
        </w:del>
      </w:ins>
      <w:del w:id="341" w:author="翁 安志" w:date="2019-12-28T19:13:00Z">
        <w:r w:rsidDel="00CF4953">
          <w:rPr>
            <w:rFonts w:ascii="Times New Roman" w:hAnsi="Times New Roman" w:cs="Times New Roman"/>
            <w:rPrChange w:id="342" w:author="sisleyzhou" w:date="2019-12-26T21:35:00Z">
              <w:rPr/>
            </w:rPrChange>
          </w:rPr>
          <w:delText xml:space="preserve"> chang</w:delText>
        </w:r>
      </w:del>
      <w:ins w:id="343" w:author="sisleyzhou" w:date="2019-12-26T22:07:00Z">
        <w:del w:id="344" w:author="翁 安志" w:date="2019-12-28T19:13:00Z">
          <w:r w:rsidDel="00CF4953">
            <w:rPr>
              <w:rFonts w:ascii="Times New Roman" w:hAnsi="Times New Roman" w:cs="Times New Roman"/>
            </w:rPr>
            <w:delText>e</w:delText>
          </w:r>
        </w:del>
      </w:ins>
      <w:del w:id="345" w:author="sisleyzhou" w:date="2019-12-26T22:07:00Z">
        <w:r>
          <w:rPr>
            <w:rFonts w:ascii="Times New Roman" w:hAnsi="Times New Roman" w:cs="Times New Roman"/>
            <w:rPrChange w:id="346" w:author="sisleyzhou" w:date="2019-12-26T21:35:00Z">
              <w:rPr/>
            </w:rPrChange>
          </w:rPr>
          <w:delText>ing</w:delText>
        </w:r>
      </w:del>
      <w:r>
        <w:rPr>
          <w:rFonts w:ascii="Times New Roman" w:hAnsi="Times New Roman" w:cs="Times New Roman"/>
          <w:rPrChange w:id="347" w:author="sisleyzhou" w:date="2019-12-26T21:35:00Z">
            <w:rPr/>
          </w:rPrChange>
        </w:rPr>
        <w:t xml:space="preserve"> the</w:t>
      </w:r>
      <w:del w:id="348" w:author="翁 安志" w:date="2019-12-28T19:13:00Z">
        <w:r w:rsidDel="00CF4953">
          <w:rPr>
            <w:rFonts w:ascii="Times New Roman" w:hAnsi="Times New Roman" w:cs="Times New Roman"/>
            <w:rPrChange w:id="349" w:author="sisleyzhou" w:date="2019-12-26T21:35:00Z">
              <w:rPr/>
            </w:rPrChange>
          </w:rPr>
          <w:delText xml:space="preserve"> </w:delText>
        </w:r>
      </w:del>
      <w:ins w:id="350" w:author="sisleyzhou" w:date="2019-12-26T21:45:00Z">
        <w:del w:id="351" w:author="翁 安志" w:date="2019-12-28T19:13:00Z">
          <w:r w:rsidDel="00CF4953">
            <w:rPr>
              <w:rFonts w:ascii="Times New Roman" w:hAnsi="Times New Roman" w:cs="Times New Roman"/>
            </w:rPr>
            <w:delText>event</w:delText>
          </w:r>
        </w:del>
        <w:r>
          <w:rPr>
            <w:rFonts w:ascii="Times New Roman" w:hAnsi="Times New Roman" w:cs="Times New Roman"/>
          </w:rPr>
          <w:t xml:space="preserve"> </w:t>
        </w:r>
      </w:ins>
      <w:r>
        <w:rPr>
          <w:rFonts w:ascii="Times New Roman" w:hAnsi="Times New Roman" w:cs="Times New Roman"/>
          <w:rPrChange w:id="352" w:author="sisleyzhou" w:date="2019-12-26T21:35:00Z">
            <w:rPr/>
          </w:rPrChange>
        </w:rPr>
        <w:t xml:space="preserve">theme </w:t>
      </w:r>
      <w:ins w:id="353" w:author="翁 安志" w:date="2019-12-28T17:53:00Z">
        <w:r w:rsidR="008C57E8">
          <w:rPr>
            <w:rFonts w:ascii="Times New Roman" w:hAnsi="Times New Roman" w:cs="Times New Roman"/>
          </w:rPr>
          <w:t xml:space="preserve">of </w:t>
        </w:r>
        <w:r w:rsidR="00E13063">
          <w:rPr>
            <w:rFonts w:ascii="Times New Roman" w:hAnsi="Times New Roman" w:cs="Times New Roman"/>
          </w:rPr>
          <w:t xml:space="preserve">our </w:t>
        </w:r>
      </w:ins>
      <w:ins w:id="354" w:author="翁 安志" w:date="2019-12-28T17:54:00Z">
        <w:r w:rsidR="00B17868">
          <w:rPr>
            <w:rFonts w:ascii="Times New Roman" w:hAnsi="Times New Roman" w:cs="Times New Roman"/>
          </w:rPr>
          <w:t>Winter Ball</w:t>
        </w:r>
      </w:ins>
      <w:ins w:id="355" w:author="翁 安志" w:date="2019-12-28T19:14:00Z">
        <w:r w:rsidR="005925D0">
          <w:rPr>
            <w:rFonts w:ascii="Times New Roman" w:hAnsi="Times New Roman" w:cs="Times New Roman"/>
          </w:rPr>
          <w:t xml:space="preserve"> </w:t>
        </w:r>
      </w:ins>
      <w:del w:id="356" w:author="翁 安志" w:date="2019-12-28T19:14:00Z">
        <w:r w:rsidDel="005925D0">
          <w:rPr>
            <w:rFonts w:ascii="Times New Roman" w:hAnsi="Times New Roman" w:cs="Times New Roman"/>
            <w:rPrChange w:id="357" w:author="sisleyzhou" w:date="2019-12-26T21:35:00Z">
              <w:rPr/>
            </w:rPrChange>
          </w:rPr>
          <w:delText>of our event which I have been preparing for a long time</w:delText>
        </w:r>
      </w:del>
      <w:ins w:id="358" w:author="翁 安志" w:date="2019-12-28T19:14:00Z">
        <w:r w:rsidR="001B7DBD">
          <w:rPr>
            <w:rFonts w:ascii="Times New Roman" w:hAnsi="Times New Roman" w:cs="Times New Roman"/>
          </w:rPr>
          <w:t>would be changed</w:t>
        </w:r>
      </w:ins>
      <w:ins w:id="359" w:author="翁 安志" w:date="2019-12-28T19:15:00Z">
        <w:r w:rsidR="00AC3177">
          <w:rPr>
            <w:rFonts w:ascii="Times New Roman" w:hAnsi="Times New Roman" w:cs="Times New Roman"/>
          </w:rPr>
          <w:t xml:space="preserve"> without </w:t>
        </w:r>
        <w:r w:rsidR="0083090B">
          <w:rPr>
            <w:rFonts w:ascii="Times New Roman" w:hAnsi="Times New Roman" w:cs="Times New Roman"/>
          </w:rPr>
          <w:t>a democratic vote</w:t>
        </w:r>
      </w:ins>
      <w:r>
        <w:rPr>
          <w:rFonts w:ascii="Times New Roman" w:hAnsi="Times New Roman" w:cs="Times New Roman"/>
          <w:rPrChange w:id="360" w:author="sisleyzhou" w:date="2019-12-26T21:35:00Z">
            <w:rPr/>
          </w:rPrChange>
        </w:rPr>
        <w:t xml:space="preserve">. </w:t>
      </w:r>
      <w:del w:id="361" w:author="翁 安志" w:date="2019-12-28T19:15:00Z">
        <w:r w:rsidDel="00DD502B">
          <w:rPr>
            <w:rFonts w:ascii="Times New Roman" w:hAnsi="Times New Roman" w:cs="Times New Roman"/>
            <w:rPrChange w:id="362" w:author="sisleyzhou" w:date="2019-12-26T21:35:00Z">
              <w:rPr/>
            </w:rPrChange>
          </w:rPr>
          <w:delText xml:space="preserve">I </w:delText>
        </w:r>
      </w:del>
      <w:ins w:id="363" w:author="sisleyzhou" w:date="2019-12-26T21:45:00Z">
        <w:del w:id="364" w:author="翁 安志" w:date="2019-12-28T19:15:00Z">
          <w:r w:rsidDel="00DD502B">
            <w:rPr>
              <w:rFonts w:ascii="Times New Roman" w:hAnsi="Times New Roman" w:cs="Times New Roman"/>
            </w:rPr>
            <w:delText xml:space="preserve">thought the decision was </w:delText>
          </w:r>
        </w:del>
      </w:ins>
      <w:del w:id="365" w:author="翁 安志" w:date="2019-12-28T19:15:00Z">
        <w:r w:rsidDel="00DD502B">
          <w:rPr>
            <w:rFonts w:ascii="Times New Roman" w:hAnsi="Times New Roman" w:cs="Times New Roman"/>
            <w:rPrChange w:id="366" w:author="sisleyzhou" w:date="2019-12-26T21:35:00Z">
              <w:rPr/>
            </w:rPrChange>
          </w:rPr>
          <w:delText xml:space="preserve">naturally think it’s the outcome of an undemocratic discussion, and </w:delText>
        </w:r>
      </w:del>
      <w:r>
        <w:rPr>
          <w:rFonts w:ascii="Times New Roman" w:hAnsi="Times New Roman" w:cs="Times New Roman"/>
          <w:rPrChange w:id="367" w:author="sisleyzhou" w:date="2019-12-26T21:35:00Z">
            <w:rPr/>
          </w:rPrChange>
        </w:rPr>
        <w:t xml:space="preserve">I raised my oppositions </w:t>
      </w:r>
      <w:del w:id="368" w:author="sisleyzhou" w:date="2019-12-26T21:46:00Z">
        <w:r>
          <w:rPr>
            <w:rFonts w:ascii="Times New Roman" w:hAnsi="Times New Roman" w:cs="Times New Roman"/>
            <w:rPrChange w:id="369" w:author="sisleyzhou" w:date="2019-12-26T21:35:00Z">
              <w:rPr/>
            </w:rPrChange>
          </w:rPr>
          <w:delText>in a serious matter</w:delText>
        </w:r>
      </w:del>
      <w:ins w:id="370" w:author="sisleyzhou" w:date="2019-12-26T21:46:00Z">
        <w:r>
          <w:rPr>
            <w:rFonts w:ascii="Times New Roman" w:hAnsi="Times New Roman" w:cs="Times New Roman"/>
          </w:rPr>
          <w:t>aggressively</w:t>
        </w:r>
      </w:ins>
      <w:ins w:id="371" w:author="翁 安志" w:date="2019-12-28T17:54:00Z">
        <w:r w:rsidR="008A0998">
          <w:rPr>
            <w:rFonts w:ascii="Times New Roman" w:hAnsi="Times New Roman" w:cs="Times New Roman"/>
          </w:rPr>
          <w:t xml:space="preserve"> by sending a super long text response raising the </w:t>
        </w:r>
      </w:ins>
      <w:ins w:id="372" w:author="翁 安志" w:date="2019-12-28T17:55:00Z">
        <w:r w:rsidR="008A0998">
          <w:rPr>
            <w:rFonts w:ascii="Times New Roman" w:hAnsi="Times New Roman" w:cs="Times New Roman"/>
          </w:rPr>
          <w:t>discussion of this decision onto a moral level</w:t>
        </w:r>
      </w:ins>
      <w:r>
        <w:rPr>
          <w:rFonts w:ascii="Times New Roman" w:hAnsi="Times New Roman" w:cs="Times New Roman"/>
          <w:rPrChange w:id="373" w:author="sisleyzhou" w:date="2019-12-26T21:35:00Z">
            <w:rPr/>
          </w:rPrChange>
        </w:rPr>
        <w:t>. Nobody sent anything after I sent my opposition in the group chat. While I was</w:t>
      </w:r>
      <w:ins w:id="374" w:author="翁 安志" w:date="2019-12-28T19:15:00Z">
        <w:r w:rsidR="005A4EE1">
          <w:rPr>
            <w:rFonts w:ascii="Times New Roman" w:hAnsi="Times New Roman" w:cs="Times New Roman"/>
          </w:rPr>
          <w:t xml:space="preserve"> happy about my victory on this topic</w:t>
        </w:r>
      </w:ins>
      <w:del w:id="375" w:author="翁 安志" w:date="2019-12-28T19:15:00Z">
        <w:r w:rsidDel="005A4EE1">
          <w:rPr>
            <w:rFonts w:ascii="Times New Roman" w:hAnsi="Times New Roman" w:cs="Times New Roman"/>
            <w:rPrChange w:id="376" w:author="sisleyzhou" w:date="2019-12-26T21:35:00Z">
              <w:rPr/>
            </w:rPrChange>
          </w:rPr>
          <w:delText xml:space="preserve"> happy about</w:delText>
        </w:r>
      </w:del>
      <w:ins w:id="377" w:author="sisleyzhou" w:date="2019-12-26T21:46:00Z">
        <w:del w:id="378" w:author="翁 安志" w:date="2019-12-28T19:15:00Z">
          <w:r w:rsidDel="005A4EE1">
            <w:rPr>
              <w:rFonts w:ascii="Times New Roman" w:hAnsi="Times New Roman" w:cs="Times New Roman"/>
            </w:rPr>
            <w:delText xml:space="preserve"> </w:delText>
          </w:r>
        </w:del>
      </w:ins>
      <w:del w:id="379" w:author="翁 安志" w:date="2019-12-28T19:15:00Z">
        <w:r w:rsidDel="005A4EE1">
          <w:rPr>
            <w:rFonts w:ascii="Times New Roman" w:hAnsi="Times New Roman" w:cs="Times New Roman"/>
            <w:rPrChange w:id="380" w:author="sisleyzhou" w:date="2019-12-26T21:35:00Z">
              <w:rPr/>
            </w:rPrChange>
          </w:rPr>
          <w:delText xml:space="preserve"> the success of this opposition</w:delText>
        </w:r>
      </w:del>
      <w:ins w:id="381" w:author="sisleyzhou" w:date="2019-12-26T21:46:00Z">
        <w:del w:id="382" w:author="翁 安志" w:date="2019-12-28T19:15:00Z">
          <w:r w:rsidDel="005A4EE1">
            <w:rPr>
              <w:rFonts w:ascii="Times New Roman" w:hAnsi="Times New Roman" w:cs="Times New Roman"/>
            </w:rPr>
            <w:delText xml:space="preserve">my </w:delText>
          </w:r>
        </w:del>
        <w:del w:id="383" w:author="翁 安志" w:date="2019-12-28T17:55:00Z">
          <w:r w:rsidDel="00E8087C">
            <w:rPr>
              <w:rFonts w:ascii="Times New Roman" w:hAnsi="Times New Roman" w:cs="Times New Roman"/>
            </w:rPr>
            <w:delText>win</w:delText>
          </w:r>
        </w:del>
      </w:ins>
      <w:del w:id="384" w:author="翁 安志" w:date="2019-12-28T19:15:00Z">
        <w:r w:rsidDel="005A4EE1">
          <w:rPr>
            <w:rFonts w:ascii="Times New Roman" w:hAnsi="Times New Roman" w:cs="Times New Roman"/>
            <w:rPrChange w:id="385" w:author="sisleyzhou" w:date="2019-12-26T21:35:00Z">
              <w:rPr/>
            </w:rPrChange>
          </w:rPr>
          <w:delText xml:space="preserve"> that made everyone afraid</w:delText>
        </w:r>
      </w:del>
      <w:r>
        <w:rPr>
          <w:rFonts w:ascii="Times New Roman" w:hAnsi="Times New Roman" w:cs="Times New Roman"/>
          <w:rPrChange w:id="386" w:author="sisleyzhou" w:date="2019-12-26T21:35:00Z">
            <w:rPr/>
          </w:rPrChange>
        </w:rPr>
        <w:t>, my closest friend</w:t>
      </w:r>
      <w:ins w:id="387" w:author="sisleyzhou" w:date="2019-12-26T21:46:00Z">
        <w:r>
          <w:rPr>
            <w:rFonts w:ascii="Times New Roman" w:hAnsi="Times New Roman" w:cs="Times New Roman"/>
          </w:rPr>
          <w:t>,</w:t>
        </w:r>
      </w:ins>
      <w:r>
        <w:rPr>
          <w:rFonts w:ascii="Times New Roman" w:hAnsi="Times New Roman" w:cs="Times New Roman"/>
          <w:rPrChange w:id="388" w:author="sisleyzhou" w:date="2019-12-26T21:35:00Z">
            <w:rPr/>
          </w:rPrChange>
        </w:rPr>
        <w:t xml:space="preserve"> who is also in ASB</w:t>
      </w:r>
      <w:ins w:id="389" w:author="sisleyzhou" w:date="2019-12-26T21:47:00Z">
        <w:r>
          <w:rPr>
            <w:rFonts w:ascii="Times New Roman" w:hAnsi="Times New Roman" w:cs="Times New Roman"/>
          </w:rPr>
          <w:t>,</w:t>
        </w:r>
      </w:ins>
      <w:r>
        <w:rPr>
          <w:rFonts w:ascii="Times New Roman" w:hAnsi="Times New Roman" w:cs="Times New Roman"/>
          <w:rPrChange w:id="390" w:author="sisleyzhou" w:date="2019-12-26T21:35:00Z">
            <w:rPr/>
          </w:rPrChange>
        </w:rPr>
        <w:t xml:space="preserve"> </w:t>
      </w:r>
      <w:del w:id="391" w:author="翁 安志" w:date="2019-12-28T19:18:00Z">
        <w:r w:rsidDel="0084616B">
          <w:rPr>
            <w:rFonts w:ascii="Times New Roman" w:hAnsi="Times New Roman" w:cs="Times New Roman"/>
            <w:rPrChange w:id="392" w:author="sisleyzhou" w:date="2019-12-26T21:35:00Z">
              <w:rPr/>
            </w:rPrChange>
          </w:rPr>
          <w:delText xml:space="preserve">came to me privately and </w:delText>
        </w:r>
      </w:del>
      <w:r>
        <w:rPr>
          <w:rFonts w:ascii="Times New Roman" w:hAnsi="Times New Roman" w:cs="Times New Roman"/>
          <w:rPrChange w:id="393" w:author="sisleyzhou" w:date="2019-12-26T21:35:00Z">
            <w:rPr/>
          </w:rPrChange>
        </w:rPr>
        <w:t xml:space="preserve">talked </w:t>
      </w:r>
      <w:ins w:id="394" w:author="翁 安志" w:date="2019-12-28T19:18:00Z">
        <w:r w:rsidR="00B118FF">
          <w:rPr>
            <w:rFonts w:ascii="Times New Roman" w:hAnsi="Times New Roman" w:cs="Times New Roman"/>
          </w:rPr>
          <w:t>to me</w:t>
        </w:r>
        <w:r w:rsidR="004B7098">
          <w:rPr>
            <w:rFonts w:ascii="Times New Roman" w:hAnsi="Times New Roman" w:cs="Times New Roman"/>
          </w:rPr>
          <w:t xml:space="preserve"> </w:t>
        </w:r>
      </w:ins>
      <w:r>
        <w:rPr>
          <w:rFonts w:ascii="Times New Roman" w:hAnsi="Times New Roman" w:cs="Times New Roman"/>
          <w:rPrChange w:id="395" w:author="sisleyzhou" w:date="2019-12-26T21:35:00Z">
            <w:rPr/>
          </w:rPrChange>
        </w:rPr>
        <w:t>about her concerns about what I</w:t>
      </w:r>
      <w:ins w:id="396" w:author="sisleyzhou" w:date="2019-12-26T21:47:00Z">
        <w:r>
          <w:rPr>
            <w:rFonts w:ascii="Times New Roman" w:hAnsi="Times New Roman" w:cs="Times New Roman"/>
          </w:rPr>
          <w:t xml:space="preserve">’d </w:t>
        </w:r>
      </w:ins>
      <w:del w:id="397" w:author="sisleyzhou" w:date="2019-12-26T21:47:00Z">
        <w:r>
          <w:rPr>
            <w:rFonts w:ascii="Times New Roman" w:hAnsi="Times New Roman" w:cs="Times New Roman"/>
            <w:rPrChange w:id="398" w:author="sisleyzhou" w:date="2019-12-26T21:35:00Z">
              <w:rPr/>
            </w:rPrChange>
          </w:rPr>
          <w:delText xml:space="preserve"> </w:delText>
        </w:r>
      </w:del>
      <w:r>
        <w:rPr>
          <w:rFonts w:ascii="Times New Roman" w:hAnsi="Times New Roman" w:cs="Times New Roman"/>
          <w:rPrChange w:id="399" w:author="sisleyzhou" w:date="2019-12-26T21:35:00Z">
            <w:rPr/>
          </w:rPrChange>
        </w:rPr>
        <w:t xml:space="preserve">sent. </w:t>
      </w:r>
      <w:del w:id="400" w:author="翁 安志" w:date="2019-12-30T20:41:00Z">
        <w:r w:rsidDel="007833B2">
          <w:rPr>
            <w:rFonts w:ascii="Times New Roman" w:hAnsi="Times New Roman" w:cs="Times New Roman"/>
            <w:rPrChange w:id="401" w:author="sisleyzhou" w:date="2019-12-26T21:35:00Z">
              <w:rPr/>
            </w:rPrChange>
          </w:rPr>
          <w:delText>During the debate with her, my position slowly shift</w:delText>
        </w:r>
      </w:del>
      <w:ins w:id="402" w:author="sisleyzhou" w:date="2019-12-26T21:47:00Z">
        <w:del w:id="403" w:author="翁 安志" w:date="2019-12-30T20:41:00Z">
          <w:r w:rsidDel="007833B2">
            <w:rPr>
              <w:rFonts w:ascii="Times New Roman" w:hAnsi="Times New Roman" w:cs="Times New Roman"/>
            </w:rPr>
            <w:delText>ed</w:delText>
          </w:r>
        </w:del>
      </w:ins>
      <w:del w:id="404" w:author="翁 安志" w:date="2019-12-30T20:41:00Z">
        <w:r w:rsidDel="007833B2">
          <w:rPr>
            <w:rFonts w:ascii="Times New Roman" w:hAnsi="Times New Roman" w:cs="Times New Roman"/>
            <w:rPrChange w:id="405" w:author="sisleyzhou" w:date="2019-12-26T21:35:00Z">
              <w:rPr/>
            </w:rPrChange>
          </w:rPr>
          <w:delText>s</w:delText>
        </w:r>
      </w:del>
      <w:ins w:id="406" w:author="sisleyzhou" w:date="2019-12-26T21:47:00Z">
        <w:del w:id="407" w:author="翁 安志" w:date="2019-12-30T20:41:00Z">
          <w:r w:rsidDel="007833B2">
            <w:rPr>
              <w:rFonts w:ascii="Times New Roman" w:hAnsi="Times New Roman" w:cs="Times New Roman"/>
            </w:rPr>
            <w:delText xml:space="preserve"> </w:delText>
          </w:r>
        </w:del>
      </w:ins>
      <w:del w:id="408" w:author="翁 安志" w:date="2019-12-30T20:41:00Z">
        <w:r w:rsidDel="007833B2">
          <w:rPr>
            <w:rFonts w:ascii="Times New Roman" w:hAnsi="Times New Roman" w:cs="Times New Roman"/>
            <w:rPrChange w:id="409" w:author="sisleyzhou" w:date="2019-12-26T21:35:00Z">
              <w:rPr/>
            </w:rPrChange>
          </w:rPr>
          <w:delText xml:space="preserve"> from my side to hers.</w:delText>
        </w:r>
      </w:del>
      <w:del w:id="410" w:author="翁 安志" w:date="2019-12-28T19:35:00Z">
        <w:r w:rsidDel="00466C35">
          <w:rPr>
            <w:rFonts w:ascii="Times New Roman" w:hAnsi="Times New Roman" w:cs="Times New Roman"/>
            <w:rPrChange w:id="411" w:author="sisleyzhou" w:date="2019-12-26T21:35:00Z">
              <w:rPr/>
            </w:rPrChange>
          </w:rPr>
          <w:delText xml:space="preserve"> </w:delText>
        </w:r>
      </w:del>
      <w:del w:id="412" w:author="翁 安志" w:date="2019-12-30T20:41:00Z">
        <w:r w:rsidDel="007833B2">
          <w:rPr>
            <w:rFonts w:ascii="Times New Roman" w:hAnsi="Times New Roman" w:cs="Times New Roman"/>
            <w:rPrChange w:id="413" w:author="sisleyzhou" w:date="2019-12-26T21:35:00Z">
              <w:rPr/>
            </w:rPrChange>
          </w:rPr>
          <w:delText>I was so sure at first that I am going to win this debate and she would be convinced by me. But as s</w:delText>
        </w:r>
      </w:del>
      <w:ins w:id="414" w:author="sisleyzhou" w:date="2019-12-26T21:47:00Z">
        <w:del w:id="415" w:author="翁 安志" w:date="2019-12-28T19:35:00Z">
          <w:r w:rsidDel="00212A86">
            <w:rPr>
              <w:rFonts w:ascii="Times New Roman" w:hAnsi="Times New Roman" w:cs="Times New Roman"/>
            </w:rPr>
            <w:delText>S</w:delText>
          </w:r>
        </w:del>
      </w:ins>
      <w:del w:id="416" w:author="翁 安志" w:date="2019-12-28T19:35:00Z">
        <w:r w:rsidDel="00212A86">
          <w:rPr>
            <w:rFonts w:ascii="Times New Roman" w:hAnsi="Times New Roman" w:cs="Times New Roman"/>
            <w:rPrChange w:id="417" w:author="sisleyzhou" w:date="2019-12-26T21:35:00Z">
              <w:rPr/>
            </w:rPrChange>
          </w:rPr>
          <w:delText xml:space="preserve">he told me </w:delText>
        </w:r>
        <w:r w:rsidDel="00D039E9">
          <w:rPr>
            <w:rFonts w:ascii="Times New Roman" w:hAnsi="Times New Roman" w:cs="Times New Roman"/>
            <w:rPrChange w:id="418" w:author="sisleyzhou" w:date="2019-12-26T21:35:00Z">
              <w:rPr/>
            </w:rPrChange>
          </w:rPr>
          <w:delText xml:space="preserve">about the things I didn’t see behind that “unjust” decision and how </w:delText>
        </w:r>
        <w:r w:rsidDel="00212A86">
          <w:rPr>
            <w:rFonts w:ascii="Times New Roman" w:hAnsi="Times New Roman" w:cs="Times New Roman"/>
            <w:rPrChange w:id="419" w:author="sisleyzhou" w:date="2019-12-26T21:35:00Z">
              <w:rPr/>
            </w:rPrChange>
          </w:rPr>
          <w:delText>I ha</w:delText>
        </w:r>
      </w:del>
      <w:ins w:id="420" w:author="sisleyzhou" w:date="2019-12-26T21:48:00Z">
        <w:del w:id="421" w:author="翁 安志" w:date="2019-12-28T19:35:00Z">
          <w:r w:rsidDel="00212A86">
            <w:rPr>
              <w:rFonts w:ascii="Times New Roman" w:hAnsi="Times New Roman" w:cs="Times New Roman"/>
            </w:rPr>
            <w:delText>d</w:delText>
          </w:r>
        </w:del>
      </w:ins>
      <w:del w:id="422" w:author="翁 安志" w:date="2019-12-28T19:35:00Z">
        <w:r w:rsidDel="00212A86">
          <w:rPr>
            <w:rFonts w:ascii="Times New Roman" w:hAnsi="Times New Roman" w:cs="Times New Roman"/>
            <w:rPrChange w:id="423" w:author="sisleyzhou" w:date="2019-12-26T21:35:00Z">
              <w:rPr/>
            </w:rPrChange>
          </w:rPr>
          <w:delText>ve missed the discussion before that decision, I started to realize I was wrong at</w:delText>
        </w:r>
      </w:del>
      <w:ins w:id="424" w:author="sisleyzhou" w:date="2019-12-26T21:48:00Z">
        <w:del w:id="425" w:author="翁 安志" w:date="2019-12-28T19:35:00Z">
          <w:r w:rsidDel="00212A86">
            <w:rPr>
              <w:rFonts w:ascii="Times New Roman" w:hAnsi="Times New Roman" w:cs="Times New Roman"/>
            </w:rPr>
            <w:delText>from</w:delText>
          </w:r>
        </w:del>
      </w:ins>
      <w:del w:id="426" w:author="翁 安志" w:date="2019-12-28T19:35:00Z">
        <w:r w:rsidDel="00212A86">
          <w:rPr>
            <w:rFonts w:ascii="Times New Roman" w:hAnsi="Times New Roman" w:cs="Times New Roman"/>
            <w:rPrChange w:id="427" w:author="sisleyzhou" w:date="2019-12-26T21:35:00Z">
              <w:rPr/>
            </w:rPrChange>
          </w:rPr>
          <w:delText xml:space="preserve"> the beginning.</w:delText>
        </w:r>
      </w:del>
      <w:del w:id="428" w:author="翁 安志" w:date="2019-12-30T20:41:00Z">
        <w:r w:rsidDel="007833B2">
          <w:rPr>
            <w:rFonts w:ascii="Times New Roman" w:hAnsi="Times New Roman" w:cs="Times New Roman"/>
            <w:rPrChange w:id="429" w:author="sisleyzhou" w:date="2019-12-26T21:35:00Z">
              <w:rPr/>
            </w:rPrChange>
          </w:rPr>
          <w:delText xml:space="preserve"> </w:delText>
        </w:r>
      </w:del>
      <w:ins w:id="430" w:author="sisleyzhou" w:date="2019-12-26T21:48:00Z">
        <w:del w:id="431" w:author="翁 安志" w:date="2019-12-30T20:41:00Z">
          <w:r w:rsidDel="007833B2">
            <w:rPr>
              <w:rFonts w:ascii="Times New Roman" w:hAnsi="Times New Roman" w:cs="Times New Roman"/>
            </w:rPr>
            <w:delText xml:space="preserve">However, because I refused to listen and only focused on winning the argument </w:delText>
          </w:r>
        </w:del>
        <w:del w:id="432" w:author="翁 安志" w:date="2019-12-30T20:32:00Z">
          <w:r w:rsidDel="008C0422">
            <w:rPr>
              <w:rFonts w:ascii="Times New Roman" w:hAnsi="Times New Roman" w:cs="Times New Roman"/>
            </w:rPr>
            <w:delText>and not</w:delText>
          </w:r>
        </w:del>
        <w:del w:id="433" w:author="翁 安志" w:date="2019-12-30T20:41:00Z">
          <w:r w:rsidDel="007833B2">
            <w:rPr>
              <w:rFonts w:ascii="Times New Roman" w:hAnsi="Times New Roman" w:cs="Times New Roman"/>
            </w:rPr>
            <w:delText xml:space="preserve"> receiving a different opinion, I didn’t admit I was wrong. </w:delText>
          </w:r>
        </w:del>
      </w:ins>
      <w:r>
        <w:rPr>
          <w:rFonts w:ascii="Times New Roman" w:hAnsi="Times New Roman" w:cs="Times New Roman"/>
          <w:rPrChange w:id="434" w:author="sisleyzhou" w:date="2019-12-26T21:35:00Z">
            <w:rPr/>
          </w:rPrChange>
        </w:rPr>
        <w:t xml:space="preserve">I </w:t>
      </w:r>
      <w:del w:id="435" w:author="sisleyzhou" w:date="2019-12-26T21:49:00Z">
        <w:r>
          <w:rPr>
            <w:rFonts w:ascii="Times New Roman" w:hAnsi="Times New Roman" w:cs="Times New Roman"/>
            <w:rPrChange w:id="436" w:author="sisleyzhou" w:date="2019-12-26T21:35:00Z">
              <w:rPr/>
            </w:rPrChange>
          </w:rPr>
          <w:delText xml:space="preserve">didn’t want to just admit I was wrong though, I kept rabbling with her. Then </w:delText>
        </w:r>
      </w:del>
      <w:ins w:id="437" w:author="sisleyzhou" w:date="2019-12-26T21:49:00Z">
        <w:r>
          <w:rPr>
            <w:rFonts w:ascii="Times New Roman" w:hAnsi="Times New Roman" w:cs="Times New Roman"/>
          </w:rPr>
          <w:t>kept fighting</w:t>
        </w:r>
      </w:ins>
      <w:ins w:id="438" w:author="翁 安志" w:date="2019-12-30T20:42:00Z">
        <w:r w:rsidR="00F60057">
          <w:rPr>
            <w:rFonts w:ascii="Times New Roman" w:hAnsi="Times New Roman" w:cs="Times New Roman"/>
          </w:rPr>
          <w:t xml:space="preserve"> with her</w:t>
        </w:r>
        <w:r w:rsidR="00D560FB">
          <w:rPr>
            <w:rFonts w:ascii="Times New Roman" w:hAnsi="Times New Roman" w:cs="Times New Roman"/>
          </w:rPr>
          <w:t xml:space="preserve"> and insist on my stand</w:t>
        </w:r>
        <w:r w:rsidR="004D3BD0">
          <w:rPr>
            <w:rFonts w:ascii="Times New Roman" w:hAnsi="Times New Roman" w:cs="Times New Roman"/>
          </w:rPr>
          <w:t xml:space="preserve"> </w:t>
        </w:r>
      </w:ins>
      <w:ins w:id="439" w:author="sisleyzhou" w:date="2019-12-26T21:49:00Z">
        <w:del w:id="440" w:author="翁 安志" w:date="2019-12-30T20:42:00Z">
          <w:r w:rsidDel="004D3BD0">
            <w:rPr>
              <w:rFonts w:ascii="Times New Roman" w:hAnsi="Times New Roman" w:cs="Times New Roman"/>
            </w:rPr>
            <w:delText xml:space="preserve"> </w:delText>
          </w:r>
        </w:del>
        <w:r>
          <w:rPr>
            <w:rFonts w:ascii="Times New Roman" w:hAnsi="Times New Roman" w:cs="Times New Roman"/>
          </w:rPr>
          <w:t xml:space="preserve">until </w:t>
        </w:r>
      </w:ins>
      <w:r>
        <w:rPr>
          <w:rFonts w:ascii="Times New Roman" w:hAnsi="Times New Roman" w:cs="Times New Roman"/>
          <w:rPrChange w:id="441" w:author="sisleyzhou" w:date="2019-12-26T21:35:00Z">
            <w:rPr/>
          </w:rPrChange>
        </w:rPr>
        <w:t xml:space="preserve">she started to get </w:t>
      </w:r>
      <w:ins w:id="442" w:author="翁 安志" w:date="2019-12-30T20:33:00Z">
        <w:r w:rsidR="00165658">
          <w:rPr>
            <w:rFonts w:ascii="Times New Roman" w:hAnsi="Times New Roman" w:cs="Times New Roman"/>
          </w:rPr>
          <w:t xml:space="preserve">really </w:t>
        </w:r>
      </w:ins>
      <w:r>
        <w:rPr>
          <w:rFonts w:ascii="Times New Roman" w:hAnsi="Times New Roman" w:cs="Times New Roman"/>
          <w:rPrChange w:id="443" w:author="sisleyzhou" w:date="2019-12-26T21:35:00Z">
            <w:rPr/>
          </w:rPrChange>
        </w:rPr>
        <w:t xml:space="preserve">angry and </w:t>
      </w:r>
      <w:del w:id="444" w:author="翁 安志" w:date="2019-12-28T19:37:00Z">
        <w:r w:rsidDel="00475CF7">
          <w:rPr>
            <w:rFonts w:ascii="Times New Roman" w:hAnsi="Times New Roman" w:cs="Times New Roman"/>
            <w:rPrChange w:id="445" w:author="sisleyzhou" w:date="2019-12-26T21:35:00Z">
              <w:rPr/>
            </w:rPrChange>
          </w:rPr>
          <w:delText>told me that she would never talk about such matters with me again</w:delText>
        </w:r>
      </w:del>
      <w:ins w:id="446" w:author="翁 安志" w:date="2019-12-28T19:37:00Z">
        <w:r w:rsidR="00475CF7">
          <w:rPr>
            <w:rFonts w:ascii="Times New Roman" w:hAnsi="Times New Roman" w:cs="Times New Roman"/>
          </w:rPr>
          <w:t>went offline</w:t>
        </w:r>
      </w:ins>
      <w:r>
        <w:rPr>
          <w:rFonts w:ascii="Times New Roman" w:hAnsi="Times New Roman" w:cs="Times New Roman"/>
          <w:rPrChange w:id="447" w:author="sisleyzhou" w:date="2019-12-26T21:35:00Z">
            <w:rPr/>
          </w:rPrChange>
        </w:rPr>
        <w:t xml:space="preserve">. </w:t>
      </w:r>
      <w:ins w:id="448" w:author="翁 安志" w:date="2019-12-30T20:43:00Z">
        <w:r w:rsidR="00CD0A97">
          <w:rPr>
            <w:rFonts w:ascii="Times New Roman" w:hAnsi="Times New Roman" w:cs="Times New Roman"/>
          </w:rPr>
          <w:t>I thought she decided to go offline because she couldn’t win the debate. So,</w:t>
        </w:r>
      </w:ins>
      <w:ins w:id="449" w:author="sisleyzhou" w:date="2019-12-26T21:49:00Z">
        <w:del w:id="450" w:author="翁 安志" w:date="2019-12-30T20:43:00Z">
          <w:r w:rsidDel="00CD0A97">
            <w:rPr>
              <w:rFonts w:ascii="Times New Roman" w:hAnsi="Times New Roman" w:cs="Times New Roman"/>
            </w:rPr>
            <w:delText>Realized I had crossed the line,</w:delText>
          </w:r>
        </w:del>
        <w:r>
          <w:rPr>
            <w:rFonts w:ascii="Times New Roman" w:hAnsi="Times New Roman" w:cs="Times New Roman"/>
          </w:rPr>
          <w:t xml:space="preserve"> </w:t>
        </w:r>
      </w:ins>
      <w:del w:id="451" w:author="sisleyzhou" w:date="2019-12-26T21:49:00Z">
        <w:r>
          <w:rPr>
            <w:rFonts w:ascii="Times New Roman" w:hAnsi="Times New Roman" w:cs="Times New Roman"/>
            <w:rPrChange w:id="452" w:author="sisleyzhou" w:date="2019-12-26T21:35:00Z">
              <w:rPr/>
            </w:rPrChange>
          </w:rPr>
          <w:delText xml:space="preserve">I realized that I have committed a huge crime. </w:delText>
        </w:r>
      </w:del>
      <w:r>
        <w:rPr>
          <w:rFonts w:ascii="Times New Roman" w:hAnsi="Times New Roman" w:cs="Times New Roman"/>
          <w:rPrChange w:id="453" w:author="sisleyzhou" w:date="2019-12-26T21:35:00Z">
            <w:rPr/>
          </w:rPrChange>
        </w:rPr>
        <w:t xml:space="preserve">I tried to </w:t>
      </w:r>
      <w:ins w:id="454" w:author="翁 安志" w:date="2019-12-30T20:44:00Z">
        <w:r w:rsidR="00316CE0">
          <w:rPr>
            <w:rFonts w:ascii="Times New Roman" w:hAnsi="Times New Roman" w:cs="Times New Roman"/>
          </w:rPr>
          <w:t>tell her it’s ok to lose and there’s no need to get angry</w:t>
        </w:r>
      </w:ins>
      <w:del w:id="455" w:author="翁 安志" w:date="2019-12-30T20:44:00Z">
        <w:r w:rsidDel="00316CE0">
          <w:rPr>
            <w:rFonts w:ascii="Times New Roman" w:hAnsi="Times New Roman" w:cs="Times New Roman"/>
            <w:rPrChange w:id="456" w:author="sisleyzhou" w:date="2019-12-26T21:35:00Z">
              <w:rPr/>
            </w:rPrChange>
          </w:rPr>
          <w:delText>soothe her</w:delText>
        </w:r>
      </w:del>
      <w:r>
        <w:rPr>
          <w:rFonts w:ascii="Times New Roman" w:hAnsi="Times New Roman" w:cs="Times New Roman"/>
          <w:rPrChange w:id="457" w:author="sisleyzhou" w:date="2019-12-26T21:35:00Z">
            <w:rPr/>
          </w:rPrChange>
        </w:rPr>
        <w:t xml:space="preserve">, but </w:t>
      </w:r>
      <w:ins w:id="458" w:author="翁 安志" w:date="2019-12-30T20:33:00Z">
        <w:r w:rsidR="00791962">
          <w:rPr>
            <w:rFonts w:ascii="Times New Roman" w:hAnsi="Times New Roman" w:cs="Times New Roman"/>
          </w:rPr>
          <w:t>she</w:t>
        </w:r>
      </w:ins>
      <w:del w:id="459" w:author="翁 安志" w:date="2019-12-30T20:33:00Z">
        <w:r w:rsidDel="00791962">
          <w:rPr>
            <w:rFonts w:ascii="Times New Roman" w:hAnsi="Times New Roman" w:cs="Times New Roman"/>
            <w:rPrChange w:id="460" w:author="sisleyzhou" w:date="2019-12-26T21:35:00Z">
              <w:rPr/>
            </w:rPrChange>
          </w:rPr>
          <w:delText>it</w:delText>
        </w:r>
      </w:del>
      <w:r>
        <w:rPr>
          <w:rFonts w:ascii="Times New Roman" w:hAnsi="Times New Roman" w:cs="Times New Roman"/>
          <w:rPrChange w:id="461" w:author="sisleyzhou" w:date="2019-12-26T21:35:00Z">
            <w:rPr/>
          </w:rPrChange>
        </w:rPr>
        <w:t xml:space="preserve"> didn’t </w:t>
      </w:r>
      <w:ins w:id="462" w:author="翁 安志" w:date="2019-12-30T20:33:00Z">
        <w:r w:rsidR="007C4835">
          <w:rPr>
            <w:rFonts w:ascii="Times New Roman" w:hAnsi="Times New Roman" w:cs="Times New Roman"/>
          </w:rPr>
          <w:t>respond</w:t>
        </w:r>
        <w:r w:rsidR="00556BBC">
          <w:rPr>
            <w:rFonts w:ascii="Times New Roman" w:hAnsi="Times New Roman" w:cs="Times New Roman"/>
          </w:rPr>
          <w:t xml:space="preserve"> at all</w:t>
        </w:r>
      </w:ins>
      <w:del w:id="463" w:author="翁 安志" w:date="2019-12-30T20:33:00Z">
        <w:r w:rsidDel="007C4835">
          <w:rPr>
            <w:rFonts w:ascii="Times New Roman" w:hAnsi="Times New Roman" w:cs="Times New Roman"/>
            <w:rPrChange w:id="464" w:author="sisleyzhou" w:date="2019-12-26T21:35:00Z">
              <w:rPr/>
            </w:rPrChange>
          </w:rPr>
          <w:delText>work</w:delText>
        </w:r>
      </w:del>
      <w:r>
        <w:rPr>
          <w:rFonts w:ascii="Times New Roman" w:hAnsi="Times New Roman" w:cs="Times New Roman"/>
          <w:rPrChange w:id="465" w:author="sisleyzhou" w:date="2019-12-26T21:35:00Z">
            <w:rPr/>
          </w:rPrChange>
        </w:rPr>
        <w:t>.</w:t>
      </w:r>
      <w:ins w:id="466" w:author="翁 安志" w:date="2019-12-30T20:44:00Z">
        <w:r w:rsidR="00612BE9">
          <w:rPr>
            <w:rFonts w:ascii="Times New Roman" w:hAnsi="Times New Roman" w:cs="Times New Roman"/>
          </w:rPr>
          <w:t xml:space="preserve"> </w:t>
        </w:r>
      </w:ins>
    </w:p>
    <w:p w14:paraId="77E076F4" w14:textId="77777777" w:rsidR="006423DC" w:rsidRDefault="006423DC" w:rsidP="000C098E">
      <w:pPr>
        <w:rPr>
          <w:ins w:id="467" w:author="翁 安志" w:date="2019-12-30T20:44:00Z"/>
          <w:rFonts w:ascii="Times New Roman" w:hAnsi="Times New Roman" w:cs="Times New Roman"/>
        </w:rPr>
      </w:pPr>
    </w:p>
    <w:p w14:paraId="59A9E34E" w14:textId="77777777" w:rsidR="00FE534A" w:rsidRDefault="00612BE9" w:rsidP="000C098E">
      <w:pPr>
        <w:rPr>
          <w:ins w:id="468" w:author="翁 安志" w:date="2019-12-30T20:45:00Z"/>
          <w:rFonts w:ascii="Times New Roman" w:hAnsi="Times New Roman" w:cs="Times New Roman"/>
        </w:rPr>
      </w:pPr>
      <w:ins w:id="469" w:author="翁 安志" w:date="2019-12-30T20:44:00Z">
        <w:r>
          <w:rPr>
            <w:rFonts w:ascii="Times New Roman" w:hAnsi="Times New Roman" w:cs="Times New Roman"/>
          </w:rPr>
          <w:t>Trying to find out what has happened,</w:t>
        </w:r>
      </w:ins>
      <w:ins w:id="470" w:author="翁 安志" w:date="2019-12-28T19:42:00Z">
        <w:r w:rsidR="00402300">
          <w:rPr>
            <w:rFonts w:ascii="Times New Roman" w:hAnsi="Times New Roman" w:cs="Times New Roman"/>
          </w:rPr>
          <w:t xml:space="preserve"> I scrolled back </w:t>
        </w:r>
      </w:ins>
      <w:ins w:id="471" w:author="翁 安志" w:date="2019-12-30T20:33:00Z">
        <w:r w:rsidR="0094708E">
          <w:rPr>
            <w:rFonts w:ascii="Times New Roman" w:hAnsi="Times New Roman" w:cs="Times New Roman"/>
          </w:rPr>
          <w:t>and checked</w:t>
        </w:r>
      </w:ins>
      <w:ins w:id="472" w:author="翁 安志" w:date="2019-12-28T19:42:00Z">
        <w:r w:rsidR="00402300">
          <w:rPr>
            <w:rFonts w:ascii="Times New Roman" w:hAnsi="Times New Roman" w:cs="Times New Roman"/>
          </w:rPr>
          <w:t xml:space="preserve"> the group chat</w:t>
        </w:r>
      </w:ins>
      <w:ins w:id="473" w:author="翁 安志" w:date="2019-12-30T20:33:00Z">
        <w:r w:rsidR="0094708E">
          <w:rPr>
            <w:rFonts w:ascii="Times New Roman" w:hAnsi="Times New Roman" w:cs="Times New Roman"/>
          </w:rPr>
          <w:t xml:space="preserve"> history</w:t>
        </w:r>
      </w:ins>
      <w:ins w:id="474" w:author="翁 安志" w:date="2019-12-28T19:42:00Z">
        <w:r w:rsidR="00D82B6F">
          <w:rPr>
            <w:rFonts w:ascii="Times New Roman" w:hAnsi="Times New Roman" w:cs="Times New Roman"/>
          </w:rPr>
          <w:t xml:space="preserve">, </w:t>
        </w:r>
      </w:ins>
      <w:ins w:id="475" w:author="翁 安志" w:date="2019-12-30T20:34:00Z">
        <w:r w:rsidR="006E71C5">
          <w:rPr>
            <w:rFonts w:ascii="Times New Roman" w:hAnsi="Times New Roman" w:cs="Times New Roman"/>
          </w:rPr>
          <w:t>trying to figure out what have I done wrong</w:t>
        </w:r>
      </w:ins>
      <w:ins w:id="476" w:author="翁 安志" w:date="2019-12-28T19:43:00Z">
        <w:r w:rsidR="00D82B6F">
          <w:rPr>
            <w:rFonts w:ascii="Times New Roman" w:hAnsi="Times New Roman" w:cs="Times New Roman"/>
          </w:rPr>
          <w:t>.</w:t>
        </w:r>
      </w:ins>
      <w:ins w:id="477" w:author="翁 安志" w:date="2019-12-30T20:34:00Z">
        <w:r w:rsidR="003A7649">
          <w:rPr>
            <w:rFonts w:ascii="Times New Roman" w:hAnsi="Times New Roman" w:cs="Times New Roman"/>
          </w:rPr>
          <w:t xml:space="preserve"> </w:t>
        </w:r>
        <w:r w:rsidR="003C109B">
          <w:rPr>
            <w:rFonts w:ascii="Times New Roman" w:hAnsi="Times New Roman" w:cs="Times New Roman"/>
          </w:rPr>
          <w:t>Soon</w:t>
        </w:r>
        <w:r w:rsidR="003A7649">
          <w:rPr>
            <w:rFonts w:ascii="Times New Roman" w:hAnsi="Times New Roman" w:cs="Times New Roman"/>
          </w:rPr>
          <w:t>,</w:t>
        </w:r>
      </w:ins>
      <w:ins w:id="478" w:author="翁 安志" w:date="2019-12-28T19:43:00Z">
        <w:r w:rsidR="00353395">
          <w:rPr>
            <w:rFonts w:ascii="Times New Roman" w:hAnsi="Times New Roman" w:cs="Times New Roman"/>
          </w:rPr>
          <w:t xml:space="preserve"> </w:t>
        </w:r>
        <w:r w:rsidR="001C4263">
          <w:rPr>
            <w:rFonts w:ascii="Times New Roman" w:hAnsi="Times New Roman" w:cs="Times New Roman"/>
          </w:rPr>
          <w:t xml:space="preserve">I discovered that </w:t>
        </w:r>
      </w:ins>
      <w:ins w:id="479" w:author="翁 安志" w:date="2019-12-28T19:45:00Z">
        <w:r w:rsidR="00B15C2C">
          <w:rPr>
            <w:rFonts w:ascii="Times New Roman" w:hAnsi="Times New Roman" w:cs="Times New Roman"/>
          </w:rPr>
          <w:t>my</w:t>
        </w:r>
      </w:ins>
      <w:ins w:id="480" w:author="翁 安志" w:date="2019-12-28T19:44:00Z">
        <w:r w:rsidR="001C4263">
          <w:rPr>
            <w:rFonts w:ascii="Times New Roman" w:hAnsi="Times New Roman" w:cs="Times New Roman"/>
          </w:rPr>
          <w:t xml:space="preserve"> argument was based on misinterpretation</w:t>
        </w:r>
      </w:ins>
      <w:ins w:id="481" w:author="翁 安志" w:date="2019-12-30T20:34:00Z">
        <w:r w:rsidR="00FD1480">
          <w:rPr>
            <w:rFonts w:ascii="Times New Roman" w:hAnsi="Times New Roman" w:cs="Times New Roman"/>
          </w:rPr>
          <w:t>:</w:t>
        </w:r>
      </w:ins>
      <w:ins w:id="482" w:author="翁 安志" w:date="2019-12-30T20:36:00Z">
        <w:r w:rsidR="005D3649">
          <w:rPr>
            <w:rFonts w:ascii="Times New Roman" w:hAnsi="Times New Roman" w:cs="Times New Roman"/>
          </w:rPr>
          <w:t xml:space="preserve"> </w:t>
        </w:r>
      </w:ins>
      <w:ins w:id="483" w:author="翁 安志" w:date="2019-12-28T19:49:00Z">
        <w:r w:rsidR="00A6408F">
          <w:rPr>
            <w:rFonts w:ascii="Times New Roman" w:hAnsi="Times New Roman" w:cs="Times New Roman"/>
          </w:rPr>
          <w:t xml:space="preserve">I </w:t>
        </w:r>
      </w:ins>
      <w:ins w:id="484" w:author="翁 安志" w:date="2019-12-30T20:36:00Z">
        <w:r w:rsidR="00A37E72">
          <w:rPr>
            <w:rFonts w:ascii="Times New Roman" w:hAnsi="Times New Roman" w:cs="Times New Roman"/>
          </w:rPr>
          <w:t>forgot to</w:t>
        </w:r>
      </w:ins>
      <w:ins w:id="485" w:author="翁 安志" w:date="2019-12-28T19:49:00Z">
        <w:r w:rsidR="00A6408F">
          <w:rPr>
            <w:rFonts w:ascii="Times New Roman" w:hAnsi="Times New Roman" w:cs="Times New Roman"/>
          </w:rPr>
          <w:t xml:space="preserve"> attend the discussion</w:t>
        </w:r>
      </w:ins>
      <w:ins w:id="486" w:author="翁 安志" w:date="2019-12-30T20:36:00Z">
        <w:r w:rsidR="005D3649">
          <w:rPr>
            <w:rFonts w:ascii="Times New Roman" w:hAnsi="Times New Roman" w:cs="Times New Roman"/>
          </w:rPr>
          <w:t xml:space="preserve"> on changing the theme</w:t>
        </w:r>
      </w:ins>
      <w:ins w:id="487" w:author="翁 安志" w:date="2019-12-28T19:49:00Z">
        <w:r w:rsidR="004E332A">
          <w:rPr>
            <w:rFonts w:ascii="Times New Roman" w:hAnsi="Times New Roman" w:cs="Times New Roman"/>
          </w:rPr>
          <w:t>.</w:t>
        </w:r>
      </w:ins>
      <w:ins w:id="488" w:author="翁 安志" w:date="2019-12-28T19:53:00Z">
        <w:r w:rsidR="005B2304" w:rsidRPr="005B2304">
          <w:rPr>
            <w:rFonts w:ascii="Times New Roman" w:hAnsi="Times New Roman" w:cs="Times New Roman"/>
          </w:rPr>
          <w:t xml:space="preserve"> </w:t>
        </w:r>
        <w:r w:rsidR="005B2304">
          <w:rPr>
            <w:rFonts w:ascii="Times New Roman" w:hAnsi="Times New Roman" w:cs="Times New Roman"/>
          </w:rPr>
          <w:t>I didn’t see that I was the problem because I wanted to fix the people as if they were as simple as coding a calculator</w:t>
        </w:r>
      </w:ins>
      <w:ins w:id="489" w:author="翁 安志" w:date="2019-12-30T20:36:00Z">
        <w:r w:rsidR="000B35C2">
          <w:rPr>
            <w:rFonts w:ascii="Times New Roman" w:hAnsi="Times New Roman" w:cs="Times New Roman"/>
          </w:rPr>
          <w:t xml:space="preserve">, and this agony has </w:t>
        </w:r>
      </w:ins>
      <w:ins w:id="490" w:author="翁 安志" w:date="2019-12-30T20:37:00Z">
        <w:r w:rsidR="00251C10">
          <w:rPr>
            <w:rFonts w:ascii="Times New Roman" w:hAnsi="Times New Roman" w:cs="Times New Roman"/>
          </w:rPr>
          <w:t>triggered</w:t>
        </w:r>
      </w:ins>
      <w:ins w:id="491" w:author="翁 安志" w:date="2019-12-30T20:36:00Z">
        <w:r w:rsidR="000B35C2">
          <w:rPr>
            <w:rFonts w:ascii="Times New Roman" w:hAnsi="Times New Roman" w:cs="Times New Roman"/>
          </w:rPr>
          <w:t xml:space="preserve"> my friend</w:t>
        </w:r>
        <w:r w:rsidR="00AE038A">
          <w:rPr>
            <w:rFonts w:ascii="Times New Roman" w:hAnsi="Times New Roman" w:cs="Times New Roman"/>
          </w:rPr>
          <w:t>.</w:t>
        </w:r>
      </w:ins>
      <w:ins w:id="492" w:author="翁 安志" w:date="2019-12-30T19:48:00Z">
        <w:r w:rsidR="00727D0F">
          <w:rPr>
            <w:rFonts w:ascii="Times New Roman" w:hAnsi="Times New Roman" w:cs="Times New Roman"/>
          </w:rPr>
          <w:t xml:space="preserve"> But </w:t>
        </w:r>
      </w:ins>
      <w:ins w:id="493" w:author="翁 安志" w:date="2019-12-30T19:49:00Z">
        <w:r w:rsidR="00727D0F">
          <w:rPr>
            <w:rFonts w:ascii="Times New Roman" w:hAnsi="Times New Roman" w:cs="Times New Roman"/>
          </w:rPr>
          <w:t>I still hear the voice from my direct thinking</w:t>
        </w:r>
      </w:ins>
      <w:ins w:id="494" w:author="翁 安志" w:date="2019-12-30T20:38:00Z">
        <w:r w:rsidR="00895CD5">
          <w:rPr>
            <w:rFonts w:ascii="Times New Roman" w:hAnsi="Times New Roman" w:cs="Times New Roman"/>
          </w:rPr>
          <w:t xml:space="preserve">, </w:t>
        </w:r>
      </w:ins>
      <w:ins w:id="495" w:author="翁 安志" w:date="2019-12-30T19:49:00Z">
        <w:r w:rsidR="00727D0F">
          <w:rPr>
            <w:rFonts w:ascii="Times New Roman" w:hAnsi="Times New Roman" w:cs="Times New Roman"/>
          </w:rPr>
          <w:t xml:space="preserve">telling me that </w:t>
        </w:r>
      </w:ins>
      <w:ins w:id="496" w:author="翁 安志" w:date="2019-12-30T20:37:00Z">
        <w:r w:rsidR="00F52286">
          <w:rPr>
            <w:rFonts w:ascii="Times New Roman" w:hAnsi="Times New Roman" w:cs="Times New Roman"/>
          </w:rPr>
          <w:t>even if I was wrong, it will be shame</w:t>
        </w:r>
        <w:r w:rsidR="00C47645">
          <w:rPr>
            <w:rFonts w:ascii="Times New Roman" w:hAnsi="Times New Roman" w:cs="Times New Roman"/>
          </w:rPr>
          <w:t xml:space="preserve">ful to admit </w:t>
        </w:r>
      </w:ins>
      <w:ins w:id="497" w:author="翁 安志" w:date="2019-12-30T20:38:00Z">
        <w:r w:rsidR="00C47645">
          <w:rPr>
            <w:rFonts w:ascii="Times New Roman" w:hAnsi="Times New Roman" w:cs="Times New Roman"/>
          </w:rPr>
          <w:t>my mistake and apologize</w:t>
        </w:r>
      </w:ins>
      <w:ins w:id="498" w:author="翁 安志" w:date="2019-12-30T19:50:00Z">
        <w:r w:rsidR="00962BDF">
          <w:rPr>
            <w:rFonts w:ascii="Times New Roman" w:hAnsi="Times New Roman" w:cs="Times New Roman"/>
          </w:rPr>
          <w:t>.</w:t>
        </w:r>
        <w:r w:rsidR="00197098">
          <w:rPr>
            <w:rFonts w:ascii="Times New Roman" w:hAnsi="Times New Roman" w:cs="Times New Roman"/>
          </w:rPr>
          <w:t xml:space="preserve"> </w:t>
        </w:r>
      </w:ins>
    </w:p>
    <w:p w14:paraId="4928D95D" w14:textId="77777777" w:rsidR="00FE534A" w:rsidRDefault="00FE534A" w:rsidP="000C098E">
      <w:pPr>
        <w:rPr>
          <w:ins w:id="499" w:author="翁 安志" w:date="2019-12-30T20:45:00Z"/>
          <w:rFonts w:ascii="Times New Roman" w:hAnsi="Times New Roman" w:cs="Times New Roman"/>
        </w:rPr>
      </w:pPr>
    </w:p>
    <w:p w14:paraId="3F8DEF24" w14:textId="65820C90" w:rsidR="00934714" w:rsidDel="004B6326" w:rsidRDefault="00197098" w:rsidP="000C098E">
      <w:pPr>
        <w:rPr>
          <w:del w:id="500" w:author="翁 安志" w:date="2019-12-28T19:53:00Z"/>
          <w:rFonts w:ascii="Times New Roman" w:hAnsi="Times New Roman" w:cs="Times New Roman"/>
        </w:rPr>
      </w:pPr>
      <w:ins w:id="501" w:author="翁 安志" w:date="2019-12-30T19:50:00Z">
        <w:r>
          <w:rPr>
            <w:rFonts w:ascii="Times New Roman" w:hAnsi="Times New Roman" w:cs="Times New Roman"/>
          </w:rPr>
          <w:t>I closed my eyes and tried to focus, using my dir</w:t>
        </w:r>
      </w:ins>
      <w:ins w:id="502" w:author="翁 安志" w:date="2019-12-30T19:51:00Z">
        <w:r>
          <w:rPr>
            <w:rFonts w:ascii="Times New Roman" w:hAnsi="Times New Roman" w:cs="Times New Roman"/>
          </w:rPr>
          <w:t xml:space="preserve">ect thinking to </w:t>
        </w:r>
      </w:ins>
      <w:ins w:id="503" w:author="翁 安志" w:date="2019-12-30T20:38:00Z">
        <w:r w:rsidR="00906869">
          <w:rPr>
            <w:rFonts w:ascii="Times New Roman" w:hAnsi="Times New Roman" w:cs="Times New Roman"/>
          </w:rPr>
          <w:t>predict</w:t>
        </w:r>
      </w:ins>
      <w:ins w:id="504" w:author="翁 安志" w:date="2019-12-30T19:51:00Z">
        <w:r>
          <w:rPr>
            <w:rFonts w:ascii="Times New Roman" w:hAnsi="Times New Roman" w:cs="Times New Roman"/>
          </w:rPr>
          <w:t xml:space="preserve"> the consequence of </w:t>
        </w:r>
      </w:ins>
      <w:ins w:id="505" w:author="翁 安志" w:date="2019-12-30T20:38:00Z">
        <w:r w:rsidR="00A432D7">
          <w:rPr>
            <w:rFonts w:ascii="Times New Roman" w:hAnsi="Times New Roman" w:cs="Times New Roman"/>
          </w:rPr>
          <w:t>insisting on</w:t>
        </w:r>
      </w:ins>
      <w:ins w:id="506" w:author="翁 安志" w:date="2019-12-30T19:53:00Z">
        <w:r w:rsidR="003E05CF">
          <w:rPr>
            <w:rFonts w:ascii="Times New Roman" w:hAnsi="Times New Roman" w:cs="Times New Roman"/>
          </w:rPr>
          <w:t xml:space="preserve"> my argument</w:t>
        </w:r>
      </w:ins>
      <w:ins w:id="507" w:author="翁 安志" w:date="2019-12-30T19:51:00Z">
        <w:r>
          <w:rPr>
            <w:rFonts w:ascii="Times New Roman" w:hAnsi="Times New Roman" w:cs="Times New Roman"/>
          </w:rPr>
          <w:t>.</w:t>
        </w:r>
      </w:ins>
      <w:ins w:id="508" w:author="翁 安志" w:date="2019-12-30T20:38:00Z">
        <w:r w:rsidR="0096446B">
          <w:rPr>
            <w:rFonts w:ascii="Times New Roman" w:hAnsi="Times New Roman" w:cs="Times New Roman"/>
          </w:rPr>
          <w:t xml:space="preserve"> Then,</w:t>
        </w:r>
      </w:ins>
      <w:ins w:id="509" w:author="翁 安志" w:date="2019-12-30T19:51:00Z">
        <w:r>
          <w:rPr>
            <w:rFonts w:ascii="Times New Roman" w:hAnsi="Times New Roman" w:cs="Times New Roman"/>
          </w:rPr>
          <w:t xml:space="preserve"> I realized that </w:t>
        </w:r>
      </w:ins>
      <w:ins w:id="510" w:author="翁 安志" w:date="2019-12-30T20:39:00Z">
        <w:r w:rsidR="0096446B">
          <w:rPr>
            <w:rFonts w:ascii="Times New Roman" w:hAnsi="Times New Roman" w:cs="Times New Roman"/>
          </w:rPr>
          <w:t xml:space="preserve">if I don’t admit my mistake, </w:t>
        </w:r>
      </w:ins>
      <w:ins w:id="511" w:author="翁 安志" w:date="2019-12-30T19:51:00Z">
        <w:r>
          <w:rPr>
            <w:rFonts w:ascii="Times New Roman" w:hAnsi="Times New Roman" w:cs="Times New Roman"/>
          </w:rPr>
          <w:t>I could lose my closest friend</w:t>
        </w:r>
        <w:r w:rsidR="00CF1ED5">
          <w:rPr>
            <w:rFonts w:ascii="Times New Roman" w:hAnsi="Times New Roman" w:cs="Times New Roman"/>
          </w:rPr>
          <w:t xml:space="preserve">! </w:t>
        </w:r>
      </w:ins>
      <w:ins w:id="512" w:author="翁 安志" w:date="2019-12-30T20:39:00Z">
        <w:r w:rsidR="00AC49FF">
          <w:rPr>
            <w:rFonts w:ascii="Times New Roman" w:hAnsi="Times New Roman" w:cs="Times New Roman"/>
          </w:rPr>
          <w:lastRenderedPageBreak/>
          <w:t>Recogniz</w:t>
        </w:r>
      </w:ins>
      <w:ins w:id="513" w:author="翁 安志" w:date="2019-12-30T20:40:00Z">
        <w:r w:rsidR="00AC49FF">
          <w:rPr>
            <w:rFonts w:ascii="Times New Roman" w:hAnsi="Times New Roman" w:cs="Times New Roman"/>
          </w:rPr>
          <w:t xml:space="preserve">ing a big </w:t>
        </w:r>
        <w:r w:rsidR="007B17B1">
          <w:rPr>
            <w:rFonts w:ascii="Times New Roman" w:hAnsi="Times New Roman" w:cs="Times New Roman"/>
          </w:rPr>
          <w:t>mistake</w:t>
        </w:r>
        <w:r w:rsidR="007B793D">
          <w:rPr>
            <w:rFonts w:ascii="Times New Roman" w:hAnsi="Times New Roman" w:cs="Times New Roman"/>
          </w:rPr>
          <w:t xml:space="preserve"> that</w:t>
        </w:r>
        <w:r w:rsidR="00AC49FF">
          <w:rPr>
            <w:rFonts w:ascii="Times New Roman" w:hAnsi="Times New Roman" w:cs="Times New Roman"/>
          </w:rPr>
          <w:t xml:space="preserve"> I was about to make, </w:t>
        </w:r>
      </w:ins>
      <w:ins w:id="514" w:author="翁 安志" w:date="2019-12-28T19:50:00Z">
        <w:r w:rsidR="00BD5030">
          <w:rPr>
            <w:rFonts w:ascii="Times New Roman" w:hAnsi="Times New Roman" w:cs="Times New Roman"/>
          </w:rPr>
          <w:t xml:space="preserve">I sent a long and sincere </w:t>
        </w:r>
      </w:ins>
      <w:ins w:id="515" w:author="翁 安志" w:date="2019-12-28T19:51:00Z">
        <w:r w:rsidR="00BD5030">
          <w:rPr>
            <w:rFonts w:ascii="Times New Roman" w:hAnsi="Times New Roman" w:cs="Times New Roman"/>
          </w:rPr>
          <w:t xml:space="preserve">apologize letter to both my </w:t>
        </w:r>
        <w:r w:rsidR="00E66E0B">
          <w:rPr>
            <w:rFonts w:ascii="Times New Roman" w:hAnsi="Times New Roman" w:cs="Times New Roman"/>
          </w:rPr>
          <w:t xml:space="preserve">close </w:t>
        </w:r>
        <w:r w:rsidR="00BD5030">
          <w:rPr>
            <w:rFonts w:ascii="Times New Roman" w:hAnsi="Times New Roman" w:cs="Times New Roman"/>
          </w:rPr>
          <w:t xml:space="preserve">friend and </w:t>
        </w:r>
        <w:r w:rsidR="00E66E0B">
          <w:rPr>
            <w:rFonts w:ascii="Times New Roman" w:hAnsi="Times New Roman" w:cs="Times New Roman"/>
          </w:rPr>
          <w:t>the ASB</w:t>
        </w:r>
      </w:ins>
      <w:ins w:id="516" w:author="翁 安志" w:date="2019-12-28T19:52:00Z">
        <w:r w:rsidR="00400ED1">
          <w:rPr>
            <w:rFonts w:ascii="Times New Roman" w:hAnsi="Times New Roman" w:cs="Times New Roman"/>
          </w:rPr>
          <w:t xml:space="preserve">. Luckily, </w:t>
        </w:r>
        <w:r w:rsidR="00DE05A4">
          <w:rPr>
            <w:rFonts w:ascii="Times New Roman" w:hAnsi="Times New Roman" w:cs="Times New Roman"/>
          </w:rPr>
          <w:t xml:space="preserve">they accepted my apology. </w:t>
        </w:r>
      </w:ins>
      <w:ins w:id="517" w:author="翁 安志" w:date="2019-12-30T19:52:00Z">
        <w:r w:rsidR="00EA23A8">
          <w:rPr>
            <w:rFonts w:ascii="Times New Roman" w:hAnsi="Times New Roman" w:cs="Times New Roman"/>
          </w:rPr>
          <w:t xml:space="preserve">Strangely, I didn’t feel </w:t>
        </w:r>
      </w:ins>
      <w:ins w:id="518" w:author="翁 安志" w:date="2019-12-30T19:54:00Z">
        <w:r w:rsidR="00643DA7">
          <w:rPr>
            <w:rFonts w:ascii="Times New Roman" w:hAnsi="Times New Roman" w:cs="Times New Roman"/>
          </w:rPr>
          <w:t>sad</w:t>
        </w:r>
      </w:ins>
      <w:ins w:id="519" w:author="翁 安志" w:date="2019-12-30T19:52:00Z">
        <w:r w:rsidR="00EA23A8">
          <w:rPr>
            <w:rFonts w:ascii="Times New Roman" w:hAnsi="Times New Roman" w:cs="Times New Roman"/>
          </w:rPr>
          <w:t xml:space="preserve"> because I </w:t>
        </w:r>
      </w:ins>
      <w:ins w:id="520" w:author="翁 安志" w:date="2019-12-30T19:54:00Z">
        <w:r w:rsidR="00F27756">
          <w:rPr>
            <w:rFonts w:ascii="Times New Roman" w:hAnsi="Times New Roman" w:cs="Times New Roman"/>
          </w:rPr>
          <w:t xml:space="preserve">lost </w:t>
        </w:r>
      </w:ins>
      <w:ins w:id="521" w:author="翁 安志" w:date="2019-12-30T20:40:00Z">
        <w:r w:rsidR="00A21942">
          <w:rPr>
            <w:rFonts w:ascii="Times New Roman" w:hAnsi="Times New Roman" w:cs="Times New Roman"/>
          </w:rPr>
          <w:t>my “dignity”</w:t>
        </w:r>
      </w:ins>
      <w:ins w:id="522" w:author="翁 安志" w:date="2019-12-30T19:54:00Z">
        <w:r w:rsidR="00935550">
          <w:rPr>
            <w:rFonts w:ascii="Times New Roman" w:hAnsi="Times New Roman" w:cs="Times New Roman"/>
          </w:rPr>
          <w:t>. Instead I found myself happy because I managed to combine my direct thinking and multi-</w:t>
        </w:r>
      </w:ins>
      <w:ins w:id="523" w:author="翁 安志" w:date="2019-12-30T19:55:00Z">
        <w:r w:rsidR="00C4293F">
          <w:rPr>
            <w:rFonts w:ascii="Times New Roman" w:hAnsi="Times New Roman" w:cs="Times New Roman"/>
          </w:rPr>
          <w:t>perspective</w:t>
        </w:r>
      </w:ins>
      <w:ins w:id="524" w:author="翁 安志" w:date="2019-12-30T19:54:00Z">
        <w:r w:rsidR="00935550">
          <w:rPr>
            <w:rFonts w:ascii="Times New Roman" w:hAnsi="Times New Roman" w:cs="Times New Roman"/>
          </w:rPr>
          <w:t xml:space="preserve"> thinking</w:t>
        </w:r>
      </w:ins>
      <w:ins w:id="525" w:author="翁 安志" w:date="2019-12-30T20:40:00Z">
        <w:r w:rsidR="00AF01C3">
          <w:rPr>
            <w:rFonts w:ascii="Times New Roman" w:hAnsi="Times New Roman" w:cs="Times New Roman"/>
          </w:rPr>
          <w:t>, and it has</w:t>
        </w:r>
      </w:ins>
      <w:ins w:id="526" w:author="翁 安志" w:date="2019-12-30T19:55:00Z">
        <w:r w:rsidR="009034EA">
          <w:rPr>
            <w:rFonts w:ascii="Times New Roman" w:hAnsi="Times New Roman" w:cs="Times New Roman"/>
          </w:rPr>
          <w:t xml:space="preserve"> allowed me to </w:t>
        </w:r>
        <w:r w:rsidR="00E541D2">
          <w:rPr>
            <w:rFonts w:ascii="Times New Roman" w:hAnsi="Times New Roman" w:cs="Times New Roman"/>
          </w:rPr>
          <w:t>put down my pride</w:t>
        </w:r>
      </w:ins>
      <w:ins w:id="527" w:author="翁 安志" w:date="2019-12-30T19:56:00Z">
        <w:r w:rsidR="00E541D2">
          <w:rPr>
            <w:rFonts w:ascii="Times New Roman" w:hAnsi="Times New Roman" w:cs="Times New Roman"/>
          </w:rPr>
          <w:t xml:space="preserve"> and focus on what really matters</w:t>
        </w:r>
        <w:r w:rsidR="003E2263">
          <w:rPr>
            <w:rFonts w:ascii="Times New Roman" w:hAnsi="Times New Roman" w:cs="Times New Roman"/>
          </w:rPr>
          <w:t xml:space="preserve">: </w:t>
        </w:r>
        <w:r w:rsidR="00A31B66">
          <w:rPr>
            <w:rFonts w:ascii="Times New Roman" w:hAnsi="Times New Roman" w:cs="Times New Roman"/>
          </w:rPr>
          <w:t>Think for the others.</w:t>
        </w:r>
      </w:ins>
      <w:del w:id="528" w:author="翁 安志" w:date="2019-12-28T19:37:00Z">
        <w:r w:rsidR="00BE5100" w:rsidRPr="00A62A0B" w:rsidDel="00C22909">
          <w:rPr>
            <w:rFonts w:ascii="Times New Roman" w:hAnsi="Times New Roman" w:cs="Times New Roman"/>
            <w:highlight w:val="yellow"/>
            <w:rPrChange w:id="529" w:author="翁 安志" w:date="2019-12-29T17:12:00Z">
              <w:rPr/>
            </w:rPrChange>
          </w:rPr>
          <w:delText xml:space="preserve"> I w</w:delText>
        </w:r>
      </w:del>
      <w:del w:id="530" w:author="翁 安志" w:date="2019-12-28T19:36:00Z">
        <w:r w:rsidR="00BE5100" w:rsidRPr="00A62A0B" w:rsidDel="002E35E7">
          <w:rPr>
            <w:rFonts w:ascii="Times New Roman" w:hAnsi="Times New Roman" w:cs="Times New Roman"/>
            <w:highlight w:val="yellow"/>
            <w:rPrChange w:id="531" w:author="翁 安志" w:date="2019-12-29T17:12:00Z">
              <w:rPr/>
            </w:rPrChange>
          </w:rPr>
          <w:delText>as anxious and depressed that night, thinking about the wrongdoing I have made.</w:delText>
        </w:r>
      </w:del>
      <w:commentRangeStart w:id="532"/>
      <w:del w:id="533" w:author="翁 安志" w:date="2019-12-28T17:56:00Z">
        <w:r w:rsidR="00BE5100" w:rsidRPr="00A62A0B" w:rsidDel="006764C8">
          <w:rPr>
            <w:rFonts w:ascii="Times New Roman" w:hAnsi="Times New Roman" w:cs="Times New Roman"/>
            <w:highlight w:val="yellow"/>
            <w:rPrChange w:id="534" w:author="翁 安志" w:date="2019-12-29T17:12:00Z">
              <w:rPr/>
            </w:rPrChange>
          </w:rPr>
          <w:delText xml:space="preserve"> </w:delText>
        </w:r>
        <w:r w:rsidR="00BE5100" w:rsidRPr="00A62A0B" w:rsidDel="003E2895">
          <w:rPr>
            <w:rFonts w:ascii="Times New Roman" w:hAnsi="Times New Roman" w:cs="Times New Roman"/>
            <w:strike/>
            <w:highlight w:val="yellow"/>
            <w:rPrChange w:id="535" w:author="翁 安志" w:date="2019-12-29T17:12:00Z">
              <w:rPr/>
            </w:rPrChange>
          </w:rPr>
          <w:delText xml:space="preserve">I scrolled over all my chat history with her during that debate, and still didn’t find out why was she unhappy. </w:delText>
        </w:r>
        <w:commentRangeEnd w:id="532"/>
        <w:r w:rsidR="00BE5100" w:rsidRPr="00A62A0B" w:rsidDel="003E2895">
          <w:rPr>
            <w:highlight w:val="yellow"/>
            <w:rPrChange w:id="536" w:author="翁 安志" w:date="2019-12-29T17:12:00Z">
              <w:rPr/>
            </w:rPrChange>
          </w:rPr>
          <w:commentReference w:id="532"/>
        </w:r>
      </w:del>
    </w:p>
    <w:p w14:paraId="04B85479" w14:textId="2E8D558A" w:rsidR="004B6326" w:rsidRDefault="004B6326" w:rsidP="000C098E">
      <w:pPr>
        <w:rPr>
          <w:ins w:id="537" w:author="翁 安志" w:date="2019-12-28T19:53:00Z"/>
          <w:rFonts w:ascii="Times New Roman" w:hAnsi="Times New Roman" w:cs="Times New Roman"/>
        </w:rPr>
      </w:pPr>
    </w:p>
    <w:p w14:paraId="431C1584" w14:textId="46009741" w:rsidR="00934714" w:rsidDel="00D77E0A" w:rsidRDefault="00934714" w:rsidP="000C098E">
      <w:pPr>
        <w:rPr>
          <w:del w:id="538" w:author="翁 安志" w:date="2019-12-28T19:53:00Z"/>
          <w:rFonts w:ascii="Times New Roman" w:hAnsi="Times New Roman" w:cs="Times New Roman"/>
        </w:rPr>
      </w:pPr>
    </w:p>
    <w:p w14:paraId="1FB7632B" w14:textId="6AF92E80" w:rsidR="00D77E0A" w:rsidRDefault="00D77E0A" w:rsidP="000C098E">
      <w:pPr>
        <w:rPr>
          <w:ins w:id="539" w:author="翁 安志" w:date="2019-12-28T19:54:00Z"/>
          <w:rFonts w:ascii="Times New Roman" w:hAnsi="Times New Roman" w:cs="Times New Roman"/>
        </w:rPr>
      </w:pPr>
    </w:p>
    <w:p w14:paraId="27722FD6" w14:textId="341634AA" w:rsidR="00934714" w:rsidDel="002B0613" w:rsidRDefault="004533E8">
      <w:pPr>
        <w:rPr>
          <w:del w:id="540" w:author="翁 安志" w:date="2019-12-28T19:53:00Z"/>
          <w:rFonts w:ascii="Times New Roman" w:hAnsi="Times New Roman" w:cs="Times New Roman"/>
        </w:rPr>
      </w:pPr>
      <w:ins w:id="541" w:author="翁 安志" w:date="2019-12-30T19:57:00Z">
        <w:r>
          <w:rPr>
            <w:rFonts w:ascii="Times New Roman" w:hAnsi="Times New Roman" w:cs="Times New Roman"/>
          </w:rPr>
          <w:t>I started to benefit from this combined thinking.</w:t>
        </w:r>
      </w:ins>
      <w:ins w:id="542" w:author="翁 安志" w:date="2019-12-29T17:14:00Z">
        <w:r w:rsidR="00D524DD">
          <w:rPr>
            <w:rFonts w:ascii="Times New Roman" w:hAnsi="Times New Roman" w:cs="Times New Roman"/>
          </w:rPr>
          <w:t xml:space="preserve"> </w:t>
        </w:r>
      </w:ins>
      <w:ins w:id="543" w:author="翁 安志" w:date="2019-12-29T17:15:00Z">
        <w:r w:rsidR="00D524DD">
          <w:rPr>
            <w:rFonts w:ascii="Times New Roman" w:hAnsi="Times New Roman" w:cs="Times New Roman"/>
          </w:rPr>
          <w:t>I only cared about the scores each of my Dart Club members achieved before</w:t>
        </w:r>
      </w:ins>
      <w:ins w:id="544" w:author="翁 安志" w:date="2019-12-30T19:57:00Z">
        <w:r w:rsidR="00BE19D0">
          <w:rPr>
            <w:rFonts w:ascii="Times New Roman" w:hAnsi="Times New Roman" w:cs="Times New Roman"/>
          </w:rPr>
          <w:t>.</w:t>
        </w:r>
      </w:ins>
      <w:ins w:id="545" w:author="翁 安志" w:date="2019-12-29T17:15:00Z">
        <w:r w:rsidR="00D524DD">
          <w:rPr>
            <w:rFonts w:ascii="Times New Roman" w:hAnsi="Times New Roman" w:cs="Times New Roman"/>
          </w:rPr>
          <w:t xml:space="preserve"> </w:t>
        </w:r>
      </w:ins>
      <w:ins w:id="546" w:author="翁 安志" w:date="2019-12-30T19:57:00Z">
        <w:r w:rsidR="00BE19D0">
          <w:rPr>
            <w:rFonts w:ascii="Times New Roman" w:hAnsi="Times New Roman" w:cs="Times New Roman"/>
          </w:rPr>
          <w:t>N</w:t>
        </w:r>
      </w:ins>
      <w:ins w:id="547" w:author="翁 安志" w:date="2019-12-29T17:15:00Z">
        <w:r w:rsidR="00D524DD">
          <w:rPr>
            <w:rFonts w:ascii="Times New Roman" w:hAnsi="Times New Roman" w:cs="Times New Roman"/>
          </w:rPr>
          <w:t xml:space="preserve">ow I learned to check on the emotions of </w:t>
        </w:r>
      </w:ins>
      <w:ins w:id="548" w:author="翁 安志" w:date="2019-12-29T17:16:00Z">
        <w:r w:rsidR="00D524DD">
          <w:rPr>
            <w:rFonts w:ascii="Times New Roman" w:hAnsi="Times New Roman" w:cs="Times New Roman"/>
          </w:rPr>
          <w:t>my members and comfort them when they look sad after thro</w:t>
        </w:r>
      </w:ins>
      <w:ins w:id="549" w:author="翁 安志" w:date="2019-12-29T17:17:00Z">
        <w:r w:rsidR="00426116">
          <w:rPr>
            <w:rFonts w:ascii="Times New Roman" w:hAnsi="Times New Roman" w:cs="Times New Roman"/>
          </w:rPr>
          <w:t>w</w:t>
        </w:r>
      </w:ins>
      <w:ins w:id="550" w:author="翁 安志" w:date="2019-12-29T17:16:00Z">
        <w:r w:rsidR="00D524DD">
          <w:rPr>
            <w:rFonts w:ascii="Times New Roman" w:hAnsi="Times New Roman" w:cs="Times New Roman"/>
          </w:rPr>
          <w:t>ing</w:t>
        </w:r>
      </w:ins>
      <w:ins w:id="551" w:author="翁 安志" w:date="2019-12-29T17:17:00Z">
        <w:r w:rsidR="00F374D7">
          <w:rPr>
            <w:rFonts w:ascii="Times New Roman" w:hAnsi="Times New Roman" w:cs="Times New Roman"/>
          </w:rPr>
          <w:t xml:space="preserve"> </w:t>
        </w:r>
      </w:ins>
      <w:ins w:id="552" w:author="翁 安志" w:date="2019-12-29T17:16:00Z">
        <w:r w:rsidR="00D524DD">
          <w:rPr>
            <w:rFonts w:ascii="Times New Roman" w:hAnsi="Times New Roman" w:cs="Times New Roman"/>
          </w:rPr>
          <w:t>a bad round of darts. This has increased the cohesion of the club,</w:t>
        </w:r>
      </w:ins>
      <w:ins w:id="553" w:author="翁 安志" w:date="2019-12-30T19:58:00Z">
        <w:r w:rsidR="009E5207">
          <w:rPr>
            <w:rFonts w:ascii="Times New Roman" w:hAnsi="Times New Roman" w:cs="Times New Roman"/>
          </w:rPr>
          <w:t xml:space="preserve"> </w:t>
        </w:r>
      </w:ins>
      <w:ins w:id="554" w:author="翁 安志" w:date="2019-12-30T20:03:00Z">
        <w:r w:rsidR="00BE1D6E">
          <w:rPr>
            <w:rFonts w:ascii="Times New Roman" w:hAnsi="Times New Roman" w:cs="Times New Roman"/>
          </w:rPr>
          <w:t>giving</w:t>
        </w:r>
      </w:ins>
      <w:ins w:id="555" w:author="翁 安志" w:date="2019-12-30T19:58:00Z">
        <w:r w:rsidR="00E5508C">
          <w:rPr>
            <w:rFonts w:ascii="Times New Roman" w:hAnsi="Times New Roman" w:cs="Times New Roman"/>
          </w:rPr>
          <w:t xml:space="preserve"> all of us warmth, making</w:t>
        </w:r>
        <w:r w:rsidR="009E5207">
          <w:rPr>
            <w:rFonts w:ascii="Times New Roman" w:hAnsi="Times New Roman" w:cs="Times New Roman"/>
          </w:rPr>
          <w:t xml:space="preserve"> Dart Club a second family for us</w:t>
        </w:r>
      </w:ins>
      <w:ins w:id="556" w:author="翁 安志" w:date="2019-12-29T17:17:00Z">
        <w:r w:rsidR="00D524DD">
          <w:rPr>
            <w:rFonts w:ascii="Times New Roman" w:hAnsi="Times New Roman" w:cs="Times New Roman"/>
          </w:rPr>
          <w:t xml:space="preserve">. </w:t>
        </w:r>
      </w:ins>
      <w:ins w:id="557" w:author="翁 安志" w:date="2019-12-30T20:03:00Z">
        <w:r w:rsidR="00065081">
          <w:rPr>
            <w:rFonts w:ascii="Times New Roman" w:hAnsi="Times New Roman" w:cs="Times New Roman"/>
          </w:rPr>
          <w:t>Unlike only focusing on the technical aspect</w:t>
        </w:r>
      </w:ins>
      <w:ins w:id="558" w:author="翁 安志" w:date="2019-12-30T20:04:00Z">
        <w:r w:rsidR="00065081">
          <w:rPr>
            <w:rFonts w:ascii="Times New Roman" w:hAnsi="Times New Roman" w:cs="Times New Roman"/>
          </w:rPr>
          <w:t>s of Computer Science</w:t>
        </w:r>
        <w:r w:rsidR="00CE1FE8">
          <w:rPr>
            <w:rFonts w:ascii="Times New Roman" w:hAnsi="Times New Roman" w:cs="Times New Roman"/>
          </w:rPr>
          <w:t>, now I</w:t>
        </w:r>
      </w:ins>
      <w:ins w:id="559" w:author="翁 安志" w:date="2019-12-30T20:05:00Z">
        <w:r w:rsidR="00DD7208">
          <w:rPr>
            <w:rFonts w:ascii="Times New Roman" w:hAnsi="Times New Roman" w:cs="Times New Roman"/>
          </w:rPr>
          <w:t xml:space="preserve"> also </w:t>
        </w:r>
      </w:ins>
      <w:ins w:id="560" w:author="翁 安志" w:date="2019-12-30T20:06:00Z">
        <w:r w:rsidR="00EB7164">
          <w:rPr>
            <w:rFonts w:ascii="Times New Roman" w:hAnsi="Times New Roman" w:cs="Times New Roman"/>
          </w:rPr>
          <w:t>investigate</w:t>
        </w:r>
      </w:ins>
      <w:ins w:id="561" w:author="翁 安志" w:date="2019-12-30T20:05:00Z">
        <w:r w:rsidR="00DD7208">
          <w:rPr>
            <w:rFonts w:ascii="Times New Roman" w:hAnsi="Times New Roman" w:cs="Times New Roman"/>
          </w:rPr>
          <w:t xml:space="preserve"> how it has affected the society around me</w:t>
        </w:r>
        <w:r w:rsidR="009017E5">
          <w:rPr>
            <w:rFonts w:ascii="Times New Roman" w:hAnsi="Times New Roman" w:cs="Times New Roman"/>
          </w:rPr>
          <w:t xml:space="preserve">, allowing me to </w:t>
        </w:r>
      </w:ins>
      <w:ins w:id="562" w:author="翁 安志" w:date="2019-12-30T20:06:00Z">
        <w:r w:rsidR="004F0E96">
          <w:rPr>
            <w:rFonts w:ascii="Times New Roman" w:hAnsi="Times New Roman" w:cs="Times New Roman"/>
          </w:rPr>
          <w:t xml:space="preserve">create products </w:t>
        </w:r>
        <w:r w:rsidR="00841B78">
          <w:rPr>
            <w:rFonts w:ascii="Times New Roman" w:hAnsi="Times New Roman" w:cs="Times New Roman"/>
          </w:rPr>
          <w:t xml:space="preserve">not only solving life problems, but impacting the </w:t>
        </w:r>
        <w:r w:rsidR="00053BDE">
          <w:rPr>
            <w:rFonts w:ascii="Times New Roman" w:hAnsi="Times New Roman" w:cs="Times New Roman"/>
          </w:rPr>
          <w:t>community socially.</w:t>
        </w:r>
        <w:r w:rsidR="00130EE8">
          <w:rPr>
            <w:rFonts w:ascii="Times New Roman" w:hAnsi="Times New Roman" w:cs="Times New Roman" w:hint="eastAsia"/>
          </w:rPr>
          <w:t xml:space="preserve"> </w:t>
        </w:r>
      </w:ins>
      <w:ins w:id="563" w:author="翁 安志" w:date="2019-12-28T19:59:00Z">
        <w:r w:rsidR="00C73730" w:rsidRPr="00D27054">
          <w:rPr>
            <w:rFonts w:ascii="Times New Roman" w:hAnsi="Times New Roman" w:cs="Times New Roman"/>
            <w:highlight w:val="yellow"/>
            <w:rPrChange w:id="564" w:author="翁 安志" w:date="2019-12-28T20:00:00Z">
              <w:rPr>
                <w:rFonts w:ascii="Times New Roman" w:hAnsi="Times New Roman" w:cs="Times New Roman"/>
              </w:rPr>
            </w:rPrChange>
          </w:rPr>
          <w:t xml:space="preserve">I am on a journey of understanding and breaking misunderstandings, </w:t>
        </w:r>
        <w:r w:rsidR="00031DA9" w:rsidRPr="00D27054">
          <w:rPr>
            <w:rFonts w:ascii="Times New Roman" w:hAnsi="Times New Roman" w:cs="Times New Roman"/>
            <w:highlight w:val="yellow"/>
            <w:rPrChange w:id="565" w:author="翁 安志" w:date="2019-12-28T20:00:00Z">
              <w:rPr>
                <w:rFonts w:ascii="Times New Roman" w:hAnsi="Times New Roman" w:cs="Times New Roman"/>
              </w:rPr>
            </w:rPrChange>
          </w:rPr>
          <w:t>and I hope to</w:t>
        </w:r>
      </w:ins>
      <w:ins w:id="566" w:author="翁 安志" w:date="2019-12-28T20:00:00Z">
        <w:r w:rsidR="007C6271" w:rsidRPr="00D27054">
          <w:rPr>
            <w:rFonts w:ascii="Times New Roman" w:hAnsi="Times New Roman" w:cs="Times New Roman"/>
            <w:highlight w:val="yellow"/>
            <w:rPrChange w:id="567" w:author="翁 安志" w:date="2019-12-28T20:00:00Z">
              <w:rPr>
                <w:rFonts w:ascii="Times New Roman" w:hAnsi="Times New Roman" w:cs="Times New Roman"/>
              </w:rPr>
            </w:rPrChange>
          </w:rPr>
          <w:t xml:space="preserve"> </w:t>
        </w:r>
        <w:r w:rsidR="00DC3813" w:rsidRPr="00D27054">
          <w:rPr>
            <w:rFonts w:ascii="Times New Roman" w:hAnsi="Times New Roman" w:cs="Times New Roman"/>
            <w:highlight w:val="yellow"/>
            <w:rPrChange w:id="568" w:author="翁 安志" w:date="2019-12-28T20:00:00Z">
              <w:rPr>
                <w:rFonts w:ascii="Times New Roman" w:hAnsi="Times New Roman" w:cs="Times New Roman"/>
              </w:rPr>
            </w:rPrChange>
          </w:rPr>
          <w:t>enlighten</w:t>
        </w:r>
        <w:r w:rsidR="00A55C72" w:rsidRPr="00D27054">
          <w:rPr>
            <w:rFonts w:ascii="Times New Roman" w:hAnsi="Times New Roman" w:cs="Times New Roman"/>
            <w:highlight w:val="yellow"/>
            <w:rPrChange w:id="569" w:author="翁 安志" w:date="2019-12-28T20:00:00Z">
              <w:rPr>
                <w:rFonts w:ascii="Times New Roman" w:hAnsi="Times New Roman" w:cs="Times New Roman"/>
              </w:rPr>
            </w:rPrChange>
          </w:rPr>
          <w:t xml:space="preserve"> the others who used to be like me</w:t>
        </w:r>
        <w:r w:rsidR="00685163" w:rsidRPr="00D27054">
          <w:rPr>
            <w:rFonts w:ascii="Times New Roman" w:hAnsi="Times New Roman" w:cs="Times New Roman"/>
            <w:highlight w:val="yellow"/>
            <w:rPrChange w:id="570" w:author="翁 安志" w:date="2019-12-28T20:00:00Z">
              <w:rPr>
                <w:rFonts w:ascii="Times New Roman" w:hAnsi="Times New Roman" w:cs="Times New Roman"/>
              </w:rPr>
            </w:rPrChange>
          </w:rPr>
          <w:t>.</w:t>
        </w:r>
      </w:ins>
      <w:del w:id="571" w:author="翁 安志" w:date="2019-12-28T19:53:00Z">
        <w:r w:rsidR="00BE5100" w:rsidDel="005B2304">
          <w:rPr>
            <w:rFonts w:ascii="Times New Roman" w:hAnsi="Times New Roman" w:cs="Times New Roman"/>
            <w:rPrChange w:id="572" w:author="sisleyzhou" w:date="2019-12-26T21:35:00Z">
              <w:rPr/>
            </w:rPrChange>
          </w:rPr>
          <w:delText xml:space="preserve">On that night when I was praying to the Buddha, a line has slipped through my head: Sometimes you only look through the surface, you must look deeper. </w:delText>
        </w:r>
      </w:del>
    </w:p>
    <w:p w14:paraId="62A1F823" w14:textId="41F202CE" w:rsidR="00934714" w:rsidRPr="00934714" w:rsidDel="005B2304" w:rsidRDefault="00934714">
      <w:pPr>
        <w:rPr>
          <w:del w:id="573" w:author="翁 安志" w:date="2019-12-28T19:53:00Z"/>
          <w:rFonts w:ascii="Times New Roman" w:hAnsi="Times New Roman" w:cs="Times New Roman" w:hint="eastAsia"/>
          <w:rPrChange w:id="574" w:author="sisleyzhou" w:date="2019-12-26T21:35:00Z">
            <w:rPr>
              <w:del w:id="575" w:author="翁 安志" w:date="2019-12-28T19:53:00Z"/>
            </w:rPr>
          </w:rPrChange>
        </w:rPr>
      </w:pPr>
    </w:p>
    <w:p w14:paraId="7AB936EB" w14:textId="7D74A796" w:rsidR="00934714" w:rsidDel="005B2304" w:rsidRDefault="00BE5100">
      <w:pPr>
        <w:rPr>
          <w:ins w:id="576" w:author="sisleyzhou" w:date="2019-12-26T21:51:00Z"/>
          <w:del w:id="577" w:author="翁 安志" w:date="2019-12-28T19:53:00Z"/>
          <w:rFonts w:ascii="Times New Roman" w:hAnsi="Times New Roman" w:cs="Times New Roman"/>
        </w:rPr>
      </w:pPr>
      <w:del w:id="578" w:author="翁 安志" w:date="2019-12-28T19:53:00Z">
        <w:r w:rsidDel="005B2304">
          <w:rPr>
            <w:rFonts w:ascii="Times New Roman" w:hAnsi="Times New Roman" w:cs="Times New Roman"/>
            <w:rPrChange w:id="579" w:author="sisleyzhou" w:date="2019-12-26T21:35:00Z">
              <w:rPr/>
            </w:rPrChange>
          </w:rPr>
          <w:delText>I was enlightened, I found out that throughout all the times, I only look</w:delText>
        </w:r>
      </w:del>
      <w:ins w:id="580" w:author="sisleyzhou" w:date="2019-12-26T21:50:00Z">
        <w:del w:id="581" w:author="翁 安志" w:date="2019-12-28T19:53:00Z">
          <w:r w:rsidDel="005B2304">
            <w:rPr>
              <w:rFonts w:ascii="Times New Roman" w:hAnsi="Times New Roman" w:cs="Times New Roman"/>
            </w:rPr>
            <w:delText>ed</w:delText>
          </w:r>
        </w:del>
      </w:ins>
      <w:del w:id="582" w:author="翁 安志" w:date="2019-12-28T19:53:00Z">
        <w:r w:rsidDel="005B2304">
          <w:rPr>
            <w:rFonts w:ascii="Times New Roman" w:hAnsi="Times New Roman" w:cs="Times New Roman"/>
            <w:rPrChange w:id="583" w:author="sisleyzhou" w:date="2019-12-26T21:35:00Z">
              <w:rPr/>
            </w:rPrChange>
          </w:rPr>
          <w:delText xml:space="preserve"> at the factor that </w:delText>
        </w:r>
      </w:del>
      <w:ins w:id="584" w:author="sisleyzhou" w:date="2019-12-26T21:50:00Z">
        <w:del w:id="585" w:author="翁 安志" w:date="2019-12-28T19:53:00Z">
          <w:r w:rsidDel="005B2304">
            <w:rPr>
              <w:rFonts w:ascii="Times New Roman" w:hAnsi="Times New Roman" w:cs="Times New Roman"/>
            </w:rPr>
            <w:delText xml:space="preserve">I believed </w:delText>
          </w:r>
        </w:del>
      </w:ins>
      <w:del w:id="586" w:author="翁 安志" w:date="2019-12-28T19:53:00Z">
        <w:r w:rsidDel="005B2304">
          <w:rPr>
            <w:rFonts w:ascii="Times New Roman" w:hAnsi="Times New Roman" w:cs="Times New Roman"/>
            <w:rPrChange w:id="587" w:author="sisleyzhou" w:date="2019-12-26T21:35:00Z">
              <w:rPr/>
            </w:rPrChange>
          </w:rPr>
          <w:delText xml:space="preserve">directly caused the problem, but </w:delText>
        </w:r>
      </w:del>
      <w:ins w:id="588" w:author="sisleyzhou" w:date="2019-12-26T21:51:00Z">
        <w:del w:id="589" w:author="翁 安志" w:date="2019-12-28T19:53:00Z">
          <w:r w:rsidDel="005B2304">
            <w:rPr>
              <w:rFonts w:ascii="Times New Roman" w:hAnsi="Times New Roman" w:cs="Times New Roman"/>
            </w:rPr>
            <w:delText>didn’t listen</w:delText>
          </w:r>
        </w:del>
      </w:ins>
      <w:ins w:id="590" w:author="sisleyzhou" w:date="2019-12-26T22:09:00Z">
        <w:del w:id="591" w:author="翁 安志" w:date="2019-12-28T19:53:00Z">
          <w:r w:rsidDel="005B2304">
            <w:rPr>
              <w:rFonts w:ascii="Times New Roman" w:hAnsi="Times New Roman" w:cs="Times New Roman"/>
            </w:rPr>
            <w:delText xml:space="preserve"> </w:delText>
          </w:r>
        </w:del>
      </w:ins>
      <w:ins w:id="592" w:author="sisleyzhou" w:date="2019-12-26T21:51:00Z">
        <w:del w:id="593" w:author="翁 安志" w:date="2019-12-28T19:53:00Z">
          <w:r w:rsidDel="005B2304">
            <w:rPr>
              <w:rFonts w:ascii="Times New Roman" w:hAnsi="Times New Roman" w:cs="Times New Roman"/>
            </w:rPr>
            <w:delText xml:space="preserve">to or ask for other people’s perspectives. I didn’t see that I was the problem because I wanted to fix the people as if they were as simple as coding a calculator. </w:delText>
          </w:r>
        </w:del>
      </w:ins>
    </w:p>
    <w:p w14:paraId="2E7CDE44" w14:textId="77777777" w:rsidR="00934714" w:rsidDel="00B42383" w:rsidRDefault="00934714">
      <w:pPr>
        <w:rPr>
          <w:ins w:id="594" w:author="sisleyzhou" w:date="2019-12-26T21:51:00Z"/>
          <w:del w:id="595" w:author="翁 安志" w:date="2019-12-28T19:53:00Z"/>
          <w:rFonts w:ascii="Times New Roman" w:hAnsi="Times New Roman" w:cs="Times New Roman"/>
        </w:rPr>
      </w:pPr>
    </w:p>
    <w:p w14:paraId="0767AB27" w14:textId="3F770384" w:rsidR="00934714" w:rsidDel="00B42383" w:rsidRDefault="00BE5100">
      <w:pPr>
        <w:rPr>
          <w:ins w:id="596" w:author="sisleyzhou" w:date="2019-12-26T21:54:00Z"/>
          <w:del w:id="597" w:author="翁 安志" w:date="2019-12-28T19:53:00Z"/>
          <w:rFonts w:ascii="Times New Roman" w:hAnsi="Times New Roman" w:cs="Times New Roman"/>
        </w:rPr>
      </w:pPr>
      <w:ins w:id="598" w:author="sisleyzhou" w:date="2019-12-26T21:51:00Z">
        <w:del w:id="599" w:author="翁 安志" w:date="2019-12-28T19:53:00Z">
          <w:r w:rsidDel="00B42383">
            <w:rPr>
              <w:rFonts w:ascii="Times New Roman" w:hAnsi="Times New Roman" w:cs="Times New Roman"/>
            </w:rPr>
            <w:delText>I went to apologize to my friend</w:delText>
          </w:r>
        </w:del>
      </w:ins>
      <w:ins w:id="600" w:author="sisleyzhou" w:date="2019-12-26T21:52:00Z">
        <w:del w:id="601" w:author="翁 安志" w:date="2019-12-28T19:53:00Z">
          <w:r w:rsidDel="00B42383">
            <w:rPr>
              <w:rFonts w:ascii="Times New Roman" w:hAnsi="Times New Roman" w:cs="Times New Roman"/>
            </w:rPr>
            <w:delText xml:space="preserve"> in a sincere tone, admitting I was wrong and promising I would never do something like that again. </w:delText>
          </w:r>
        </w:del>
      </w:ins>
    </w:p>
    <w:p w14:paraId="2F1D9F7B" w14:textId="77777777" w:rsidR="00934714" w:rsidDel="00B42383" w:rsidRDefault="00934714">
      <w:pPr>
        <w:rPr>
          <w:ins w:id="602" w:author="sisleyzhou" w:date="2019-12-26T21:54:00Z"/>
          <w:del w:id="603" w:author="翁 安志" w:date="2019-12-28T19:53:00Z"/>
          <w:rFonts w:ascii="Times New Roman" w:hAnsi="Times New Roman" w:cs="Times New Roman"/>
        </w:rPr>
      </w:pPr>
    </w:p>
    <w:p w14:paraId="1E7C00E3" w14:textId="1F791950" w:rsidR="00934714" w:rsidRPr="00934714" w:rsidDel="000C098E" w:rsidRDefault="00BE5100">
      <w:pPr>
        <w:rPr>
          <w:del w:id="604" w:author="翁 安志" w:date="2019-12-28T19:53:00Z"/>
          <w:rFonts w:ascii="Times New Roman" w:hAnsi="Times New Roman" w:cs="Times New Roman"/>
          <w:rPrChange w:id="605" w:author="sisleyzhou" w:date="2019-12-26T21:35:00Z">
            <w:rPr>
              <w:del w:id="606" w:author="翁 安志" w:date="2019-12-28T19:53:00Z"/>
            </w:rPr>
          </w:rPrChange>
        </w:rPr>
      </w:pPr>
      <w:del w:id="607" w:author="翁 安志" w:date="2019-12-28T19:53:00Z">
        <w:r w:rsidDel="000C098E">
          <w:rPr>
            <w:rFonts w:ascii="Times New Roman" w:hAnsi="Times New Roman" w:cs="Times New Roman"/>
            <w:rPrChange w:id="608" w:author="sisleyzhou" w:date="2019-12-26T21:35:00Z">
              <w:rPr/>
            </w:rPrChange>
          </w:rPr>
          <w:delText>not why is that problem happening. I went to apologize with the girl in a sincere tone, admitting I was wrong and promise I will never do something like that again. I started to look over the relations that I have messed up before, and I found them all retrievable. I just didn’t know how. From that day, I started to think everything from different perspectives, and I never made any direct assumptions again.</w:delText>
        </w:r>
      </w:del>
    </w:p>
    <w:p w14:paraId="163AB7B8" w14:textId="03CCCD56" w:rsidR="00934714" w:rsidRPr="00934714" w:rsidDel="000C098E" w:rsidRDefault="00934714">
      <w:pPr>
        <w:rPr>
          <w:del w:id="609" w:author="翁 安志" w:date="2019-12-28T19:53:00Z"/>
          <w:rFonts w:ascii="Times New Roman" w:hAnsi="Times New Roman" w:cs="Times New Roman"/>
          <w:rPrChange w:id="610" w:author="sisleyzhou" w:date="2019-12-26T21:35:00Z">
            <w:rPr>
              <w:del w:id="611" w:author="翁 安志" w:date="2019-12-28T19:53:00Z"/>
            </w:rPr>
          </w:rPrChange>
        </w:rPr>
      </w:pPr>
    </w:p>
    <w:p w14:paraId="65A6CA9C" w14:textId="047299CB" w:rsidR="00934714" w:rsidRPr="00934714" w:rsidRDefault="00BE5100">
      <w:pPr>
        <w:rPr>
          <w:rFonts w:ascii="Times New Roman" w:hAnsi="Times New Roman" w:cs="Times New Roman"/>
          <w:rPrChange w:id="612" w:author="sisleyzhou" w:date="2019-12-26T21:35:00Z">
            <w:rPr/>
          </w:rPrChange>
        </w:rPr>
      </w:pPr>
      <w:ins w:id="613" w:author="sisleyzhou" w:date="2019-12-26T21:54:00Z">
        <w:del w:id="614" w:author="翁 安志" w:date="2019-12-28T19:53:00Z">
          <w:r w:rsidDel="000C098E">
            <w:rPr>
              <w:rFonts w:ascii="Times New Roman" w:hAnsi="Times New Roman" w:cs="Times New Roman"/>
              <w:rPrChange w:id="615" w:author="sisleyzhou" w:date="2019-12-26T21:54:00Z">
                <w:rPr/>
              </w:rPrChange>
            </w:rPr>
            <w:delText>Note: The conclusion needs to be something that makes sense for the essay. This should be something that says you now aim to listen to others and ask questions, but how you still make mistakes. It should also be about how you try to build your EQ day by day.</w:delText>
          </w:r>
        </w:del>
      </w:ins>
      <w:del w:id="616" w:author="翁 安志" w:date="2019-12-28T19:53:00Z">
        <w:r w:rsidDel="000C098E">
          <w:rPr>
            <w:rFonts w:ascii="Times New Roman" w:hAnsi="Times New Roman" w:cs="Times New Roman"/>
            <w:rPrChange w:id="617" w:author="sisleyzhou" w:date="2019-12-26T21:35:00Z">
              <w:rPr/>
            </w:rPrChange>
          </w:rPr>
          <w:delText xml:space="preserve">If you believe everything about a religion without questioning it, you are worshipping blindly. Some of the traditions or rules of a religion are outdated if you only look at them on the surface. If you look into the reason behind these traditions, you will realize that they never decay. Carnivorism might not be considered as a crime that could let to go to hell today, but the spirit behind it: don’t murder or harm others, is still applicable today. It is just a matter of looking things differently. Now, I always think from different perspectives, and I wish to solve problems not only by giving out a solution, but also to interpret why it is happening. </w:delText>
        </w:r>
      </w:del>
    </w:p>
    <w:sectPr w:rsidR="00934714" w:rsidRPr="009347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32" w:author="sisleyzhou" w:date="2019-12-26T21:56:00Z" w:initials="s">
    <w:p w14:paraId="4AB7A86D" w14:textId="77777777" w:rsidR="00934714" w:rsidRDefault="00BE5100">
      <w:pPr>
        <w:pStyle w:val="a3"/>
      </w:pPr>
      <w:r>
        <w:t>You just said that you kept arguing with her because she was right and you were wrong…so how does it make sense that you don’t know why she was mad?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B7A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B7A86D" w16cid:durableId="21B1F1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500A" w14:textId="77777777" w:rsidR="00D20084" w:rsidRDefault="00D20084" w:rsidP="00446500">
      <w:r>
        <w:separator/>
      </w:r>
    </w:p>
  </w:endnote>
  <w:endnote w:type="continuationSeparator" w:id="0">
    <w:p w14:paraId="44D2BA4F" w14:textId="77777777" w:rsidR="00D20084" w:rsidRDefault="00D20084" w:rsidP="0044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BB465" w14:textId="77777777" w:rsidR="00D20084" w:rsidRDefault="00D20084" w:rsidP="00446500">
      <w:r>
        <w:separator/>
      </w:r>
    </w:p>
  </w:footnote>
  <w:footnote w:type="continuationSeparator" w:id="0">
    <w:p w14:paraId="7C808C91" w14:textId="77777777" w:rsidR="00D20084" w:rsidRDefault="00D20084" w:rsidP="0044650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翁 安志">
    <w15:presenceInfo w15:providerId="Windows Live" w15:userId="a1ddeca87a1d3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5F"/>
    <w:rsid w:val="9DF9FBA7"/>
    <w:rsid w:val="00015662"/>
    <w:rsid w:val="0002176D"/>
    <w:rsid w:val="0002257B"/>
    <w:rsid w:val="00026AD8"/>
    <w:rsid w:val="00031DA9"/>
    <w:rsid w:val="00034774"/>
    <w:rsid w:val="000347C2"/>
    <w:rsid w:val="00043CE2"/>
    <w:rsid w:val="00043D5C"/>
    <w:rsid w:val="00046CF3"/>
    <w:rsid w:val="00053BDE"/>
    <w:rsid w:val="00064DA9"/>
    <w:rsid w:val="00065081"/>
    <w:rsid w:val="00065F84"/>
    <w:rsid w:val="00067267"/>
    <w:rsid w:val="00067607"/>
    <w:rsid w:val="00073970"/>
    <w:rsid w:val="00075C73"/>
    <w:rsid w:val="00082EEF"/>
    <w:rsid w:val="0008466A"/>
    <w:rsid w:val="000846E3"/>
    <w:rsid w:val="00085B96"/>
    <w:rsid w:val="00086F05"/>
    <w:rsid w:val="00087E84"/>
    <w:rsid w:val="00093D71"/>
    <w:rsid w:val="0009574C"/>
    <w:rsid w:val="000A0CFF"/>
    <w:rsid w:val="000A1A10"/>
    <w:rsid w:val="000B30DD"/>
    <w:rsid w:val="000B35C2"/>
    <w:rsid w:val="000C098E"/>
    <w:rsid w:val="000C17F8"/>
    <w:rsid w:val="000C1FF8"/>
    <w:rsid w:val="000C578F"/>
    <w:rsid w:val="000D23F7"/>
    <w:rsid w:val="000D54A2"/>
    <w:rsid w:val="000D5CB1"/>
    <w:rsid w:val="000E1FBB"/>
    <w:rsid w:val="000E3593"/>
    <w:rsid w:val="000F2322"/>
    <w:rsid w:val="00102D4D"/>
    <w:rsid w:val="00104DBC"/>
    <w:rsid w:val="00107352"/>
    <w:rsid w:val="001164E0"/>
    <w:rsid w:val="00121192"/>
    <w:rsid w:val="00130C81"/>
    <w:rsid w:val="00130EE8"/>
    <w:rsid w:val="0013254E"/>
    <w:rsid w:val="0013652F"/>
    <w:rsid w:val="001421E7"/>
    <w:rsid w:val="001436D9"/>
    <w:rsid w:val="00146CA4"/>
    <w:rsid w:val="00153A8D"/>
    <w:rsid w:val="00153FDC"/>
    <w:rsid w:val="001608E6"/>
    <w:rsid w:val="00164261"/>
    <w:rsid w:val="00165658"/>
    <w:rsid w:val="001702A1"/>
    <w:rsid w:val="00172346"/>
    <w:rsid w:val="00172E36"/>
    <w:rsid w:val="00177F1F"/>
    <w:rsid w:val="0018045D"/>
    <w:rsid w:val="001900D0"/>
    <w:rsid w:val="00190DF2"/>
    <w:rsid w:val="001913C6"/>
    <w:rsid w:val="00197098"/>
    <w:rsid w:val="001A21D2"/>
    <w:rsid w:val="001A28F9"/>
    <w:rsid w:val="001A2FC7"/>
    <w:rsid w:val="001A619C"/>
    <w:rsid w:val="001A6C17"/>
    <w:rsid w:val="001B23C5"/>
    <w:rsid w:val="001B7DBD"/>
    <w:rsid w:val="001C22FF"/>
    <w:rsid w:val="001C399F"/>
    <w:rsid w:val="001C4263"/>
    <w:rsid w:val="001C50C7"/>
    <w:rsid w:val="001C67FC"/>
    <w:rsid w:val="001D6282"/>
    <w:rsid w:val="001E121C"/>
    <w:rsid w:val="001E5032"/>
    <w:rsid w:val="001E5E3C"/>
    <w:rsid w:val="001E6B48"/>
    <w:rsid w:val="001E7182"/>
    <w:rsid w:val="001F71C2"/>
    <w:rsid w:val="001F77B4"/>
    <w:rsid w:val="001F7FC8"/>
    <w:rsid w:val="00200DA0"/>
    <w:rsid w:val="00202E41"/>
    <w:rsid w:val="00204567"/>
    <w:rsid w:val="002048D0"/>
    <w:rsid w:val="00205057"/>
    <w:rsid w:val="00210AE0"/>
    <w:rsid w:val="00212A86"/>
    <w:rsid w:val="00226A8C"/>
    <w:rsid w:val="002315AA"/>
    <w:rsid w:val="00234F63"/>
    <w:rsid w:val="00236A94"/>
    <w:rsid w:val="002373D8"/>
    <w:rsid w:val="002411F0"/>
    <w:rsid w:val="00241937"/>
    <w:rsid w:val="002455AB"/>
    <w:rsid w:val="002455AF"/>
    <w:rsid w:val="00251C10"/>
    <w:rsid w:val="00253D5E"/>
    <w:rsid w:val="00253EC0"/>
    <w:rsid w:val="00257070"/>
    <w:rsid w:val="00264C3B"/>
    <w:rsid w:val="00266314"/>
    <w:rsid w:val="00266394"/>
    <w:rsid w:val="002712D6"/>
    <w:rsid w:val="00276202"/>
    <w:rsid w:val="00280148"/>
    <w:rsid w:val="00280B97"/>
    <w:rsid w:val="00282185"/>
    <w:rsid w:val="00286DA5"/>
    <w:rsid w:val="00291E70"/>
    <w:rsid w:val="002931F8"/>
    <w:rsid w:val="002972F6"/>
    <w:rsid w:val="002A2688"/>
    <w:rsid w:val="002A3498"/>
    <w:rsid w:val="002B0613"/>
    <w:rsid w:val="002B34A6"/>
    <w:rsid w:val="002B5DF0"/>
    <w:rsid w:val="002C3EE5"/>
    <w:rsid w:val="002D0886"/>
    <w:rsid w:val="002D5E39"/>
    <w:rsid w:val="002E35E7"/>
    <w:rsid w:val="003011CF"/>
    <w:rsid w:val="00316CE0"/>
    <w:rsid w:val="00322B2E"/>
    <w:rsid w:val="00324916"/>
    <w:rsid w:val="00331CF1"/>
    <w:rsid w:val="00333BE6"/>
    <w:rsid w:val="00337DF6"/>
    <w:rsid w:val="003405D2"/>
    <w:rsid w:val="00341A74"/>
    <w:rsid w:val="00341AC2"/>
    <w:rsid w:val="00343380"/>
    <w:rsid w:val="00343F60"/>
    <w:rsid w:val="00350DD9"/>
    <w:rsid w:val="00353395"/>
    <w:rsid w:val="00355CA2"/>
    <w:rsid w:val="00356457"/>
    <w:rsid w:val="00370531"/>
    <w:rsid w:val="00371330"/>
    <w:rsid w:val="00380DD1"/>
    <w:rsid w:val="003826FE"/>
    <w:rsid w:val="00383537"/>
    <w:rsid w:val="00383EBD"/>
    <w:rsid w:val="00392789"/>
    <w:rsid w:val="003927B7"/>
    <w:rsid w:val="0039362E"/>
    <w:rsid w:val="00395C1C"/>
    <w:rsid w:val="003A7649"/>
    <w:rsid w:val="003B027D"/>
    <w:rsid w:val="003B32B6"/>
    <w:rsid w:val="003B591F"/>
    <w:rsid w:val="003B60E0"/>
    <w:rsid w:val="003B642E"/>
    <w:rsid w:val="003C109B"/>
    <w:rsid w:val="003C34F1"/>
    <w:rsid w:val="003D714A"/>
    <w:rsid w:val="003E05CF"/>
    <w:rsid w:val="003E2263"/>
    <w:rsid w:val="003E2895"/>
    <w:rsid w:val="003E31B3"/>
    <w:rsid w:val="003E74B8"/>
    <w:rsid w:val="00400ED1"/>
    <w:rsid w:val="00402300"/>
    <w:rsid w:val="0040328E"/>
    <w:rsid w:val="004169E9"/>
    <w:rsid w:val="004175A6"/>
    <w:rsid w:val="0042026C"/>
    <w:rsid w:val="00420AAA"/>
    <w:rsid w:val="00423151"/>
    <w:rsid w:val="00425CD6"/>
    <w:rsid w:val="00426116"/>
    <w:rsid w:val="00426C1C"/>
    <w:rsid w:val="00427D72"/>
    <w:rsid w:val="004316B6"/>
    <w:rsid w:val="00431C42"/>
    <w:rsid w:val="00432309"/>
    <w:rsid w:val="00435294"/>
    <w:rsid w:val="00435C41"/>
    <w:rsid w:val="00441A8F"/>
    <w:rsid w:val="00446500"/>
    <w:rsid w:val="004533E8"/>
    <w:rsid w:val="00453AB4"/>
    <w:rsid w:val="00457376"/>
    <w:rsid w:val="00460EFC"/>
    <w:rsid w:val="00466C35"/>
    <w:rsid w:val="00470B1D"/>
    <w:rsid w:val="00475CF7"/>
    <w:rsid w:val="0047720B"/>
    <w:rsid w:val="00493B6F"/>
    <w:rsid w:val="004977FC"/>
    <w:rsid w:val="004A1DFF"/>
    <w:rsid w:val="004B2FCE"/>
    <w:rsid w:val="004B4EE4"/>
    <w:rsid w:val="004B5BA8"/>
    <w:rsid w:val="004B60CE"/>
    <w:rsid w:val="004B6326"/>
    <w:rsid w:val="004B7098"/>
    <w:rsid w:val="004B7BD3"/>
    <w:rsid w:val="004C2C46"/>
    <w:rsid w:val="004C5C7C"/>
    <w:rsid w:val="004D09EB"/>
    <w:rsid w:val="004D1129"/>
    <w:rsid w:val="004D3BD0"/>
    <w:rsid w:val="004E332A"/>
    <w:rsid w:val="004E4052"/>
    <w:rsid w:val="004F0E96"/>
    <w:rsid w:val="00503ED4"/>
    <w:rsid w:val="0050422F"/>
    <w:rsid w:val="005113DD"/>
    <w:rsid w:val="00520694"/>
    <w:rsid w:val="005206A5"/>
    <w:rsid w:val="00523EC2"/>
    <w:rsid w:val="00526EEB"/>
    <w:rsid w:val="00527017"/>
    <w:rsid w:val="00527AE6"/>
    <w:rsid w:val="00534E73"/>
    <w:rsid w:val="00536A14"/>
    <w:rsid w:val="0053738F"/>
    <w:rsid w:val="005420BF"/>
    <w:rsid w:val="005506D7"/>
    <w:rsid w:val="00556BBC"/>
    <w:rsid w:val="00571D23"/>
    <w:rsid w:val="0057202F"/>
    <w:rsid w:val="0057235F"/>
    <w:rsid w:val="00573C64"/>
    <w:rsid w:val="0057613D"/>
    <w:rsid w:val="0057691F"/>
    <w:rsid w:val="00583A45"/>
    <w:rsid w:val="005925D0"/>
    <w:rsid w:val="005940BC"/>
    <w:rsid w:val="00594422"/>
    <w:rsid w:val="00594E93"/>
    <w:rsid w:val="00595F9A"/>
    <w:rsid w:val="0059702D"/>
    <w:rsid w:val="005A0D0A"/>
    <w:rsid w:val="005A202A"/>
    <w:rsid w:val="005A4EE1"/>
    <w:rsid w:val="005A525A"/>
    <w:rsid w:val="005A75F9"/>
    <w:rsid w:val="005A7883"/>
    <w:rsid w:val="005B0556"/>
    <w:rsid w:val="005B105D"/>
    <w:rsid w:val="005B2304"/>
    <w:rsid w:val="005B3A2F"/>
    <w:rsid w:val="005B5F41"/>
    <w:rsid w:val="005B62FD"/>
    <w:rsid w:val="005B6CE6"/>
    <w:rsid w:val="005C0A9D"/>
    <w:rsid w:val="005C210E"/>
    <w:rsid w:val="005D0785"/>
    <w:rsid w:val="005D3649"/>
    <w:rsid w:val="005D7FC3"/>
    <w:rsid w:val="005E6F54"/>
    <w:rsid w:val="005F2D71"/>
    <w:rsid w:val="005F646A"/>
    <w:rsid w:val="005F7966"/>
    <w:rsid w:val="00604B6F"/>
    <w:rsid w:val="00604FA0"/>
    <w:rsid w:val="00606784"/>
    <w:rsid w:val="0061093E"/>
    <w:rsid w:val="0061258D"/>
    <w:rsid w:val="00612BE9"/>
    <w:rsid w:val="00613D74"/>
    <w:rsid w:val="00613F39"/>
    <w:rsid w:val="00630A2F"/>
    <w:rsid w:val="00633D26"/>
    <w:rsid w:val="0063539A"/>
    <w:rsid w:val="00636B84"/>
    <w:rsid w:val="00637AC4"/>
    <w:rsid w:val="0064221F"/>
    <w:rsid w:val="006423DC"/>
    <w:rsid w:val="0064392B"/>
    <w:rsid w:val="00643DA7"/>
    <w:rsid w:val="00650B9E"/>
    <w:rsid w:val="00652FB0"/>
    <w:rsid w:val="0065489F"/>
    <w:rsid w:val="006674D8"/>
    <w:rsid w:val="006723A0"/>
    <w:rsid w:val="006727F8"/>
    <w:rsid w:val="00674CA6"/>
    <w:rsid w:val="006764C8"/>
    <w:rsid w:val="00677665"/>
    <w:rsid w:val="00681EBF"/>
    <w:rsid w:val="00685163"/>
    <w:rsid w:val="00694B0F"/>
    <w:rsid w:val="006A1316"/>
    <w:rsid w:val="006A347C"/>
    <w:rsid w:val="006B2435"/>
    <w:rsid w:val="006B2BC2"/>
    <w:rsid w:val="006B439A"/>
    <w:rsid w:val="006B49E1"/>
    <w:rsid w:val="006C11C6"/>
    <w:rsid w:val="006C40E2"/>
    <w:rsid w:val="006C5BCE"/>
    <w:rsid w:val="006D1FB1"/>
    <w:rsid w:val="006D2973"/>
    <w:rsid w:val="006D30E9"/>
    <w:rsid w:val="006D66FA"/>
    <w:rsid w:val="006E1092"/>
    <w:rsid w:val="006E28A5"/>
    <w:rsid w:val="006E33CA"/>
    <w:rsid w:val="006E71C5"/>
    <w:rsid w:val="006F6638"/>
    <w:rsid w:val="006F72E1"/>
    <w:rsid w:val="00700750"/>
    <w:rsid w:val="007041DA"/>
    <w:rsid w:val="0070737F"/>
    <w:rsid w:val="00710075"/>
    <w:rsid w:val="00711411"/>
    <w:rsid w:val="00712E05"/>
    <w:rsid w:val="00714770"/>
    <w:rsid w:val="007162A5"/>
    <w:rsid w:val="00716E3F"/>
    <w:rsid w:val="00722B46"/>
    <w:rsid w:val="00723285"/>
    <w:rsid w:val="007270D3"/>
    <w:rsid w:val="00727D0F"/>
    <w:rsid w:val="00733938"/>
    <w:rsid w:val="0073471F"/>
    <w:rsid w:val="007358C3"/>
    <w:rsid w:val="0073685D"/>
    <w:rsid w:val="00743225"/>
    <w:rsid w:val="00747FFE"/>
    <w:rsid w:val="00752DA0"/>
    <w:rsid w:val="00757149"/>
    <w:rsid w:val="007610F5"/>
    <w:rsid w:val="00763670"/>
    <w:rsid w:val="00771AE3"/>
    <w:rsid w:val="00772303"/>
    <w:rsid w:val="007731FA"/>
    <w:rsid w:val="00781758"/>
    <w:rsid w:val="00782DAD"/>
    <w:rsid w:val="007833B2"/>
    <w:rsid w:val="0078681B"/>
    <w:rsid w:val="00791962"/>
    <w:rsid w:val="00791A30"/>
    <w:rsid w:val="0079402B"/>
    <w:rsid w:val="007B17B1"/>
    <w:rsid w:val="007B5BA4"/>
    <w:rsid w:val="007B654D"/>
    <w:rsid w:val="007B6682"/>
    <w:rsid w:val="007B793D"/>
    <w:rsid w:val="007C12C0"/>
    <w:rsid w:val="007C4835"/>
    <w:rsid w:val="007C6271"/>
    <w:rsid w:val="007D2DC0"/>
    <w:rsid w:val="007D614F"/>
    <w:rsid w:val="007D6498"/>
    <w:rsid w:val="0080113F"/>
    <w:rsid w:val="008021FE"/>
    <w:rsid w:val="008036D6"/>
    <w:rsid w:val="008041FE"/>
    <w:rsid w:val="00804819"/>
    <w:rsid w:val="008157A3"/>
    <w:rsid w:val="00826929"/>
    <w:rsid w:val="0083090B"/>
    <w:rsid w:val="00832EFA"/>
    <w:rsid w:val="00835C8B"/>
    <w:rsid w:val="00840523"/>
    <w:rsid w:val="00841B78"/>
    <w:rsid w:val="00842F0E"/>
    <w:rsid w:val="00845C80"/>
    <w:rsid w:val="0084616B"/>
    <w:rsid w:val="008657E8"/>
    <w:rsid w:val="008730A3"/>
    <w:rsid w:val="00883A89"/>
    <w:rsid w:val="00885EBD"/>
    <w:rsid w:val="00890F1D"/>
    <w:rsid w:val="00895CD5"/>
    <w:rsid w:val="00897E1C"/>
    <w:rsid w:val="008A0998"/>
    <w:rsid w:val="008A22D0"/>
    <w:rsid w:val="008A444D"/>
    <w:rsid w:val="008A4B6C"/>
    <w:rsid w:val="008B45EC"/>
    <w:rsid w:val="008B639D"/>
    <w:rsid w:val="008C0422"/>
    <w:rsid w:val="008C3284"/>
    <w:rsid w:val="008C57E8"/>
    <w:rsid w:val="008D6EC2"/>
    <w:rsid w:val="008E1BBE"/>
    <w:rsid w:val="008E4093"/>
    <w:rsid w:val="008E4477"/>
    <w:rsid w:val="008F1F8B"/>
    <w:rsid w:val="008F5B8D"/>
    <w:rsid w:val="00901024"/>
    <w:rsid w:val="009017E5"/>
    <w:rsid w:val="009034EA"/>
    <w:rsid w:val="00906261"/>
    <w:rsid w:val="00906869"/>
    <w:rsid w:val="00912922"/>
    <w:rsid w:val="0091430B"/>
    <w:rsid w:val="00926037"/>
    <w:rsid w:val="009301BD"/>
    <w:rsid w:val="00931FFC"/>
    <w:rsid w:val="00933481"/>
    <w:rsid w:val="00934714"/>
    <w:rsid w:val="00934C98"/>
    <w:rsid w:val="00935550"/>
    <w:rsid w:val="0094708E"/>
    <w:rsid w:val="00955E07"/>
    <w:rsid w:val="00962BDF"/>
    <w:rsid w:val="0096446B"/>
    <w:rsid w:val="009A44A7"/>
    <w:rsid w:val="009B5A59"/>
    <w:rsid w:val="009B7D17"/>
    <w:rsid w:val="009C3E67"/>
    <w:rsid w:val="009D7E15"/>
    <w:rsid w:val="009E3243"/>
    <w:rsid w:val="009E5207"/>
    <w:rsid w:val="009E5750"/>
    <w:rsid w:val="009E6D96"/>
    <w:rsid w:val="009F2A78"/>
    <w:rsid w:val="009F3AC7"/>
    <w:rsid w:val="009F7F23"/>
    <w:rsid w:val="00A0345C"/>
    <w:rsid w:val="00A048FD"/>
    <w:rsid w:val="00A058CD"/>
    <w:rsid w:val="00A06163"/>
    <w:rsid w:val="00A07436"/>
    <w:rsid w:val="00A1293F"/>
    <w:rsid w:val="00A14649"/>
    <w:rsid w:val="00A16A15"/>
    <w:rsid w:val="00A20012"/>
    <w:rsid w:val="00A21942"/>
    <w:rsid w:val="00A21EE4"/>
    <w:rsid w:val="00A23E98"/>
    <w:rsid w:val="00A25E99"/>
    <w:rsid w:val="00A3060A"/>
    <w:rsid w:val="00A312BE"/>
    <w:rsid w:val="00A31799"/>
    <w:rsid w:val="00A3187E"/>
    <w:rsid w:val="00A31B66"/>
    <w:rsid w:val="00A3443B"/>
    <w:rsid w:val="00A37E72"/>
    <w:rsid w:val="00A410AC"/>
    <w:rsid w:val="00A43082"/>
    <w:rsid w:val="00A432D7"/>
    <w:rsid w:val="00A52898"/>
    <w:rsid w:val="00A52F8E"/>
    <w:rsid w:val="00A55C72"/>
    <w:rsid w:val="00A55DE6"/>
    <w:rsid w:val="00A62A0B"/>
    <w:rsid w:val="00A6408F"/>
    <w:rsid w:val="00A664E8"/>
    <w:rsid w:val="00A72B69"/>
    <w:rsid w:val="00A769A4"/>
    <w:rsid w:val="00A813DF"/>
    <w:rsid w:val="00A82F3F"/>
    <w:rsid w:val="00A839B1"/>
    <w:rsid w:val="00A839FA"/>
    <w:rsid w:val="00A92F29"/>
    <w:rsid w:val="00A963D7"/>
    <w:rsid w:val="00AA2BA2"/>
    <w:rsid w:val="00AB448E"/>
    <w:rsid w:val="00AB6C7B"/>
    <w:rsid w:val="00AC2E4C"/>
    <w:rsid w:val="00AC3177"/>
    <w:rsid w:val="00AC49FF"/>
    <w:rsid w:val="00AC5E72"/>
    <w:rsid w:val="00AD0B3A"/>
    <w:rsid w:val="00AD793D"/>
    <w:rsid w:val="00AE038A"/>
    <w:rsid w:val="00AE0A6D"/>
    <w:rsid w:val="00AE3C58"/>
    <w:rsid w:val="00AF01C3"/>
    <w:rsid w:val="00AF0294"/>
    <w:rsid w:val="00AF0C75"/>
    <w:rsid w:val="00AF15AD"/>
    <w:rsid w:val="00AF24AD"/>
    <w:rsid w:val="00AF3C1A"/>
    <w:rsid w:val="00B072BD"/>
    <w:rsid w:val="00B10A3A"/>
    <w:rsid w:val="00B118FF"/>
    <w:rsid w:val="00B11EF2"/>
    <w:rsid w:val="00B1409C"/>
    <w:rsid w:val="00B15C2C"/>
    <w:rsid w:val="00B17868"/>
    <w:rsid w:val="00B1796C"/>
    <w:rsid w:val="00B20F33"/>
    <w:rsid w:val="00B2722E"/>
    <w:rsid w:val="00B33A5F"/>
    <w:rsid w:val="00B3621B"/>
    <w:rsid w:val="00B42383"/>
    <w:rsid w:val="00B503B1"/>
    <w:rsid w:val="00B514C3"/>
    <w:rsid w:val="00B62360"/>
    <w:rsid w:val="00B64978"/>
    <w:rsid w:val="00B65749"/>
    <w:rsid w:val="00B7148C"/>
    <w:rsid w:val="00B74969"/>
    <w:rsid w:val="00B74A92"/>
    <w:rsid w:val="00B802F5"/>
    <w:rsid w:val="00B8308B"/>
    <w:rsid w:val="00B836AA"/>
    <w:rsid w:val="00B87608"/>
    <w:rsid w:val="00B920D5"/>
    <w:rsid w:val="00B965A8"/>
    <w:rsid w:val="00B9794D"/>
    <w:rsid w:val="00BA193C"/>
    <w:rsid w:val="00BB034E"/>
    <w:rsid w:val="00BB3ECE"/>
    <w:rsid w:val="00BC4F20"/>
    <w:rsid w:val="00BC6C1C"/>
    <w:rsid w:val="00BD0543"/>
    <w:rsid w:val="00BD3DFE"/>
    <w:rsid w:val="00BD5030"/>
    <w:rsid w:val="00BD7B0A"/>
    <w:rsid w:val="00BE19D0"/>
    <w:rsid w:val="00BE1D6E"/>
    <w:rsid w:val="00BE4407"/>
    <w:rsid w:val="00BE5100"/>
    <w:rsid w:val="00BE7D21"/>
    <w:rsid w:val="00BF295E"/>
    <w:rsid w:val="00BF5BF1"/>
    <w:rsid w:val="00BF71AF"/>
    <w:rsid w:val="00BF7974"/>
    <w:rsid w:val="00C11204"/>
    <w:rsid w:val="00C13D4B"/>
    <w:rsid w:val="00C15D52"/>
    <w:rsid w:val="00C223D2"/>
    <w:rsid w:val="00C22909"/>
    <w:rsid w:val="00C3065A"/>
    <w:rsid w:val="00C34AF0"/>
    <w:rsid w:val="00C37CBB"/>
    <w:rsid w:val="00C41FEB"/>
    <w:rsid w:val="00C4293F"/>
    <w:rsid w:val="00C47645"/>
    <w:rsid w:val="00C479C5"/>
    <w:rsid w:val="00C504AE"/>
    <w:rsid w:val="00C556AC"/>
    <w:rsid w:val="00C70045"/>
    <w:rsid w:val="00C704A0"/>
    <w:rsid w:val="00C7075F"/>
    <w:rsid w:val="00C707B6"/>
    <w:rsid w:val="00C73730"/>
    <w:rsid w:val="00C76502"/>
    <w:rsid w:val="00C825C6"/>
    <w:rsid w:val="00C83341"/>
    <w:rsid w:val="00C87AED"/>
    <w:rsid w:val="00C94ACE"/>
    <w:rsid w:val="00C95798"/>
    <w:rsid w:val="00CA6635"/>
    <w:rsid w:val="00CB022E"/>
    <w:rsid w:val="00CC6C06"/>
    <w:rsid w:val="00CD0A97"/>
    <w:rsid w:val="00CE1FE8"/>
    <w:rsid w:val="00CE2258"/>
    <w:rsid w:val="00CE389C"/>
    <w:rsid w:val="00CF1ED5"/>
    <w:rsid w:val="00CF2475"/>
    <w:rsid w:val="00CF29CE"/>
    <w:rsid w:val="00CF4953"/>
    <w:rsid w:val="00CF5AB6"/>
    <w:rsid w:val="00CF6E97"/>
    <w:rsid w:val="00D01335"/>
    <w:rsid w:val="00D039E9"/>
    <w:rsid w:val="00D03ABB"/>
    <w:rsid w:val="00D045B5"/>
    <w:rsid w:val="00D054FC"/>
    <w:rsid w:val="00D17FC7"/>
    <w:rsid w:val="00D20084"/>
    <w:rsid w:val="00D21DC0"/>
    <w:rsid w:val="00D27054"/>
    <w:rsid w:val="00D273D3"/>
    <w:rsid w:val="00D35295"/>
    <w:rsid w:val="00D37768"/>
    <w:rsid w:val="00D40E28"/>
    <w:rsid w:val="00D51513"/>
    <w:rsid w:val="00D524DD"/>
    <w:rsid w:val="00D549CC"/>
    <w:rsid w:val="00D560FB"/>
    <w:rsid w:val="00D613F0"/>
    <w:rsid w:val="00D65CDA"/>
    <w:rsid w:val="00D75900"/>
    <w:rsid w:val="00D763D2"/>
    <w:rsid w:val="00D77E0A"/>
    <w:rsid w:val="00D801EB"/>
    <w:rsid w:val="00D80D9B"/>
    <w:rsid w:val="00D82B6F"/>
    <w:rsid w:val="00DA1677"/>
    <w:rsid w:val="00DA5702"/>
    <w:rsid w:val="00DC3813"/>
    <w:rsid w:val="00DC686C"/>
    <w:rsid w:val="00DD206A"/>
    <w:rsid w:val="00DD502B"/>
    <w:rsid w:val="00DD7208"/>
    <w:rsid w:val="00DE0188"/>
    <w:rsid w:val="00DE05A4"/>
    <w:rsid w:val="00DE1269"/>
    <w:rsid w:val="00DE4B4D"/>
    <w:rsid w:val="00DF24FC"/>
    <w:rsid w:val="00DF3568"/>
    <w:rsid w:val="00DF43B2"/>
    <w:rsid w:val="00DF6CB4"/>
    <w:rsid w:val="00E10ECB"/>
    <w:rsid w:val="00E11572"/>
    <w:rsid w:val="00E13063"/>
    <w:rsid w:val="00E138D0"/>
    <w:rsid w:val="00E21B06"/>
    <w:rsid w:val="00E247B7"/>
    <w:rsid w:val="00E32AAE"/>
    <w:rsid w:val="00E356EC"/>
    <w:rsid w:val="00E37DF9"/>
    <w:rsid w:val="00E430D8"/>
    <w:rsid w:val="00E44457"/>
    <w:rsid w:val="00E541D2"/>
    <w:rsid w:val="00E5508C"/>
    <w:rsid w:val="00E66716"/>
    <w:rsid w:val="00E66E0B"/>
    <w:rsid w:val="00E6706E"/>
    <w:rsid w:val="00E70157"/>
    <w:rsid w:val="00E73D27"/>
    <w:rsid w:val="00E73D35"/>
    <w:rsid w:val="00E8087C"/>
    <w:rsid w:val="00E81375"/>
    <w:rsid w:val="00E97476"/>
    <w:rsid w:val="00EA1256"/>
    <w:rsid w:val="00EA23A8"/>
    <w:rsid w:val="00EA7C84"/>
    <w:rsid w:val="00EB7164"/>
    <w:rsid w:val="00ED1E31"/>
    <w:rsid w:val="00ED2CDB"/>
    <w:rsid w:val="00ED358D"/>
    <w:rsid w:val="00ED593E"/>
    <w:rsid w:val="00ED60B4"/>
    <w:rsid w:val="00EE033E"/>
    <w:rsid w:val="00EE20F5"/>
    <w:rsid w:val="00EE5175"/>
    <w:rsid w:val="00EF16D4"/>
    <w:rsid w:val="00EF208F"/>
    <w:rsid w:val="00EF5F3C"/>
    <w:rsid w:val="00F04E6A"/>
    <w:rsid w:val="00F1201B"/>
    <w:rsid w:val="00F21B94"/>
    <w:rsid w:val="00F24DA1"/>
    <w:rsid w:val="00F26C1C"/>
    <w:rsid w:val="00F26DDB"/>
    <w:rsid w:val="00F27756"/>
    <w:rsid w:val="00F2781A"/>
    <w:rsid w:val="00F34F6B"/>
    <w:rsid w:val="00F374D7"/>
    <w:rsid w:val="00F41C0B"/>
    <w:rsid w:val="00F44216"/>
    <w:rsid w:val="00F46871"/>
    <w:rsid w:val="00F477E2"/>
    <w:rsid w:val="00F51750"/>
    <w:rsid w:val="00F52286"/>
    <w:rsid w:val="00F53587"/>
    <w:rsid w:val="00F57C91"/>
    <w:rsid w:val="00F60057"/>
    <w:rsid w:val="00F60DEF"/>
    <w:rsid w:val="00F64B00"/>
    <w:rsid w:val="00F652E6"/>
    <w:rsid w:val="00F7791D"/>
    <w:rsid w:val="00F821BC"/>
    <w:rsid w:val="00F85D5D"/>
    <w:rsid w:val="00F90957"/>
    <w:rsid w:val="00F90F26"/>
    <w:rsid w:val="00F9247D"/>
    <w:rsid w:val="00F92AB8"/>
    <w:rsid w:val="00F9763F"/>
    <w:rsid w:val="00FA0B91"/>
    <w:rsid w:val="00FB6FDA"/>
    <w:rsid w:val="00FC5703"/>
    <w:rsid w:val="00FD1480"/>
    <w:rsid w:val="00FD65A8"/>
    <w:rsid w:val="00FE1D8B"/>
    <w:rsid w:val="00FE534A"/>
    <w:rsid w:val="00FF3316"/>
    <w:rsid w:val="00FF65F6"/>
    <w:rsid w:val="00FF6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87266"/>
  <w15:docId w15:val="{4AD03232-EBD7-4C0A-9347-317EB419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pPr>
      <w:jc w:val="left"/>
    </w:pPr>
  </w:style>
  <w:style w:type="character" w:styleId="a4">
    <w:name w:val="annotation reference"/>
    <w:basedOn w:val="a0"/>
    <w:uiPriority w:val="99"/>
    <w:semiHidden/>
    <w:unhideWhenUsed/>
    <w:rPr>
      <w:sz w:val="21"/>
      <w:szCs w:val="21"/>
    </w:rPr>
  </w:style>
  <w:style w:type="paragraph" w:styleId="a5">
    <w:name w:val="Balloon Text"/>
    <w:basedOn w:val="a"/>
    <w:link w:val="a6"/>
    <w:uiPriority w:val="99"/>
    <w:semiHidden/>
    <w:unhideWhenUsed/>
    <w:rsid w:val="00276202"/>
    <w:rPr>
      <w:sz w:val="18"/>
      <w:szCs w:val="18"/>
    </w:rPr>
  </w:style>
  <w:style w:type="character" w:customStyle="1" w:styleId="a6">
    <w:name w:val="批注框文本 字符"/>
    <w:basedOn w:val="a0"/>
    <w:link w:val="a5"/>
    <w:uiPriority w:val="99"/>
    <w:semiHidden/>
    <w:rsid w:val="00276202"/>
    <w:rPr>
      <w:kern w:val="2"/>
      <w:sz w:val="18"/>
      <w:szCs w:val="18"/>
    </w:rPr>
  </w:style>
  <w:style w:type="paragraph" w:styleId="a7">
    <w:name w:val="header"/>
    <w:basedOn w:val="a"/>
    <w:link w:val="a8"/>
    <w:uiPriority w:val="99"/>
    <w:unhideWhenUsed/>
    <w:rsid w:val="0044650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46500"/>
    <w:rPr>
      <w:kern w:val="2"/>
      <w:sz w:val="18"/>
      <w:szCs w:val="18"/>
    </w:rPr>
  </w:style>
  <w:style w:type="paragraph" w:styleId="a9">
    <w:name w:val="footer"/>
    <w:basedOn w:val="a"/>
    <w:link w:val="aa"/>
    <w:uiPriority w:val="99"/>
    <w:unhideWhenUsed/>
    <w:rsid w:val="00446500"/>
    <w:pPr>
      <w:tabs>
        <w:tab w:val="center" w:pos="4153"/>
        <w:tab w:val="right" w:pos="8306"/>
      </w:tabs>
      <w:snapToGrid w:val="0"/>
      <w:jc w:val="left"/>
    </w:pPr>
    <w:rPr>
      <w:sz w:val="18"/>
      <w:szCs w:val="18"/>
    </w:rPr>
  </w:style>
  <w:style w:type="character" w:customStyle="1" w:styleId="aa">
    <w:name w:val="页脚 字符"/>
    <w:basedOn w:val="a0"/>
    <w:link w:val="a9"/>
    <w:uiPriority w:val="99"/>
    <w:rsid w:val="004465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1496</Words>
  <Characters>8530</Characters>
  <Application>Microsoft Office Word</Application>
  <DocSecurity>0</DocSecurity>
  <Lines>71</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翁 安志</dc:creator>
  <cp:lastModifiedBy>翁 安志</cp:lastModifiedBy>
  <cp:revision>2</cp:revision>
  <dcterms:created xsi:type="dcterms:W3CDTF">2019-12-30T12:46:00Z</dcterms:created>
  <dcterms:modified xsi:type="dcterms:W3CDTF">2019-12-30T12:46:00Z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