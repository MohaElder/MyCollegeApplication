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11" w:rsidRP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  <w:highlight w:val="yellow"/>
          <w:rPrChange w:id="0" w:author="jinzhou" w:date="2019-03-20T20:35:00Z">
            <w:rPr>
              <w:rFonts w:ascii="Chalkboard SE" w:hAnsi="Chalkboard SE" w:cs="Chalkboard SE"/>
              <w:sz w:val="18"/>
              <w:szCs w:val="18"/>
              <w:highlight w:val="yellow"/>
            </w:rPr>
          </w:rPrChange>
        </w:rPr>
      </w:pPr>
      <w:r>
        <w:rPr>
          <w:rFonts w:ascii="Times New Roman" w:hAnsi="Times New Roman" w:cs="Times New Roman"/>
          <w:sz w:val="18"/>
          <w:szCs w:val="18"/>
          <w:rPrChange w:id="1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  <w:t xml:space="preserve">3. Tell us about your interest in the Summer College programs (both your first and second choices) you selected in your application. </w:t>
      </w:r>
      <w:r>
        <w:rPr>
          <w:rFonts w:ascii="Times New Roman" w:hAnsi="Times New Roman" w:cs="Times New Roman"/>
          <w:sz w:val="18"/>
          <w:szCs w:val="18"/>
          <w:highlight w:val="yellow"/>
          <w:rPrChange w:id="2" w:author="jinzhou" w:date="2019-03-20T20:35:00Z">
            <w:rPr>
              <w:rFonts w:ascii="Chalkboard SE" w:hAnsi="Chalkboard SE" w:cs="Chalkboard SE"/>
              <w:sz w:val="18"/>
              <w:szCs w:val="18"/>
              <w:highlight w:val="yellow"/>
            </w:rPr>
          </w:rPrChange>
        </w:rPr>
        <w:t>(250 words)</w:t>
      </w:r>
    </w:p>
    <w:p w:rsidR="00C00A11" w:rsidRP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  <w:rPrChange w:id="3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</w:pPr>
      <w:r>
        <w:rPr>
          <w:rFonts w:ascii="Times New Roman" w:hAnsi="Times New Roman" w:cs="Times New Roman"/>
          <w:sz w:val="18"/>
          <w:szCs w:val="18"/>
          <w:rPrChange w:id="4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  <w:t xml:space="preserve">-Why did you select these programs?  </w:t>
      </w:r>
    </w:p>
    <w:p w:rsidR="00C00A11" w:rsidRP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  <w:rPrChange w:id="5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</w:pPr>
      <w:r>
        <w:rPr>
          <w:rFonts w:ascii="Times New Roman" w:hAnsi="Times New Roman" w:cs="Times New Roman"/>
          <w:sz w:val="18"/>
          <w:szCs w:val="18"/>
          <w:rPrChange w:id="6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  <w:t xml:space="preserve">-What do you expect to gain from them? </w:t>
      </w:r>
    </w:p>
    <w:p w:rsidR="00C00A11" w:rsidRP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  <w:rPrChange w:id="7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</w:pPr>
      <w:r>
        <w:rPr>
          <w:rFonts w:ascii="Times New Roman" w:hAnsi="Times New Roman" w:cs="Times New Roman"/>
          <w:sz w:val="18"/>
          <w:szCs w:val="18"/>
          <w:rPrChange w:id="8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  <w:t>-What personal, work, or voluntee</w:t>
      </w:r>
      <w:r>
        <w:rPr>
          <w:rFonts w:ascii="Times New Roman" w:hAnsi="Times New Roman" w:cs="Times New Roman"/>
          <w:sz w:val="18"/>
          <w:szCs w:val="18"/>
          <w:rPrChange w:id="9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  <w:t xml:space="preserve">r experience have you had related to these programs? </w:t>
      </w:r>
    </w:p>
    <w:p w:rsidR="00C00A11" w:rsidRPr="00C00A11" w:rsidRDefault="00C00A11">
      <w:pPr>
        <w:spacing w:line="240" w:lineRule="exact"/>
        <w:rPr>
          <w:rFonts w:ascii="Times New Roman" w:hAnsi="Times New Roman" w:cs="Times New Roman"/>
          <w:sz w:val="18"/>
          <w:szCs w:val="18"/>
          <w:rPrChange w:id="10" w:author="jinzhou" w:date="2019-03-20T20:35:00Z">
            <w:rPr>
              <w:rFonts w:ascii="Chalkboard SE" w:hAnsi="Chalkboard SE" w:cs="Chalkboard SE"/>
              <w:sz w:val="18"/>
              <w:szCs w:val="18"/>
            </w:rPr>
          </w:rPrChange>
        </w:rPr>
      </w:pPr>
    </w:p>
    <w:p w:rsid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Self-Reliance</w:t>
      </w:r>
      <w:r>
        <w:rPr>
          <w:rFonts w:ascii="Times New Roman" w:hAnsi="Times New Roman" w:cs="Times New Roman"/>
          <w:sz w:val="18"/>
          <w:szCs w:val="18"/>
        </w:rPr>
        <w:t xml:space="preserve"> is a sex-education game my friends and I designed. After its release on a popular PC game distributing platform, we received thousands of reviews from teenagers in China and many media ag</w:t>
      </w:r>
      <w:r>
        <w:rPr>
          <w:rFonts w:ascii="Times New Roman" w:hAnsi="Times New Roman" w:cs="Times New Roman"/>
          <w:sz w:val="18"/>
          <w:szCs w:val="18"/>
        </w:rPr>
        <w:t xml:space="preserve">encies wrote about it. One of the missions of the game was to provide sex-education to Chinese adolescents through an accessible, fun yet informative way. </w:t>
      </w:r>
    </w:p>
    <w:p w:rsidR="00C00A11" w:rsidRDefault="00C00A11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C00A11" w:rsidRP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  <w:highlight w:val="yellow"/>
          <w:rPrChange w:id="11" w:author="jinzhou" w:date="2019-03-20T20:38:00Z">
            <w:rPr>
              <w:rFonts w:ascii="Times New Roman" w:hAnsi="Times New Roman" w:cs="Times New Roman"/>
              <w:sz w:val="18"/>
              <w:szCs w:val="18"/>
            </w:rPr>
          </w:rPrChange>
        </w:rPr>
      </w:pPr>
      <w:r>
        <w:rPr>
          <w:rFonts w:ascii="Times New Roman" w:hAnsi="Times New Roman" w:cs="Times New Roman"/>
          <w:sz w:val="18"/>
          <w:szCs w:val="18"/>
        </w:rPr>
        <w:t>Growing up in the digital age, I’ve participated in various technology design projects. As a Millen</w:t>
      </w:r>
      <w:r>
        <w:rPr>
          <w:rFonts w:ascii="Times New Roman" w:hAnsi="Times New Roman" w:cs="Times New Roman"/>
          <w:sz w:val="18"/>
          <w:szCs w:val="18"/>
        </w:rPr>
        <w:t xml:space="preserve">nial, I rely heavily on social media for information and news which is why I want to learn how to create powerful and positive impact for communities using social media. Currently, I am developing </w:t>
      </w:r>
      <w:r>
        <w:rPr>
          <w:rFonts w:ascii="Times New Roman" w:hAnsi="Times New Roman" w:cs="Times New Roman"/>
          <w:b/>
          <w:bCs/>
          <w:sz w:val="18"/>
          <w:szCs w:val="18"/>
          <w:highlight w:val="yellow"/>
          <w:rPrChange w:id="12" w:author="jinzhou" w:date="2019-03-20T20:38:00Z">
            <w:rPr>
              <w:rFonts w:ascii="Times New Roman" w:hAnsi="Times New Roman" w:cs="Times New Roman"/>
              <w:sz w:val="18"/>
              <w:szCs w:val="18"/>
            </w:rPr>
          </w:rPrChange>
        </w:rPr>
        <w:t>a social media clock application to</w:t>
      </w:r>
      <w:ins w:id="13" w:author="翁 安志" w:date="2019-03-21T21:55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 xml:space="preserve"> form a </w:t>
        </w:r>
      </w:ins>
      <w:ins w:id="14" w:author="翁 安志" w:date="2019-03-21T21:56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 xml:space="preserve">bond between </w:t>
        </w:r>
      </w:ins>
      <w:ins w:id="15" w:author="翁 安志" w:date="2019-03-21T21:55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>close friends</w:t>
        </w:r>
      </w:ins>
      <w:ins w:id="16" w:author="翁 安志" w:date="2019-03-21T21:56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 xml:space="preserve"> and do </w:t>
        </w:r>
        <w:proofErr w:type="spellStart"/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>everyday</w:t>
        </w:r>
        <w:proofErr w:type="spellEnd"/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 xml:space="preserve"> tasks to keep that bond. This application allows the close friends to record all their life and share it within the ot</w:t>
        </w:r>
      </w:ins>
      <w:ins w:id="17" w:author="翁 安志" w:date="2019-03-21T21:57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>hers. Which helps to create a united atmosphere in the community.</w:t>
        </w:r>
      </w:ins>
      <w:bookmarkStart w:id="18" w:name="_GoBack"/>
      <w:bookmarkEnd w:id="18"/>
      <w:ins w:id="19" w:author="翁 安志" w:date="2019-03-21T21:55:00Z">
        <w:r w:rsidR="00506D2F">
          <w:rPr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 xml:space="preserve"> </w:t>
        </w:r>
      </w:ins>
      <w:r>
        <w:rPr>
          <w:rFonts w:ascii="Times New Roman" w:hAnsi="Times New Roman" w:cs="Times New Roman"/>
          <w:b/>
          <w:bCs/>
          <w:sz w:val="18"/>
          <w:szCs w:val="18"/>
          <w:highlight w:val="yellow"/>
          <w:rPrChange w:id="20" w:author="jinzhou" w:date="2019-03-20T20:38:00Z">
            <w:rPr>
              <w:rFonts w:ascii="Times New Roman" w:hAnsi="Times New Roman" w:cs="Times New Roman"/>
              <w:sz w:val="18"/>
              <w:szCs w:val="18"/>
            </w:rPr>
          </w:rPrChange>
        </w:rPr>
        <w:t>.....</w:t>
      </w:r>
      <w:ins w:id="21" w:author="jinzhou" w:date="2019-03-20T20:38:00Z">
        <w:r>
          <w:rPr>
            <w:rFonts w:ascii="Times New Roman" w:hAnsi="Times New Roman" w:cs="Times New Roman"/>
            <w:b/>
            <w:bCs/>
            <w:sz w:val="18"/>
            <w:szCs w:val="18"/>
            <w:highlight w:val="yellow"/>
            <w:rPrChange w:id="22" w:author="jinzhou" w:date="2019-03-20T20:38:00Z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rPrChange>
          </w:rPr>
          <w:t xml:space="preserve"> (note: a</w:t>
        </w:r>
        <w:r>
          <w:rPr>
            <w:rFonts w:ascii="Times New Roman" w:hAnsi="Times New Roman" w:cs="Times New Roman"/>
            <w:b/>
            <w:bCs/>
            <w:sz w:val="18"/>
            <w:szCs w:val="18"/>
            <w:highlight w:val="yellow"/>
            <w:rPrChange w:id="23" w:author="jinzhou" w:date="2019-03-20T20:38:00Z">
              <w:rPr/>
            </w:rPrChange>
          </w:rPr>
          <w:t>dd more in</w:t>
        </w:r>
        <w:r>
          <w:rPr>
            <w:rFonts w:ascii="Times New Roman" w:hAnsi="Times New Roman" w:cs="Times New Roman"/>
            <w:b/>
            <w:bCs/>
            <w:sz w:val="18"/>
            <w:szCs w:val="18"/>
            <w:highlight w:val="yellow"/>
            <w:rPrChange w:id="24" w:author="jinzhou" w:date="2019-03-20T20:38:00Z">
              <w:rPr/>
            </w:rPrChange>
          </w:rPr>
          <w:t>formation - what would this clock do? How would it help communities?</w:t>
        </w:r>
        <w:r>
          <w:rPr>
            <w:rFonts w:ascii="Times New Roman" w:hAnsi="Times New Roman" w:cs="Times New Roman"/>
            <w:b/>
            <w:bCs/>
            <w:sz w:val="18"/>
            <w:szCs w:val="18"/>
            <w:highlight w:val="yellow"/>
            <w:rPrChange w:id="25" w:author="jinzhou" w:date="2019-03-20T20:38:00Z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rPrChange>
          </w:rPr>
          <w:t>)</w:t>
        </w:r>
      </w:ins>
    </w:p>
    <w:p w:rsidR="00C00A11" w:rsidRDefault="00C00A11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C00A11" w:rsidRDefault="00581F10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am very interested in the summer course, Growing Up in the Digital Age at Cornell University. While researching the course, I learned about </w:t>
      </w:r>
      <w:r>
        <w:rPr>
          <w:rFonts w:ascii="Times New Roman" w:hAnsi="Times New Roman" w:cs="Times New Roman"/>
          <w:b/>
          <w:bCs/>
          <w:sz w:val="18"/>
          <w:szCs w:val="18"/>
        </w:rPr>
        <w:t>Professor Janis Whitlock</w:t>
      </w:r>
      <w:r>
        <w:rPr>
          <w:rFonts w:ascii="Times New Roman" w:hAnsi="Times New Roman" w:cs="Times New Roman"/>
          <w:sz w:val="18"/>
          <w:szCs w:val="18"/>
        </w:rPr>
        <w:t>’s current research</w:t>
      </w:r>
      <w:r>
        <w:rPr>
          <w:rFonts w:ascii="Times New Roman" w:hAnsi="Times New Roman" w:cs="Times New Roman"/>
          <w:sz w:val="18"/>
          <w:szCs w:val="18"/>
        </w:rPr>
        <w:t xml:space="preserve"> on the intervention in mental health and wellbeing using social media and new technology among the adolescent and young adult. Through </w:t>
      </w:r>
      <w:r>
        <w:rPr>
          <w:rFonts w:ascii="Times New Roman" w:hAnsi="Times New Roman" w:cs="Times New Roman"/>
          <w:b/>
          <w:bCs/>
          <w:sz w:val="18"/>
          <w:szCs w:val="18"/>
        </w:rPr>
        <w:t>Professor Janis Whitlock</w:t>
      </w:r>
      <w:r>
        <w:rPr>
          <w:rFonts w:ascii="Times New Roman" w:hAnsi="Times New Roman" w:cs="Times New Roman"/>
          <w:sz w:val="18"/>
          <w:szCs w:val="18"/>
        </w:rPr>
        <w:t>’s course, I would learn about the role digital media plays in the development of adolescents an</w:t>
      </w:r>
      <w:r>
        <w:rPr>
          <w:rFonts w:ascii="Times New Roman" w:hAnsi="Times New Roman" w:cs="Times New Roman"/>
          <w:sz w:val="18"/>
          <w:szCs w:val="18"/>
        </w:rPr>
        <w:t xml:space="preserve">d young adults. I hope to implement the new perspectives and knowledge I gain from the summer program in my projects to promote strong and healthy communities. </w:t>
      </w:r>
    </w:p>
    <w:p w:rsidR="00C00A11" w:rsidRDefault="00C00A11">
      <w:pPr>
        <w:spacing w:line="240" w:lineRule="exact"/>
        <w:rPr>
          <w:rFonts w:ascii="Chalkboard SE" w:hAnsi="Chalkboard SE" w:cs="Chalkboard SE"/>
          <w:sz w:val="18"/>
          <w:szCs w:val="18"/>
        </w:rPr>
      </w:pPr>
    </w:p>
    <w:sectPr w:rsidR="00C0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F10" w:rsidRDefault="00581F10" w:rsidP="00506D2F">
      <w:r>
        <w:separator/>
      </w:r>
    </w:p>
  </w:endnote>
  <w:endnote w:type="continuationSeparator" w:id="0">
    <w:p w:rsidR="00581F10" w:rsidRDefault="00581F10" w:rsidP="0050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 SE">
    <w:altName w:val="Calibri"/>
    <w:charset w:val="00"/>
    <w:family w:val="auto"/>
    <w:pitch w:val="default"/>
    <w:sig w:usb0="80000023" w:usb1="00000000" w:usb2="00000000" w:usb3="00000000" w:csb0="2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F10" w:rsidRDefault="00581F10" w:rsidP="00506D2F">
      <w:r>
        <w:separator/>
      </w:r>
    </w:p>
  </w:footnote>
  <w:footnote w:type="continuationSeparator" w:id="0">
    <w:p w:rsidR="00581F10" w:rsidRDefault="00581F10" w:rsidP="00506D2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8DDE9D"/>
    <w:rsid w:val="DF6F3C28"/>
    <w:rsid w:val="00506D2F"/>
    <w:rsid w:val="00581F10"/>
    <w:rsid w:val="00C00A11"/>
    <w:rsid w:val="3B8DDE9D"/>
    <w:rsid w:val="3DF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727A2"/>
  <w15:docId w15:val="{D7990A98-727E-4332-A5FE-7824861D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06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06D2F"/>
    <w:rPr>
      <w:kern w:val="2"/>
      <w:sz w:val="18"/>
      <w:szCs w:val="18"/>
    </w:rPr>
  </w:style>
  <w:style w:type="paragraph" w:styleId="a5">
    <w:name w:val="footer"/>
    <w:basedOn w:val="a"/>
    <w:link w:val="a6"/>
    <w:rsid w:val="00506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06D2F"/>
    <w:rPr>
      <w:kern w:val="2"/>
      <w:sz w:val="18"/>
      <w:szCs w:val="18"/>
    </w:rPr>
  </w:style>
  <w:style w:type="paragraph" w:styleId="a7">
    <w:name w:val="Balloon Text"/>
    <w:basedOn w:val="a"/>
    <w:link w:val="a8"/>
    <w:rsid w:val="00506D2F"/>
    <w:rPr>
      <w:sz w:val="18"/>
      <w:szCs w:val="18"/>
    </w:rPr>
  </w:style>
  <w:style w:type="character" w:customStyle="1" w:styleId="a8">
    <w:name w:val="批注框文本 字符"/>
    <w:basedOn w:val="a0"/>
    <w:link w:val="a7"/>
    <w:rsid w:val="00506D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jinzhou</dc:creator>
  <cp:lastModifiedBy>翁 安志</cp:lastModifiedBy>
  <cp:revision>2</cp:revision>
  <dcterms:created xsi:type="dcterms:W3CDTF">2019-03-20T07:52:00Z</dcterms:created>
  <dcterms:modified xsi:type="dcterms:W3CDTF">2019-03-21T13:57:00Z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