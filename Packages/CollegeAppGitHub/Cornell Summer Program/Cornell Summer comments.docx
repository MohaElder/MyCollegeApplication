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DBB" w:rsidRDefault="00451C65">
      <w:pPr>
        <w:pStyle w:val="a7"/>
        <w:spacing w:before="0" w:beforeAutospacing="0" w:after="0" w:afterAutospacing="0" w:line="240" w:lineRule="exact"/>
        <w:rPr>
          <w:rFonts w:ascii="Songti SC" w:eastAsia="Songti SC" w:hAnsi="Songti SC" w:cs="Songti SC"/>
          <w:color w:val="000000"/>
          <w:sz w:val="21"/>
          <w:szCs w:val="21"/>
        </w:rPr>
      </w:pPr>
      <w:r>
        <w:rPr>
          <w:rFonts w:ascii="Songti SC" w:eastAsia="Songti SC" w:hAnsi="Songti SC" w:cs="Songti SC" w:hint="eastAsia"/>
          <w:color w:val="000000"/>
          <w:sz w:val="21"/>
          <w:szCs w:val="21"/>
        </w:rPr>
        <w:t>When you apply to Summer College, you'll be asked to answer the following questions.</w:t>
      </w:r>
    </w:p>
    <w:p w:rsidR="00722DBB" w:rsidRDefault="00451C65">
      <w:pPr>
        <w:pStyle w:val="a7"/>
        <w:spacing w:before="0" w:beforeAutospacing="0" w:after="0" w:afterAutospacing="0" w:line="240" w:lineRule="exact"/>
        <w:rPr>
          <w:rFonts w:ascii="Songti SC" w:eastAsia="Songti SC" w:hAnsi="Songti SC" w:cs="Songti SC"/>
          <w:color w:val="000000"/>
          <w:sz w:val="21"/>
          <w:szCs w:val="21"/>
        </w:rPr>
      </w:pPr>
      <w:r>
        <w:rPr>
          <w:rFonts w:ascii="Songti SC" w:eastAsia="Songti SC" w:hAnsi="Songti SC" w:cs="Songti SC" w:hint="eastAsia"/>
          <w:color w:val="000000"/>
          <w:sz w:val="21"/>
          <w:szCs w:val="21"/>
        </w:rPr>
        <w:t xml:space="preserve">These statements are an important part of your application (and writing them is good practice for your college application essays), so please be thoughtful about your responses. </w:t>
      </w:r>
    </w:p>
    <w:p w:rsidR="00722DBB" w:rsidRDefault="00451C65">
      <w:pPr>
        <w:pStyle w:val="a7"/>
        <w:spacing w:before="0" w:beforeAutospacing="0" w:after="0" w:afterAutospacing="0" w:line="240" w:lineRule="exact"/>
        <w:rPr>
          <w:rFonts w:ascii="Songti SC" w:eastAsia="Songti SC" w:hAnsi="Songti SC" w:cs="Songti SC"/>
          <w:color w:val="000000"/>
          <w:sz w:val="21"/>
          <w:szCs w:val="21"/>
        </w:rPr>
      </w:pPr>
      <w:r>
        <w:rPr>
          <w:rFonts w:ascii="Songti SC" w:eastAsia="Songti SC" w:hAnsi="Songti SC" w:cs="Songti SC" w:hint="eastAsia"/>
          <w:color w:val="000000"/>
          <w:sz w:val="21"/>
          <w:szCs w:val="21"/>
        </w:rPr>
        <w:t>Your answers to each of the three items should be in English and should not e</w:t>
      </w:r>
      <w:r>
        <w:rPr>
          <w:rFonts w:ascii="Songti SC" w:eastAsia="Songti SC" w:hAnsi="Songti SC" w:cs="Songti SC" w:hint="eastAsia"/>
          <w:color w:val="000000"/>
          <w:sz w:val="21"/>
          <w:szCs w:val="21"/>
        </w:rPr>
        <w:t xml:space="preserve">xceed 250 words. </w:t>
      </w:r>
    </w:p>
    <w:p w:rsidR="00722DBB" w:rsidRDefault="00451C65">
      <w:pPr>
        <w:pStyle w:val="6"/>
        <w:spacing w:before="0" w:after="0" w:line="240" w:lineRule="exact"/>
        <w:rPr>
          <w:rFonts w:ascii="Songti SC" w:eastAsia="Songti SC" w:hAnsi="Songti SC" w:cs="Songti SC"/>
          <w:color w:val="000000"/>
          <w:sz w:val="21"/>
          <w:szCs w:val="21"/>
        </w:rPr>
      </w:pPr>
      <w:r>
        <w:rPr>
          <w:rFonts w:ascii="Songti SC" w:eastAsia="Songti SC" w:hAnsi="Songti SC" w:cs="Songti SC" w:hint="eastAsia"/>
          <w:color w:val="000000"/>
          <w:sz w:val="21"/>
          <w:szCs w:val="21"/>
        </w:rPr>
        <w:t>1. What are your three most significant interests and activities (including any employment or volunteer work experience)?</w:t>
      </w:r>
    </w:p>
    <w:p w:rsidR="00722DBB" w:rsidRPr="00722DBB" w:rsidRDefault="00451C65">
      <w:pPr>
        <w:widowControl/>
        <w:numPr>
          <w:ilvl w:val="0"/>
          <w:numId w:val="1"/>
        </w:numPr>
        <w:spacing w:line="240" w:lineRule="exact"/>
        <w:ind w:left="282"/>
        <w:jc w:val="left"/>
        <w:rPr>
          <w:rFonts w:ascii="Songti SC" w:eastAsia="Songti SC" w:hAnsi="Songti SC" w:cs="Songti SC"/>
          <w:color w:val="000000"/>
          <w:szCs w:val="21"/>
          <w:highlight w:val="cyan"/>
          <w:rPrChange w:id="0" w:author="jinzhou" w:date="2019-02-19T09:29:00Z">
            <w:rPr>
              <w:rFonts w:ascii="Songti SC" w:eastAsia="Songti SC" w:hAnsi="Songti SC" w:cs="Songti SC"/>
              <w:color w:val="000000"/>
              <w:szCs w:val="21"/>
            </w:rPr>
          </w:rPrChange>
        </w:rPr>
      </w:pPr>
      <w:r>
        <w:rPr>
          <w:rFonts w:ascii="Songti SC" w:eastAsia="Songti SC" w:hAnsi="Songti SC" w:cs="Songti SC"/>
          <w:color w:val="000000"/>
          <w:szCs w:val="21"/>
          <w:highlight w:val="cyan"/>
          <w:rPrChange w:id="1" w:author="jinzhou" w:date="2019-02-19T09:29:00Z">
            <w:rPr>
              <w:rFonts w:ascii="Songti SC" w:eastAsia="Songti SC" w:hAnsi="Songti SC" w:cs="Songti SC"/>
              <w:color w:val="000000"/>
              <w:szCs w:val="21"/>
            </w:rPr>
          </w:rPrChange>
        </w:rPr>
        <w:t xml:space="preserve">Note the time you devote to the activities, how long you've been involved in them, and your main responsibilities. </w:t>
      </w:r>
    </w:p>
    <w:p w:rsidR="00722DBB" w:rsidRDefault="00451C65">
      <w:pPr>
        <w:widowControl/>
        <w:numPr>
          <w:ilvl w:val="0"/>
          <w:numId w:val="1"/>
        </w:numPr>
        <w:spacing w:line="240" w:lineRule="exact"/>
        <w:ind w:left="282"/>
        <w:jc w:val="left"/>
        <w:rPr>
          <w:rFonts w:ascii="Songti SC" w:eastAsia="Songti SC" w:hAnsi="Songti SC" w:cs="Songti SC"/>
          <w:color w:val="000000"/>
          <w:szCs w:val="21"/>
        </w:rPr>
      </w:pPr>
      <w:r>
        <w:rPr>
          <w:rFonts w:ascii="Songti SC" w:eastAsia="Songti SC" w:hAnsi="Songti SC" w:cs="Songti SC" w:hint="eastAsia"/>
          <w:color w:val="000000"/>
          <w:szCs w:val="21"/>
        </w:rPr>
        <w:t xml:space="preserve">Describe why one of these interests or activities is important to you, your reasons for becoming involved in it, and your related accomplishments. </w:t>
      </w:r>
    </w:p>
    <w:p w:rsidR="00722DBB" w:rsidRDefault="00722DBB">
      <w:pPr>
        <w:widowControl/>
        <w:numPr>
          <w:ilvl w:val="0"/>
          <w:numId w:val="1"/>
        </w:numPr>
        <w:spacing w:line="240" w:lineRule="exact"/>
        <w:ind w:left="282"/>
        <w:jc w:val="left"/>
        <w:rPr>
          <w:rFonts w:ascii="Songti SC" w:eastAsia="Songti SC" w:hAnsi="Songti SC" w:cs="Songti SC"/>
          <w:color w:val="000000"/>
          <w:szCs w:val="21"/>
        </w:rPr>
      </w:pPr>
    </w:p>
    <w:p w:rsidR="00722DBB" w:rsidRPr="00722DBB" w:rsidRDefault="00451C65">
      <w:pPr>
        <w:widowControl/>
        <w:spacing w:line="240" w:lineRule="exact"/>
        <w:jc w:val="left"/>
        <w:rPr>
          <w:ins w:id="2" w:author="jinzhou" w:date="2019-02-19T09:29:00Z"/>
          <w:rFonts w:ascii="Songti SC" w:eastAsia="Songti SC" w:hAnsi="Songti SC" w:cs="Songti SC"/>
          <w:color w:val="000000"/>
          <w:szCs w:val="21"/>
          <w:highlight w:val="cyan"/>
          <w:rPrChange w:id="3" w:author="jinzhou" w:date="2019-02-19T09:31:00Z">
            <w:rPr>
              <w:ins w:id="4" w:author="jinzhou" w:date="2019-02-19T09:29:00Z"/>
              <w:rFonts w:ascii="Songti SC" w:eastAsia="Songti SC" w:hAnsi="Songti SC" w:cs="Songti SC"/>
              <w:color w:val="000000"/>
              <w:szCs w:val="21"/>
            </w:rPr>
          </w:rPrChange>
        </w:rPr>
      </w:pPr>
      <w:r>
        <w:rPr>
          <w:rFonts w:ascii="Songti SC" w:eastAsia="Songti SC" w:hAnsi="Songti SC" w:cs="Songti SC" w:hint="eastAsia"/>
          <w:color w:val="000000"/>
          <w:szCs w:val="21"/>
        </w:rPr>
        <w:tab/>
      </w:r>
      <w:del w:id="5" w:author="jinzhou" w:date="2019-02-19T09:31:00Z">
        <w:r>
          <w:rPr>
            <w:rFonts w:ascii="Songti SC" w:eastAsia="Songti SC" w:hAnsi="Songti SC" w:cs="Songti SC" w:hint="eastAsia"/>
            <w:color w:val="000000"/>
            <w:szCs w:val="21"/>
          </w:rPr>
          <w:delText>I made an GPA calculation app for my school and deployed it on a website hosted by myself. The reason that</w:delText>
        </w:r>
        <w:r>
          <w:rPr>
            <w:rFonts w:ascii="Songti SC" w:eastAsia="Songti SC" w:hAnsi="Songti SC" w:cs="Songti SC" w:hint="eastAsia"/>
            <w:color w:val="000000"/>
            <w:szCs w:val="21"/>
          </w:rPr>
          <w:delText xml:space="preserve"> I made this app is because</w:delText>
        </w:r>
      </w:del>
      <w:r>
        <w:rPr>
          <w:rFonts w:ascii="Songti SC" w:eastAsia="Songti SC" w:hAnsi="Songti SC" w:cs="Songti SC" w:hint="eastAsia"/>
          <w:color w:val="000000"/>
          <w:szCs w:val="21"/>
        </w:rPr>
        <w:t xml:space="preserve"> </w:t>
      </w:r>
      <w:ins w:id="6" w:author="jinzhou" w:date="2019-02-19T09:34:00Z">
        <w:r>
          <w:rPr>
            <w:rFonts w:ascii="Songti SC" w:eastAsia="Songti SC" w:hAnsi="Songti SC" w:cs="Songti SC"/>
            <w:color w:val="000000"/>
            <w:szCs w:val="21"/>
          </w:rPr>
          <w:t xml:space="preserve">1. </w:t>
        </w:r>
      </w:ins>
      <w:ins w:id="7" w:author="jinzhou" w:date="2019-02-19T09:31:00Z">
        <w:r>
          <w:rPr>
            <w:rFonts w:ascii="Songti SC" w:eastAsia="Songti SC" w:hAnsi="Songti SC" w:cs="Songti SC"/>
            <w:color w:val="000000"/>
            <w:szCs w:val="21"/>
          </w:rPr>
          <w:t>M</w:t>
        </w:r>
      </w:ins>
      <w:del w:id="8" w:author="jinzhou" w:date="2019-02-19T09:31:00Z">
        <w:r>
          <w:rPr>
            <w:rFonts w:ascii="Songti SC" w:eastAsia="Songti SC" w:hAnsi="Songti SC" w:cs="Songti SC" w:hint="eastAsia"/>
            <w:color w:val="000000"/>
            <w:szCs w:val="21"/>
          </w:rPr>
          <w:delText>m</w:delText>
        </w:r>
      </w:del>
      <w:r>
        <w:rPr>
          <w:rFonts w:ascii="Songti SC" w:eastAsia="Songti SC" w:hAnsi="Songti SC" w:cs="Songti SC" w:hint="eastAsia"/>
          <w:color w:val="000000"/>
          <w:szCs w:val="21"/>
        </w:rPr>
        <w:t xml:space="preserve">y school </w:t>
      </w:r>
      <w:ins w:id="9" w:author="翁 安志" w:date="2019-03-12T21:32:00Z">
        <w:r w:rsidR="00A47BAD">
          <w:rPr>
            <w:rFonts w:ascii="Songti SC" w:eastAsia="Songti SC" w:hAnsi="Songti SC" w:cs="Songti SC"/>
            <w:color w:val="000000"/>
            <w:szCs w:val="21"/>
          </w:rPr>
          <w:t xml:space="preserve">does not </w:t>
        </w:r>
      </w:ins>
      <w:del w:id="10" w:author="翁 安志" w:date="2019-03-12T21:32:00Z">
        <w:r w:rsidDel="00A47BAD">
          <w:rPr>
            <w:rFonts w:ascii="Songti SC" w:eastAsia="Songti SC" w:hAnsi="Songti SC" w:cs="Songti SC" w:hint="eastAsia"/>
            <w:color w:val="000000"/>
            <w:szCs w:val="21"/>
          </w:rPr>
          <w:delText>doesn</w:delText>
        </w:r>
        <w:r w:rsidDel="00A47BAD">
          <w:rPr>
            <w:rFonts w:ascii="Songti SC" w:eastAsia="Songti SC" w:hAnsi="Songti SC" w:cs="Songti SC" w:hint="eastAsia"/>
            <w:color w:val="000000"/>
            <w:szCs w:val="21"/>
          </w:rPr>
          <w:delText>’</w:delText>
        </w:r>
        <w:r w:rsidDel="00A47BAD">
          <w:rPr>
            <w:rFonts w:ascii="Songti SC" w:eastAsia="Songti SC" w:hAnsi="Songti SC" w:cs="Songti SC" w:hint="eastAsia"/>
            <w:color w:val="000000"/>
            <w:szCs w:val="21"/>
          </w:rPr>
          <w:delText xml:space="preserve">t </w:delText>
        </w:r>
      </w:del>
      <w:r>
        <w:rPr>
          <w:rFonts w:ascii="Songti SC" w:eastAsia="Songti SC" w:hAnsi="Songti SC" w:cs="Songti SC" w:hint="eastAsia"/>
          <w:color w:val="000000"/>
          <w:szCs w:val="21"/>
        </w:rPr>
        <w:t xml:space="preserve">allow students to check their GPA after the exams, only after the Finals. </w:t>
      </w:r>
      <w:ins w:id="11" w:author="jinzhou" w:date="2019-02-19T09:32:00Z">
        <w:r>
          <w:rPr>
            <w:rFonts w:ascii="Songti SC" w:eastAsia="Songti SC" w:hAnsi="Songti SC" w:cs="Songti SC"/>
            <w:color w:val="000000"/>
            <w:szCs w:val="21"/>
          </w:rPr>
          <w:t>In order</w:t>
        </w:r>
      </w:ins>
      <w:del w:id="12" w:author="jinzhou" w:date="2019-02-19T09:32:00Z">
        <w:r>
          <w:rPr>
            <w:rFonts w:ascii="Songti SC" w:eastAsia="Songti SC" w:hAnsi="Songti SC" w:cs="Songti SC" w:hint="eastAsia"/>
            <w:color w:val="000000"/>
            <w:szCs w:val="21"/>
          </w:rPr>
          <w:delText>I wanted</w:delText>
        </w:r>
      </w:del>
      <w:r>
        <w:rPr>
          <w:rFonts w:ascii="Songti SC" w:eastAsia="Songti SC" w:hAnsi="Songti SC" w:cs="Songti SC" w:hint="eastAsia"/>
          <w:color w:val="000000"/>
          <w:szCs w:val="21"/>
        </w:rPr>
        <w:t xml:space="preserve"> to help my schoolmates </w:t>
      </w:r>
      <w:del w:id="13" w:author="jinzhou" w:date="2019-02-19T09:32:00Z">
        <w:r>
          <w:rPr>
            <w:rFonts w:ascii="Songti SC" w:eastAsia="Songti SC" w:hAnsi="Songti SC" w:cs="Songti SC" w:hint="eastAsia"/>
            <w:color w:val="000000"/>
            <w:szCs w:val="21"/>
          </w:rPr>
          <w:delText xml:space="preserve">by </w:delText>
        </w:r>
      </w:del>
      <w:r>
        <w:rPr>
          <w:rFonts w:ascii="Songti SC" w:eastAsia="Songti SC" w:hAnsi="Songti SC" w:cs="Songti SC" w:hint="eastAsia"/>
          <w:color w:val="000000"/>
          <w:szCs w:val="21"/>
        </w:rPr>
        <w:t>solv</w:t>
      </w:r>
      <w:ins w:id="14" w:author="jinzhou" w:date="2019-02-19T09:32:00Z">
        <w:r>
          <w:rPr>
            <w:rFonts w:ascii="Songti SC" w:eastAsia="Songti SC" w:hAnsi="Songti SC" w:cs="Songti SC"/>
            <w:color w:val="000000"/>
            <w:szCs w:val="21"/>
          </w:rPr>
          <w:t>e</w:t>
        </w:r>
      </w:ins>
      <w:del w:id="15" w:author="jinzhou" w:date="2019-02-19T09:32:00Z">
        <w:r>
          <w:rPr>
            <w:rFonts w:ascii="Songti SC" w:eastAsia="Songti SC" w:hAnsi="Songti SC" w:cs="Songti SC" w:hint="eastAsia"/>
            <w:color w:val="000000"/>
            <w:szCs w:val="21"/>
          </w:rPr>
          <w:delText>ing</w:delText>
        </w:r>
      </w:del>
      <w:r>
        <w:rPr>
          <w:rFonts w:ascii="Songti SC" w:eastAsia="Songti SC" w:hAnsi="Songti SC" w:cs="Songti SC" w:hint="eastAsia"/>
          <w:color w:val="000000"/>
          <w:szCs w:val="21"/>
        </w:rPr>
        <w:t xml:space="preserve"> this issue</w:t>
      </w:r>
      <w:ins w:id="16" w:author="jinzhou" w:date="2019-02-19T09:32:00Z">
        <w:r>
          <w:rPr>
            <w:rFonts w:ascii="Songti SC" w:eastAsia="Songti SC" w:hAnsi="Songti SC" w:cs="Songti SC"/>
            <w:color w:val="000000"/>
            <w:szCs w:val="21"/>
          </w:rPr>
          <w:t xml:space="preserve">, </w:t>
        </w:r>
      </w:ins>
      <w:del w:id="17" w:author="jinzhou" w:date="2019-02-19T09:32:00Z">
        <w:r>
          <w:rPr>
            <w:rFonts w:ascii="Songti SC" w:eastAsia="Songti SC" w:hAnsi="Songti SC" w:cs="Songti SC" w:hint="eastAsia"/>
            <w:color w:val="000000"/>
            <w:szCs w:val="21"/>
          </w:rPr>
          <w:delText xml:space="preserve">. </w:delText>
        </w:r>
      </w:del>
      <w:r>
        <w:rPr>
          <w:rFonts w:ascii="Songti SC" w:eastAsia="Songti SC" w:hAnsi="Songti SC" w:cs="Songti SC" w:hint="eastAsia"/>
          <w:color w:val="000000"/>
          <w:szCs w:val="21"/>
        </w:rPr>
        <w:t xml:space="preserve">I </w:t>
      </w:r>
      <w:ins w:id="18" w:author="jinzhou" w:date="2019-02-19T09:30:00Z">
        <w:r>
          <w:rPr>
            <w:rFonts w:ascii="Songti SC" w:eastAsia="Songti SC" w:hAnsi="Songti SC" w:cs="Songti SC"/>
            <w:color w:val="000000"/>
            <w:szCs w:val="21"/>
          </w:rPr>
          <w:t>made an GPA calculation app for my school and de</w:t>
        </w:r>
      </w:ins>
      <w:ins w:id="19" w:author="jinzhou" w:date="2019-02-19T09:31:00Z">
        <w:r>
          <w:rPr>
            <w:rFonts w:ascii="Songti SC" w:eastAsia="Songti SC" w:hAnsi="Songti SC" w:cs="Songti SC"/>
            <w:color w:val="000000"/>
            <w:szCs w:val="21"/>
          </w:rPr>
          <w:t xml:space="preserve">ployed it on a </w:t>
        </w:r>
        <w:r>
          <w:rPr>
            <w:rFonts w:ascii="Songti SC" w:eastAsia="Songti SC" w:hAnsi="Songti SC" w:cs="Songti SC"/>
            <w:color w:val="000000"/>
            <w:szCs w:val="21"/>
          </w:rPr>
          <w:t xml:space="preserve">website hosted by myself. </w:t>
        </w:r>
      </w:ins>
      <w:r>
        <w:rPr>
          <w:rFonts w:ascii="Songti SC" w:eastAsia="Songti SC" w:hAnsi="Songti SC" w:cs="Songti SC" w:hint="eastAsia"/>
          <w:color w:val="000000"/>
          <w:szCs w:val="21"/>
        </w:rPr>
        <w:t xml:space="preserve">started this project from eighth grade using a Python at first. Later, I replicated this app by using JavaScript, so it could be deployed onto a website. </w:t>
      </w:r>
      <w:r>
        <w:rPr>
          <w:rFonts w:ascii="Songti SC" w:eastAsia="Songti SC" w:hAnsi="Songti SC" w:cs="Songti SC"/>
          <w:color w:val="000000"/>
          <w:szCs w:val="21"/>
          <w:highlight w:val="cyan"/>
          <w:rPrChange w:id="20" w:author="jinzhou" w:date="2019-02-19T09:31:00Z">
            <w:rPr>
              <w:rFonts w:ascii="Songti SC" w:eastAsia="Songti SC" w:hAnsi="Songti SC" w:cs="Songti SC"/>
              <w:color w:val="000000"/>
              <w:szCs w:val="21"/>
            </w:rPr>
          </w:rPrChange>
        </w:rPr>
        <w:t>This app has recorded my study path of Computer Science</w:t>
      </w:r>
      <w:ins w:id="21" w:author="翁 安志" w:date="2019-03-12T21:32:00Z">
        <w:r w:rsidR="00B93748">
          <w:rPr>
            <w:rFonts w:ascii="Songti SC" w:eastAsia="Songti SC" w:hAnsi="Songti SC" w:cs="Songti SC"/>
            <w:color w:val="000000"/>
            <w:szCs w:val="21"/>
            <w:highlight w:val="cyan"/>
          </w:rPr>
          <w:t>. Without the motivation of doing this app, I might be doing something else instead of computer scien</w:t>
        </w:r>
      </w:ins>
      <w:ins w:id="22" w:author="翁 安志" w:date="2019-03-12T21:33:00Z">
        <w:r w:rsidR="00B93748">
          <w:rPr>
            <w:rFonts w:ascii="Songti SC" w:eastAsia="Songti SC" w:hAnsi="Songti SC" w:cs="Songti SC"/>
            <w:color w:val="000000"/>
            <w:szCs w:val="21"/>
            <w:highlight w:val="cyan"/>
          </w:rPr>
          <w:t>ce now. This app has also brought me some meaningful friends who came to suggest advices about my app.</w:t>
        </w:r>
      </w:ins>
      <w:del w:id="23" w:author="翁 安志" w:date="2019-03-12T21:32:00Z">
        <w:r w:rsidDel="00B93748">
          <w:rPr>
            <w:rFonts w:ascii="Songti SC" w:eastAsia="Songti SC" w:hAnsi="Songti SC" w:cs="Songti SC"/>
            <w:color w:val="000000"/>
            <w:szCs w:val="21"/>
            <w:highlight w:val="cyan"/>
            <w:rPrChange w:id="24" w:author="jinzhou" w:date="2019-02-19T09:31:00Z">
              <w:rPr>
                <w:rFonts w:ascii="Songti SC" w:eastAsia="Songti SC" w:hAnsi="Songti SC" w:cs="Songti SC"/>
                <w:color w:val="000000"/>
                <w:szCs w:val="21"/>
              </w:rPr>
            </w:rPrChange>
          </w:rPr>
          <w:delText>.</w:delText>
        </w:r>
      </w:del>
      <w:r>
        <w:rPr>
          <w:rFonts w:ascii="Songti SC" w:eastAsia="Songti SC" w:hAnsi="Songti SC" w:cs="Songti SC"/>
          <w:color w:val="000000"/>
          <w:szCs w:val="21"/>
          <w:highlight w:val="cyan"/>
          <w:rPrChange w:id="25" w:author="jinzhou" w:date="2019-02-19T09:31:00Z">
            <w:rPr>
              <w:rFonts w:ascii="Songti SC" w:eastAsia="Songti SC" w:hAnsi="Songti SC" w:cs="Songti SC"/>
              <w:color w:val="000000"/>
              <w:szCs w:val="21"/>
            </w:rPr>
          </w:rPrChange>
        </w:rPr>
        <w:t xml:space="preserve"> </w:t>
      </w:r>
      <w:ins w:id="26" w:author="jinzhou" w:date="2019-02-19T09:31:00Z">
        <w:r>
          <w:rPr>
            <w:rFonts w:ascii="Songti SC" w:eastAsia="Songti SC" w:hAnsi="Songti SC" w:cs="Songti SC"/>
            <w:color w:val="000000"/>
            <w:szCs w:val="21"/>
            <w:highlight w:val="cyan"/>
          </w:rPr>
          <w:t xml:space="preserve"> (note: we should b</w:t>
        </w:r>
        <w:r>
          <w:rPr>
            <w:rFonts w:ascii="Songti SC" w:eastAsia="Songti SC" w:hAnsi="Songti SC" w:cs="Songti SC"/>
            <w:color w:val="000000"/>
            <w:szCs w:val="21"/>
            <w:highlight w:val="cyan"/>
          </w:rPr>
          <w:t>eef up the meaning of this activity.)</w:t>
        </w:r>
      </w:ins>
    </w:p>
    <w:p w:rsidR="00722DBB" w:rsidRDefault="00722DBB">
      <w:pPr>
        <w:widowControl/>
        <w:spacing w:line="240" w:lineRule="exact"/>
        <w:jc w:val="left"/>
        <w:rPr>
          <w:ins w:id="27" w:author="jinzhou" w:date="2019-02-19T09:29:00Z"/>
          <w:rFonts w:ascii="Songti SC" w:eastAsia="Songti SC" w:hAnsi="Songti SC" w:cs="Songti SC"/>
          <w:color w:val="000000"/>
          <w:szCs w:val="21"/>
        </w:rPr>
      </w:pPr>
    </w:p>
    <w:p w:rsidR="00722DBB" w:rsidRPr="00722DBB" w:rsidRDefault="00451C65" w:rsidP="00722DBB">
      <w:pPr>
        <w:widowControl/>
        <w:spacing w:line="240" w:lineRule="exact"/>
        <w:ind w:firstLineChars="200" w:firstLine="420"/>
        <w:jc w:val="left"/>
        <w:rPr>
          <w:ins w:id="28" w:author="jinzhou" w:date="2019-02-19T09:29:00Z"/>
          <w:rFonts w:ascii="Songti SC" w:eastAsia="Songti SC" w:hAnsi="Songti SC" w:cs="Songti SC"/>
          <w:color w:val="000000"/>
          <w:szCs w:val="21"/>
          <w:highlight w:val="cyan"/>
          <w:rPrChange w:id="29" w:author="jinzhou" w:date="2019-02-19T09:34:00Z">
            <w:rPr>
              <w:ins w:id="30" w:author="jinzhou" w:date="2019-02-19T09:29:00Z"/>
              <w:rFonts w:ascii="Songti SC" w:eastAsia="Songti SC" w:hAnsi="Songti SC" w:cs="Songti SC"/>
              <w:color w:val="000000"/>
              <w:szCs w:val="21"/>
            </w:rPr>
          </w:rPrChange>
        </w:rPr>
        <w:pPrChange w:id="31" w:author="jinzhou" w:date="2019-02-19T09:29:00Z">
          <w:pPr>
            <w:widowControl/>
            <w:spacing w:line="240" w:lineRule="exact"/>
            <w:jc w:val="left"/>
          </w:pPr>
        </w:pPrChange>
      </w:pPr>
      <w:ins w:id="32" w:author="jinzhou" w:date="2019-02-19T09:34:00Z">
        <w:r>
          <w:rPr>
            <w:rFonts w:ascii="Songti SC" w:eastAsia="Songti SC" w:hAnsi="Songti SC" w:cs="Songti SC"/>
            <w:color w:val="000000"/>
            <w:szCs w:val="21"/>
          </w:rPr>
          <w:t xml:space="preserve">2. </w:t>
        </w:r>
      </w:ins>
      <w:del w:id="33" w:author="jinzhou" w:date="2019-02-19T09:34:00Z">
        <w:r>
          <w:rPr>
            <w:rFonts w:ascii="Songti SC" w:eastAsia="Songti SC" w:hAnsi="Songti SC" w:cs="Songti SC" w:hint="eastAsia"/>
            <w:color w:val="000000"/>
            <w:szCs w:val="21"/>
          </w:rPr>
          <w:delText xml:space="preserve">My other significant activity is that </w:delText>
        </w:r>
      </w:del>
      <w:r>
        <w:rPr>
          <w:rFonts w:ascii="Songti SC" w:eastAsia="Songti SC" w:hAnsi="Songti SC" w:cs="Songti SC" w:hint="eastAsia"/>
          <w:color w:val="000000"/>
          <w:szCs w:val="21"/>
        </w:rPr>
        <w:t xml:space="preserve">I started a club of the students in my school. Our school has </w:t>
      </w:r>
      <w:del w:id="34" w:author="翁 安志" w:date="2019-03-12T21:33:00Z">
        <w:r w:rsidDel="00F241B4">
          <w:rPr>
            <w:rFonts w:ascii="Songti SC" w:eastAsia="Songti SC" w:hAnsi="Songti SC" w:cs="Songti SC"/>
            <w:color w:val="000000"/>
            <w:szCs w:val="21"/>
            <w:highlight w:val="cyan"/>
            <w:rPrChange w:id="35" w:author="jinzhou" w:date="2019-02-19T09:33:00Z">
              <w:rPr>
                <w:rFonts w:ascii="Songti SC" w:eastAsia="Songti SC" w:hAnsi="Songti SC" w:cs="Songti SC"/>
                <w:color w:val="000000"/>
                <w:szCs w:val="21"/>
              </w:rPr>
            </w:rPrChange>
          </w:rPr>
          <w:delText>ASB</w:delText>
        </w:r>
      </w:del>
      <w:ins w:id="36" w:author="jinzhou" w:date="2019-02-19T09:33:00Z">
        <w:del w:id="37" w:author="翁 安志" w:date="2019-03-12T21:33:00Z">
          <w:r w:rsidDel="00F241B4">
            <w:rPr>
              <w:rFonts w:ascii="Songti SC" w:eastAsia="Songti SC" w:hAnsi="Songti SC" w:cs="Songti SC"/>
              <w:color w:val="000000"/>
              <w:szCs w:val="21"/>
              <w:highlight w:val="cyan"/>
            </w:rPr>
            <w:delText xml:space="preserve"> </w:delText>
          </w:r>
        </w:del>
      </w:ins>
      <w:ins w:id="38" w:author="翁 安志" w:date="2019-03-12T21:34:00Z">
        <w:r w:rsidR="00F241B4">
          <w:rPr>
            <w:rFonts w:ascii="Songti SC" w:eastAsia="Songti SC" w:hAnsi="Songti SC" w:cs="Songti SC" w:hint="eastAsia"/>
            <w:color w:val="000000"/>
            <w:szCs w:val="21"/>
            <w:highlight w:val="cyan"/>
          </w:rPr>
          <w:t>a</w:t>
        </w:r>
        <w:r w:rsidR="00F241B4">
          <w:rPr>
            <w:rFonts w:ascii="Songti SC" w:eastAsia="Songti SC" w:hAnsi="Songti SC" w:cs="Songti SC"/>
            <w:color w:val="000000"/>
            <w:szCs w:val="21"/>
            <w:highlight w:val="cyan"/>
          </w:rPr>
          <w:t xml:space="preserve"> student council</w:t>
        </w:r>
      </w:ins>
      <w:ins w:id="39" w:author="翁 安志" w:date="2019-03-12T21:33:00Z">
        <w:r w:rsidR="00F241B4">
          <w:rPr>
            <w:rFonts w:ascii="Songti SC" w:eastAsia="Songti SC" w:hAnsi="Songti SC" w:cs="Songti SC"/>
            <w:color w:val="000000"/>
            <w:szCs w:val="21"/>
            <w:highlight w:val="cyan"/>
          </w:rPr>
          <w:t xml:space="preserve"> </w:t>
        </w:r>
      </w:ins>
      <w:ins w:id="40" w:author="jinzhou" w:date="2019-02-19T09:33:00Z">
        <w:r>
          <w:rPr>
            <w:rFonts w:ascii="Songti SC" w:eastAsia="Songti SC" w:hAnsi="Songti SC" w:cs="Songti SC"/>
            <w:color w:val="000000"/>
            <w:szCs w:val="21"/>
            <w:highlight w:val="cyan"/>
          </w:rPr>
          <w:t>(note: what’s ASB?)</w:t>
        </w:r>
      </w:ins>
      <w:r>
        <w:rPr>
          <w:rFonts w:ascii="Songti SC" w:eastAsia="Songti SC" w:hAnsi="Songti SC" w:cs="Songti SC" w:hint="eastAsia"/>
          <w:color w:val="000000"/>
          <w:szCs w:val="21"/>
        </w:rPr>
        <w:t xml:space="preserve">, but it is corrupted. So, </w:t>
      </w:r>
      <w:r>
        <w:rPr>
          <w:rFonts w:ascii="Songti SC" w:eastAsia="Songti SC" w:hAnsi="Songti SC" w:cs="Songti SC"/>
          <w:color w:val="000000"/>
          <w:szCs w:val="21"/>
          <w:highlight w:val="cyan"/>
          <w:rPrChange w:id="41" w:author="jinzhou" w:date="2019-02-19T09:33:00Z">
            <w:rPr>
              <w:rFonts w:ascii="Songti SC" w:eastAsia="Songti SC" w:hAnsi="Songti SC" w:cs="Songti SC"/>
              <w:color w:val="000000"/>
              <w:szCs w:val="21"/>
            </w:rPr>
          </w:rPrChange>
        </w:rPr>
        <w:t>I started a club that speaks for the students</w:t>
      </w:r>
      <w:ins w:id="42" w:author="翁 安志" w:date="2019-03-12T21:34:00Z">
        <w:r w:rsidR="00F241B4">
          <w:rPr>
            <w:rFonts w:ascii="Songti SC" w:eastAsia="Songti SC" w:hAnsi="Songti SC" w:cs="Songti SC"/>
            <w:color w:val="000000"/>
            <w:szCs w:val="21"/>
            <w:highlight w:val="cyan"/>
          </w:rPr>
          <w:t xml:space="preserve"> because I believe that </w:t>
        </w:r>
      </w:ins>
      <w:ins w:id="43" w:author="翁 安志" w:date="2019-03-12T21:35:00Z">
        <w:r w:rsidR="00F241B4">
          <w:rPr>
            <w:rFonts w:ascii="Songti SC" w:eastAsia="Songti SC" w:hAnsi="Songti SC" w:cs="Songti SC"/>
            <w:color w:val="000000"/>
            <w:szCs w:val="21"/>
            <w:highlight w:val="cyan"/>
          </w:rPr>
          <w:t>all people are created equal and they should have the right to express their ideas.</w:t>
        </w:r>
      </w:ins>
      <w:del w:id="44" w:author="翁 安志" w:date="2019-03-12T21:34:00Z">
        <w:r w:rsidDel="00F241B4">
          <w:rPr>
            <w:rFonts w:ascii="Songti SC" w:eastAsia="Songti SC" w:hAnsi="Songti SC" w:cs="Songti SC"/>
            <w:color w:val="000000"/>
            <w:szCs w:val="21"/>
            <w:highlight w:val="cyan"/>
            <w:rPrChange w:id="45" w:author="jinzhou" w:date="2019-02-19T09:33:00Z">
              <w:rPr>
                <w:rFonts w:ascii="Songti SC" w:eastAsia="Songti SC" w:hAnsi="Songti SC" w:cs="Songti SC"/>
                <w:color w:val="000000"/>
                <w:szCs w:val="21"/>
              </w:rPr>
            </w:rPrChange>
          </w:rPr>
          <w:delText xml:space="preserve">. </w:delText>
        </w:r>
      </w:del>
      <w:ins w:id="46" w:author="jinzhou" w:date="2019-02-19T09:33:00Z">
        <w:r>
          <w:rPr>
            <w:rFonts w:ascii="Songti SC" w:eastAsia="Songti SC" w:hAnsi="Songti SC" w:cs="Songti SC"/>
            <w:color w:val="000000"/>
            <w:szCs w:val="21"/>
            <w:highlight w:val="cyan"/>
          </w:rPr>
          <w:t xml:space="preserve">(note: why did </w:t>
        </w:r>
        <w:r>
          <w:rPr>
            <w:rFonts w:ascii="Songti SC" w:eastAsia="Songti SC" w:hAnsi="Songti SC" w:cs="Songti SC"/>
            <w:color w:val="000000"/>
            <w:szCs w:val="21"/>
            <w:highlight w:val="cyan"/>
          </w:rPr>
          <w:t xml:space="preserve">you want to speak for your school peers?) </w:t>
        </w:r>
      </w:ins>
      <w:r>
        <w:rPr>
          <w:rFonts w:ascii="Songti SC" w:eastAsia="Songti SC" w:hAnsi="Songti SC" w:cs="Songti SC" w:hint="eastAsia"/>
          <w:color w:val="000000"/>
          <w:szCs w:val="21"/>
        </w:rPr>
        <w:t xml:space="preserve">It has been suppressed by the school at first, but </w:t>
      </w:r>
      <w:r>
        <w:rPr>
          <w:rFonts w:ascii="Songti SC" w:eastAsia="Songti SC" w:hAnsi="Songti SC" w:cs="Songti SC"/>
          <w:color w:val="000000"/>
          <w:szCs w:val="21"/>
          <w:highlight w:val="cyan"/>
          <w:rPrChange w:id="47" w:author="jinzhou" w:date="2019-02-19T09:33:00Z">
            <w:rPr>
              <w:rFonts w:ascii="Songti SC" w:eastAsia="Songti SC" w:hAnsi="Songti SC" w:cs="Songti SC"/>
              <w:color w:val="000000"/>
              <w:szCs w:val="21"/>
            </w:rPr>
          </w:rPrChange>
        </w:rPr>
        <w:t>with me and my friends’ persistence</w:t>
      </w:r>
      <w:ins w:id="48" w:author="翁 安志" w:date="2019-03-12T21:35:00Z">
        <w:r w:rsidR="00F869F2">
          <w:rPr>
            <w:rFonts w:ascii="Songti SC" w:eastAsia="Songti SC" w:hAnsi="Songti SC" w:cs="Songti SC"/>
            <w:color w:val="000000"/>
            <w:szCs w:val="21"/>
            <w:highlight w:val="cyan"/>
          </w:rPr>
          <w:t xml:space="preserve"> on convincing the teachers and changing the club according to the </w:t>
        </w:r>
      </w:ins>
      <w:del w:id="49" w:author="翁 安志" w:date="2019-03-12T21:35:00Z">
        <w:r w:rsidDel="00F869F2">
          <w:rPr>
            <w:rFonts w:ascii="Songti SC" w:eastAsia="Songti SC" w:hAnsi="Songti SC" w:cs="Songti SC" w:hint="eastAsia"/>
            <w:color w:val="000000"/>
            <w:szCs w:val="21"/>
          </w:rPr>
          <w:delText>.</w:delText>
        </w:r>
      </w:del>
      <w:ins w:id="50" w:author="翁 安志" w:date="2019-03-12T21:35:00Z">
        <w:r w:rsidR="00F869F2">
          <w:rPr>
            <w:rFonts w:ascii="Songti SC" w:eastAsia="Songti SC" w:hAnsi="Songti SC" w:cs="Songti SC"/>
            <w:color w:val="000000"/>
            <w:szCs w:val="21"/>
            <w:highlight w:val="cyan"/>
          </w:rPr>
          <w:t>regulations.</w:t>
        </w:r>
      </w:ins>
      <w:r>
        <w:rPr>
          <w:rFonts w:ascii="Songti SC" w:eastAsia="Songti SC" w:hAnsi="Songti SC" w:cs="Songti SC" w:hint="eastAsia"/>
          <w:color w:val="000000"/>
          <w:szCs w:val="21"/>
        </w:rPr>
        <w:t xml:space="preserve"> </w:t>
      </w:r>
      <w:ins w:id="51" w:author="jinzhou" w:date="2019-02-19T09:34:00Z">
        <w:r>
          <w:rPr>
            <w:rFonts w:ascii="Songti SC" w:eastAsia="Songti SC" w:hAnsi="Songti SC" w:cs="Songti SC"/>
            <w:color w:val="000000"/>
            <w:szCs w:val="21"/>
          </w:rPr>
          <w:t xml:space="preserve">(note: how?) </w:t>
        </w:r>
      </w:ins>
      <w:r>
        <w:rPr>
          <w:rFonts w:ascii="Songti SC" w:eastAsia="Songti SC" w:hAnsi="Songti SC" w:cs="Songti SC" w:hint="eastAsia"/>
          <w:color w:val="000000"/>
          <w:szCs w:val="21"/>
        </w:rPr>
        <w:t>I</w:t>
      </w:r>
      <w:r>
        <w:rPr>
          <w:rFonts w:ascii="Songti SC" w:eastAsia="Songti SC" w:hAnsi="Songti SC" w:cs="Songti SC"/>
          <w:color w:val="000000"/>
          <w:szCs w:val="21"/>
          <w:highlight w:val="cyan"/>
          <w:rPrChange w:id="52" w:author="jinzhou" w:date="2019-02-19T09:34:00Z">
            <w:rPr>
              <w:rFonts w:ascii="Songti SC" w:eastAsia="Songti SC" w:hAnsi="Songti SC" w:cs="Songti SC"/>
              <w:color w:val="000000"/>
              <w:szCs w:val="21"/>
            </w:rPr>
          </w:rPrChange>
        </w:rPr>
        <w:t>t has now become the biggest service club in the school, and our social media account has gathered almost 80% of</w:t>
      </w:r>
      <w:r>
        <w:rPr>
          <w:rFonts w:ascii="Songti SC" w:eastAsia="Songti SC" w:hAnsi="Songti SC" w:cs="Songti SC"/>
          <w:color w:val="000000"/>
          <w:szCs w:val="21"/>
          <w:highlight w:val="cyan"/>
          <w:rPrChange w:id="53" w:author="jinzhou" w:date="2019-02-19T09:34:00Z">
            <w:rPr>
              <w:rFonts w:ascii="Songti SC" w:eastAsia="Songti SC" w:hAnsi="Songti SC" w:cs="Songti SC"/>
              <w:color w:val="000000"/>
              <w:szCs w:val="21"/>
            </w:rPr>
          </w:rPrChange>
        </w:rPr>
        <w:t xml:space="preserve"> the school population. </w:t>
      </w:r>
      <w:ins w:id="54" w:author="jinzhou" w:date="2019-02-19T09:34:00Z">
        <w:r>
          <w:rPr>
            <w:rFonts w:ascii="Songti SC" w:eastAsia="Songti SC" w:hAnsi="Songti SC" w:cs="Songti SC"/>
            <w:color w:val="000000"/>
            <w:szCs w:val="21"/>
            <w:highlight w:val="cyan"/>
          </w:rPr>
          <w:t xml:space="preserve">(note: </w:t>
        </w:r>
        <w:del w:id="55" w:author="翁 安志" w:date="2019-03-12T21:36:00Z">
          <w:r w:rsidDel="00F869F2">
            <w:rPr>
              <w:rFonts w:ascii="Songti SC" w:eastAsia="Songti SC" w:hAnsi="Songti SC" w:cs="Songti SC"/>
              <w:color w:val="000000"/>
              <w:szCs w:val="21"/>
              <w:highlight w:val="cyan"/>
            </w:rPr>
            <w:delText>soemthing</w:delText>
          </w:r>
        </w:del>
      </w:ins>
      <w:ins w:id="56" w:author="翁 安志" w:date="2019-03-12T21:36:00Z">
        <w:r w:rsidR="00F869F2">
          <w:rPr>
            <w:rFonts w:ascii="Songti SC" w:eastAsia="Songti SC" w:hAnsi="Songti SC" w:cs="Songti SC"/>
            <w:color w:val="000000"/>
            <w:szCs w:val="21"/>
            <w:highlight w:val="cyan"/>
          </w:rPr>
          <w:t>something</w:t>
        </w:r>
      </w:ins>
      <w:ins w:id="57" w:author="jinzhou" w:date="2019-02-19T09:34:00Z">
        <w:r>
          <w:rPr>
            <w:rFonts w:ascii="Songti SC" w:eastAsia="Songti SC" w:hAnsi="Songti SC" w:cs="Songti SC"/>
            <w:color w:val="000000"/>
            <w:szCs w:val="21"/>
            <w:highlight w:val="cyan"/>
          </w:rPr>
          <w:t xml:space="preserve"> different among your school peers?)</w:t>
        </w:r>
      </w:ins>
    </w:p>
    <w:p w:rsidR="00722DBB" w:rsidRDefault="00722DBB" w:rsidP="00722DBB">
      <w:pPr>
        <w:widowControl/>
        <w:spacing w:line="240" w:lineRule="exact"/>
        <w:ind w:firstLineChars="200" w:firstLine="420"/>
        <w:jc w:val="left"/>
        <w:rPr>
          <w:ins w:id="58" w:author="jinzhou" w:date="2019-02-19T09:29:00Z"/>
          <w:rFonts w:ascii="Songti SC" w:eastAsia="Songti SC" w:hAnsi="Songti SC" w:cs="Songti SC"/>
          <w:color w:val="000000"/>
          <w:szCs w:val="21"/>
        </w:rPr>
        <w:pPrChange w:id="59" w:author="jinzhou" w:date="2019-02-19T09:29:00Z">
          <w:pPr>
            <w:widowControl/>
            <w:spacing w:line="240" w:lineRule="exact"/>
            <w:jc w:val="left"/>
          </w:pPr>
        </w:pPrChange>
      </w:pPr>
    </w:p>
    <w:p w:rsidR="00722DBB" w:rsidRPr="00722DBB" w:rsidRDefault="00451C65" w:rsidP="00722DBB">
      <w:pPr>
        <w:widowControl/>
        <w:spacing w:line="240" w:lineRule="exact"/>
        <w:ind w:firstLineChars="200" w:firstLine="420"/>
        <w:jc w:val="left"/>
        <w:rPr>
          <w:rFonts w:ascii="Songti SC" w:eastAsia="Songti SC" w:hAnsi="Songti SC" w:cs="Songti SC"/>
          <w:color w:val="000000"/>
          <w:szCs w:val="21"/>
          <w:highlight w:val="cyan"/>
          <w:rPrChange w:id="60" w:author="jinzhou" w:date="2019-02-19T09:35:00Z">
            <w:rPr>
              <w:rFonts w:ascii="Songti SC" w:eastAsia="Songti SC" w:hAnsi="Songti SC" w:cs="Songti SC"/>
              <w:color w:val="000000"/>
              <w:szCs w:val="21"/>
            </w:rPr>
          </w:rPrChange>
        </w:rPr>
        <w:pPrChange w:id="61" w:author="jinzhou" w:date="2019-02-19T09:29:00Z">
          <w:pPr>
            <w:widowControl/>
            <w:spacing w:line="240" w:lineRule="exact"/>
            <w:jc w:val="left"/>
          </w:pPr>
        </w:pPrChange>
      </w:pPr>
      <w:ins w:id="62" w:author="jinzhou" w:date="2019-02-19T09:34:00Z">
        <w:r>
          <w:rPr>
            <w:rFonts w:ascii="Songti SC" w:eastAsia="Songti SC" w:hAnsi="Songti SC" w:cs="Songti SC"/>
            <w:color w:val="000000"/>
            <w:szCs w:val="21"/>
          </w:rPr>
          <w:t>3. I intern</w:t>
        </w:r>
      </w:ins>
      <w:del w:id="63" w:author="jinzhou" w:date="2019-02-19T09:34:00Z">
        <w:r>
          <w:rPr>
            <w:rFonts w:ascii="Songti SC" w:eastAsia="Songti SC" w:hAnsi="Songti SC" w:cs="Songti SC" w:hint="eastAsia"/>
            <w:color w:val="000000"/>
            <w:szCs w:val="21"/>
          </w:rPr>
          <w:delText>My other significant activity is my internship</w:delText>
        </w:r>
      </w:del>
      <w:ins w:id="64" w:author="jinzhou" w:date="2019-02-19T09:34:00Z">
        <w:r>
          <w:rPr>
            <w:rFonts w:ascii="Songti SC" w:eastAsia="Songti SC" w:hAnsi="Songti SC" w:cs="Songti SC"/>
            <w:color w:val="000000"/>
            <w:szCs w:val="21"/>
          </w:rPr>
          <w:t xml:space="preserve"> </w:t>
        </w:r>
      </w:ins>
      <w:del w:id="65" w:author="jinzhou" w:date="2019-02-19T09:34:00Z">
        <w:r>
          <w:rPr>
            <w:rFonts w:ascii="Songti SC" w:eastAsia="Songti SC" w:hAnsi="Songti SC" w:cs="Songti SC" w:hint="eastAsia"/>
            <w:color w:val="000000"/>
            <w:szCs w:val="21"/>
          </w:rPr>
          <w:delText xml:space="preserve"> </w:delText>
        </w:r>
      </w:del>
      <w:r>
        <w:rPr>
          <w:rFonts w:ascii="Songti SC" w:eastAsia="Songti SC" w:hAnsi="Songti SC" w:cs="Songti SC" w:hint="eastAsia"/>
          <w:color w:val="000000"/>
          <w:szCs w:val="21"/>
        </w:rPr>
        <w:t xml:space="preserve">as a software engineer in a startup tech company. </w:t>
      </w:r>
      <w:r>
        <w:rPr>
          <w:rFonts w:ascii="Songti SC" w:eastAsia="Songti SC" w:hAnsi="Songti SC" w:cs="Songti SC"/>
          <w:strike/>
          <w:color w:val="000000"/>
          <w:szCs w:val="21"/>
          <w:rPrChange w:id="66" w:author="jinzhou" w:date="2019-02-19T09:35:00Z">
            <w:rPr>
              <w:rFonts w:ascii="Songti SC" w:eastAsia="Songti SC" w:hAnsi="Songti SC" w:cs="Songti SC"/>
              <w:color w:val="000000"/>
              <w:szCs w:val="21"/>
            </w:rPr>
          </w:rPrChange>
        </w:rPr>
        <w:t>I met the founder of this company during his speech at our school, an</w:t>
      </w:r>
      <w:r>
        <w:rPr>
          <w:rFonts w:ascii="Songti SC" w:eastAsia="Songti SC" w:hAnsi="Songti SC" w:cs="Songti SC"/>
          <w:strike/>
          <w:color w:val="000000"/>
          <w:szCs w:val="21"/>
          <w:rPrChange w:id="67" w:author="jinzhou" w:date="2019-02-19T09:35:00Z">
            <w:rPr>
              <w:rFonts w:ascii="Songti SC" w:eastAsia="Songti SC" w:hAnsi="Songti SC" w:cs="Songti SC"/>
              <w:color w:val="000000"/>
              <w:szCs w:val="21"/>
            </w:rPr>
          </w:rPrChange>
        </w:rPr>
        <w:t xml:space="preserve">d I showed him my GPA calculation app. He was impressed and asked me whether I wanted to join his company. </w:t>
      </w:r>
      <w:ins w:id="68" w:author="jinzhou" w:date="2019-02-19T09:35:00Z">
        <w:r>
          <w:rPr>
            <w:rFonts w:ascii="Songti SC" w:eastAsia="Songti SC" w:hAnsi="Songti SC" w:cs="Songti SC"/>
            <w:color w:val="000000"/>
            <w:szCs w:val="21"/>
            <w:rPrChange w:id="69" w:author="jinzhou" w:date="2019-02-19T09:35:00Z">
              <w:rPr>
                <w:rFonts w:ascii="Songti SC" w:eastAsia="Songti SC" w:hAnsi="Songti SC" w:cs="Songti SC"/>
                <w:strike/>
                <w:color w:val="000000"/>
                <w:szCs w:val="21"/>
              </w:rPr>
            </w:rPrChange>
          </w:rPr>
          <w:t xml:space="preserve">(note: it’s not necessary here to tell readers why you were offered this job.) </w:t>
        </w:r>
      </w:ins>
      <w:r>
        <w:rPr>
          <w:rFonts w:ascii="Songti SC" w:eastAsia="Songti SC" w:hAnsi="Songti SC" w:cs="Songti SC"/>
          <w:color w:val="000000"/>
          <w:szCs w:val="21"/>
          <w:highlight w:val="cyan"/>
          <w:rPrChange w:id="70" w:author="jinzhou" w:date="2019-02-19T09:35:00Z">
            <w:rPr>
              <w:rFonts w:ascii="Songti SC" w:eastAsia="Songti SC" w:hAnsi="Songti SC" w:cs="Songti SC"/>
              <w:color w:val="000000"/>
              <w:szCs w:val="21"/>
            </w:rPr>
          </w:rPrChange>
        </w:rPr>
        <w:t>In this company,</w:t>
      </w:r>
      <w:ins w:id="71" w:author="翁 安志" w:date="2019-03-12T21:36:00Z">
        <w:r w:rsidR="00713435">
          <w:rPr>
            <w:rFonts w:ascii="Songti SC" w:eastAsia="Songti SC" w:hAnsi="Songti SC" w:cs="Songti SC"/>
            <w:color w:val="000000"/>
            <w:szCs w:val="21"/>
            <w:highlight w:val="cyan"/>
          </w:rPr>
          <w:t xml:space="preserve"> I</w:t>
        </w:r>
      </w:ins>
      <w:r>
        <w:rPr>
          <w:rFonts w:ascii="Songti SC" w:eastAsia="Songti SC" w:hAnsi="Songti SC" w:cs="Songti SC"/>
          <w:color w:val="000000"/>
          <w:szCs w:val="21"/>
          <w:highlight w:val="cyan"/>
          <w:rPrChange w:id="72" w:author="jinzhou" w:date="2019-02-19T09:35:00Z">
            <w:rPr>
              <w:rFonts w:ascii="Songti SC" w:eastAsia="Songti SC" w:hAnsi="Songti SC" w:cs="Songti SC"/>
              <w:color w:val="000000"/>
              <w:szCs w:val="21"/>
            </w:rPr>
          </w:rPrChange>
        </w:rPr>
        <w:t xml:space="preserve"> built an education app for my company to help the kid</w:t>
      </w:r>
      <w:r>
        <w:rPr>
          <w:rFonts w:ascii="Songti SC" w:eastAsia="Songti SC" w:hAnsi="Songti SC" w:cs="Songti SC"/>
          <w:color w:val="000000"/>
          <w:szCs w:val="21"/>
          <w:highlight w:val="cyan"/>
          <w:rPrChange w:id="73" w:author="jinzhou" w:date="2019-02-19T09:35:00Z">
            <w:rPr>
              <w:rFonts w:ascii="Songti SC" w:eastAsia="Songti SC" w:hAnsi="Songti SC" w:cs="Songti SC"/>
              <w:color w:val="000000"/>
              <w:szCs w:val="21"/>
            </w:rPr>
          </w:rPrChange>
        </w:rPr>
        <w:t>s to learn code with the help of Argumentative Reality, a technology that allows virtual objects to show in the reality.</w:t>
      </w:r>
      <w:ins w:id="74" w:author="jinzhou" w:date="2019-02-19T09:36:00Z">
        <w:r>
          <w:rPr>
            <w:rFonts w:ascii="Songti SC" w:eastAsia="Songti SC" w:hAnsi="Songti SC" w:cs="Songti SC"/>
            <w:color w:val="000000"/>
            <w:szCs w:val="21"/>
            <w:highlight w:val="cyan"/>
          </w:rPr>
          <w:t xml:space="preserve"> </w:t>
        </w:r>
      </w:ins>
      <w:ins w:id="75" w:author="翁 安志" w:date="2019-03-12T21:36:00Z">
        <w:r w:rsidR="00713435">
          <w:rPr>
            <w:rFonts w:ascii="Songti SC" w:eastAsia="Songti SC" w:hAnsi="Songti SC" w:cs="Songti SC"/>
            <w:color w:val="000000"/>
            <w:szCs w:val="21"/>
            <w:highlight w:val="cyan"/>
          </w:rPr>
          <w:t xml:space="preserve">Furthermore, I had chances to </w:t>
        </w:r>
      </w:ins>
      <w:ins w:id="76" w:author="翁 安志" w:date="2019-03-12T21:37:00Z">
        <w:r w:rsidR="00713435">
          <w:rPr>
            <w:rFonts w:ascii="Songti SC" w:eastAsia="Songti SC" w:hAnsi="Songti SC" w:cs="Songti SC"/>
            <w:color w:val="000000"/>
            <w:szCs w:val="21"/>
            <w:highlight w:val="cyan"/>
          </w:rPr>
          <w:t>go</w:t>
        </w:r>
      </w:ins>
      <w:ins w:id="77" w:author="翁 安志" w:date="2019-03-12T21:36:00Z">
        <w:r w:rsidR="00713435">
          <w:rPr>
            <w:rFonts w:ascii="Songti SC" w:eastAsia="Songti SC" w:hAnsi="Songti SC" w:cs="Songti SC"/>
            <w:color w:val="000000"/>
            <w:szCs w:val="21"/>
            <w:highlight w:val="cyan"/>
          </w:rPr>
          <w:t xml:space="preserve"> to</w:t>
        </w:r>
      </w:ins>
      <w:ins w:id="78" w:author="翁 安志" w:date="2019-03-12T21:37:00Z">
        <w:r w:rsidR="00713435">
          <w:rPr>
            <w:rFonts w:ascii="Songti SC" w:eastAsia="Songti SC" w:hAnsi="Songti SC" w:cs="Songti SC"/>
            <w:color w:val="000000"/>
            <w:szCs w:val="21"/>
            <w:highlight w:val="cyan"/>
          </w:rPr>
          <w:t xml:space="preserve"> </w:t>
        </w:r>
      </w:ins>
      <w:ins w:id="79" w:author="翁 安志" w:date="2019-03-12T21:38:00Z">
        <w:r w:rsidR="00713435">
          <w:rPr>
            <w:rFonts w:ascii="Songti SC" w:eastAsia="Songti SC" w:hAnsi="Songti SC" w:cs="Songti SC"/>
            <w:color w:val="000000"/>
            <w:szCs w:val="21"/>
            <w:highlight w:val="cyan"/>
          </w:rPr>
          <w:t>other</w:t>
        </w:r>
      </w:ins>
      <w:ins w:id="80" w:author="翁 安志" w:date="2019-03-12T21:37:00Z">
        <w:r w:rsidR="00713435">
          <w:rPr>
            <w:rFonts w:ascii="Songti SC" w:eastAsia="Songti SC" w:hAnsi="Songti SC" w:cs="Songti SC"/>
            <w:color w:val="000000"/>
            <w:szCs w:val="21"/>
            <w:highlight w:val="cyan"/>
          </w:rPr>
          <w:t xml:space="preserve"> cities in the name of business trip and study at the sub companies there. These experiences </w:t>
        </w:r>
      </w:ins>
      <w:ins w:id="81" w:author="翁 安志" w:date="2019-03-12T21:38:00Z">
        <w:r w:rsidR="00713435">
          <w:rPr>
            <w:rFonts w:ascii="Songti SC" w:eastAsia="Songti SC" w:hAnsi="Songti SC" w:cs="Songti SC"/>
            <w:color w:val="000000"/>
            <w:szCs w:val="21"/>
            <w:highlight w:val="cyan"/>
          </w:rPr>
          <w:t>have</w:t>
        </w:r>
      </w:ins>
      <w:ins w:id="82" w:author="翁 安志" w:date="2019-03-12T21:37:00Z">
        <w:r w:rsidR="00713435">
          <w:rPr>
            <w:rFonts w:ascii="Songti SC" w:eastAsia="Songti SC" w:hAnsi="Songti SC" w:cs="Songti SC"/>
            <w:color w:val="000000"/>
            <w:szCs w:val="21"/>
            <w:highlight w:val="cyan"/>
          </w:rPr>
          <w:t xml:space="preserve"> brought me new visions from different colleagues I met </w:t>
        </w:r>
        <w:proofErr w:type="gramStart"/>
        <w:r w:rsidR="00713435">
          <w:rPr>
            <w:rFonts w:ascii="Songti SC" w:eastAsia="Songti SC" w:hAnsi="Songti SC" w:cs="Songti SC"/>
            <w:color w:val="000000"/>
            <w:szCs w:val="21"/>
            <w:highlight w:val="cyan"/>
          </w:rPr>
          <w:t>and also</w:t>
        </w:r>
        <w:proofErr w:type="gramEnd"/>
        <w:r w:rsidR="00713435">
          <w:rPr>
            <w:rFonts w:ascii="Songti SC" w:eastAsia="Songti SC" w:hAnsi="Songti SC" w:cs="Songti SC"/>
            <w:color w:val="000000"/>
            <w:szCs w:val="21"/>
            <w:highlight w:val="cyan"/>
          </w:rPr>
          <w:t xml:space="preserve"> the unique and beautiful culture China has in different places.</w:t>
        </w:r>
      </w:ins>
      <w:ins w:id="83" w:author="翁 安志" w:date="2019-03-12T21:38:00Z">
        <w:r w:rsidR="00896E7E">
          <w:rPr>
            <w:rFonts w:ascii="Songti SC" w:eastAsia="Songti SC" w:hAnsi="Songti SC" w:cs="Songti SC"/>
            <w:color w:val="000000"/>
            <w:szCs w:val="21"/>
            <w:highlight w:val="cyan"/>
          </w:rPr>
          <w:t xml:space="preserve"> I </w:t>
        </w:r>
        <w:proofErr w:type="gramStart"/>
        <w:r w:rsidR="00896E7E">
          <w:rPr>
            <w:rFonts w:ascii="Songti SC" w:eastAsia="Songti SC" w:hAnsi="Songti SC" w:cs="Songti SC"/>
            <w:color w:val="000000"/>
            <w:szCs w:val="21"/>
            <w:highlight w:val="cyan"/>
          </w:rPr>
          <w:t>am able to</w:t>
        </w:r>
        <w:proofErr w:type="gramEnd"/>
        <w:r w:rsidR="00896E7E">
          <w:rPr>
            <w:rFonts w:ascii="Songti SC" w:eastAsia="Songti SC" w:hAnsi="Songti SC" w:cs="Songti SC"/>
            <w:color w:val="000000"/>
            <w:szCs w:val="21"/>
            <w:highlight w:val="cyan"/>
          </w:rPr>
          <w:t xml:space="preserve"> absorb the diversity of different areas and enhance my ideas about computer science because of these valuable </w:t>
        </w:r>
      </w:ins>
      <w:ins w:id="84" w:author="翁 安志" w:date="2019-03-12T21:39:00Z">
        <w:r w:rsidR="00896E7E">
          <w:rPr>
            <w:rFonts w:ascii="Songti SC" w:eastAsia="Songti SC" w:hAnsi="Songti SC" w:cs="Songti SC"/>
            <w:color w:val="000000"/>
            <w:szCs w:val="21"/>
            <w:highlight w:val="cyan"/>
          </w:rPr>
          <w:t>t</w:t>
        </w:r>
      </w:ins>
      <w:ins w:id="85" w:author="翁 安志" w:date="2019-03-12T21:38:00Z">
        <w:r w:rsidR="00896E7E">
          <w:rPr>
            <w:rFonts w:ascii="Songti SC" w:eastAsia="Songti SC" w:hAnsi="Songti SC" w:cs="Songti SC"/>
            <w:color w:val="000000"/>
            <w:szCs w:val="21"/>
            <w:highlight w:val="cyan"/>
          </w:rPr>
          <w:t>rips given by the intern company.</w:t>
        </w:r>
      </w:ins>
    </w:p>
    <w:p w:rsidR="00722DBB" w:rsidRDefault="00722DBB">
      <w:pPr>
        <w:widowControl/>
        <w:spacing w:line="240" w:lineRule="exact"/>
        <w:jc w:val="left"/>
        <w:rPr>
          <w:rFonts w:ascii="Songti SC" w:eastAsia="Songti SC" w:hAnsi="Songti SC" w:cs="Songti SC"/>
          <w:color w:val="000000"/>
          <w:szCs w:val="21"/>
        </w:rPr>
      </w:pPr>
    </w:p>
    <w:p w:rsidR="00722DBB" w:rsidRDefault="00451C65">
      <w:pPr>
        <w:pStyle w:val="6"/>
        <w:spacing w:before="0" w:after="0" w:line="240" w:lineRule="exact"/>
        <w:rPr>
          <w:rFonts w:ascii="Songti SC" w:eastAsia="Songti SC" w:hAnsi="Songti SC" w:cs="Songti SC"/>
          <w:color w:val="000000"/>
          <w:sz w:val="21"/>
          <w:szCs w:val="21"/>
        </w:rPr>
      </w:pPr>
      <w:r>
        <w:rPr>
          <w:rFonts w:ascii="Songti SC" w:eastAsia="Songti SC" w:hAnsi="Songti SC" w:cs="Songti SC" w:hint="eastAsia"/>
          <w:color w:val="000000"/>
          <w:sz w:val="21"/>
          <w:szCs w:val="21"/>
        </w:rPr>
        <w:t>2. So that we can get to know you better, please provide a personal statement that addresses the following questions:</w:t>
      </w:r>
    </w:p>
    <w:p w:rsidR="00722DBB" w:rsidRDefault="00451C65">
      <w:pPr>
        <w:widowControl/>
        <w:numPr>
          <w:ilvl w:val="0"/>
          <w:numId w:val="2"/>
        </w:numPr>
        <w:spacing w:line="240" w:lineRule="exact"/>
        <w:ind w:left="282"/>
        <w:jc w:val="left"/>
        <w:rPr>
          <w:rFonts w:ascii="Songti SC" w:eastAsia="Songti SC" w:hAnsi="Songti SC" w:cs="Songti SC"/>
          <w:color w:val="000000"/>
          <w:szCs w:val="21"/>
        </w:rPr>
      </w:pPr>
      <w:r>
        <w:rPr>
          <w:rFonts w:ascii="Songti SC" w:eastAsia="Songti SC" w:hAnsi="Songti SC" w:cs="Songti SC" w:hint="eastAsia"/>
          <w:color w:val="000000"/>
          <w:szCs w:val="21"/>
        </w:rPr>
        <w:t>What distinguishes you from your classmates and peers?  //intern</w:t>
      </w:r>
      <w:r>
        <w:rPr>
          <w:rFonts w:ascii="Songti SC" w:eastAsia="Songti SC" w:hAnsi="Songti SC" w:cs="Songti SC" w:hint="eastAsia"/>
          <w:color w:val="000000"/>
          <w:szCs w:val="21"/>
        </w:rPr>
        <w:t>，</w:t>
      </w:r>
      <w:r>
        <w:rPr>
          <w:rFonts w:ascii="Songti SC" w:eastAsia="Songti SC" w:hAnsi="Songti SC" w:cs="Songti SC" w:hint="eastAsia"/>
          <w:color w:val="000000"/>
          <w:szCs w:val="21"/>
        </w:rPr>
        <w:t>perspective</w:t>
      </w:r>
    </w:p>
    <w:p w:rsidR="00722DBB" w:rsidRDefault="00451C65">
      <w:pPr>
        <w:widowControl/>
        <w:numPr>
          <w:ilvl w:val="0"/>
          <w:numId w:val="2"/>
        </w:numPr>
        <w:spacing w:line="240" w:lineRule="exact"/>
        <w:ind w:left="282"/>
        <w:jc w:val="left"/>
        <w:rPr>
          <w:rFonts w:ascii="Songti SC" w:eastAsia="Songti SC" w:hAnsi="Songti SC" w:cs="Songti SC"/>
          <w:color w:val="000000"/>
          <w:szCs w:val="21"/>
        </w:rPr>
      </w:pPr>
      <w:r>
        <w:rPr>
          <w:rFonts w:ascii="Songti SC" w:eastAsia="Songti SC" w:hAnsi="Songti SC" w:cs="Songti SC" w:hint="eastAsia"/>
          <w:color w:val="000000"/>
          <w:szCs w:val="21"/>
        </w:rPr>
        <w:t>What do you expect to gain from Summer College? //flaw</w:t>
      </w:r>
      <w:r>
        <w:rPr>
          <w:rFonts w:ascii="Songti SC" w:eastAsia="Songti SC" w:hAnsi="Songti SC" w:cs="Songti SC" w:hint="eastAsia"/>
          <w:color w:val="000000"/>
          <w:szCs w:val="21"/>
        </w:rPr>
        <w:t>，</w:t>
      </w:r>
      <w:r>
        <w:rPr>
          <w:rFonts w:ascii="Songti SC" w:eastAsia="Songti SC" w:hAnsi="Songti SC" w:cs="Songti SC" w:hint="eastAsia"/>
          <w:color w:val="000000"/>
          <w:szCs w:val="21"/>
        </w:rPr>
        <w:t>obstacles during personal growth</w:t>
      </w:r>
    </w:p>
    <w:p w:rsidR="00722DBB" w:rsidRDefault="00451C65">
      <w:pPr>
        <w:widowControl/>
        <w:numPr>
          <w:ilvl w:val="0"/>
          <w:numId w:val="2"/>
        </w:numPr>
        <w:spacing w:line="240" w:lineRule="exact"/>
        <w:ind w:left="282"/>
        <w:jc w:val="left"/>
        <w:rPr>
          <w:rFonts w:ascii="Songti SC" w:eastAsia="Songti SC" w:hAnsi="Songti SC" w:cs="Songti SC"/>
          <w:color w:val="000000"/>
          <w:szCs w:val="21"/>
        </w:rPr>
      </w:pPr>
      <w:r>
        <w:rPr>
          <w:rFonts w:ascii="Songti SC" w:eastAsia="Songti SC" w:hAnsi="Songti SC" w:cs="Songti SC" w:hint="eastAsia"/>
          <w:color w:val="000000"/>
          <w:szCs w:val="21"/>
        </w:rPr>
        <w:t>What do you hope to accomplish during the program? //solve obstacles above</w:t>
      </w:r>
    </w:p>
    <w:p w:rsidR="00722DBB" w:rsidRDefault="00451C65">
      <w:pPr>
        <w:widowControl/>
        <w:numPr>
          <w:ilvl w:val="0"/>
          <w:numId w:val="2"/>
        </w:numPr>
        <w:spacing w:line="240" w:lineRule="exact"/>
        <w:ind w:left="282"/>
        <w:jc w:val="left"/>
        <w:rPr>
          <w:rFonts w:ascii="Songti SC" w:eastAsia="Songti SC" w:hAnsi="Songti SC" w:cs="Songti SC"/>
          <w:color w:val="000000"/>
          <w:szCs w:val="21"/>
        </w:rPr>
      </w:pPr>
      <w:r>
        <w:rPr>
          <w:rFonts w:ascii="Songti SC" w:eastAsia="Songti SC" w:hAnsi="Songti SC" w:cs="Songti SC" w:hint="eastAsia"/>
          <w:color w:val="000000"/>
          <w:szCs w:val="21"/>
        </w:rPr>
        <w:t xml:space="preserve">The way I treat </w:t>
      </w:r>
      <w:r>
        <w:rPr>
          <w:rFonts w:ascii="Songti SC" w:eastAsia="Songti SC" w:hAnsi="Songti SC" w:cs="Songti SC" w:hint="eastAsia"/>
          <w:color w:val="000000"/>
          <w:szCs w:val="21"/>
        </w:rPr>
        <w:t xml:space="preserve">my internship has distinguished me from my classmates and peers. </w:t>
      </w:r>
    </w:p>
    <w:p w:rsidR="00722DBB" w:rsidRDefault="00722DBB">
      <w:pPr>
        <w:widowControl/>
        <w:spacing w:line="240" w:lineRule="exact"/>
        <w:ind w:left="-78"/>
        <w:jc w:val="left"/>
        <w:rPr>
          <w:rFonts w:ascii="Songti SC" w:eastAsia="Songti SC" w:hAnsi="Songti SC" w:cs="Songti SC"/>
          <w:color w:val="000000"/>
          <w:szCs w:val="21"/>
        </w:rPr>
      </w:pPr>
    </w:p>
    <w:p w:rsidR="00026DEE" w:rsidRDefault="00451C65">
      <w:pPr>
        <w:widowControl/>
        <w:spacing w:line="240" w:lineRule="exact"/>
        <w:ind w:left="-78"/>
        <w:jc w:val="left"/>
        <w:rPr>
          <w:ins w:id="86" w:author="翁 安志" w:date="2019-03-12T21:41:00Z"/>
          <w:rFonts w:ascii="Songti SC" w:eastAsia="Songti SC" w:hAnsi="Songti SC" w:cs="Songti SC"/>
          <w:color w:val="000000"/>
          <w:szCs w:val="21"/>
          <w:highlight w:val="cyan"/>
        </w:rPr>
      </w:pPr>
      <w:ins w:id="87" w:author="jinzhou" w:date="2019-02-19T09:37:00Z">
        <w:r>
          <w:rPr>
            <w:rFonts w:ascii="Songti SC" w:eastAsia="Songti SC" w:hAnsi="Songti SC" w:cs="Songti SC"/>
            <w:color w:val="000000"/>
            <w:szCs w:val="21"/>
            <w:rPrChange w:id="88" w:author="jinzhou" w:date="2019-02-19T09:38:00Z">
              <w:rPr>
                <w:rFonts w:ascii="Songti SC" w:eastAsia="Songti SC" w:hAnsi="Songti SC" w:cs="Songti SC"/>
                <w:strike/>
                <w:color w:val="000000"/>
                <w:szCs w:val="21"/>
              </w:rPr>
            </w:rPrChange>
          </w:rPr>
          <w:lastRenderedPageBreak/>
          <w:t>Involve yourself in real life activities</w:t>
        </w:r>
      </w:ins>
      <w:ins w:id="89" w:author="jinzhou" w:date="2019-02-19T09:38:00Z">
        <w:r>
          <w:rPr>
            <w:rFonts w:ascii="Songti SC" w:eastAsia="Songti SC" w:hAnsi="Songti SC" w:cs="Songti SC"/>
            <w:color w:val="000000"/>
            <w:szCs w:val="21"/>
            <w:rPrChange w:id="90" w:author="jinzhou" w:date="2019-02-19T09:38:00Z">
              <w:rPr>
                <w:rFonts w:ascii="Songti SC" w:eastAsia="Songti SC" w:hAnsi="Songti SC" w:cs="Songti SC"/>
                <w:strike/>
                <w:color w:val="000000"/>
                <w:szCs w:val="21"/>
              </w:rPr>
            </w:rPrChange>
          </w:rPr>
          <w:t xml:space="preserve"> such as internships</w:t>
        </w:r>
      </w:ins>
      <w:ins w:id="91" w:author="翁 安志" w:date="2019-03-12T21:39:00Z">
        <w:r w:rsidR="00B15FA3">
          <w:rPr>
            <w:rFonts w:ascii="Songti SC" w:eastAsia="Songti SC" w:hAnsi="Songti SC" w:cs="Songti SC"/>
            <w:color w:val="000000"/>
            <w:szCs w:val="21"/>
          </w:rPr>
          <w:t xml:space="preserve"> </w:t>
        </w:r>
      </w:ins>
      <w:r>
        <w:rPr>
          <w:rFonts w:ascii="Songti SC" w:eastAsia="Songti SC" w:hAnsi="Songti SC" w:cs="Songti SC"/>
          <w:strike/>
          <w:color w:val="000000"/>
          <w:szCs w:val="21"/>
          <w:rPrChange w:id="92" w:author="jinzhou" w:date="2019-02-19T09:37:00Z">
            <w:rPr>
              <w:rFonts w:ascii="Songti SC" w:eastAsia="Songti SC" w:hAnsi="Songti SC" w:cs="Songti SC"/>
              <w:color w:val="000000"/>
              <w:szCs w:val="21"/>
            </w:rPr>
          </w:rPrChange>
        </w:rPr>
        <w:t xml:space="preserve">Unlike many of my classmates, I treat my internship as a serious and fun part of my life instead of a tool to get to the college </w:t>
      </w:r>
      <w:r>
        <w:rPr>
          <w:rFonts w:ascii="Songti SC" w:eastAsia="Songti SC" w:hAnsi="Songti SC" w:cs="Songti SC"/>
          <w:strike/>
          <w:color w:val="000000"/>
          <w:szCs w:val="21"/>
          <w:rPrChange w:id="93" w:author="jinzhou" w:date="2019-02-19T09:37:00Z">
            <w:rPr>
              <w:rFonts w:ascii="Songti SC" w:eastAsia="Songti SC" w:hAnsi="Songti SC" w:cs="Songti SC"/>
              <w:color w:val="000000"/>
              <w:szCs w:val="21"/>
            </w:rPr>
          </w:rPrChange>
        </w:rPr>
        <w:t xml:space="preserve">or the summer camp. </w:t>
      </w:r>
      <w:r>
        <w:rPr>
          <w:rFonts w:ascii="Songti SC" w:eastAsia="Songti SC" w:hAnsi="Songti SC" w:cs="Songti SC" w:hint="eastAsia"/>
          <w:color w:val="000000"/>
          <w:szCs w:val="21"/>
        </w:rPr>
        <w:t>I get paid from my company and I get to invest that money onto my personal interest. But I still encounter obstacles both during my academic computer science courses and my self-learning path. I wish to gain knowledge from this summer c</w:t>
      </w:r>
      <w:r>
        <w:rPr>
          <w:rFonts w:ascii="Songti SC" w:eastAsia="Songti SC" w:hAnsi="Songti SC" w:cs="Songti SC" w:hint="eastAsia"/>
          <w:color w:val="000000"/>
          <w:szCs w:val="21"/>
        </w:rPr>
        <w:t xml:space="preserve">ollege to help me to solve </w:t>
      </w:r>
      <w:r>
        <w:rPr>
          <w:rFonts w:ascii="Songti SC" w:eastAsia="Songti SC" w:hAnsi="Songti SC" w:cs="Songti SC"/>
          <w:color w:val="000000"/>
          <w:szCs w:val="21"/>
          <w:highlight w:val="cyan"/>
          <w:rPrChange w:id="94" w:author="jinzhou" w:date="2019-02-19T09:38:00Z">
            <w:rPr>
              <w:rFonts w:ascii="Songti SC" w:eastAsia="Songti SC" w:hAnsi="Songti SC" w:cs="Songti SC"/>
              <w:color w:val="000000"/>
              <w:szCs w:val="21"/>
            </w:rPr>
          </w:rPrChange>
        </w:rPr>
        <w:t>these obstacles</w:t>
      </w:r>
      <w:ins w:id="95" w:author="jinzhou" w:date="2019-02-19T09:38:00Z">
        <w:r>
          <w:rPr>
            <w:rFonts w:ascii="Songti SC" w:eastAsia="Songti SC" w:hAnsi="Songti SC" w:cs="Songti SC"/>
            <w:color w:val="000000"/>
            <w:szCs w:val="21"/>
            <w:highlight w:val="cyan"/>
          </w:rPr>
          <w:t xml:space="preserve"> (note: what ki</w:t>
        </w:r>
      </w:ins>
      <w:ins w:id="96" w:author="jinzhou" w:date="2019-02-19T09:39:00Z">
        <w:r>
          <w:rPr>
            <w:rFonts w:ascii="Songti SC" w:eastAsia="Songti SC" w:hAnsi="Songti SC" w:cs="Songti SC"/>
            <w:color w:val="000000"/>
            <w:szCs w:val="21"/>
            <w:highlight w:val="cyan"/>
          </w:rPr>
          <w:t>nd of obstacles?)</w:t>
        </w:r>
      </w:ins>
      <w:r>
        <w:rPr>
          <w:rFonts w:ascii="Songti SC" w:eastAsia="Songti SC" w:hAnsi="Songti SC" w:cs="Songti SC" w:hint="eastAsia"/>
          <w:color w:val="000000"/>
          <w:szCs w:val="21"/>
        </w:rPr>
        <w:t xml:space="preserve"> and flaws I met. </w:t>
      </w:r>
      <w:ins w:id="97" w:author="翁 安志" w:date="2019-03-12T21:39:00Z">
        <w:r w:rsidR="008F14D6">
          <w:rPr>
            <w:rFonts w:ascii="Songti SC" w:eastAsia="Songti SC" w:hAnsi="Songti SC" w:cs="Songti SC"/>
            <w:color w:val="000000"/>
            <w:szCs w:val="21"/>
          </w:rPr>
          <w:t>For example, I would like to know why can’t tree structure simply be implemented into AI inste</w:t>
        </w:r>
      </w:ins>
      <w:ins w:id="98" w:author="翁 安志" w:date="2019-03-12T21:40:00Z">
        <w:r w:rsidR="008F14D6">
          <w:rPr>
            <w:rFonts w:ascii="Songti SC" w:eastAsia="Songti SC" w:hAnsi="Songti SC" w:cs="Songti SC"/>
            <w:color w:val="000000"/>
            <w:szCs w:val="21"/>
          </w:rPr>
          <w:t xml:space="preserve">ad of using </w:t>
        </w:r>
        <w:proofErr w:type="spellStart"/>
        <w:r w:rsidR="008F14D6">
          <w:rPr>
            <w:rFonts w:ascii="Songti SC" w:eastAsia="Songti SC" w:hAnsi="Songti SC" w:cs="Songti SC"/>
            <w:color w:val="000000"/>
            <w:szCs w:val="21"/>
          </w:rPr>
          <w:t>MiniMax</w:t>
        </w:r>
        <w:proofErr w:type="spellEnd"/>
        <w:r w:rsidR="008F14D6">
          <w:rPr>
            <w:rFonts w:ascii="Songti SC" w:eastAsia="Songti SC" w:hAnsi="Songti SC" w:cs="Songti SC"/>
            <w:color w:val="000000"/>
            <w:szCs w:val="21"/>
          </w:rPr>
          <w:t xml:space="preserve"> or </w:t>
        </w:r>
        <w:proofErr w:type="spellStart"/>
        <w:r w:rsidR="008F14D6">
          <w:rPr>
            <w:rFonts w:ascii="Songti SC" w:eastAsia="Songti SC" w:hAnsi="Songti SC" w:cs="Songti SC"/>
            <w:color w:val="000000"/>
            <w:szCs w:val="21"/>
          </w:rPr>
          <w:t>ExpectiMax</w:t>
        </w:r>
        <w:proofErr w:type="spellEnd"/>
        <w:r w:rsidR="008F14D6">
          <w:rPr>
            <w:rFonts w:ascii="Songti SC" w:eastAsia="Songti SC" w:hAnsi="Songti SC" w:cs="Songti SC"/>
            <w:color w:val="000000"/>
            <w:szCs w:val="21"/>
          </w:rPr>
          <w:t xml:space="preserve">. </w:t>
        </w:r>
      </w:ins>
      <w:r>
        <w:rPr>
          <w:rFonts w:ascii="Songti SC" w:eastAsia="Songti SC" w:hAnsi="Songti SC" w:cs="Songti SC" w:hint="eastAsia"/>
          <w:color w:val="000000"/>
          <w:szCs w:val="21"/>
        </w:rPr>
        <w:t xml:space="preserve">By participating in this summer college, I may gain </w:t>
      </w:r>
      <w:r>
        <w:rPr>
          <w:rFonts w:ascii="Songti SC" w:eastAsia="Songti SC" w:hAnsi="Songti SC" w:cs="Songti SC"/>
          <w:color w:val="000000"/>
          <w:szCs w:val="21"/>
          <w:highlight w:val="cyan"/>
          <w:rPrChange w:id="99" w:author="jinzhou" w:date="2019-02-19T09:39:00Z">
            <w:rPr>
              <w:rFonts w:ascii="Songti SC" w:eastAsia="Songti SC" w:hAnsi="Songti SC" w:cs="Songti SC"/>
              <w:color w:val="000000"/>
              <w:szCs w:val="21"/>
            </w:rPr>
          </w:rPrChange>
        </w:rPr>
        <w:t xml:space="preserve">things I can’t learn from the school, neither things from the internet. </w:t>
      </w:r>
      <w:ins w:id="100" w:author="翁 安志" w:date="2019-03-12T21:40:00Z">
        <w:r w:rsidR="008F14D6">
          <w:rPr>
            <w:rFonts w:ascii="Songti SC" w:eastAsia="Songti SC" w:hAnsi="Songti SC" w:cs="Songti SC"/>
            <w:color w:val="000000"/>
            <w:szCs w:val="21"/>
            <w:highlight w:val="cyan"/>
          </w:rPr>
          <w:t>Things like the relationship between technology and human, or the algorithms behind the social media ca</w:t>
        </w:r>
      </w:ins>
      <w:ins w:id="101" w:author="翁 安志" w:date="2019-03-12T21:41:00Z">
        <w:r w:rsidR="008F14D6">
          <w:rPr>
            <w:rFonts w:ascii="Songti SC" w:eastAsia="Songti SC" w:hAnsi="Songti SC" w:cs="Songti SC"/>
            <w:color w:val="000000"/>
            <w:szCs w:val="21"/>
            <w:highlight w:val="cyan"/>
          </w:rPr>
          <w:t xml:space="preserve">n’t be learnt from my existing education </w:t>
        </w:r>
      </w:ins>
      <w:ins w:id="102" w:author="jinzhou" w:date="2019-02-19T09:39:00Z">
        <w:del w:id="103" w:author="翁 安志" w:date="2019-03-12T21:41:00Z">
          <w:r w:rsidDel="007857EA">
            <w:rPr>
              <w:rFonts w:ascii="Songti SC" w:eastAsia="Songti SC" w:hAnsi="Songti SC" w:cs="Songti SC"/>
              <w:color w:val="000000"/>
              <w:szCs w:val="21"/>
              <w:highlight w:val="cyan"/>
            </w:rPr>
            <w:delText>(</w:delText>
          </w:r>
        </w:del>
      </w:ins>
      <w:ins w:id="104" w:author="翁 安志" w:date="2019-03-12T21:41:00Z">
        <w:r w:rsidR="007857EA">
          <w:rPr>
            <w:rFonts w:ascii="Songti SC" w:eastAsia="Songti SC" w:hAnsi="Songti SC" w:cs="Songti SC"/>
            <w:color w:val="000000"/>
            <w:szCs w:val="21"/>
            <w:highlight w:val="cyan"/>
          </w:rPr>
          <w:t>resources. (</w:t>
        </w:r>
      </w:ins>
      <w:ins w:id="105" w:author="jinzhou" w:date="2019-02-19T09:39:00Z">
        <w:r>
          <w:rPr>
            <w:rFonts w:ascii="Songti SC" w:eastAsia="Songti SC" w:hAnsi="Songti SC" w:cs="Songti SC"/>
            <w:color w:val="000000"/>
            <w:szCs w:val="21"/>
            <w:highlight w:val="cyan"/>
          </w:rPr>
          <w:t xml:space="preserve">note: it’s too vague here. We should </w:t>
        </w:r>
        <w:proofErr w:type="spellStart"/>
        <w:r>
          <w:rPr>
            <w:rFonts w:ascii="Songti SC" w:eastAsia="Songti SC" w:hAnsi="Songti SC" w:cs="Songti SC"/>
            <w:color w:val="000000"/>
            <w:szCs w:val="21"/>
            <w:highlight w:val="cyan"/>
          </w:rPr>
          <w:t>sp</w:t>
        </w:r>
        <w:r>
          <w:rPr>
            <w:rFonts w:ascii="Songti SC" w:eastAsia="Songti SC" w:hAnsi="Songti SC" w:cs="Songti SC"/>
            <w:color w:val="000000"/>
            <w:szCs w:val="21"/>
            <w:highlight w:val="cyan"/>
          </w:rPr>
          <w:t>ecilize</w:t>
        </w:r>
        <w:proofErr w:type="spellEnd"/>
        <w:r>
          <w:rPr>
            <w:rFonts w:ascii="Songti SC" w:eastAsia="Songti SC" w:hAnsi="Songti SC" w:cs="Songti SC"/>
            <w:color w:val="000000"/>
            <w:szCs w:val="21"/>
            <w:highlight w:val="cyan"/>
          </w:rPr>
          <w:t xml:space="preserve"> in the program you want to join in.) </w:t>
        </w:r>
      </w:ins>
      <w:r>
        <w:rPr>
          <w:rFonts w:ascii="Songti SC" w:eastAsia="Songti SC" w:hAnsi="Songti SC" w:cs="Songti SC"/>
          <w:color w:val="000000"/>
          <w:szCs w:val="21"/>
          <w:highlight w:val="cyan"/>
          <w:rPrChange w:id="106" w:author="jinzhou" w:date="2019-02-19T09:40:00Z">
            <w:rPr>
              <w:rFonts w:ascii="Songti SC" w:eastAsia="Songti SC" w:hAnsi="Songti SC" w:cs="Songti SC"/>
              <w:color w:val="000000"/>
              <w:szCs w:val="21"/>
            </w:rPr>
          </w:rPrChange>
        </w:rPr>
        <w:t xml:space="preserve">The professors in the summer college might answer me some of the questions that has been troubling me for quite a while. In addition, the people I met in the summer college might become some of my best friends, </w:t>
      </w:r>
      <w:r>
        <w:rPr>
          <w:rFonts w:ascii="Songti SC" w:eastAsia="Songti SC" w:hAnsi="Songti SC" w:cs="Songti SC"/>
          <w:color w:val="000000"/>
          <w:szCs w:val="21"/>
          <w:highlight w:val="cyan"/>
          <w:rPrChange w:id="107" w:author="jinzhou" w:date="2019-02-19T09:40:00Z">
            <w:rPr>
              <w:rFonts w:ascii="Songti SC" w:eastAsia="Songti SC" w:hAnsi="Songti SC" w:cs="Songti SC"/>
              <w:color w:val="000000"/>
              <w:szCs w:val="21"/>
            </w:rPr>
          </w:rPrChange>
        </w:rPr>
        <w:t>and we may start some coding projects together to help this world to become a better place. I wish to accomplish a deeper degree of knowledge toward compute</w:t>
      </w:r>
      <w:r>
        <w:rPr>
          <w:rFonts w:ascii="Songti SC" w:eastAsia="Songti SC" w:hAnsi="Songti SC" w:cs="Songti SC"/>
          <w:color w:val="000000"/>
          <w:szCs w:val="21"/>
          <w:highlight w:val="cyan"/>
          <w:rPrChange w:id="108" w:author="jinzhou" w:date="2019-02-19T09:40:00Z">
            <w:rPr>
              <w:rFonts w:ascii="Songti SC" w:eastAsia="Songti SC" w:hAnsi="Songti SC" w:cs="Songti SC"/>
              <w:color w:val="000000"/>
              <w:szCs w:val="21"/>
            </w:rPr>
          </w:rPrChange>
        </w:rPr>
        <w:t xml:space="preserve">r science at the end of this summer college. I hope by that time all the obstacles I met before the </w:t>
      </w:r>
      <w:r>
        <w:rPr>
          <w:rFonts w:ascii="Songti SC" w:eastAsia="Songti SC" w:hAnsi="Songti SC" w:cs="Songti SC"/>
          <w:color w:val="000000"/>
          <w:szCs w:val="21"/>
          <w:highlight w:val="cyan"/>
          <w:rPrChange w:id="109" w:author="jinzhou" w:date="2019-02-19T09:40:00Z">
            <w:rPr>
              <w:rFonts w:ascii="Songti SC" w:eastAsia="Songti SC" w:hAnsi="Songti SC" w:cs="Songti SC"/>
              <w:color w:val="000000"/>
              <w:szCs w:val="21"/>
            </w:rPr>
          </w:rPrChange>
        </w:rPr>
        <w:t xml:space="preserve">summer college could be solved. </w:t>
      </w:r>
      <w:ins w:id="110" w:author="翁 安志" w:date="2019-03-12T21:41:00Z">
        <w:r w:rsidR="00026DEE">
          <w:rPr>
            <w:rFonts w:ascii="Songti SC" w:eastAsia="Songti SC" w:hAnsi="Songti SC" w:cs="Songti SC"/>
            <w:color w:val="000000"/>
            <w:szCs w:val="21"/>
            <w:highlight w:val="cyan"/>
          </w:rPr>
          <w:t>By going to th</w:t>
        </w:r>
      </w:ins>
      <w:ins w:id="111" w:author="翁 安志" w:date="2019-03-12T21:42:00Z">
        <w:r w:rsidR="00026DEE">
          <w:rPr>
            <w:rFonts w:ascii="Songti SC" w:eastAsia="Songti SC" w:hAnsi="Songti SC" w:cs="Songti SC"/>
            <w:color w:val="000000"/>
            <w:szCs w:val="21"/>
            <w:highlight w:val="cyan"/>
          </w:rPr>
          <w:t xml:space="preserve">is summer camp, I can understand deeper about ethical and psychological </w:t>
        </w:r>
        <w:r w:rsidR="001A17B8">
          <w:rPr>
            <w:rFonts w:ascii="Songti SC" w:eastAsia="Songti SC" w:hAnsi="Songti SC" w:cs="Songti SC"/>
            <w:color w:val="000000"/>
            <w:szCs w:val="21"/>
            <w:highlight w:val="cyan"/>
          </w:rPr>
          <w:t>knowledge</w:t>
        </w:r>
        <w:r w:rsidR="00026DEE">
          <w:rPr>
            <w:rFonts w:ascii="Songti SC" w:eastAsia="Songti SC" w:hAnsi="Songti SC" w:cs="Songti SC"/>
            <w:color w:val="000000"/>
            <w:szCs w:val="21"/>
            <w:highlight w:val="cyan"/>
          </w:rPr>
          <w:t xml:space="preserve"> behind technologies and use them in my product that I am going to create </w:t>
        </w:r>
        <w:r w:rsidR="001A17B8">
          <w:rPr>
            <w:rFonts w:ascii="Songti SC" w:eastAsia="Songti SC" w:hAnsi="Songti SC" w:cs="Songti SC"/>
            <w:color w:val="000000"/>
            <w:szCs w:val="21"/>
            <w:highlight w:val="cyan"/>
          </w:rPr>
          <w:t>for my start up company.</w:t>
        </w:r>
      </w:ins>
    </w:p>
    <w:p w:rsidR="00026DEE" w:rsidRDefault="00026DEE">
      <w:pPr>
        <w:widowControl/>
        <w:spacing w:line="240" w:lineRule="exact"/>
        <w:ind w:left="-78"/>
        <w:jc w:val="left"/>
        <w:rPr>
          <w:ins w:id="112" w:author="翁 安志" w:date="2019-03-12T21:41:00Z"/>
          <w:rFonts w:ascii="Songti SC" w:eastAsia="Songti SC" w:hAnsi="Songti SC" w:cs="Songti SC" w:hint="eastAsia"/>
          <w:color w:val="000000"/>
          <w:szCs w:val="21"/>
          <w:highlight w:val="cyan"/>
        </w:rPr>
      </w:pPr>
    </w:p>
    <w:p w:rsidR="00722DBB" w:rsidRDefault="00451C65">
      <w:pPr>
        <w:widowControl/>
        <w:spacing w:line="240" w:lineRule="exact"/>
        <w:ind w:left="-78"/>
        <w:jc w:val="left"/>
        <w:rPr>
          <w:rFonts w:ascii="Songti SC" w:eastAsia="Songti SC" w:hAnsi="Songti SC" w:cs="Songti SC"/>
          <w:color w:val="000000"/>
          <w:szCs w:val="21"/>
        </w:rPr>
      </w:pPr>
      <w:ins w:id="113" w:author="jinzhou" w:date="2019-02-19T09:40:00Z">
        <w:r>
          <w:rPr>
            <w:rFonts w:ascii="Songti SC" w:eastAsia="Songti SC" w:hAnsi="Songti SC" w:cs="Songti SC"/>
            <w:color w:val="000000"/>
            <w:szCs w:val="21"/>
            <w:highlight w:val="cyan"/>
          </w:rPr>
          <w:t xml:space="preserve">Note: we should rewrite this part. We understand that you would learn knowledge from professors, peers and other </w:t>
        </w:r>
        <w:del w:id="114" w:author="翁 安志" w:date="2019-03-12T21:41:00Z">
          <w:r w:rsidDel="00525048">
            <w:rPr>
              <w:rFonts w:ascii="Songti SC" w:eastAsia="Songti SC" w:hAnsi="Songti SC" w:cs="Songti SC"/>
              <w:color w:val="000000"/>
              <w:szCs w:val="21"/>
              <w:highlight w:val="cyan"/>
            </w:rPr>
            <w:delText>extracturricular</w:delText>
          </w:r>
        </w:del>
      </w:ins>
      <w:ins w:id="115" w:author="翁 安志" w:date="2019-03-12T21:41:00Z">
        <w:r w:rsidR="00525048">
          <w:rPr>
            <w:rFonts w:ascii="Songti SC" w:eastAsia="Songti SC" w:hAnsi="Songti SC" w:cs="Songti SC"/>
            <w:color w:val="000000"/>
            <w:szCs w:val="21"/>
            <w:highlight w:val="cyan"/>
          </w:rPr>
          <w:t>extracurricular</w:t>
        </w:r>
      </w:ins>
      <w:ins w:id="116" w:author="jinzhou" w:date="2019-02-19T09:40:00Z">
        <w:r>
          <w:rPr>
            <w:rFonts w:ascii="Songti SC" w:eastAsia="Songti SC" w:hAnsi="Songti SC" w:cs="Songti SC"/>
            <w:color w:val="000000"/>
            <w:szCs w:val="21"/>
            <w:highlight w:val="cyan"/>
          </w:rPr>
          <w:t xml:space="preserve"> activities. The point is how did you involve in this summer program and how it will bring </w:t>
        </w:r>
        <w:proofErr w:type="spellStart"/>
        <w:r>
          <w:rPr>
            <w:rFonts w:ascii="Songti SC" w:eastAsia="Songti SC" w:hAnsi="Songti SC" w:cs="Songti SC"/>
            <w:color w:val="000000"/>
            <w:szCs w:val="21"/>
            <w:highlight w:val="cyan"/>
          </w:rPr>
          <w:t>b</w:t>
        </w:r>
      </w:ins>
      <w:ins w:id="117" w:author="jinzhou" w:date="2019-02-19T09:41:00Z">
        <w:r>
          <w:rPr>
            <w:rFonts w:ascii="Songti SC" w:eastAsia="Songti SC" w:hAnsi="Songti SC" w:cs="Songti SC"/>
            <w:color w:val="000000"/>
            <w:szCs w:val="21"/>
            <w:highlight w:val="cyan"/>
          </w:rPr>
          <w:t>enf</w:t>
        </w:r>
        <w:r>
          <w:rPr>
            <w:rFonts w:ascii="Songti SC" w:eastAsia="Songti SC" w:hAnsi="Songti SC" w:cs="Songti SC"/>
            <w:color w:val="000000"/>
            <w:szCs w:val="21"/>
            <w:highlight w:val="cyan"/>
          </w:rPr>
          <w:t>its</w:t>
        </w:r>
        <w:proofErr w:type="spellEnd"/>
        <w:r>
          <w:rPr>
            <w:rFonts w:ascii="Songti SC" w:eastAsia="Songti SC" w:hAnsi="Songti SC" w:cs="Songti SC"/>
            <w:color w:val="000000"/>
            <w:szCs w:val="21"/>
            <w:highlight w:val="cyan"/>
          </w:rPr>
          <w:t xml:space="preserve"> to you? </w:t>
        </w:r>
        <w:proofErr w:type="gramStart"/>
        <w:r>
          <w:rPr>
            <w:rFonts w:ascii="Songti SC" w:eastAsia="Songti SC" w:hAnsi="Songti SC" w:cs="Songti SC"/>
            <w:color w:val="000000"/>
            <w:szCs w:val="21"/>
            <w:rPrChange w:id="118" w:author="jinzhou" w:date="2019-02-19T11:18:00Z">
              <w:rPr>
                <w:rFonts w:ascii="Songti SC" w:eastAsia="Songti SC" w:hAnsi="Songti SC" w:cs="Songti SC"/>
                <w:color w:val="000000"/>
                <w:szCs w:val="21"/>
                <w:highlight w:val="cyan"/>
              </w:rPr>
            </w:rPrChange>
          </w:rPr>
          <w:t>Personally</w:t>
        </w:r>
        <w:proofErr w:type="gramEnd"/>
        <w:r>
          <w:rPr>
            <w:rFonts w:ascii="Songti SC" w:eastAsia="Songti SC" w:hAnsi="Songti SC" w:cs="Songti SC"/>
            <w:color w:val="000000"/>
            <w:szCs w:val="21"/>
            <w:rPrChange w:id="119" w:author="jinzhou" w:date="2019-02-19T11:18:00Z">
              <w:rPr>
                <w:rFonts w:ascii="Songti SC" w:eastAsia="Songti SC" w:hAnsi="Songti SC" w:cs="Songti SC"/>
                <w:color w:val="000000"/>
                <w:szCs w:val="21"/>
                <w:highlight w:val="cyan"/>
              </w:rPr>
            </w:rPrChange>
          </w:rPr>
          <w:t xml:space="preserve"> and Academically</w:t>
        </w:r>
        <w:r>
          <w:rPr>
            <w:rFonts w:ascii="Songti SC" w:eastAsia="Songti SC" w:hAnsi="Songti SC" w:cs="Songti SC"/>
            <w:color w:val="000000"/>
            <w:szCs w:val="21"/>
            <w:highlight w:val="cyan"/>
          </w:rPr>
          <w:t>)</w:t>
        </w:r>
      </w:ins>
      <w:r>
        <w:rPr>
          <w:rFonts w:ascii="Songti SC" w:eastAsia="Songti SC" w:hAnsi="Songti SC" w:cs="Songti SC" w:hint="eastAsia"/>
          <w:color w:val="000000"/>
          <w:szCs w:val="21"/>
        </w:rPr>
        <w:br/>
      </w:r>
    </w:p>
    <w:p w:rsidR="00722DBB" w:rsidRDefault="00451C65">
      <w:pPr>
        <w:widowControl/>
        <w:spacing w:line="240" w:lineRule="exact"/>
        <w:ind w:left="-78"/>
        <w:jc w:val="left"/>
        <w:rPr>
          <w:rFonts w:ascii="Songti SC" w:eastAsia="Songti SC" w:hAnsi="Songti SC" w:cs="Songti SC"/>
          <w:color w:val="000000"/>
          <w:szCs w:val="21"/>
        </w:rPr>
      </w:pPr>
      <w:r>
        <w:rPr>
          <w:rFonts w:ascii="Songti SC" w:eastAsia="Songti SC" w:hAnsi="Songti SC" w:cs="Songti SC" w:hint="eastAsia"/>
          <w:color w:val="000000"/>
          <w:szCs w:val="21"/>
        </w:rPr>
        <w:t>3. Tell us about your interest in the Summer College programs (both your first and second choices) you selected in your application.</w:t>
      </w:r>
    </w:p>
    <w:p w:rsidR="00722DBB" w:rsidRDefault="00451C65">
      <w:pPr>
        <w:widowControl/>
        <w:numPr>
          <w:ilvl w:val="0"/>
          <w:numId w:val="3"/>
        </w:numPr>
        <w:spacing w:line="240" w:lineRule="exact"/>
        <w:ind w:left="282"/>
        <w:jc w:val="left"/>
        <w:rPr>
          <w:rFonts w:ascii="Songti SC" w:eastAsia="Songti SC" w:hAnsi="Songti SC" w:cs="Songti SC"/>
          <w:color w:val="000000"/>
          <w:szCs w:val="21"/>
        </w:rPr>
      </w:pPr>
      <w:r>
        <w:rPr>
          <w:rFonts w:ascii="Songti SC" w:eastAsia="Songti SC" w:hAnsi="Songti SC" w:cs="Songti SC" w:hint="eastAsia"/>
          <w:color w:val="000000"/>
          <w:szCs w:val="21"/>
        </w:rPr>
        <w:t xml:space="preserve">Why did you select these programs?  // experience college curriculum, professor, </w:t>
      </w:r>
      <w:r>
        <w:rPr>
          <w:rFonts w:ascii="Songti SC" w:eastAsia="Songti SC" w:hAnsi="Songti SC" w:cs="Songti SC" w:hint="eastAsia"/>
          <w:color w:val="000000"/>
          <w:szCs w:val="21"/>
        </w:rPr>
        <w:t>why feel excited</w:t>
      </w:r>
    </w:p>
    <w:p w:rsidR="00722DBB" w:rsidRDefault="00451C65">
      <w:pPr>
        <w:widowControl/>
        <w:numPr>
          <w:ilvl w:val="0"/>
          <w:numId w:val="3"/>
        </w:numPr>
        <w:spacing w:line="240" w:lineRule="exact"/>
        <w:ind w:left="282"/>
        <w:jc w:val="left"/>
        <w:rPr>
          <w:rFonts w:ascii="Songti SC" w:eastAsia="Songti SC" w:hAnsi="Songti SC" w:cs="Songti SC"/>
          <w:color w:val="000000"/>
          <w:szCs w:val="21"/>
        </w:rPr>
      </w:pPr>
      <w:r>
        <w:rPr>
          <w:rFonts w:ascii="Songti SC" w:eastAsia="Songti SC" w:hAnsi="Songti SC" w:cs="Songti SC" w:hint="eastAsia"/>
          <w:color w:val="000000"/>
          <w:szCs w:val="21"/>
        </w:rPr>
        <w:t xml:space="preserve">What do you expect to gain from them? </w:t>
      </w:r>
    </w:p>
    <w:p w:rsidR="00722DBB" w:rsidRDefault="00451C65">
      <w:pPr>
        <w:widowControl/>
        <w:numPr>
          <w:ilvl w:val="0"/>
          <w:numId w:val="3"/>
        </w:numPr>
        <w:spacing w:line="240" w:lineRule="exact"/>
        <w:ind w:left="282"/>
        <w:jc w:val="left"/>
        <w:rPr>
          <w:rFonts w:ascii="Songti SC" w:eastAsia="Songti SC" w:hAnsi="Songti SC" w:cs="Songti SC"/>
          <w:color w:val="000000"/>
          <w:szCs w:val="21"/>
        </w:rPr>
      </w:pPr>
      <w:r>
        <w:rPr>
          <w:rFonts w:ascii="Songti SC" w:eastAsia="Songti SC" w:hAnsi="Songti SC" w:cs="Songti SC"/>
          <w:color w:val="000000"/>
          <w:szCs w:val="21"/>
          <w:highlight w:val="cyan"/>
          <w:rPrChange w:id="120" w:author="jinzhou" w:date="2019-02-19T14:03:00Z">
            <w:rPr>
              <w:rFonts w:ascii="Songti SC" w:eastAsia="Songti SC" w:hAnsi="Songti SC" w:cs="Songti SC"/>
              <w:color w:val="000000"/>
              <w:szCs w:val="21"/>
            </w:rPr>
          </w:rPrChange>
        </w:rPr>
        <w:t>What personal, work, or volunteer experience</w:t>
      </w:r>
      <w:r>
        <w:rPr>
          <w:rFonts w:ascii="Songti SC" w:eastAsia="Songti SC" w:hAnsi="Songti SC" w:cs="Songti SC" w:hint="eastAsia"/>
          <w:color w:val="000000"/>
          <w:szCs w:val="21"/>
        </w:rPr>
        <w:t xml:space="preserve"> have you had related to these programs? </w:t>
      </w:r>
    </w:p>
    <w:p w:rsidR="00722DBB" w:rsidRDefault="00722DBB">
      <w:pPr>
        <w:widowControl/>
        <w:spacing w:line="240" w:lineRule="exact"/>
        <w:ind w:left="-78"/>
        <w:jc w:val="left"/>
        <w:rPr>
          <w:rFonts w:ascii="Songti SC" w:eastAsia="Songti SC" w:hAnsi="Songti SC" w:cs="Songti SC"/>
          <w:color w:val="000000"/>
          <w:szCs w:val="21"/>
        </w:rPr>
      </w:pPr>
    </w:p>
    <w:p w:rsidR="00722DBB" w:rsidRDefault="00451C65" w:rsidP="00722DBB">
      <w:pPr>
        <w:widowControl/>
        <w:spacing w:line="240" w:lineRule="exact"/>
        <w:ind w:firstLineChars="200" w:firstLine="420"/>
        <w:jc w:val="left"/>
        <w:rPr>
          <w:ins w:id="121" w:author="jinzhou" w:date="2019-02-19T09:44:00Z"/>
          <w:rFonts w:ascii="Songti SC" w:eastAsia="Songti SC" w:hAnsi="Songti SC" w:cs="Songti SC"/>
          <w:color w:val="000000"/>
          <w:szCs w:val="21"/>
        </w:rPr>
        <w:pPrChange w:id="122" w:author="jinzhou" w:date="2019-02-19T09:41:00Z">
          <w:pPr>
            <w:widowControl/>
            <w:spacing w:line="240" w:lineRule="exact"/>
            <w:ind w:left="282"/>
            <w:jc w:val="left"/>
          </w:pPr>
        </w:pPrChange>
      </w:pPr>
      <w:r>
        <w:rPr>
          <w:rFonts w:ascii="Songti SC" w:eastAsia="Songti SC" w:hAnsi="Songti SC" w:cs="Songti SC" w:hint="eastAsia"/>
          <w:color w:val="000000"/>
          <w:szCs w:val="21"/>
        </w:rPr>
        <w:tab/>
        <w:t xml:space="preserve"> My first interested course is growing up in the digital age. I selected this program because the topic of the r</w:t>
      </w:r>
      <w:r>
        <w:rPr>
          <w:rFonts w:ascii="Songti SC" w:eastAsia="Songti SC" w:hAnsi="Songti SC" w:cs="Songti SC" w:hint="eastAsia"/>
          <w:color w:val="000000"/>
          <w:szCs w:val="21"/>
        </w:rPr>
        <w:t xml:space="preserve">elationship between social media and the people intrigues me since I am also a part of the millennium population who rapidly relies on the social media. </w:t>
      </w:r>
      <w:ins w:id="123" w:author="jinzhou" w:date="2019-02-19T09:42:00Z">
        <w:r>
          <w:rPr>
            <w:rFonts w:ascii="Songti SC" w:eastAsia="Songti SC" w:hAnsi="Songti SC" w:cs="Songti SC"/>
            <w:color w:val="000000"/>
            <w:szCs w:val="21"/>
          </w:rPr>
          <w:t>(note:</w:t>
        </w:r>
      </w:ins>
      <w:ins w:id="124" w:author="jinzhou" w:date="2019-02-19T09:43:00Z">
        <w:r>
          <w:rPr>
            <w:rFonts w:ascii="Songti SC" w:eastAsia="Songti SC" w:hAnsi="Songti SC" w:cs="Songti SC"/>
            <w:color w:val="000000"/>
            <w:szCs w:val="21"/>
          </w:rPr>
          <w:t xml:space="preserve"> It would be be</w:t>
        </w:r>
      </w:ins>
      <w:ins w:id="125" w:author="jinzhou" w:date="2019-02-19T13:44:00Z">
        <w:r>
          <w:rPr>
            <w:rFonts w:ascii="Songti SC" w:eastAsia="Songti SC" w:hAnsi="Songti SC" w:cs="Songti SC"/>
            <w:color w:val="000000"/>
            <w:szCs w:val="21"/>
          </w:rPr>
          <w:t>tter</w:t>
        </w:r>
      </w:ins>
      <w:ins w:id="126" w:author="jinzhou" w:date="2019-02-19T09:43:00Z">
        <w:r>
          <w:rPr>
            <w:rFonts w:ascii="Songti SC" w:eastAsia="Songti SC" w:hAnsi="Songti SC" w:cs="Songti SC"/>
            <w:color w:val="000000"/>
            <w:szCs w:val="21"/>
          </w:rPr>
          <w:t xml:space="preserve"> if we us an </w:t>
        </w:r>
      </w:ins>
      <w:proofErr w:type="spellStart"/>
      <w:ins w:id="127" w:author="jinzhou" w:date="2019-02-19T09:42:00Z">
        <w:r>
          <w:rPr>
            <w:rFonts w:ascii="Songti SC" w:eastAsia="Songti SC" w:hAnsi="Songti SC" w:cs="Songti SC"/>
            <w:color w:val="000000"/>
            <w:szCs w:val="21"/>
          </w:rPr>
          <w:t>ancdote</w:t>
        </w:r>
      </w:ins>
      <w:proofErr w:type="spellEnd"/>
      <w:ins w:id="128" w:author="jinzhou" w:date="2019-02-19T09:43:00Z">
        <w:r>
          <w:rPr>
            <w:rFonts w:ascii="Songti SC" w:eastAsia="Songti SC" w:hAnsi="Songti SC" w:cs="Songti SC"/>
            <w:color w:val="000000"/>
            <w:szCs w:val="21"/>
          </w:rPr>
          <w:t xml:space="preserve"> to show readers your understanding of the relationship b</w:t>
        </w:r>
        <w:r>
          <w:rPr>
            <w:rFonts w:ascii="Songti SC" w:eastAsia="Songti SC" w:hAnsi="Songti SC" w:cs="Songti SC"/>
            <w:color w:val="000000"/>
            <w:szCs w:val="21"/>
          </w:rPr>
          <w:t xml:space="preserve">etween social media and the people.) </w:t>
        </w:r>
      </w:ins>
    </w:p>
    <w:p w:rsidR="00722DBB" w:rsidRDefault="00722DBB" w:rsidP="00722DBB">
      <w:pPr>
        <w:widowControl/>
        <w:spacing w:line="240" w:lineRule="exact"/>
        <w:jc w:val="left"/>
        <w:rPr>
          <w:ins w:id="129" w:author="jinzhou" w:date="2019-02-19T09:42:00Z"/>
          <w:rFonts w:ascii="Songti SC" w:eastAsia="Songti SC" w:hAnsi="Songti SC" w:cs="Songti SC"/>
          <w:color w:val="000000"/>
          <w:szCs w:val="21"/>
        </w:rPr>
        <w:pPrChange w:id="130" w:author="jinzhou" w:date="2019-02-19T14:01:00Z">
          <w:pPr>
            <w:widowControl/>
            <w:spacing w:line="240" w:lineRule="exact"/>
            <w:ind w:left="282"/>
            <w:jc w:val="left"/>
          </w:pPr>
        </w:pPrChange>
      </w:pPr>
    </w:p>
    <w:p w:rsidR="00722DBB" w:rsidRDefault="00451C65" w:rsidP="00722DBB">
      <w:pPr>
        <w:widowControl/>
        <w:spacing w:line="240" w:lineRule="exact"/>
        <w:ind w:firstLineChars="200" w:firstLine="420"/>
        <w:jc w:val="left"/>
        <w:rPr>
          <w:ins w:id="131" w:author="jinzhou" w:date="2019-02-19T14:03:00Z"/>
          <w:rFonts w:ascii="Songti SC" w:eastAsia="Songti SC" w:hAnsi="Songti SC" w:cs="Songti SC"/>
          <w:color w:val="000000"/>
          <w:szCs w:val="21"/>
        </w:rPr>
        <w:pPrChange w:id="132" w:author="jinzhou" w:date="2019-02-19T09:41:00Z">
          <w:pPr>
            <w:widowControl/>
            <w:spacing w:line="240" w:lineRule="exact"/>
            <w:ind w:left="282"/>
            <w:jc w:val="left"/>
          </w:pPr>
        </w:pPrChange>
      </w:pPr>
      <w:r>
        <w:rPr>
          <w:rFonts w:ascii="Songti SC" w:eastAsia="Songti SC" w:hAnsi="Songti SC" w:cs="Songti SC" w:hint="eastAsia"/>
          <w:color w:val="000000"/>
          <w:szCs w:val="21"/>
        </w:rPr>
        <w:t xml:space="preserve">I wanted to gain </w:t>
      </w:r>
      <w:r>
        <w:rPr>
          <w:rFonts w:ascii="Songti SC" w:eastAsia="Songti SC" w:hAnsi="Songti SC" w:cs="Songti SC"/>
          <w:color w:val="000000"/>
          <w:szCs w:val="21"/>
          <w:highlight w:val="cyan"/>
          <w:rPrChange w:id="133" w:author="jinzhou" w:date="2019-02-19T14:00:00Z">
            <w:rPr>
              <w:rFonts w:ascii="Songti SC" w:eastAsia="Songti SC" w:hAnsi="Songti SC" w:cs="Songti SC"/>
              <w:color w:val="000000"/>
              <w:szCs w:val="21"/>
            </w:rPr>
          </w:rPrChange>
        </w:rPr>
        <w:t>a new perspective</w:t>
      </w:r>
      <w:r>
        <w:rPr>
          <w:rFonts w:ascii="Songti SC" w:eastAsia="Songti SC" w:hAnsi="Songti SC" w:cs="Songti SC" w:hint="eastAsia"/>
          <w:color w:val="000000"/>
          <w:szCs w:val="21"/>
        </w:rPr>
        <w:t xml:space="preserve"> </w:t>
      </w:r>
      <w:ins w:id="134" w:author="jinzhou" w:date="2019-02-19T14:00:00Z">
        <w:r>
          <w:rPr>
            <w:rFonts w:ascii="Songti SC" w:eastAsia="Songti SC" w:hAnsi="Songti SC" w:cs="Songti SC"/>
            <w:color w:val="000000"/>
            <w:szCs w:val="21"/>
          </w:rPr>
          <w:t>(note: what’s your previous vie</w:t>
        </w:r>
      </w:ins>
      <w:ins w:id="135" w:author="jinzhou" w:date="2019-02-19T14:01:00Z">
        <w:r>
          <w:rPr>
            <w:rFonts w:ascii="Songti SC" w:eastAsia="Songti SC" w:hAnsi="Songti SC" w:cs="Songti SC"/>
            <w:color w:val="000000"/>
            <w:szCs w:val="21"/>
          </w:rPr>
          <w:t xml:space="preserve">w of the relationship between social media and human being?) </w:t>
        </w:r>
      </w:ins>
      <w:r>
        <w:rPr>
          <w:rFonts w:ascii="Songti SC" w:eastAsia="Songti SC" w:hAnsi="Songti SC" w:cs="Songti SC" w:hint="eastAsia"/>
          <w:color w:val="000000"/>
          <w:szCs w:val="21"/>
        </w:rPr>
        <w:t>of viewing the relationship between social media and us</w:t>
      </w:r>
      <w:ins w:id="136" w:author="翁 安志" w:date="2019-03-12T21:43:00Z">
        <w:r w:rsidR="00257E8D">
          <w:rPr>
            <w:rFonts w:ascii="Songti SC" w:eastAsia="Songti SC" w:hAnsi="Songti SC" w:cs="Songti SC"/>
            <w:color w:val="000000"/>
            <w:szCs w:val="21"/>
          </w:rPr>
          <w:t xml:space="preserve">. I currently believed that people </w:t>
        </w:r>
        <w:proofErr w:type="spellStart"/>
        <w:r w:rsidR="00257E8D">
          <w:rPr>
            <w:rFonts w:ascii="Songti SC" w:eastAsia="Songti SC" w:hAnsi="Songti SC" w:cs="Songti SC"/>
            <w:color w:val="000000"/>
            <w:szCs w:val="21"/>
          </w:rPr>
          <w:t>relie</w:t>
        </w:r>
        <w:proofErr w:type="spellEnd"/>
        <w:r w:rsidR="00257E8D">
          <w:rPr>
            <w:rFonts w:ascii="Songti SC" w:eastAsia="Songti SC" w:hAnsi="Songti SC" w:cs="Songti SC"/>
            <w:color w:val="000000"/>
            <w:szCs w:val="21"/>
          </w:rPr>
          <w:t xml:space="preserve"> on social media and </w:t>
        </w:r>
        <w:proofErr w:type="spellStart"/>
        <w:proofErr w:type="gramStart"/>
        <w:r w:rsidR="00257E8D">
          <w:rPr>
            <w:rFonts w:ascii="Songti SC" w:eastAsia="Songti SC" w:hAnsi="Songti SC" w:cs="Songti SC"/>
            <w:color w:val="000000"/>
            <w:szCs w:val="21"/>
          </w:rPr>
          <w:t>that;s</w:t>
        </w:r>
        <w:proofErr w:type="spellEnd"/>
        <w:proofErr w:type="gramEnd"/>
        <w:r w:rsidR="00257E8D">
          <w:rPr>
            <w:rFonts w:ascii="Songti SC" w:eastAsia="Songti SC" w:hAnsi="Songti SC" w:cs="Songti SC"/>
            <w:color w:val="000000"/>
            <w:szCs w:val="21"/>
          </w:rPr>
          <w:t xml:space="preserve"> how those tech companies make money from it, addiction. But maybe there is a new way to interpret this relationship. </w:t>
        </w:r>
      </w:ins>
      <w:del w:id="137" w:author="翁 安志" w:date="2019-03-12T21:43:00Z">
        <w:r w:rsidDel="00257E8D">
          <w:rPr>
            <w:rFonts w:ascii="Songti SC" w:eastAsia="Songti SC" w:hAnsi="Songti SC" w:cs="Songti SC" w:hint="eastAsia"/>
            <w:color w:val="000000"/>
            <w:szCs w:val="21"/>
          </w:rPr>
          <w:delText xml:space="preserve">, </w:delText>
        </w:r>
      </w:del>
      <w:ins w:id="138" w:author="翁 安志" w:date="2019-03-12T21:43:00Z">
        <w:r w:rsidR="00257E8D">
          <w:rPr>
            <w:rFonts w:ascii="Songti SC" w:eastAsia="Songti SC" w:hAnsi="Songti SC" w:cs="Songti SC"/>
            <w:color w:val="000000"/>
            <w:szCs w:val="21"/>
          </w:rPr>
          <w:t>I also</w:t>
        </w:r>
      </w:ins>
      <w:del w:id="139" w:author="翁 安志" w:date="2019-03-12T21:43:00Z">
        <w:r w:rsidDel="00257E8D">
          <w:rPr>
            <w:rFonts w:ascii="Songti SC" w:eastAsia="Songti SC" w:hAnsi="Songti SC" w:cs="Songti SC" w:hint="eastAsia"/>
            <w:color w:val="000000"/>
            <w:szCs w:val="21"/>
          </w:rPr>
          <w:delText>and I</w:delText>
        </w:r>
      </w:del>
      <w:r>
        <w:rPr>
          <w:rFonts w:ascii="Songti SC" w:eastAsia="Songti SC" w:hAnsi="Songti SC" w:cs="Songti SC" w:hint="eastAsia"/>
          <w:color w:val="000000"/>
          <w:szCs w:val="21"/>
        </w:rPr>
        <w:t xml:space="preserve"> wish to implement this new </w:t>
      </w:r>
      <w:r>
        <w:rPr>
          <w:rFonts w:ascii="Songti SC" w:eastAsia="Songti SC" w:hAnsi="Songti SC" w:cs="Songti SC" w:hint="eastAsia"/>
          <w:color w:val="000000"/>
          <w:szCs w:val="21"/>
        </w:rPr>
        <w:t xml:space="preserve">perspective </w:t>
      </w:r>
      <w:r>
        <w:rPr>
          <w:rFonts w:ascii="Songti SC" w:eastAsia="Songti SC" w:hAnsi="Songti SC" w:cs="Songti SC"/>
          <w:color w:val="000000"/>
          <w:szCs w:val="21"/>
          <w:highlight w:val="cyan"/>
          <w:rPrChange w:id="140" w:author="jinzhou" w:date="2019-02-19T14:01:00Z">
            <w:rPr>
              <w:rFonts w:ascii="Songti SC" w:eastAsia="Songti SC" w:hAnsi="Songti SC" w:cs="Songti SC"/>
              <w:color w:val="000000"/>
              <w:szCs w:val="21"/>
            </w:rPr>
          </w:rPrChange>
        </w:rPr>
        <w:t>on a new project</w:t>
      </w:r>
      <w:ins w:id="141" w:author="翁 安志" w:date="2019-03-12T21:44:00Z">
        <w:r w:rsidR="00257E8D">
          <w:rPr>
            <w:rFonts w:ascii="Songti SC" w:eastAsia="Songti SC" w:hAnsi="Songti SC" w:cs="Songti SC"/>
            <w:color w:val="000000"/>
            <w:szCs w:val="21"/>
            <w:highlight w:val="cyan"/>
          </w:rPr>
          <w:t>, a social media clock in app,</w:t>
        </w:r>
      </w:ins>
      <w:r>
        <w:rPr>
          <w:rFonts w:ascii="Songti SC" w:eastAsia="Songti SC" w:hAnsi="Songti SC" w:cs="Songti SC"/>
          <w:color w:val="000000"/>
          <w:szCs w:val="21"/>
          <w:highlight w:val="cyan"/>
          <w:rPrChange w:id="142" w:author="jinzhou" w:date="2019-02-19T14:01:00Z">
            <w:rPr>
              <w:rFonts w:ascii="Songti SC" w:eastAsia="Songti SC" w:hAnsi="Songti SC" w:cs="Songti SC"/>
              <w:color w:val="000000"/>
              <w:szCs w:val="21"/>
            </w:rPr>
          </w:rPrChange>
        </w:rPr>
        <w:t xml:space="preserve"> </w:t>
      </w:r>
      <w:ins w:id="143" w:author="jinzhou" w:date="2019-02-19T14:01:00Z">
        <w:r>
          <w:rPr>
            <w:rFonts w:ascii="Songti SC" w:eastAsia="Songti SC" w:hAnsi="Songti SC" w:cs="Songti SC"/>
            <w:color w:val="000000"/>
            <w:szCs w:val="21"/>
            <w:highlight w:val="cyan"/>
          </w:rPr>
          <w:t>(note: what’s your new project</w:t>
        </w:r>
        <w:proofErr w:type="gramStart"/>
        <w:r>
          <w:rPr>
            <w:rFonts w:ascii="Songti SC" w:eastAsia="Songti SC" w:hAnsi="Songti SC" w:cs="Songti SC"/>
            <w:color w:val="000000"/>
            <w:szCs w:val="21"/>
            <w:highlight w:val="cyan"/>
          </w:rPr>
          <w:t>? )</w:t>
        </w:r>
        <w:proofErr w:type="gramEnd"/>
        <w:r>
          <w:rPr>
            <w:rFonts w:ascii="Songti SC" w:eastAsia="Songti SC" w:hAnsi="Songti SC" w:cs="Songti SC"/>
            <w:color w:val="000000"/>
            <w:szCs w:val="21"/>
            <w:highlight w:val="cyan"/>
          </w:rPr>
          <w:t xml:space="preserve"> </w:t>
        </w:r>
      </w:ins>
      <w:r>
        <w:rPr>
          <w:rFonts w:ascii="Songti SC" w:eastAsia="Songti SC" w:hAnsi="Songti SC" w:cs="Songti SC" w:hint="eastAsia"/>
          <w:color w:val="000000"/>
          <w:szCs w:val="21"/>
        </w:rPr>
        <w:t xml:space="preserve">that may </w:t>
      </w:r>
      <w:r>
        <w:rPr>
          <w:rFonts w:ascii="Songti SC" w:eastAsia="Songti SC" w:hAnsi="Songti SC" w:cs="Songti SC"/>
          <w:color w:val="000000"/>
          <w:szCs w:val="21"/>
          <w:highlight w:val="cyan"/>
          <w:rPrChange w:id="144" w:author="jinzhou" w:date="2019-02-19T14:01:00Z">
            <w:rPr>
              <w:rFonts w:ascii="Songti SC" w:eastAsia="Songti SC" w:hAnsi="Songti SC" w:cs="Songti SC"/>
              <w:color w:val="000000"/>
              <w:szCs w:val="21"/>
            </w:rPr>
          </w:rPrChange>
        </w:rPr>
        <w:t xml:space="preserve">help to contribute to the community. </w:t>
      </w:r>
      <w:ins w:id="145" w:author="jinzhou" w:date="2019-02-19T14:01:00Z">
        <w:r>
          <w:rPr>
            <w:rFonts w:ascii="Songti SC" w:eastAsia="Songti SC" w:hAnsi="Songti SC" w:cs="Songti SC"/>
            <w:color w:val="000000"/>
            <w:szCs w:val="21"/>
            <w:highlight w:val="cyan"/>
          </w:rPr>
          <w:t>(note: it’s too general here. W</w:t>
        </w:r>
      </w:ins>
      <w:ins w:id="146" w:author="jinzhou" w:date="2019-02-19T14:02:00Z">
        <w:r>
          <w:rPr>
            <w:rFonts w:ascii="Songti SC" w:eastAsia="Songti SC" w:hAnsi="Songti SC" w:cs="Songti SC"/>
            <w:color w:val="000000"/>
            <w:szCs w:val="21"/>
            <w:highlight w:val="cyan"/>
          </w:rPr>
          <w:t xml:space="preserve">e should elaborate on your ideas of how to contribute to the community? In which </w:t>
        </w:r>
        <w:proofErr w:type="gramStart"/>
        <w:r>
          <w:rPr>
            <w:rFonts w:ascii="Songti SC" w:eastAsia="Songti SC" w:hAnsi="Songti SC" w:cs="Songti SC"/>
            <w:color w:val="000000"/>
            <w:szCs w:val="21"/>
            <w:highlight w:val="cyan"/>
          </w:rPr>
          <w:t>area?,</w:t>
        </w:r>
        <w:proofErr w:type="gramEnd"/>
        <w:r>
          <w:rPr>
            <w:rFonts w:ascii="Songti SC" w:eastAsia="Songti SC" w:hAnsi="Songti SC" w:cs="Songti SC"/>
            <w:color w:val="000000"/>
            <w:szCs w:val="21"/>
            <w:highlight w:val="cyan"/>
          </w:rPr>
          <w:t xml:space="preserve"> etc.)</w:t>
        </w:r>
      </w:ins>
      <w:r>
        <w:rPr>
          <w:rFonts w:ascii="Songti SC" w:eastAsia="Songti SC" w:hAnsi="Songti SC" w:cs="Songti SC" w:hint="eastAsia"/>
          <w:color w:val="000000"/>
          <w:szCs w:val="21"/>
        </w:rPr>
        <w:t xml:space="preserve">I ran the social media account of my club at the school and receives over a hundred messages during the exam periods because my GPA calculation app has been deployed on this social media account. People send feedbacks to the social media account about the </w:t>
      </w:r>
      <w:r>
        <w:rPr>
          <w:rFonts w:ascii="Songti SC" w:eastAsia="Songti SC" w:hAnsi="Songti SC" w:cs="Songti SC" w:hint="eastAsia"/>
          <w:color w:val="000000"/>
          <w:szCs w:val="21"/>
        </w:rPr>
        <w:t xml:space="preserve">GPA calculator. </w:t>
      </w:r>
      <w:ins w:id="147" w:author="jinzhou" w:date="2019-02-19T14:03:00Z">
        <w:r>
          <w:rPr>
            <w:rFonts w:ascii="Songti SC" w:eastAsia="Songti SC" w:hAnsi="Songti SC" w:cs="Songti SC"/>
            <w:color w:val="000000"/>
            <w:szCs w:val="21"/>
          </w:rPr>
          <w:t>(note: We</w:t>
        </w:r>
      </w:ins>
      <w:ins w:id="148" w:author="jinzhou" w:date="2019-02-19T14:04:00Z">
        <w:r>
          <w:rPr>
            <w:rFonts w:ascii="Songti SC" w:eastAsia="Songti SC" w:hAnsi="Songti SC" w:cs="Songti SC"/>
            <w:color w:val="000000"/>
            <w:szCs w:val="21"/>
          </w:rPr>
          <w:t xml:space="preserve"> should mention specific details (the professor, the course, or the activity at Cornell) to show readers why are you interested </w:t>
        </w:r>
      </w:ins>
      <w:ins w:id="149" w:author="jinzhou" w:date="2019-02-19T14:05:00Z">
        <w:r>
          <w:rPr>
            <w:rFonts w:ascii="Songti SC" w:eastAsia="Songti SC" w:hAnsi="Songti SC" w:cs="Songti SC"/>
            <w:color w:val="000000"/>
            <w:szCs w:val="21"/>
          </w:rPr>
          <w:t>in this program at Cornell?)</w:t>
        </w:r>
      </w:ins>
    </w:p>
    <w:p w:rsidR="00722DBB" w:rsidRDefault="00722DBB" w:rsidP="00722DBB">
      <w:pPr>
        <w:widowControl/>
        <w:spacing w:line="240" w:lineRule="exact"/>
        <w:ind w:firstLineChars="200" w:firstLine="420"/>
        <w:jc w:val="left"/>
        <w:rPr>
          <w:ins w:id="150" w:author="jinzhou" w:date="2019-02-19T14:03:00Z"/>
          <w:rFonts w:ascii="Songti SC" w:eastAsia="Songti SC" w:hAnsi="Songti SC" w:cs="Songti SC"/>
          <w:color w:val="000000"/>
          <w:szCs w:val="21"/>
        </w:rPr>
        <w:pPrChange w:id="151" w:author="jinzhou" w:date="2019-02-19T09:41:00Z">
          <w:pPr>
            <w:widowControl/>
            <w:spacing w:line="240" w:lineRule="exact"/>
            <w:ind w:left="282"/>
            <w:jc w:val="left"/>
          </w:pPr>
        </w:pPrChange>
      </w:pPr>
    </w:p>
    <w:p w:rsidR="00722DBB" w:rsidRDefault="00451C65" w:rsidP="00722DBB">
      <w:pPr>
        <w:widowControl/>
        <w:spacing w:line="240" w:lineRule="exact"/>
        <w:ind w:firstLineChars="200" w:firstLine="420"/>
        <w:jc w:val="left"/>
        <w:rPr>
          <w:ins w:id="152" w:author="jinzhou" w:date="2019-02-19T16:12:00Z"/>
          <w:rFonts w:ascii="Songti SC" w:eastAsia="Songti SC" w:hAnsi="Songti SC" w:cs="Songti SC"/>
          <w:strike/>
          <w:color w:val="000000"/>
          <w:szCs w:val="21"/>
        </w:rPr>
        <w:pPrChange w:id="153" w:author="jinzhou" w:date="2019-02-19T09:41:00Z">
          <w:pPr>
            <w:widowControl/>
            <w:spacing w:line="240" w:lineRule="exact"/>
            <w:ind w:left="282"/>
            <w:jc w:val="left"/>
          </w:pPr>
        </w:pPrChange>
      </w:pPr>
      <w:r>
        <w:rPr>
          <w:rFonts w:ascii="Songti SC" w:eastAsia="Songti SC" w:hAnsi="Songti SC" w:cs="Songti SC" w:hint="eastAsia"/>
          <w:color w:val="000000"/>
          <w:szCs w:val="21"/>
        </w:rPr>
        <w:lastRenderedPageBreak/>
        <w:t>My second interested course is Science, Technology and Politics. I was fa</w:t>
      </w:r>
      <w:r>
        <w:rPr>
          <w:rFonts w:ascii="Songti SC" w:eastAsia="Songti SC" w:hAnsi="Songti SC" w:cs="Songti SC" w:hint="eastAsia"/>
          <w:color w:val="000000"/>
          <w:szCs w:val="21"/>
        </w:rPr>
        <w:t xml:space="preserve">scinated with this program is because I am also interested in Politics. This course may teach me </w:t>
      </w:r>
      <w:r>
        <w:rPr>
          <w:rFonts w:ascii="Songti SC" w:eastAsia="Songti SC" w:hAnsi="Songti SC" w:cs="Songti SC"/>
          <w:color w:val="000000"/>
          <w:szCs w:val="21"/>
          <w:highlight w:val="cyan"/>
          <w:rPrChange w:id="154" w:author="jinzhou" w:date="2019-02-19T14:07:00Z">
            <w:rPr>
              <w:rFonts w:ascii="Songti SC" w:eastAsia="Songti SC" w:hAnsi="Songti SC" w:cs="Songti SC"/>
              <w:color w:val="000000"/>
              <w:szCs w:val="21"/>
            </w:rPr>
          </w:rPrChange>
        </w:rPr>
        <w:t>how to solve political issues with computer science</w:t>
      </w:r>
      <w:ins w:id="155" w:author="翁 安志" w:date="2019-03-12T21:44:00Z">
        <w:r w:rsidR="00D62F2C">
          <w:rPr>
            <w:rFonts w:ascii="Songti SC" w:eastAsia="Songti SC" w:hAnsi="Songti SC" w:cs="Songti SC"/>
            <w:color w:val="000000"/>
            <w:szCs w:val="21"/>
            <w:highlight w:val="cyan"/>
          </w:rPr>
          <w:t>, and I am interested in it is because</w:t>
        </w:r>
      </w:ins>
      <w:ins w:id="156" w:author="翁 安志" w:date="2019-03-12T21:45:00Z">
        <w:r w:rsidR="00D62F2C">
          <w:rPr>
            <w:rFonts w:ascii="Songti SC" w:eastAsia="Songti SC" w:hAnsi="Songti SC" w:cs="Songti SC"/>
            <w:color w:val="000000"/>
            <w:szCs w:val="21"/>
            <w:highlight w:val="cyan"/>
          </w:rPr>
          <w:t xml:space="preserve"> I believe that computer science </w:t>
        </w:r>
        <w:proofErr w:type="spellStart"/>
        <w:r w:rsidR="00D62F2C">
          <w:rPr>
            <w:rFonts w:ascii="Songti SC" w:eastAsia="Songti SC" w:hAnsi="Songti SC" w:cs="Songti SC"/>
            <w:color w:val="000000"/>
            <w:szCs w:val="21"/>
            <w:highlight w:val="cyan"/>
          </w:rPr>
          <w:t>iss</w:t>
        </w:r>
        <w:proofErr w:type="spellEnd"/>
        <w:r w:rsidR="00D62F2C">
          <w:rPr>
            <w:rFonts w:ascii="Songti SC" w:eastAsia="Songti SC" w:hAnsi="Songti SC" w:cs="Songti SC"/>
            <w:color w:val="000000"/>
            <w:szCs w:val="21"/>
            <w:highlight w:val="cyan"/>
          </w:rPr>
          <w:t xml:space="preserve"> a tool, and it is used to solve problems. Since I am interested in politics, I believe that maybe I can solve some of these problems with computer science</w:t>
        </w:r>
      </w:ins>
      <w:del w:id="157" w:author="翁 安志" w:date="2019-03-12T21:44:00Z">
        <w:r w:rsidDel="00D62F2C">
          <w:rPr>
            <w:rFonts w:ascii="Songti SC" w:eastAsia="Songti SC" w:hAnsi="Songti SC" w:cs="Songti SC"/>
            <w:color w:val="000000"/>
            <w:szCs w:val="21"/>
            <w:highlight w:val="cyan"/>
            <w:rPrChange w:id="158" w:author="jinzhou" w:date="2019-02-19T14:07:00Z">
              <w:rPr>
                <w:rFonts w:ascii="Songti SC" w:eastAsia="Songti SC" w:hAnsi="Songti SC" w:cs="Songti SC"/>
                <w:color w:val="000000"/>
                <w:szCs w:val="21"/>
              </w:rPr>
            </w:rPrChange>
          </w:rPr>
          <w:delText>.</w:delText>
        </w:r>
      </w:del>
      <w:ins w:id="159" w:author="jinzhou" w:date="2019-02-19T14:08:00Z">
        <w:r>
          <w:rPr>
            <w:rFonts w:ascii="Songti SC" w:eastAsia="Songti SC" w:hAnsi="Songti SC" w:cs="Songti SC"/>
            <w:color w:val="000000"/>
            <w:szCs w:val="21"/>
            <w:highlight w:val="cyan"/>
          </w:rPr>
          <w:t xml:space="preserve"> (note: We should </w:t>
        </w:r>
      </w:ins>
      <w:ins w:id="160" w:author="jinzhou" w:date="2019-02-19T14:09:00Z">
        <w:r>
          <w:rPr>
            <w:rFonts w:ascii="Songti SC" w:eastAsia="Songti SC" w:hAnsi="Songti SC" w:cs="Songti SC"/>
            <w:color w:val="000000"/>
            <w:szCs w:val="21"/>
            <w:highlight w:val="cyan"/>
          </w:rPr>
          <w:t xml:space="preserve">find some clues </w:t>
        </w:r>
      </w:ins>
      <w:ins w:id="161" w:author="jinzhou" w:date="2019-02-19T14:11:00Z">
        <w:r>
          <w:rPr>
            <w:rFonts w:ascii="Songti SC" w:eastAsia="Songti SC" w:hAnsi="Songti SC" w:cs="Songti SC"/>
            <w:color w:val="000000"/>
            <w:szCs w:val="21"/>
            <w:highlight w:val="cyan"/>
          </w:rPr>
          <w:t>why are you</w:t>
        </w:r>
      </w:ins>
      <w:ins w:id="162" w:author="jinzhou" w:date="2019-02-19T16:16:00Z">
        <w:r>
          <w:rPr>
            <w:rFonts w:ascii="Songti SC" w:eastAsia="Songti SC" w:hAnsi="Songti SC" w:cs="Songti SC"/>
            <w:color w:val="000000"/>
            <w:szCs w:val="21"/>
            <w:highlight w:val="cyan"/>
          </w:rPr>
          <w:t xml:space="preserve"> personally</w:t>
        </w:r>
      </w:ins>
      <w:ins w:id="163" w:author="jinzhou" w:date="2019-02-19T14:11:00Z">
        <w:r>
          <w:rPr>
            <w:rFonts w:ascii="Songti SC" w:eastAsia="Songti SC" w:hAnsi="Songti SC" w:cs="Songti SC"/>
            <w:color w:val="000000"/>
            <w:szCs w:val="21"/>
            <w:highlight w:val="cyan"/>
          </w:rPr>
          <w:t xml:space="preserve"> interested in solving political issues with compu</w:t>
        </w:r>
        <w:r>
          <w:rPr>
            <w:rFonts w:ascii="Songti SC" w:eastAsia="Songti SC" w:hAnsi="Songti SC" w:cs="Songti SC"/>
            <w:color w:val="000000"/>
            <w:szCs w:val="21"/>
            <w:highlight w:val="cyan"/>
          </w:rPr>
          <w:t xml:space="preserve">ter science? We can use personal stories to show </w:t>
        </w:r>
      </w:ins>
      <w:ins w:id="164" w:author="jinzhou" w:date="2019-02-19T14:12:00Z">
        <w:r>
          <w:rPr>
            <w:rFonts w:ascii="Songti SC" w:eastAsia="Songti SC" w:hAnsi="Songti SC" w:cs="Songti SC"/>
            <w:color w:val="000000"/>
            <w:szCs w:val="21"/>
            <w:highlight w:val="cyan"/>
          </w:rPr>
          <w:t xml:space="preserve">readers your </w:t>
        </w:r>
        <w:proofErr w:type="spellStart"/>
        <w:r>
          <w:rPr>
            <w:rFonts w:ascii="Songti SC" w:eastAsia="Songti SC" w:hAnsi="Songti SC" w:cs="Songti SC"/>
            <w:color w:val="000000"/>
            <w:szCs w:val="21"/>
            <w:highlight w:val="cyan"/>
          </w:rPr>
          <w:t>int</w:t>
        </w:r>
      </w:ins>
      <w:ins w:id="165" w:author="jinzhou" w:date="2019-02-19T14:13:00Z">
        <w:r>
          <w:rPr>
            <w:rFonts w:ascii="Songti SC" w:eastAsia="Songti SC" w:hAnsi="Songti SC" w:cs="Songti SC"/>
            <w:color w:val="000000"/>
            <w:szCs w:val="21"/>
            <w:highlight w:val="cyan"/>
          </w:rPr>
          <w:t>ersts</w:t>
        </w:r>
      </w:ins>
      <w:proofErr w:type="spellEnd"/>
      <w:ins w:id="166" w:author="jinzhou" w:date="2019-02-19T14:11:00Z">
        <w:r>
          <w:rPr>
            <w:rFonts w:ascii="Songti SC" w:eastAsia="Songti SC" w:hAnsi="Songti SC" w:cs="Songti SC"/>
            <w:color w:val="000000"/>
            <w:szCs w:val="21"/>
            <w:highlight w:val="cyan"/>
          </w:rPr>
          <w:t xml:space="preserve">.) </w:t>
        </w:r>
      </w:ins>
      <w:r>
        <w:rPr>
          <w:rFonts w:ascii="Songti SC" w:eastAsia="Songti SC" w:hAnsi="Songti SC" w:cs="Songti SC" w:hint="eastAsia"/>
          <w:color w:val="000000"/>
          <w:szCs w:val="21"/>
        </w:rPr>
        <w:t xml:space="preserve"> I wish to have a clearer view toward the relationship between technology, science, and Politics, and I would be able to contribute to my community with the knowledge I gained from th</w:t>
      </w:r>
      <w:r>
        <w:rPr>
          <w:rFonts w:ascii="Songti SC" w:eastAsia="Songti SC" w:hAnsi="Songti SC" w:cs="Songti SC" w:hint="eastAsia"/>
          <w:color w:val="000000"/>
          <w:szCs w:val="21"/>
        </w:rPr>
        <w:t xml:space="preserve">is course. </w:t>
      </w:r>
      <w:r>
        <w:rPr>
          <w:rFonts w:ascii="Songti SC" w:eastAsia="Songti SC" w:hAnsi="Songti SC" w:cs="Songti SC"/>
          <w:strike/>
          <w:color w:val="000000"/>
          <w:szCs w:val="21"/>
          <w:rPrChange w:id="167" w:author="jinzhou" w:date="2019-02-19T16:12:00Z">
            <w:rPr>
              <w:rFonts w:ascii="Songti SC" w:eastAsia="Songti SC" w:hAnsi="Songti SC" w:cs="Songti SC"/>
              <w:color w:val="000000"/>
              <w:szCs w:val="21"/>
            </w:rPr>
          </w:rPrChange>
        </w:rPr>
        <w:t>I didn’t have any activities nor projected related with this course, but I lived in a country that has CCTVs everywhere on the street. Some people say it’s good, but some doesn’t agree with it. I wish that this</w:t>
      </w:r>
      <w:bookmarkStart w:id="168" w:name="_GoBack"/>
      <w:bookmarkEnd w:id="168"/>
      <w:r>
        <w:rPr>
          <w:rFonts w:ascii="Songti SC" w:eastAsia="Songti SC" w:hAnsi="Songti SC" w:cs="Songti SC"/>
          <w:strike/>
          <w:color w:val="000000"/>
          <w:szCs w:val="21"/>
          <w:rPrChange w:id="169" w:author="jinzhou" w:date="2019-02-19T16:12:00Z">
            <w:rPr>
              <w:rFonts w:ascii="Songti SC" w:eastAsia="Songti SC" w:hAnsi="Songti SC" w:cs="Songti SC"/>
              <w:color w:val="000000"/>
              <w:szCs w:val="21"/>
            </w:rPr>
          </w:rPrChange>
        </w:rPr>
        <w:t xml:space="preserve"> course could gave me a deeper unde</w:t>
      </w:r>
      <w:r>
        <w:rPr>
          <w:rFonts w:ascii="Songti SC" w:eastAsia="Songti SC" w:hAnsi="Songti SC" w:cs="Songti SC"/>
          <w:strike/>
          <w:color w:val="000000"/>
          <w:szCs w:val="21"/>
          <w:rPrChange w:id="170" w:author="jinzhou" w:date="2019-02-19T16:12:00Z">
            <w:rPr>
              <w:rFonts w:ascii="Songti SC" w:eastAsia="Songti SC" w:hAnsi="Songti SC" w:cs="Songti SC"/>
              <w:color w:val="000000"/>
              <w:szCs w:val="21"/>
            </w:rPr>
          </w:rPrChange>
        </w:rPr>
        <w:t xml:space="preserve">rstanding on this phenomenon. </w:t>
      </w:r>
    </w:p>
    <w:p w:rsidR="00722DBB" w:rsidRPr="00722DBB" w:rsidRDefault="00451C65" w:rsidP="00722DBB">
      <w:pPr>
        <w:widowControl/>
        <w:spacing w:line="240" w:lineRule="exact"/>
        <w:ind w:firstLineChars="200" w:firstLine="420"/>
        <w:jc w:val="left"/>
        <w:rPr>
          <w:rFonts w:ascii="Songti SC" w:eastAsia="Songti SC" w:hAnsi="Songti SC" w:cs="Songti SC"/>
          <w:strike/>
          <w:color w:val="000000"/>
          <w:szCs w:val="21"/>
          <w:rPrChange w:id="171" w:author="jinzhou" w:date="2019-02-19T16:12:00Z">
            <w:rPr>
              <w:rFonts w:ascii="Songti SC" w:eastAsia="Songti SC" w:hAnsi="Songti SC" w:cs="Songti SC"/>
              <w:color w:val="000000"/>
              <w:szCs w:val="21"/>
            </w:rPr>
          </w:rPrChange>
        </w:rPr>
        <w:pPrChange w:id="172" w:author="jinzhou" w:date="2019-02-19T09:41:00Z">
          <w:pPr>
            <w:widowControl/>
            <w:spacing w:line="240" w:lineRule="exact"/>
            <w:ind w:left="282"/>
            <w:jc w:val="left"/>
          </w:pPr>
        </w:pPrChange>
      </w:pPr>
      <w:ins w:id="173" w:author="jinzhou" w:date="2019-02-19T16:12:00Z">
        <w:r>
          <w:rPr>
            <w:rFonts w:ascii="Songti SC" w:eastAsia="Songti SC" w:hAnsi="Songti SC" w:cs="Songti SC"/>
            <w:color w:val="000000"/>
            <w:szCs w:val="21"/>
            <w:rPrChange w:id="174" w:author="jinzhou" w:date="2019-02-19T16:13:00Z">
              <w:rPr>
                <w:rFonts w:ascii="Songti SC" w:eastAsia="Songti SC" w:hAnsi="Songti SC" w:cs="Songti SC"/>
                <w:strike/>
                <w:color w:val="000000"/>
                <w:szCs w:val="21"/>
              </w:rPr>
            </w:rPrChange>
          </w:rPr>
          <w:t>Note</w:t>
        </w:r>
        <w:r>
          <w:rPr>
            <w:rFonts w:ascii="Songti SC" w:eastAsia="Songti SC" w:hAnsi="Songti SC" w:cs="Songti SC"/>
            <w:color w:val="000000"/>
            <w:szCs w:val="21"/>
            <w:rPrChange w:id="175" w:author="jinzhou" w:date="2019-02-19T16:13:00Z">
              <w:rPr>
                <w:rFonts w:ascii="Songti SC" w:eastAsia="Songti SC" w:hAnsi="Songti SC" w:cs="Songti SC"/>
                <w:strike/>
                <w:color w:val="000000"/>
                <w:szCs w:val="21"/>
              </w:rPr>
            </w:rPrChange>
          </w:rPr>
          <w:t>：</w:t>
        </w:r>
      </w:ins>
      <w:ins w:id="176" w:author="jinzhou" w:date="2019-02-19T16:13:00Z">
        <w:r>
          <w:rPr>
            <w:rFonts w:ascii="Songti SC" w:eastAsia="Songti SC" w:hAnsi="Songti SC" w:cs="Songti SC"/>
            <w:color w:val="000000"/>
            <w:szCs w:val="21"/>
          </w:rPr>
          <w:t>W</w:t>
        </w:r>
        <w:r>
          <w:rPr>
            <w:rFonts w:ascii="Songti SC" w:eastAsia="Songti SC" w:hAnsi="Songti SC" w:cs="Songti SC"/>
            <w:color w:val="000000"/>
            <w:szCs w:val="21"/>
            <w:rPrChange w:id="177" w:author="jinzhou" w:date="2019-02-19T16:13:00Z">
              <w:rPr>
                <w:rFonts w:ascii="Songti SC" w:eastAsia="Songti SC" w:hAnsi="Songti SC" w:cs="Songti SC"/>
                <w:strike/>
                <w:color w:val="000000"/>
                <w:szCs w:val="21"/>
              </w:rPr>
            </w:rPrChange>
          </w:rPr>
          <w:t xml:space="preserve">e should first understand what does the course </w:t>
        </w:r>
        <w:proofErr w:type="spellStart"/>
        <w:r>
          <w:rPr>
            <w:rFonts w:ascii="Songti SC" w:eastAsia="Songti SC" w:hAnsi="Songti SC" w:cs="Songti SC"/>
            <w:color w:val="000000"/>
            <w:szCs w:val="21"/>
            <w:rPrChange w:id="178" w:author="jinzhou" w:date="2019-02-19T16:13:00Z">
              <w:rPr>
                <w:rFonts w:ascii="Songti SC" w:eastAsia="Songti SC" w:hAnsi="Songti SC" w:cs="Songti SC"/>
                <w:strike/>
                <w:color w:val="000000"/>
                <w:szCs w:val="21"/>
              </w:rPr>
            </w:rPrChange>
          </w:rPr>
          <w:t>Sicence</w:t>
        </w:r>
        <w:proofErr w:type="spellEnd"/>
        <w:r>
          <w:rPr>
            <w:rFonts w:ascii="Songti SC" w:eastAsia="Songti SC" w:hAnsi="Songti SC" w:cs="Songti SC"/>
            <w:color w:val="000000"/>
            <w:szCs w:val="21"/>
            <w:rPrChange w:id="179" w:author="jinzhou" w:date="2019-02-19T16:13:00Z">
              <w:rPr>
                <w:rFonts w:ascii="Songti SC" w:eastAsia="Songti SC" w:hAnsi="Songti SC" w:cs="Songti SC"/>
                <w:strike/>
                <w:color w:val="000000"/>
                <w:szCs w:val="21"/>
              </w:rPr>
            </w:rPrChange>
          </w:rPr>
          <w:t xml:space="preserve">, Technology and Politics focus on? </w:t>
        </w:r>
      </w:ins>
      <w:ins w:id="180" w:author="jinzhou" w:date="2019-02-19T16:17:00Z">
        <w:r>
          <w:rPr>
            <w:rFonts w:ascii="Songti SC" w:eastAsia="Songti SC" w:hAnsi="Songti SC" w:cs="Songti SC"/>
            <w:color w:val="000000"/>
            <w:szCs w:val="21"/>
          </w:rPr>
          <w:t xml:space="preserve">We can spend the most part of the essay talking </w:t>
        </w:r>
      </w:ins>
      <w:ins w:id="181" w:author="jinzhou" w:date="2019-02-19T16:14:00Z">
        <w:r>
          <w:rPr>
            <w:rFonts w:ascii="Songti SC" w:eastAsia="Songti SC" w:hAnsi="Songti SC" w:cs="Songti SC"/>
            <w:color w:val="000000"/>
            <w:szCs w:val="21"/>
          </w:rPr>
          <w:t>about the reasons why you choose the 1</w:t>
        </w:r>
        <w:r>
          <w:rPr>
            <w:rFonts w:ascii="Songti SC" w:eastAsia="Songti SC" w:hAnsi="Songti SC" w:cs="Songti SC"/>
            <w:color w:val="000000"/>
            <w:szCs w:val="21"/>
            <w:vertAlign w:val="superscript"/>
          </w:rPr>
          <w:t>st</w:t>
        </w:r>
        <w:r>
          <w:rPr>
            <w:rFonts w:ascii="Songti SC" w:eastAsia="Songti SC" w:hAnsi="Songti SC" w:cs="Songti SC"/>
            <w:color w:val="000000"/>
            <w:szCs w:val="21"/>
          </w:rPr>
          <w:t xml:space="preserve"> p</w:t>
        </w:r>
      </w:ins>
      <w:ins w:id="182" w:author="jinzhou" w:date="2019-02-19T16:15:00Z">
        <w:r>
          <w:rPr>
            <w:rFonts w:ascii="Songti SC" w:eastAsia="Songti SC" w:hAnsi="Songti SC" w:cs="Songti SC"/>
            <w:color w:val="000000"/>
            <w:szCs w:val="21"/>
          </w:rPr>
          <w:t>rogram and the rest for the 2</w:t>
        </w:r>
        <w:r>
          <w:rPr>
            <w:rFonts w:ascii="Songti SC" w:eastAsia="Songti SC" w:hAnsi="Songti SC" w:cs="Songti SC"/>
            <w:color w:val="000000"/>
            <w:szCs w:val="21"/>
            <w:vertAlign w:val="superscript"/>
          </w:rPr>
          <w:t>nd</w:t>
        </w:r>
        <w:r>
          <w:rPr>
            <w:rFonts w:ascii="Songti SC" w:eastAsia="Songti SC" w:hAnsi="Songti SC" w:cs="Songti SC"/>
            <w:color w:val="000000"/>
            <w:szCs w:val="21"/>
          </w:rPr>
          <w:t xml:space="preserve"> program</w:t>
        </w:r>
        <w:r>
          <w:rPr>
            <w:rFonts w:ascii="Songti SC" w:eastAsia="Songti SC" w:hAnsi="Songti SC" w:cs="Songti SC"/>
            <w:color w:val="000000"/>
            <w:szCs w:val="21"/>
          </w:rPr>
          <w:t xml:space="preserve">. </w:t>
        </w:r>
      </w:ins>
    </w:p>
    <w:p w:rsidR="00722DBB" w:rsidRPr="00722DBB" w:rsidRDefault="00722DBB">
      <w:pPr>
        <w:spacing w:line="240" w:lineRule="exact"/>
        <w:rPr>
          <w:rFonts w:ascii="Songti SC" w:eastAsia="Songti SC" w:hAnsi="Songti SC" w:cs="Songti SC"/>
          <w:b/>
          <w:bCs/>
          <w:strike/>
          <w:color w:val="333333"/>
          <w:rPrChange w:id="183" w:author="jinzhou" w:date="2019-02-19T16:12:00Z">
            <w:rPr>
              <w:rFonts w:ascii="Songti SC" w:eastAsia="Songti SC" w:hAnsi="Songti SC" w:cs="Songti SC"/>
              <w:b/>
              <w:bCs/>
              <w:color w:val="333333"/>
            </w:rPr>
          </w:rPrChange>
        </w:rPr>
      </w:pPr>
    </w:p>
    <w:p w:rsidR="00722DBB" w:rsidRPr="00722DBB" w:rsidRDefault="00722DBB">
      <w:pPr>
        <w:spacing w:line="240" w:lineRule="exact"/>
        <w:rPr>
          <w:rFonts w:ascii="Songti SC" w:eastAsia="Songti SC" w:hAnsi="Songti SC" w:cs="Songti SC"/>
          <w:b/>
          <w:bCs/>
          <w:strike/>
          <w:color w:val="333333"/>
          <w:rPrChange w:id="184" w:author="jinzhou" w:date="2019-02-19T16:12:00Z">
            <w:rPr>
              <w:rFonts w:ascii="Songti SC" w:eastAsia="Songti SC" w:hAnsi="Songti SC" w:cs="Songti SC"/>
              <w:b/>
              <w:bCs/>
              <w:color w:val="333333"/>
            </w:rPr>
          </w:rPrChange>
        </w:rPr>
      </w:pPr>
    </w:p>
    <w:p w:rsidR="00722DBB" w:rsidRDefault="00722DBB">
      <w:pPr>
        <w:spacing w:line="240" w:lineRule="exact"/>
        <w:rPr>
          <w:rFonts w:ascii="Songti SC" w:eastAsia="Songti SC" w:hAnsi="Songti SC" w:cs="Songti SC"/>
          <w:b/>
          <w:bCs/>
          <w:color w:val="333333"/>
        </w:rPr>
      </w:pPr>
    </w:p>
    <w:p w:rsidR="00722DBB" w:rsidRDefault="00722DBB">
      <w:pPr>
        <w:spacing w:line="240" w:lineRule="exact"/>
        <w:rPr>
          <w:rFonts w:ascii="Songti SC" w:eastAsia="Songti SC" w:hAnsi="Songti SC" w:cs="Songti SC"/>
        </w:rPr>
      </w:pPr>
    </w:p>
    <w:sectPr w:rsidR="00722D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1C65" w:rsidRDefault="00451C65" w:rsidP="00A47BAD">
      <w:r>
        <w:separator/>
      </w:r>
    </w:p>
  </w:endnote>
  <w:endnote w:type="continuationSeparator" w:id="0">
    <w:p w:rsidR="00451C65" w:rsidRDefault="00451C65" w:rsidP="00A47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altName w:val="微软雅黑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1C65" w:rsidRDefault="00451C65" w:rsidP="00A47BAD">
      <w:r>
        <w:separator/>
      </w:r>
    </w:p>
  </w:footnote>
  <w:footnote w:type="continuationSeparator" w:id="0">
    <w:p w:rsidR="00451C65" w:rsidRDefault="00451C65" w:rsidP="00A47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850E9"/>
    <w:multiLevelType w:val="multilevel"/>
    <w:tmpl w:val="135850E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DF2983"/>
    <w:multiLevelType w:val="multilevel"/>
    <w:tmpl w:val="30DF298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933CE2"/>
    <w:multiLevelType w:val="multilevel"/>
    <w:tmpl w:val="55933CE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翁 安志">
    <w15:presenceInfo w15:providerId="Windows Live" w15:userId="a1ddeca87a1d3ab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7C8"/>
    <w:rsid w:val="8BAAF75F"/>
    <w:rsid w:val="EF5E6409"/>
    <w:rsid w:val="FC57419A"/>
    <w:rsid w:val="00026DEE"/>
    <w:rsid w:val="00056A4D"/>
    <w:rsid w:val="00073A4F"/>
    <w:rsid w:val="00086BCE"/>
    <w:rsid w:val="000934D9"/>
    <w:rsid w:val="000B7A93"/>
    <w:rsid w:val="001268AD"/>
    <w:rsid w:val="0016648F"/>
    <w:rsid w:val="001A17B8"/>
    <w:rsid w:val="001B2801"/>
    <w:rsid w:val="001D5A38"/>
    <w:rsid w:val="00223896"/>
    <w:rsid w:val="00237641"/>
    <w:rsid w:val="00257E8D"/>
    <w:rsid w:val="00282087"/>
    <w:rsid w:val="00302216"/>
    <w:rsid w:val="00314562"/>
    <w:rsid w:val="003835C5"/>
    <w:rsid w:val="003A72E0"/>
    <w:rsid w:val="003D0A7C"/>
    <w:rsid w:val="003E3137"/>
    <w:rsid w:val="00444D1B"/>
    <w:rsid w:val="00451C65"/>
    <w:rsid w:val="004744AA"/>
    <w:rsid w:val="004D0A80"/>
    <w:rsid w:val="00501D17"/>
    <w:rsid w:val="005208C1"/>
    <w:rsid w:val="00525048"/>
    <w:rsid w:val="005318FD"/>
    <w:rsid w:val="005778F4"/>
    <w:rsid w:val="00591C32"/>
    <w:rsid w:val="005C59A2"/>
    <w:rsid w:val="00622C06"/>
    <w:rsid w:val="0065219B"/>
    <w:rsid w:val="00661B6A"/>
    <w:rsid w:val="006F12B8"/>
    <w:rsid w:val="00713435"/>
    <w:rsid w:val="007166F5"/>
    <w:rsid w:val="007176EE"/>
    <w:rsid w:val="00722DBB"/>
    <w:rsid w:val="00745E9A"/>
    <w:rsid w:val="007857EA"/>
    <w:rsid w:val="00790E8A"/>
    <w:rsid w:val="007919F5"/>
    <w:rsid w:val="007B628A"/>
    <w:rsid w:val="007F0B17"/>
    <w:rsid w:val="00896E7E"/>
    <w:rsid w:val="008F14D6"/>
    <w:rsid w:val="00934D86"/>
    <w:rsid w:val="0093504A"/>
    <w:rsid w:val="009603C9"/>
    <w:rsid w:val="009948CF"/>
    <w:rsid w:val="009F487D"/>
    <w:rsid w:val="00A369D6"/>
    <w:rsid w:val="00A47BAD"/>
    <w:rsid w:val="00AA3221"/>
    <w:rsid w:val="00AC31F8"/>
    <w:rsid w:val="00B15FA3"/>
    <w:rsid w:val="00B353BD"/>
    <w:rsid w:val="00B916B6"/>
    <w:rsid w:val="00B93748"/>
    <w:rsid w:val="00BB4B4C"/>
    <w:rsid w:val="00BF47C8"/>
    <w:rsid w:val="00C43567"/>
    <w:rsid w:val="00C757EE"/>
    <w:rsid w:val="00D37DAB"/>
    <w:rsid w:val="00D62F2C"/>
    <w:rsid w:val="00D75063"/>
    <w:rsid w:val="00DD214B"/>
    <w:rsid w:val="00DD57AF"/>
    <w:rsid w:val="00E629A0"/>
    <w:rsid w:val="00E86FEC"/>
    <w:rsid w:val="00EB0211"/>
    <w:rsid w:val="00EB1D41"/>
    <w:rsid w:val="00EE76C8"/>
    <w:rsid w:val="00F006FF"/>
    <w:rsid w:val="00F048A8"/>
    <w:rsid w:val="00F121F1"/>
    <w:rsid w:val="00F241B4"/>
    <w:rsid w:val="00F55D52"/>
    <w:rsid w:val="00F869F2"/>
    <w:rsid w:val="00FA0C04"/>
    <w:rsid w:val="00FA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AB310C"/>
  <w15:docId w15:val="{488F5489-E532-4BB7-A2AE-9B6ABD10C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9">
    <w:name w:val="Strong"/>
    <w:basedOn w:val="a0"/>
    <w:uiPriority w:val="22"/>
    <w:qFormat/>
    <w:rPr>
      <w:b/>
      <w:bCs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0">
    <w:name w:val="标题 4 字符"/>
    <w:basedOn w:val="a0"/>
    <w:link w:val="4"/>
    <w:uiPriority w:val="9"/>
    <w:qFormat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field-content">
    <w:name w:val="field-content"/>
    <w:basedOn w:val="a0"/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Pr>
      <w:b/>
      <w:bCs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A47BAD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47BA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1345</Words>
  <Characters>7669</Characters>
  <Application>Microsoft Office Word</Application>
  <DocSecurity>0</DocSecurity>
  <Lines>63</Lines>
  <Paragraphs>17</Paragraphs>
  <ScaleCrop>false</ScaleCrop>
  <Company/>
  <LinksUpToDate>false</LinksUpToDate>
  <CharactersWithSpaces>8997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Sonia Chen</dc:creator>
  <cp:lastModifiedBy>翁 安志</cp:lastModifiedBy>
  <cp:revision>2</cp:revision>
  <dcterms:created xsi:type="dcterms:W3CDTF">2019-03-12T13:45:00Z</dcterms:created>
  <dcterms:modified xsi:type="dcterms:W3CDTF">2019-03-12T13:45:00Z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1033-1.2.5.490</vt:lpwstr>
  </property>
</Properties>
</file>