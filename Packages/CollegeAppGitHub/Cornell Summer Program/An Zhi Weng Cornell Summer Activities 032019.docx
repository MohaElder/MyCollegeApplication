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D05" w:rsidRDefault="00361D05">
      <w:pPr>
        <w:pStyle w:val="a9"/>
        <w:spacing w:before="0" w:beforeAutospacing="0" w:after="0" w:afterAutospacing="0" w:line="240" w:lineRule="exact"/>
        <w:rPr>
          <w:ins w:id="0" w:author="jinzhou" w:date="2019-03-20T20:43:00Z"/>
          <w:rFonts w:ascii="Times New Roman" w:eastAsia="Songti SC" w:hAnsi="Times New Roman" w:cs="Times New Roman"/>
          <w:color w:val="000000"/>
          <w:sz w:val="21"/>
          <w:szCs w:val="21"/>
        </w:rPr>
      </w:pPr>
    </w:p>
    <w:p w:rsidR="00361D05" w:rsidRDefault="008A2612">
      <w:pPr>
        <w:pStyle w:val="a9"/>
        <w:spacing w:before="0" w:beforeAutospacing="0" w:after="0" w:afterAutospacing="0" w:line="240" w:lineRule="exact"/>
        <w:rPr>
          <w:rFonts w:ascii="Times New Roman" w:eastAsia="Songti SC" w:hAnsi="Times New Roman" w:cs="Times New Roman"/>
          <w:color w:val="000000"/>
          <w:sz w:val="18"/>
          <w:szCs w:val="18"/>
        </w:rPr>
      </w:pPr>
      <w:r>
        <w:rPr>
          <w:rFonts w:ascii="Times New Roman" w:eastAsia="Songti SC" w:hAnsi="Times New Roman" w:cs="Times New Roman"/>
          <w:color w:val="000000"/>
          <w:sz w:val="18"/>
          <w:szCs w:val="18"/>
        </w:rPr>
        <w:t>When you apply to Summer College, you'll be asked to answer the following questions.</w:t>
      </w:r>
    </w:p>
    <w:p w:rsidR="00361D05" w:rsidRDefault="008A2612">
      <w:pPr>
        <w:pStyle w:val="a9"/>
        <w:spacing w:before="0" w:beforeAutospacing="0" w:after="0" w:afterAutospacing="0" w:line="240" w:lineRule="exact"/>
        <w:rPr>
          <w:rFonts w:ascii="Times New Roman" w:eastAsia="Songti SC" w:hAnsi="Times New Roman" w:cs="Times New Roman"/>
          <w:color w:val="000000"/>
          <w:sz w:val="18"/>
          <w:szCs w:val="18"/>
        </w:rPr>
      </w:pPr>
      <w:r>
        <w:rPr>
          <w:rFonts w:ascii="Times New Roman" w:eastAsia="Songti SC" w:hAnsi="Times New Roman" w:cs="Times New Roman"/>
          <w:color w:val="000000"/>
          <w:sz w:val="18"/>
          <w:szCs w:val="18"/>
        </w:rPr>
        <w:t xml:space="preserve">These statements are an important part of your application (and writing them is good practice for your college application essays), so please be thoughtful about your responses. </w:t>
      </w:r>
    </w:p>
    <w:p w:rsidR="00361D05" w:rsidRDefault="008A2612">
      <w:pPr>
        <w:pStyle w:val="a9"/>
        <w:spacing w:before="0" w:beforeAutospacing="0" w:after="0" w:afterAutospacing="0" w:line="240" w:lineRule="exact"/>
        <w:rPr>
          <w:rFonts w:ascii="Times New Roman" w:eastAsia="Songti SC" w:hAnsi="Times New Roman" w:cs="Times New Roman"/>
          <w:color w:val="000000"/>
          <w:sz w:val="18"/>
          <w:szCs w:val="18"/>
        </w:rPr>
      </w:pPr>
      <w:r>
        <w:rPr>
          <w:rFonts w:ascii="Times New Roman" w:eastAsia="Songti SC" w:hAnsi="Times New Roman" w:cs="Times New Roman"/>
          <w:color w:val="000000"/>
          <w:sz w:val="18"/>
          <w:szCs w:val="18"/>
        </w:rPr>
        <w:t>Your answers to each of the three items should be in English and should not e</w:t>
      </w:r>
      <w:r>
        <w:rPr>
          <w:rFonts w:ascii="Times New Roman" w:eastAsia="Songti SC" w:hAnsi="Times New Roman" w:cs="Times New Roman"/>
          <w:color w:val="000000"/>
          <w:sz w:val="18"/>
          <w:szCs w:val="18"/>
        </w:rPr>
        <w:t xml:space="preserve">xceed 250 words. </w:t>
      </w:r>
    </w:p>
    <w:p w:rsidR="00361D05" w:rsidRDefault="008A2612">
      <w:pPr>
        <w:pStyle w:val="6"/>
        <w:spacing w:before="0" w:after="0" w:line="240" w:lineRule="exact"/>
        <w:rPr>
          <w:rFonts w:ascii="Times New Roman" w:eastAsia="Songti SC" w:hAnsi="Times New Roman" w:cs="Times New Roman"/>
          <w:color w:val="000000"/>
          <w:sz w:val="18"/>
          <w:szCs w:val="18"/>
        </w:rPr>
      </w:pPr>
      <w:r>
        <w:rPr>
          <w:rFonts w:ascii="Times New Roman" w:eastAsia="Songti SC" w:hAnsi="Times New Roman" w:cs="Times New Roman"/>
          <w:color w:val="000000"/>
          <w:sz w:val="18"/>
          <w:szCs w:val="18"/>
        </w:rPr>
        <w:t>1. What are your three most significant interests and activities (including any employment or volunteer work experience)?</w:t>
      </w:r>
    </w:p>
    <w:p w:rsidR="00361D05" w:rsidRDefault="008A2612">
      <w:pPr>
        <w:widowControl/>
        <w:numPr>
          <w:ilvl w:val="0"/>
          <w:numId w:val="1"/>
        </w:numPr>
        <w:spacing w:line="240" w:lineRule="exact"/>
        <w:ind w:left="282"/>
        <w:jc w:val="left"/>
        <w:rPr>
          <w:rFonts w:ascii="Times New Roman" w:eastAsia="Songti SC" w:hAnsi="Times New Roman" w:cs="Times New Roman"/>
          <w:color w:val="000000"/>
          <w:sz w:val="18"/>
          <w:szCs w:val="18"/>
        </w:rPr>
      </w:pPr>
      <w:r>
        <w:rPr>
          <w:rFonts w:ascii="Times New Roman" w:eastAsia="Songti SC" w:hAnsi="Times New Roman" w:cs="Times New Roman"/>
          <w:color w:val="000000"/>
          <w:sz w:val="18"/>
          <w:szCs w:val="18"/>
        </w:rPr>
        <w:t xml:space="preserve">Note the time you devote to the activities, how long you've been involved in them, and your main responsibilities. </w:t>
      </w:r>
    </w:p>
    <w:p w:rsidR="00361D05" w:rsidRDefault="008A2612">
      <w:pPr>
        <w:widowControl/>
        <w:numPr>
          <w:ilvl w:val="0"/>
          <w:numId w:val="1"/>
        </w:numPr>
        <w:spacing w:line="240" w:lineRule="exact"/>
        <w:ind w:left="282"/>
        <w:jc w:val="left"/>
        <w:rPr>
          <w:rFonts w:ascii="Times New Roman" w:eastAsia="Songti SC" w:hAnsi="Times New Roman" w:cs="Times New Roman"/>
          <w:color w:val="000000"/>
          <w:sz w:val="18"/>
          <w:szCs w:val="18"/>
        </w:rPr>
      </w:pPr>
      <w:r>
        <w:rPr>
          <w:rFonts w:ascii="Times New Roman" w:eastAsia="Songti SC" w:hAnsi="Times New Roman" w:cs="Times New Roman"/>
          <w:color w:val="000000"/>
          <w:sz w:val="18"/>
          <w:szCs w:val="18"/>
        </w:rPr>
        <w:t xml:space="preserve">Describe why one of these interests or activities is important to you, your reasons for becoming involved in it, and your related accomplishments. </w:t>
      </w:r>
    </w:p>
    <w:p w:rsidR="00361D05" w:rsidRDefault="00361D05">
      <w:pPr>
        <w:widowControl/>
        <w:numPr>
          <w:ilvl w:val="255"/>
          <w:numId w:val="0"/>
        </w:numPr>
        <w:spacing w:line="240" w:lineRule="exact"/>
        <w:ind w:left="-78"/>
        <w:jc w:val="left"/>
        <w:rPr>
          <w:rFonts w:ascii="Times New Roman" w:eastAsia="Songti SC" w:hAnsi="Times New Roman" w:cs="Times New Roman"/>
          <w:color w:val="000000"/>
          <w:sz w:val="18"/>
          <w:szCs w:val="18"/>
        </w:rPr>
      </w:pPr>
    </w:p>
    <w:p w:rsidR="00361D05" w:rsidRDefault="00361D05">
      <w:pPr>
        <w:widowControl/>
        <w:numPr>
          <w:ilvl w:val="255"/>
          <w:numId w:val="0"/>
        </w:numPr>
        <w:spacing w:line="240" w:lineRule="exact"/>
        <w:ind w:left="-78"/>
        <w:jc w:val="left"/>
        <w:rPr>
          <w:rFonts w:ascii="Times New Roman" w:eastAsia="Songti SC" w:hAnsi="Times New Roman" w:cs="Times New Roman"/>
          <w:color w:val="000000"/>
          <w:sz w:val="18"/>
          <w:szCs w:val="18"/>
        </w:rPr>
      </w:pPr>
    </w:p>
    <w:p w:rsidR="00361D05" w:rsidRPr="00361D05" w:rsidRDefault="008A2612">
      <w:pPr>
        <w:widowControl/>
        <w:spacing w:line="240" w:lineRule="exact"/>
        <w:jc w:val="left"/>
        <w:rPr>
          <w:rFonts w:ascii="Times New Roman" w:eastAsia="Songti SC" w:hAnsi="Times New Roman" w:cs="Times New Roman"/>
          <w:i/>
          <w:iCs/>
          <w:color w:val="000000"/>
          <w:sz w:val="20"/>
          <w:szCs w:val="20"/>
          <w:highlight w:val="yellow"/>
          <w:rPrChange w:id="1" w:author="jinzhou" w:date="2019-03-20T20:44:00Z">
            <w:rPr>
              <w:rFonts w:ascii="Times New Roman" w:eastAsia="Songti SC" w:hAnsi="Times New Roman" w:cs="Times New Roman"/>
              <w:i/>
              <w:iCs/>
              <w:color w:val="000000"/>
              <w:sz w:val="20"/>
              <w:szCs w:val="20"/>
            </w:rPr>
          </w:rPrChange>
        </w:rPr>
      </w:pPr>
      <w:r>
        <w:rPr>
          <w:rFonts w:ascii="Times New Roman" w:eastAsia="Songti SC" w:hAnsi="Times New Roman" w:cs="Times New Roman"/>
          <w:b/>
          <w:bCs/>
          <w:color w:val="000000"/>
          <w:sz w:val="20"/>
          <w:szCs w:val="20"/>
          <w:rPrChange w:id="2" w:author="jinzhou" w:date="2019-03-20T20:44:00Z">
            <w:rPr>
              <w:rFonts w:ascii="Times New Roman" w:eastAsia="Songti SC" w:hAnsi="Times New Roman" w:cs="Times New Roman"/>
              <w:color w:val="000000"/>
              <w:sz w:val="20"/>
              <w:szCs w:val="20"/>
            </w:rPr>
          </w:rPrChange>
        </w:rPr>
        <w:t xml:space="preserve">1. Founder, G-PAC </w:t>
      </w:r>
      <w:r>
        <w:rPr>
          <w:rFonts w:ascii="Times New Roman" w:eastAsia="Songti SC" w:hAnsi="Times New Roman" w:cs="Times New Roman"/>
          <w:color w:val="000000"/>
          <w:sz w:val="20"/>
          <w:szCs w:val="20"/>
        </w:rPr>
        <w:t xml:space="preserve"> </w:t>
      </w:r>
      <w:del w:id="3" w:author="翁 安志" w:date="2019-03-21T22:00:00Z">
        <w:r w:rsidDel="009F4ED9">
          <w:rPr>
            <w:rFonts w:ascii="Times New Roman" w:eastAsia="Songti SC" w:hAnsi="Times New Roman" w:cs="Times New Roman"/>
            <w:i/>
            <w:iCs/>
            <w:color w:val="000000"/>
            <w:sz w:val="20"/>
            <w:szCs w:val="20"/>
            <w:highlight w:val="yellow"/>
            <w:rPrChange w:id="4" w:author="jinzhou" w:date="2019-03-20T20:44:00Z">
              <w:rPr>
                <w:rFonts w:ascii="Times New Roman" w:eastAsia="Songti SC" w:hAnsi="Times New Roman" w:cs="Times New Roman"/>
                <w:i/>
                <w:iCs/>
                <w:color w:val="000000"/>
                <w:sz w:val="20"/>
                <w:szCs w:val="20"/>
              </w:rPr>
            </w:rPrChange>
          </w:rPr>
          <w:delText>XXhrs</w:delText>
        </w:r>
      </w:del>
      <w:ins w:id="5" w:author="翁 安志" w:date="2019-03-21T22:00:00Z">
        <w:r w:rsidR="009F4ED9">
          <w:rPr>
            <w:rFonts w:ascii="Times New Roman" w:eastAsia="Songti SC" w:hAnsi="Times New Roman" w:cs="Times New Roman"/>
            <w:i/>
            <w:iCs/>
            <w:color w:val="000000"/>
            <w:sz w:val="20"/>
            <w:szCs w:val="20"/>
            <w:highlight w:val="yellow"/>
          </w:rPr>
          <w:t>3</w:t>
        </w:r>
        <w:r w:rsidR="009F4ED9">
          <w:rPr>
            <w:rFonts w:ascii="Times New Roman" w:eastAsia="Songti SC" w:hAnsi="Times New Roman" w:cs="Times New Roman"/>
            <w:i/>
            <w:iCs/>
            <w:color w:val="000000"/>
            <w:sz w:val="20"/>
            <w:szCs w:val="20"/>
            <w:highlight w:val="yellow"/>
            <w:rPrChange w:id="6" w:author="jinzhou" w:date="2019-03-20T20:44:00Z">
              <w:rPr>
                <w:rFonts w:ascii="Times New Roman" w:eastAsia="Songti SC" w:hAnsi="Times New Roman" w:cs="Times New Roman"/>
                <w:i/>
                <w:iCs/>
                <w:color w:val="000000"/>
                <w:sz w:val="20"/>
                <w:szCs w:val="20"/>
              </w:rPr>
            </w:rPrChange>
          </w:rPr>
          <w:t>hrs</w:t>
        </w:r>
      </w:ins>
      <w:r>
        <w:rPr>
          <w:rFonts w:ascii="Times New Roman" w:eastAsia="Songti SC" w:hAnsi="Times New Roman" w:cs="Times New Roman"/>
          <w:i/>
          <w:iCs/>
          <w:color w:val="000000"/>
          <w:sz w:val="20"/>
          <w:szCs w:val="20"/>
          <w:highlight w:val="yellow"/>
          <w:rPrChange w:id="7" w:author="jinzhou" w:date="2019-03-20T20:44:00Z">
            <w:rPr>
              <w:rFonts w:ascii="Times New Roman" w:eastAsia="Songti SC" w:hAnsi="Times New Roman" w:cs="Times New Roman"/>
              <w:i/>
              <w:iCs/>
              <w:color w:val="000000"/>
              <w:sz w:val="20"/>
              <w:szCs w:val="20"/>
            </w:rPr>
          </w:rPrChange>
        </w:rPr>
        <w:t>/</w:t>
      </w:r>
      <w:proofErr w:type="spellStart"/>
      <w:r>
        <w:rPr>
          <w:rFonts w:ascii="Times New Roman" w:eastAsia="Songti SC" w:hAnsi="Times New Roman" w:cs="Times New Roman"/>
          <w:i/>
          <w:iCs/>
          <w:color w:val="000000"/>
          <w:sz w:val="20"/>
          <w:szCs w:val="20"/>
          <w:highlight w:val="yellow"/>
          <w:rPrChange w:id="8" w:author="jinzhou" w:date="2019-03-20T20:44:00Z">
            <w:rPr>
              <w:rFonts w:ascii="Times New Roman" w:eastAsia="Songti SC" w:hAnsi="Times New Roman" w:cs="Times New Roman"/>
              <w:i/>
              <w:iCs/>
              <w:color w:val="000000"/>
              <w:sz w:val="20"/>
              <w:szCs w:val="20"/>
            </w:rPr>
          </w:rPrChange>
        </w:rPr>
        <w:t>wk</w:t>
      </w:r>
      <w:proofErr w:type="spellEnd"/>
      <w:r>
        <w:rPr>
          <w:rFonts w:ascii="Times New Roman" w:eastAsia="Songti SC" w:hAnsi="Times New Roman" w:cs="Times New Roman"/>
          <w:i/>
          <w:iCs/>
          <w:color w:val="000000"/>
          <w:sz w:val="20"/>
          <w:szCs w:val="20"/>
          <w:highlight w:val="yellow"/>
          <w:rPrChange w:id="9" w:author="jinzhou" w:date="2019-03-20T20:44:00Z">
            <w:rPr>
              <w:rFonts w:ascii="Times New Roman" w:eastAsia="Songti SC" w:hAnsi="Times New Roman" w:cs="Times New Roman"/>
              <w:i/>
              <w:iCs/>
              <w:color w:val="000000"/>
              <w:sz w:val="20"/>
              <w:szCs w:val="20"/>
            </w:rPr>
          </w:rPrChange>
        </w:rPr>
        <w:t xml:space="preserve">, </w:t>
      </w:r>
      <w:ins w:id="10" w:author="翁 安志" w:date="2019-03-21T22:00:00Z">
        <w:r w:rsidR="009F4ED9">
          <w:rPr>
            <w:rFonts w:ascii="Times New Roman" w:eastAsia="Songti SC" w:hAnsi="Times New Roman" w:cs="Times New Roman"/>
            <w:i/>
            <w:iCs/>
            <w:color w:val="000000"/>
            <w:sz w:val="20"/>
            <w:szCs w:val="20"/>
            <w:highlight w:val="yellow"/>
          </w:rPr>
          <w:t>20</w:t>
        </w:r>
      </w:ins>
      <w:del w:id="11" w:author="翁 安志" w:date="2019-03-21T22:00:00Z">
        <w:r w:rsidDel="009F4ED9">
          <w:rPr>
            <w:rFonts w:ascii="Times New Roman" w:eastAsia="Songti SC" w:hAnsi="Times New Roman" w:cs="Times New Roman"/>
            <w:i/>
            <w:iCs/>
            <w:color w:val="000000"/>
            <w:sz w:val="20"/>
            <w:szCs w:val="20"/>
            <w:highlight w:val="yellow"/>
            <w:rPrChange w:id="12" w:author="jinzhou" w:date="2019-03-20T20:44:00Z">
              <w:rPr>
                <w:rFonts w:ascii="Times New Roman" w:eastAsia="Songti SC" w:hAnsi="Times New Roman" w:cs="Times New Roman"/>
                <w:i/>
                <w:iCs/>
                <w:color w:val="000000"/>
                <w:sz w:val="20"/>
                <w:szCs w:val="20"/>
              </w:rPr>
            </w:rPrChange>
          </w:rPr>
          <w:delText>XX</w:delText>
        </w:r>
      </w:del>
      <w:r>
        <w:rPr>
          <w:rFonts w:ascii="Times New Roman" w:eastAsia="Songti SC" w:hAnsi="Times New Roman" w:cs="Times New Roman"/>
          <w:i/>
          <w:iCs/>
          <w:color w:val="000000"/>
          <w:sz w:val="20"/>
          <w:szCs w:val="20"/>
          <w:highlight w:val="yellow"/>
          <w:rPrChange w:id="13" w:author="jinzhou" w:date="2019-03-20T20:44:00Z">
            <w:rPr>
              <w:rFonts w:ascii="Times New Roman" w:eastAsia="Songti SC" w:hAnsi="Times New Roman" w:cs="Times New Roman"/>
              <w:i/>
              <w:iCs/>
              <w:color w:val="000000"/>
              <w:sz w:val="20"/>
              <w:szCs w:val="20"/>
            </w:rPr>
          </w:rPrChange>
        </w:rPr>
        <w:t>wks/</w:t>
      </w:r>
      <w:proofErr w:type="spellStart"/>
      <w:r>
        <w:rPr>
          <w:rFonts w:ascii="Times New Roman" w:eastAsia="Songti SC" w:hAnsi="Times New Roman" w:cs="Times New Roman"/>
          <w:i/>
          <w:iCs/>
          <w:color w:val="000000"/>
          <w:sz w:val="20"/>
          <w:szCs w:val="20"/>
          <w:highlight w:val="yellow"/>
          <w:rPrChange w:id="14" w:author="jinzhou" w:date="2019-03-20T20:44:00Z">
            <w:rPr>
              <w:rFonts w:ascii="Times New Roman" w:eastAsia="Songti SC" w:hAnsi="Times New Roman" w:cs="Times New Roman"/>
              <w:i/>
              <w:iCs/>
              <w:color w:val="000000"/>
              <w:sz w:val="20"/>
              <w:szCs w:val="20"/>
            </w:rPr>
          </w:rPrChange>
        </w:rPr>
        <w:t>yr</w:t>
      </w:r>
      <w:proofErr w:type="spellEnd"/>
    </w:p>
    <w:p w:rsidR="00361D05" w:rsidRDefault="008A2612">
      <w:pPr>
        <w:widowControl/>
        <w:spacing w:line="240" w:lineRule="exact"/>
        <w:jc w:val="left"/>
        <w:rPr>
          <w:rFonts w:ascii="Times New Roman" w:eastAsia="Songti SC" w:hAnsi="Times New Roman" w:cs="Times New Roman"/>
          <w:color w:val="000000"/>
          <w:sz w:val="20"/>
          <w:szCs w:val="20"/>
        </w:rPr>
      </w:pPr>
      <w:r>
        <w:rPr>
          <w:rFonts w:ascii="Times New Roman" w:eastAsia="Songti SC" w:hAnsi="Times New Roman" w:cs="Times New Roman"/>
          <w:color w:val="000000"/>
          <w:sz w:val="20"/>
          <w:szCs w:val="20"/>
        </w:rPr>
        <w:t xml:space="preserve">Our school did not allow students to see GPA after each </w:t>
      </w:r>
      <w:proofErr w:type="gramStart"/>
      <w:r>
        <w:rPr>
          <w:rFonts w:ascii="Times New Roman" w:eastAsia="Songti SC" w:hAnsi="Times New Roman" w:cs="Times New Roman"/>
          <w:color w:val="000000"/>
          <w:sz w:val="20"/>
          <w:szCs w:val="20"/>
        </w:rPr>
        <w:t>exams</w:t>
      </w:r>
      <w:proofErr w:type="gramEnd"/>
      <w:r>
        <w:rPr>
          <w:rFonts w:ascii="Times New Roman" w:eastAsia="Songti SC" w:hAnsi="Times New Roman" w:cs="Times New Roman"/>
          <w:color w:val="000000"/>
          <w:sz w:val="20"/>
          <w:szCs w:val="20"/>
        </w:rPr>
        <w:t>. I wan</w:t>
      </w:r>
      <w:r>
        <w:rPr>
          <w:rFonts w:ascii="Times New Roman" w:eastAsia="Songti SC" w:hAnsi="Times New Roman" w:cs="Times New Roman"/>
          <w:color w:val="000000"/>
          <w:sz w:val="20"/>
          <w:szCs w:val="20"/>
        </w:rPr>
        <w:t xml:space="preserve">ted to help my schoolmates to solve this problem. </w:t>
      </w:r>
      <w:proofErr w:type="gramStart"/>
      <w:r>
        <w:rPr>
          <w:rFonts w:ascii="Times New Roman" w:eastAsia="Songti SC" w:hAnsi="Times New Roman" w:cs="Times New Roman"/>
          <w:color w:val="000000"/>
          <w:sz w:val="20"/>
          <w:szCs w:val="20"/>
        </w:rPr>
        <w:t>So</w:t>
      </w:r>
      <w:proofErr w:type="gramEnd"/>
      <w:r>
        <w:rPr>
          <w:rFonts w:ascii="Times New Roman" w:eastAsia="Songti SC" w:hAnsi="Times New Roman" w:cs="Times New Roman"/>
          <w:color w:val="000000"/>
          <w:sz w:val="20"/>
          <w:szCs w:val="20"/>
        </w:rPr>
        <w:t xml:space="preserve"> I started to work on a GPA calculator app (G-PAC) since 8th grade using Python. Later I updated the code and the app into more advanced forms. The app has evolved from basic command line app to GUI app, </w:t>
      </w:r>
      <w:r>
        <w:rPr>
          <w:rFonts w:ascii="Times New Roman" w:eastAsia="Songti SC" w:hAnsi="Times New Roman" w:cs="Times New Roman"/>
          <w:color w:val="000000"/>
          <w:sz w:val="20"/>
          <w:szCs w:val="20"/>
        </w:rPr>
        <w:t xml:space="preserve">and now it has evolved from GUI app to </w:t>
      </w:r>
      <w:proofErr w:type="spellStart"/>
      <w:r>
        <w:rPr>
          <w:rFonts w:ascii="Times New Roman" w:eastAsia="Songti SC" w:hAnsi="Times New Roman" w:cs="Times New Roman"/>
          <w:color w:val="000000"/>
          <w:sz w:val="20"/>
          <w:szCs w:val="20"/>
        </w:rPr>
        <w:t>webapp</w:t>
      </w:r>
      <w:proofErr w:type="spellEnd"/>
      <w:r>
        <w:rPr>
          <w:rFonts w:ascii="Times New Roman" w:eastAsia="Songti SC" w:hAnsi="Times New Roman" w:cs="Times New Roman"/>
          <w:color w:val="000000"/>
          <w:sz w:val="20"/>
          <w:szCs w:val="20"/>
        </w:rPr>
        <w:t xml:space="preserve">. Currently this app gains over 50,000 usages during the past four years. </w:t>
      </w:r>
      <w:proofErr w:type="gramStart"/>
      <w:r>
        <w:rPr>
          <w:rFonts w:ascii="Times New Roman" w:eastAsia="Songti SC" w:hAnsi="Times New Roman" w:cs="Times New Roman"/>
          <w:color w:val="000000"/>
          <w:sz w:val="20"/>
          <w:szCs w:val="20"/>
        </w:rPr>
        <w:t>Personally,  it</w:t>
      </w:r>
      <w:proofErr w:type="gramEnd"/>
      <w:r>
        <w:rPr>
          <w:rFonts w:ascii="Times New Roman" w:eastAsia="Songti SC" w:hAnsi="Times New Roman" w:cs="Times New Roman"/>
          <w:color w:val="000000"/>
          <w:sz w:val="20"/>
          <w:szCs w:val="20"/>
        </w:rPr>
        <w:t xml:space="preserve"> also recorded my code learning path.</w:t>
      </w:r>
    </w:p>
    <w:p w:rsidR="00361D05" w:rsidRDefault="00361D05">
      <w:pPr>
        <w:widowControl/>
        <w:spacing w:line="240" w:lineRule="exact"/>
        <w:jc w:val="left"/>
        <w:rPr>
          <w:rFonts w:ascii="Times New Roman" w:eastAsia="Songti SC" w:hAnsi="Times New Roman" w:cs="Times New Roman"/>
          <w:color w:val="000000"/>
          <w:sz w:val="20"/>
          <w:szCs w:val="20"/>
        </w:rPr>
      </w:pPr>
    </w:p>
    <w:p w:rsidR="00361D05" w:rsidRDefault="00361D05">
      <w:pPr>
        <w:widowControl/>
        <w:spacing w:line="240" w:lineRule="exact"/>
        <w:jc w:val="left"/>
        <w:rPr>
          <w:rFonts w:ascii="Times New Roman" w:eastAsia="Songti SC" w:hAnsi="Times New Roman" w:cs="Times New Roman"/>
          <w:color w:val="000000"/>
          <w:sz w:val="20"/>
          <w:szCs w:val="20"/>
        </w:rPr>
      </w:pPr>
    </w:p>
    <w:p w:rsidR="00361D05" w:rsidRDefault="008A2612">
      <w:pPr>
        <w:widowControl/>
        <w:spacing w:line="240" w:lineRule="exact"/>
        <w:jc w:val="left"/>
        <w:rPr>
          <w:rFonts w:ascii="Times New Roman" w:eastAsia="Songti SC" w:hAnsi="Times New Roman" w:cs="Times New Roman"/>
          <w:i/>
          <w:iCs/>
          <w:color w:val="000000"/>
          <w:sz w:val="20"/>
          <w:szCs w:val="20"/>
        </w:rPr>
      </w:pPr>
      <w:r>
        <w:rPr>
          <w:rFonts w:ascii="Times New Roman" w:eastAsia="Songti SC" w:hAnsi="Times New Roman" w:cs="Times New Roman"/>
          <w:b/>
          <w:bCs/>
          <w:color w:val="000000"/>
          <w:sz w:val="20"/>
          <w:szCs w:val="20"/>
          <w:rPrChange w:id="15" w:author="jinzhou" w:date="2019-03-20T20:44:00Z">
            <w:rPr>
              <w:rFonts w:ascii="Times New Roman" w:eastAsia="Songti SC" w:hAnsi="Times New Roman" w:cs="Times New Roman"/>
              <w:color w:val="000000"/>
              <w:sz w:val="20"/>
              <w:szCs w:val="20"/>
            </w:rPr>
          </w:rPrChange>
        </w:rPr>
        <w:t xml:space="preserve">2. Initiator, More </w:t>
      </w:r>
      <w:proofErr w:type="gramStart"/>
      <w:r>
        <w:rPr>
          <w:rFonts w:ascii="Times New Roman" w:eastAsia="Songti SC" w:hAnsi="Times New Roman" w:cs="Times New Roman"/>
          <w:b/>
          <w:bCs/>
          <w:color w:val="000000"/>
          <w:sz w:val="20"/>
          <w:szCs w:val="20"/>
          <w:rPrChange w:id="16" w:author="jinzhou" w:date="2019-03-20T20:44:00Z">
            <w:rPr>
              <w:rFonts w:ascii="Times New Roman" w:eastAsia="Songti SC" w:hAnsi="Times New Roman" w:cs="Times New Roman"/>
              <w:color w:val="000000"/>
              <w:sz w:val="20"/>
              <w:szCs w:val="20"/>
            </w:rPr>
          </w:rPrChange>
        </w:rPr>
        <w:t>Club</w:t>
      </w:r>
      <w:r>
        <w:rPr>
          <w:rFonts w:ascii="Times New Roman" w:eastAsia="Songti SC" w:hAnsi="Times New Roman" w:cs="Times New Roman"/>
          <w:color w:val="000000"/>
          <w:sz w:val="20"/>
          <w:szCs w:val="20"/>
        </w:rPr>
        <w:t xml:space="preserve">  </w:t>
      </w:r>
      <w:ins w:id="17" w:author="翁 安志" w:date="2019-03-21T22:00:00Z">
        <w:r w:rsidR="009F4ED9">
          <w:rPr>
            <w:rFonts w:ascii="Times New Roman" w:eastAsia="Songti SC" w:hAnsi="Times New Roman" w:cs="Times New Roman"/>
            <w:i/>
            <w:iCs/>
            <w:color w:val="000000"/>
            <w:sz w:val="20"/>
            <w:szCs w:val="20"/>
            <w:highlight w:val="yellow"/>
          </w:rPr>
          <w:t>1</w:t>
        </w:r>
      </w:ins>
      <w:proofErr w:type="gramEnd"/>
      <w:del w:id="18" w:author="翁 安志" w:date="2019-03-21T22:00:00Z">
        <w:r w:rsidDel="009F4ED9">
          <w:rPr>
            <w:rFonts w:ascii="Times New Roman" w:eastAsia="Songti SC" w:hAnsi="Times New Roman" w:cs="Times New Roman"/>
            <w:i/>
            <w:iCs/>
            <w:color w:val="000000"/>
            <w:sz w:val="20"/>
            <w:szCs w:val="20"/>
            <w:highlight w:val="yellow"/>
            <w:rPrChange w:id="19" w:author="jinzhou" w:date="2019-03-20T20:44:00Z">
              <w:rPr>
                <w:rFonts w:ascii="Times New Roman" w:eastAsia="Songti SC" w:hAnsi="Times New Roman" w:cs="Times New Roman"/>
                <w:i/>
                <w:iCs/>
                <w:color w:val="000000"/>
                <w:sz w:val="20"/>
                <w:szCs w:val="20"/>
              </w:rPr>
            </w:rPrChange>
          </w:rPr>
          <w:delText>XX</w:delText>
        </w:r>
      </w:del>
      <w:r>
        <w:rPr>
          <w:rFonts w:ascii="Times New Roman" w:eastAsia="Songti SC" w:hAnsi="Times New Roman" w:cs="Times New Roman"/>
          <w:i/>
          <w:iCs/>
          <w:color w:val="000000"/>
          <w:sz w:val="20"/>
          <w:szCs w:val="20"/>
          <w:highlight w:val="yellow"/>
          <w:rPrChange w:id="20" w:author="jinzhou" w:date="2019-03-20T20:44:00Z">
            <w:rPr>
              <w:rFonts w:ascii="Times New Roman" w:eastAsia="Songti SC" w:hAnsi="Times New Roman" w:cs="Times New Roman"/>
              <w:i/>
              <w:iCs/>
              <w:color w:val="000000"/>
              <w:sz w:val="20"/>
              <w:szCs w:val="20"/>
            </w:rPr>
          </w:rPrChange>
        </w:rPr>
        <w:t>hrs/</w:t>
      </w:r>
      <w:proofErr w:type="spellStart"/>
      <w:r>
        <w:rPr>
          <w:rFonts w:ascii="Times New Roman" w:eastAsia="Songti SC" w:hAnsi="Times New Roman" w:cs="Times New Roman"/>
          <w:i/>
          <w:iCs/>
          <w:color w:val="000000"/>
          <w:sz w:val="20"/>
          <w:szCs w:val="20"/>
          <w:highlight w:val="yellow"/>
          <w:rPrChange w:id="21" w:author="jinzhou" w:date="2019-03-20T20:44:00Z">
            <w:rPr>
              <w:rFonts w:ascii="Times New Roman" w:eastAsia="Songti SC" w:hAnsi="Times New Roman" w:cs="Times New Roman"/>
              <w:i/>
              <w:iCs/>
              <w:color w:val="000000"/>
              <w:sz w:val="20"/>
              <w:szCs w:val="20"/>
            </w:rPr>
          </w:rPrChange>
        </w:rPr>
        <w:t>wk</w:t>
      </w:r>
      <w:proofErr w:type="spellEnd"/>
      <w:r>
        <w:rPr>
          <w:rFonts w:ascii="Times New Roman" w:eastAsia="Songti SC" w:hAnsi="Times New Roman" w:cs="Times New Roman"/>
          <w:i/>
          <w:iCs/>
          <w:color w:val="000000"/>
          <w:sz w:val="20"/>
          <w:szCs w:val="20"/>
          <w:highlight w:val="yellow"/>
          <w:rPrChange w:id="22" w:author="jinzhou" w:date="2019-03-20T20:44:00Z">
            <w:rPr>
              <w:rFonts w:ascii="Times New Roman" w:eastAsia="Songti SC" w:hAnsi="Times New Roman" w:cs="Times New Roman"/>
              <w:i/>
              <w:iCs/>
              <w:color w:val="000000"/>
              <w:sz w:val="20"/>
              <w:szCs w:val="20"/>
            </w:rPr>
          </w:rPrChange>
        </w:rPr>
        <w:t xml:space="preserve">, </w:t>
      </w:r>
      <w:del w:id="23" w:author="翁 安志" w:date="2019-03-21T22:00:00Z">
        <w:r w:rsidDel="009F4ED9">
          <w:rPr>
            <w:rFonts w:ascii="Times New Roman" w:eastAsia="Songti SC" w:hAnsi="Times New Roman" w:cs="Times New Roman"/>
            <w:i/>
            <w:iCs/>
            <w:color w:val="000000"/>
            <w:sz w:val="20"/>
            <w:szCs w:val="20"/>
            <w:highlight w:val="yellow"/>
            <w:rPrChange w:id="24" w:author="jinzhou" w:date="2019-03-20T20:44:00Z">
              <w:rPr>
                <w:rFonts w:ascii="Times New Roman" w:eastAsia="Songti SC" w:hAnsi="Times New Roman" w:cs="Times New Roman"/>
                <w:i/>
                <w:iCs/>
                <w:color w:val="000000"/>
                <w:sz w:val="20"/>
                <w:szCs w:val="20"/>
              </w:rPr>
            </w:rPrChange>
          </w:rPr>
          <w:delText>X</w:delText>
        </w:r>
      </w:del>
      <w:ins w:id="25" w:author="翁 安志" w:date="2019-03-21T22:00:00Z">
        <w:r w:rsidR="009F4ED9">
          <w:rPr>
            <w:rFonts w:ascii="Times New Roman" w:eastAsia="Songti SC" w:hAnsi="Times New Roman" w:cs="Times New Roman"/>
            <w:i/>
            <w:iCs/>
            <w:color w:val="000000"/>
            <w:sz w:val="20"/>
            <w:szCs w:val="20"/>
            <w:highlight w:val="yellow"/>
          </w:rPr>
          <w:t>30</w:t>
        </w:r>
      </w:ins>
      <w:del w:id="26" w:author="翁 安志" w:date="2019-03-21T22:00:00Z">
        <w:r w:rsidDel="009F4ED9">
          <w:rPr>
            <w:rFonts w:ascii="Times New Roman" w:eastAsia="Songti SC" w:hAnsi="Times New Roman" w:cs="Times New Roman"/>
            <w:i/>
            <w:iCs/>
            <w:color w:val="000000"/>
            <w:sz w:val="20"/>
            <w:szCs w:val="20"/>
            <w:highlight w:val="yellow"/>
            <w:rPrChange w:id="27" w:author="jinzhou" w:date="2019-03-20T20:44:00Z">
              <w:rPr>
                <w:rFonts w:ascii="Times New Roman" w:eastAsia="Songti SC" w:hAnsi="Times New Roman" w:cs="Times New Roman"/>
                <w:i/>
                <w:iCs/>
                <w:color w:val="000000"/>
                <w:sz w:val="20"/>
                <w:szCs w:val="20"/>
              </w:rPr>
            </w:rPrChange>
          </w:rPr>
          <w:delText>X</w:delText>
        </w:r>
      </w:del>
      <w:r>
        <w:rPr>
          <w:rFonts w:ascii="Times New Roman" w:eastAsia="Songti SC" w:hAnsi="Times New Roman" w:cs="Times New Roman"/>
          <w:i/>
          <w:iCs/>
          <w:color w:val="000000"/>
          <w:sz w:val="20"/>
          <w:szCs w:val="20"/>
          <w:highlight w:val="yellow"/>
          <w:rPrChange w:id="28" w:author="jinzhou" w:date="2019-03-20T20:44:00Z">
            <w:rPr>
              <w:rFonts w:ascii="Times New Roman" w:eastAsia="Songti SC" w:hAnsi="Times New Roman" w:cs="Times New Roman"/>
              <w:i/>
              <w:iCs/>
              <w:color w:val="000000"/>
              <w:sz w:val="20"/>
              <w:szCs w:val="20"/>
            </w:rPr>
          </w:rPrChange>
        </w:rPr>
        <w:t>wks/</w:t>
      </w:r>
      <w:proofErr w:type="spellStart"/>
      <w:r>
        <w:rPr>
          <w:rFonts w:ascii="Times New Roman" w:eastAsia="Songti SC" w:hAnsi="Times New Roman" w:cs="Times New Roman"/>
          <w:i/>
          <w:iCs/>
          <w:color w:val="000000"/>
          <w:sz w:val="20"/>
          <w:szCs w:val="20"/>
          <w:highlight w:val="yellow"/>
          <w:rPrChange w:id="29" w:author="jinzhou" w:date="2019-03-20T20:44:00Z">
            <w:rPr>
              <w:rFonts w:ascii="Times New Roman" w:eastAsia="Songti SC" w:hAnsi="Times New Roman" w:cs="Times New Roman"/>
              <w:i/>
              <w:iCs/>
              <w:color w:val="000000"/>
              <w:sz w:val="20"/>
              <w:szCs w:val="20"/>
            </w:rPr>
          </w:rPrChange>
        </w:rPr>
        <w:t>yr</w:t>
      </w:r>
      <w:proofErr w:type="spellEnd"/>
    </w:p>
    <w:p w:rsidR="00361D05" w:rsidRDefault="008A2612">
      <w:pPr>
        <w:widowControl/>
        <w:spacing w:line="240" w:lineRule="exact"/>
        <w:jc w:val="left"/>
        <w:rPr>
          <w:rFonts w:ascii="Times New Roman" w:eastAsia="Songti SC" w:hAnsi="Times New Roman" w:cs="Times New Roman"/>
          <w:color w:val="000000"/>
          <w:sz w:val="20"/>
          <w:szCs w:val="20"/>
        </w:rPr>
      </w:pPr>
      <w:r>
        <w:rPr>
          <w:rFonts w:ascii="Times New Roman" w:eastAsia="Songti SC" w:hAnsi="Times New Roman" w:cs="Times New Roman"/>
          <w:color w:val="000000"/>
          <w:sz w:val="20"/>
          <w:szCs w:val="20"/>
        </w:rPr>
        <w:t xml:space="preserve">I started More Club with my friend as </w:t>
      </w:r>
      <w:r>
        <w:rPr>
          <w:rFonts w:ascii="Times New Roman" w:eastAsia="Songti SC" w:hAnsi="Times New Roman" w:cs="Times New Roman"/>
          <w:color w:val="000000"/>
          <w:sz w:val="20"/>
          <w:szCs w:val="20"/>
        </w:rPr>
        <w:t>a place for students to share student voices and show who we are. More Club publishes articles written by our club members. We wrote stories about our campus life and personal interests such as technology or fashion. Through words and pictures, we freely e</w:t>
      </w:r>
      <w:r>
        <w:rPr>
          <w:rFonts w:ascii="Times New Roman" w:eastAsia="Songti SC" w:hAnsi="Times New Roman" w:cs="Times New Roman"/>
          <w:color w:val="000000"/>
          <w:sz w:val="20"/>
          <w:szCs w:val="20"/>
        </w:rPr>
        <w:t xml:space="preserve">xpress our ideas, which also allows our readers to explore the </w:t>
      </w:r>
      <w:proofErr w:type="gramStart"/>
      <w:r>
        <w:rPr>
          <w:rFonts w:ascii="Times New Roman" w:eastAsia="Songti SC" w:hAnsi="Times New Roman" w:cs="Times New Roman"/>
          <w:color w:val="000000"/>
          <w:sz w:val="20"/>
          <w:szCs w:val="20"/>
        </w:rPr>
        <w:t>true identity</w:t>
      </w:r>
      <w:proofErr w:type="gramEnd"/>
      <w:r>
        <w:rPr>
          <w:rFonts w:ascii="Times New Roman" w:eastAsia="Songti SC" w:hAnsi="Times New Roman" w:cs="Times New Roman"/>
          <w:color w:val="000000"/>
          <w:sz w:val="20"/>
          <w:szCs w:val="20"/>
        </w:rPr>
        <w:t xml:space="preserve"> of the sc</w:t>
      </w:r>
      <w:bookmarkStart w:id="30" w:name="_GoBack"/>
      <w:bookmarkEnd w:id="30"/>
      <w:r>
        <w:rPr>
          <w:rFonts w:ascii="Times New Roman" w:eastAsia="Songti SC" w:hAnsi="Times New Roman" w:cs="Times New Roman"/>
          <w:color w:val="000000"/>
          <w:sz w:val="20"/>
          <w:szCs w:val="20"/>
        </w:rPr>
        <w:t>hoolmates. We also published a virtual reality exhibition of our school--SHSID. The perfect combination of art and technology has provided a great way for our students to</w:t>
      </w:r>
      <w:r>
        <w:rPr>
          <w:rFonts w:ascii="Times New Roman" w:eastAsia="Songti SC" w:hAnsi="Times New Roman" w:cs="Times New Roman"/>
          <w:color w:val="000000"/>
          <w:sz w:val="20"/>
          <w:szCs w:val="20"/>
        </w:rPr>
        <w:t xml:space="preserve"> fully explore the beauty of our school. </w:t>
      </w:r>
    </w:p>
    <w:p w:rsidR="00361D05" w:rsidRDefault="00361D05">
      <w:pPr>
        <w:widowControl/>
        <w:spacing w:line="240" w:lineRule="exact"/>
        <w:jc w:val="left"/>
        <w:rPr>
          <w:rFonts w:ascii="Times New Roman" w:eastAsia="Songti SC" w:hAnsi="Times New Roman" w:cs="Times New Roman"/>
          <w:color w:val="000000"/>
          <w:sz w:val="20"/>
          <w:szCs w:val="20"/>
        </w:rPr>
      </w:pPr>
    </w:p>
    <w:p w:rsidR="00361D05" w:rsidRDefault="00361D05">
      <w:pPr>
        <w:widowControl/>
        <w:spacing w:line="240" w:lineRule="exact"/>
        <w:ind w:firstLineChars="200" w:firstLine="400"/>
        <w:jc w:val="left"/>
        <w:rPr>
          <w:rFonts w:ascii="Times New Roman" w:eastAsia="Songti SC" w:hAnsi="Times New Roman" w:cs="Times New Roman"/>
          <w:color w:val="000000"/>
          <w:sz w:val="20"/>
          <w:szCs w:val="20"/>
        </w:rPr>
      </w:pPr>
    </w:p>
    <w:p w:rsidR="00361D05" w:rsidRPr="00361D05" w:rsidRDefault="008A2612">
      <w:pPr>
        <w:widowControl/>
        <w:spacing w:line="240" w:lineRule="exact"/>
        <w:jc w:val="left"/>
        <w:rPr>
          <w:rFonts w:ascii="Times New Roman" w:eastAsia="Songti SC" w:hAnsi="Times New Roman" w:cs="Times New Roman"/>
          <w:color w:val="000000"/>
          <w:sz w:val="20"/>
          <w:szCs w:val="20"/>
          <w:highlight w:val="yellow"/>
          <w:rPrChange w:id="31" w:author="jinzhou" w:date="2019-03-20T20:44:00Z">
            <w:rPr>
              <w:rFonts w:ascii="Times New Roman" w:eastAsia="Songti SC" w:hAnsi="Times New Roman" w:cs="Times New Roman"/>
              <w:color w:val="000000"/>
              <w:sz w:val="20"/>
              <w:szCs w:val="20"/>
            </w:rPr>
          </w:rPrChange>
        </w:rPr>
      </w:pPr>
      <w:r>
        <w:rPr>
          <w:rFonts w:ascii="Times New Roman" w:eastAsia="Songti SC" w:hAnsi="Times New Roman" w:cs="Times New Roman"/>
          <w:b/>
          <w:bCs/>
          <w:color w:val="000000"/>
          <w:sz w:val="20"/>
          <w:szCs w:val="20"/>
          <w:rPrChange w:id="32" w:author="jinzhou" w:date="2019-03-20T20:44:00Z">
            <w:rPr>
              <w:rFonts w:ascii="Times New Roman" w:eastAsia="Songti SC" w:hAnsi="Times New Roman" w:cs="Times New Roman"/>
              <w:color w:val="000000"/>
              <w:sz w:val="20"/>
              <w:szCs w:val="20"/>
            </w:rPr>
          </w:rPrChange>
        </w:rPr>
        <w:t>3.Sex Education Game: Self-</w:t>
      </w:r>
      <w:proofErr w:type="gramStart"/>
      <w:r>
        <w:rPr>
          <w:rFonts w:ascii="Times New Roman" w:eastAsia="Songti SC" w:hAnsi="Times New Roman" w:cs="Times New Roman"/>
          <w:b/>
          <w:bCs/>
          <w:color w:val="000000"/>
          <w:sz w:val="20"/>
          <w:szCs w:val="20"/>
          <w:rPrChange w:id="33" w:author="jinzhou" w:date="2019-03-20T20:44:00Z">
            <w:rPr>
              <w:rFonts w:ascii="Times New Roman" w:eastAsia="Songti SC" w:hAnsi="Times New Roman" w:cs="Times New Roman"/>
              <w:color w:val="000000"/>
              <w:sz w:val="20"/>
              <w:szCs w:val="20"/>
            </w:rPr>
          </w:rPrChange>
        </w:rPr>
        <w:t>Reliance</w:t>
      </w:r>
      <w:r>
        <w:rPr>
          <w:rFonts w:ascii="Times New Roman" w:eastAsia="Songti SC" w:hAnsi="Times New Roman" w:cs="Times New Roman"/>
          <w:color w:val="000000"/>
          <w:sz w:val="20"/>
          <w:szCs w:val="20"/>
        </w:rPr>
        <w:t xml:space="preserve"> </w:t>
      </w:r>
      <w:r>
        <w:rPr>
          <w:rFonts w:ascii="Times New Roman" w:eastAsia="Songti SC" w:hAnsi="Times New Roman" w:cs="Times New Roman"/>
          <w:color w:val="000000"/>
          <w:sz w:val="20"/>
          <w:szCs w:val="20"/>
          <w:highlight w:val="yellow"/>
          <w:rPrChange w:id="34" w:author="jinzhou" w:date="2019-03-20T20:44:00Z">
            <w:rPr>
              <w:rFonts w:ascii="Times New Roman" w:eastAsia="Songti SC" w:hAnsi="Times New Roman" w:cs="Times New Roman"/>
              <w:color w:val="000000"/>
              <w:sz w:val="20"/>
              <w:szCs w:val="20"/>
            </w:rPr>
          </w:rPrChange>
        </w:rPr>
        <w:t xml:space="preserve"> </w:t>
      </w:r>
      <w:ins w:id="35" w:author="翁 安志" w:date="2019-03-21T22:00:00Z">
        <w:r w:rsidR="009F4ED9">
          <w:rPr>
            <w:rFonts w:ascii="Times New Roman" w:eastAsia="Songti SC" w:hAnsi="Times New Roman" w:cs="Times New Roman"/>
            <w:i/>
            <w:iCs/>
            <w:color w:val="000000"/>
            <w:sz w:val="20"/>
            <w:szCs w:val="20"/>
            <w:highlight w:val="yellow"/>
          </w:rPr>
          <w:t>5</w:t>
        </w:r>
      </w:ins>
      <w:proofErr w:type="gramEnd"/>
      <w:del w:id="36" w:author="翁 安志" w:date="2019-03-21T22:00:00Z">
        <w:r w:rsidDel="009F4ED9">
          <w:rPr>
            <w:rFonts w:ascii="Times New Roman" w:eastAsia="Songti SC" w:hAnsi="Times New Roman" w:cs="Times New Roman"/>
            <w:i/>
            <w:iCs/>
            <w:color w:val="000000"/>
            <w:sz w:val="20"/>
            <w:szCs w:val="20"/>
            <w:highlight w:val="yellow"/>
            <w:rPrChange w:id="37" w:author="jinzhou" w:date="2019-03-20T20:44:00Z">
              <w:rPr>
                <w:rFonts w:ascii="Times New Roman" w:eastAsia="Songti SC" w:hAnsi="Times New Roman" w:cs="Times New Roman"/>
                <w:i/>
                <w:iCs/>
                <w:color w:val="000000"/>
                <w:sz w:val="20"/>
                <w:szCs w:val="20"/>
              </w:rPr>
            </w:rPrChange>
          </w:rPr>
          <w:delText>XX</w:delText>
        </w:r>
      </w:del>
      <w:r>
        <w:rPr>
          <w:rFonts w:ascii="Times New Roman" w:eastAsia="Songti SC" w:hAnsi="Times New Roman" w:cs="Times New Roman"/>
          <w:i/>
          <w:iCs/>
          <w:color w:val="000000"/>
          <w:sz w:val="20"/>
          <w:szCs w:val="20"/>
          <w:highlight w:val="yellow"/>
          <w:rPrChange w:id="38" w:author="jinzhou" w:date="2019-03-20T20:44:00Z">
            <w:rPr>
              <w:rFonts w:ascii="Times New Roman" w:eastAsia="Songti SC" w:hAnsi="Times New Roman" w:cs="Times New Roman"/>
              <w:i/>
              <w:iCs/>
              <w:color w:val="000000"/>
              <w:sz w:val="20"/>
              <w:szCs w:val="20"/>
            </w:rPr>
          </w:rPrChange>
        </w:rPr>
        <w:t>hrs/</w:t>
      </w:r>
      <w:proofErr w:type="spellStart"/>
      <w:r>
        <w:rPr>
          <w:rFonts w:ascii="Times New Roman" w:eastAsia="Songti SC" w:hAnsi="Times New Roman" w:cs="Times New Roman"/>
          <w:i/>
          <w:iCs/>
          <w:color w:val="000000"/>
          <w:sz w:val="20"/>
          <w:szCs w:val="20"/>
          <w:highlight w:val="yellow"/>
          <w:rPrChange w:id="39" w:author="jinzhou" w:date="2019-03-20T20:44:00Z">
            <w:rPr>
              <w:rFonts w:ascii="Times New Roman" w:eastAsia="Songti SC" w:hAnsi="Times New Roman" w:cs="Times New Roman"/>
              <w:i/>
              <w:iCs/>
              <w:color w:val="000000"/>
              <w:sz w:val="20"/>
              <w:szCs w:val="20"/>
            </w:rPr>
          </w:rPrChange>
        </w:rPr>
        <w:t>wk</w:t>
      </w:r>
      <w:proofErr w:type="spellEnd"/>
      <w:r>
        <w:rPr>
          <w:rFonts w:ascii="Times New Roman" w:eastAsia="Songti SC" w:hAnsi="Times New Roman" w:cs="Times New Roman"/>
          <w:i/>
          <w:iCs/>
          <w:color w:val="000000"/>
          <w:sz w:val="20"/>
          <w:szCs w:val="20"/>
          <w:highlight w:val="yellow"/>
          <w:rPrChange w:id="40" w:author="jinzhou" w:date="2019-03-20T20:44:00Z">
            <w:rPr>
              <w:rFonts w:ascii="Times New Roman" w:eastAsia="Songti SC" w:hAnsi="Times New Roman" w:cs="Times New Roman"/>
              <w:i/>
              <w:iCs/>
              <w:color w:val="000000"/>
              <w:sz w:val="20"/>
              <w:szCs w:val="20"/>
            </w:rPr>
          </w:rPrChange>
        </w:rPr>
        <w:t xml:space="preserve">, </w:t>
      </w:r>
      <w:ins w:id="41" w:author="翁 安志" w:date="2019-03-21T22:00:00Z">
        <w:r w:rsidR="009F4ED9">
          <w:rPr>
            <w:rFonts w:ascii="Times New Roman" w:eastAsia="Songti SC" w:hAnsi="Times New Roman" w:cs="Times New Roman"/>
            <w:i/>
            <w:iCs/>
            <w:color w:val="000000"/>
            <w:sz w:val="20"/>
            <w:szCs w:val="20"/>
            <w:highlight w:val="yellow"/>
          </w:rPr>
          <w:t>12</w:t>
        </w:r>
      </w:ins>
      <w:del w:id="42" w:author="翁 安志" w:date="2019-03-21T22:00:00Z">
        <w:r w:rsidDel="009F4ED9">
          <w:rPr>
            <w:rFonts w:ascii="Times New Roman" w:eastAsia="Songti SC" w:hAnsi="Times New Roman" w:cs="Times New Roman"/>
            <w:i/>
            <w:iCs/>
            <w:color w:val="000000"/>
            <w:sz w:val="20"/>
            <w:szCs w:val="20"/>
            <w:highlight w:val="yellow"/>
            <w:rPrChange w:id="43" w:author="jinzhou" w:date="2019-03-20T20:44:00Z">
              <w:rPr>
                <w:rFonts w:ascii="Times New Roman" w:eastAsia="Songti SC" w:hAnsi="Times New Roman" w:cs="Times New Roman"/>
                <w:i/>
                <w:iCs/>
                <w:color w:val="000000"/>
                <w:sz w:val="20"/>
                <w:szCs w:val="20"/>
              </w:rPr>
            </w:rPrChange>
          </w:rPr>
          <w:delText>XX</w:delText>
        </w:r>
      </w:del>
      <w:r>
        <w:rPr>
          <w:rFonts w:ascii="Times New Roman" w:eastAsia="Songti SC" w:hAnsi="Times New Roman" w:cs="Times New Roman"/>
          <w:i/>
          <w:iCs/>
          <w:color w:val="000000"/>
          <w:sz w:val="20"/>
          <w:szCs w:val="20"/>
          <w:highlight w:val="yellow"/>
          <w:rPrChange w:id="44" w:author="jinzhou" w:date="2019-03-20T20:44:00Z">
            <w:rPr>
              <w:rFonts w:ascii="Times New Roman" w:eastAsia="Songti SC" w:hAnsi="Times New Roman" w:cs="Times New Roman"/>
              <w:i/>
              <w:iCs/>
              <w:color w:val="000000"/>
              <w:sz w:val="20"/>
              <w:szCs w:val="20"/>
            </w:rPr>
          </w:rPrChange>
        </w:rPr>
        <w:t>wks/</w:t>
      </w:r>
      <w:proofErr w:type="spellStart"/>
      <w:r>
        <w:rPr>
          <w:rFonts w:ascii="Times New Roman" w:eastAsia="Songti SC" w:hAnsi="Times New Roman" w:cs="Times New Roman"/>
          <w:i/>
          <w:iCs/>
          <w:color w:val="000000"/>
          <w:sz w:val="20"/>
          <w:szCs w:val="20"/>
          <w:highlight w:val="yellow"/>
          <w:rPrChange w:id="45" w:author="jinzhou" w:date="2019-03-20T20:44:00Z">
            <w:rPr>
              <w:rFonts w:ascii="Times New Roman" w:eastAsia="Songti SC" w:hAnsi="Times New Roman" w:cs="Times New Roman"/>
              <w:i/>
              <w:iCs/>
              <w:color w:val="000000"/>
              <w:sz w:val="20"/>
              <w:szCs w:val="20"/>
            </w:rPr>
          </w:rPrChange>
        </w:rPr>
        <w:t>yr</w:t>
      </w:r>
      <w:proofErr w:type="spellEnd"/>
    </w:p>
    <w:p w:rsidR="00361D05" w:rsidRDefault="008A2612">
      <w:pPr>
        <w:widowControl/>
        <w:spacing w:line="240" w:lineRule="exact"/>
        <w:jc w:val="left"/>
        <w:rPr>
          <w:rFonts w:ascii="Times New Roman" w:eastAsia="Songti SC" w:hAnsi="Times New Roman" w:cs="Times New Roman"/>
          <w:color w:val="000000"/>
          <w:sz w:val="20"/>
          <w:szCs w:val="20"/>
        </w:rPr>
      </w:pPr>
      <w:r>
        <w:rPr>
          <w:rFonts w:ascii="Times New Roman" w:eastAsia="Songti SC" w:hAnsi="Times New Roman" w:cs="Times New Roman"/>
          <w:color w:val="000000"/>
          <w:sz w:val="20"/>
          <w:szCs w:val="20"/>
        </w:rPr>
        <w:t xml:space="preserve">To help optimize the current emptiness of sex education in China, my friends and I built </w:t>
      </w:r>
      <w:proofErr w:type="gramStart"/>
      <w:r>
        <w:rPr>
          <w:rFonts w:ascii="Times New Roman" w:eastAsia="Songti SC" w:hAnsi="Times New Roman" w:cs="Times New Roman"/>
          <w:color w:val="000000"/>
          <w:sz w:val="20"/>
          <w:szCs w:val="20"/>
        </w:rPr>
        <w:t>a the</w:t>
      </w:r>
      <w:proofErr w:type="gramEnd"/>
      <w:r>
        <w:rPr>
          <w:rFonts w:ascii="Times New Roman" w:eastAsia="Songti SC" w:hAnsi="Times New Roman" w:cs="Times New Roman"/>
          <w:color w:val="000000"/>
          <w:sz w:val="20"/>
          <w:szCs w:val="20"/>
        </w:rPr>
        <w:t xml:space="preserve"> biggest PC game distributor. The game has gathered over 143,000 downloads after the release, and various mass media has reported our game. In this game, the play</w:t>
      </w:r>
      <w:r>
        <w:rPr>
          <w:rFonts w:ascii="Times New Roman" w:eastAsia="Songti SC" w:hAnsi="Times New Roman" w:cs="Times New Roman"/>
          <w:color w:val="000000"/>
          <w:sz w:val="20"/>
          <w:szCs w:val="20"/>
        </w:rPr>
        <w:t xml:space="preserve">er will be engaged with the life of high </w:t>
      </w:r>
      <w:proofErr w:type="gramStart"/>
      <w:r>
        <w:rPr>
          <w:rFonts w:ascii="Times New Roman" w:eastAsia="Songti SC" w:hAnsi="Times New Roman" w:cs="Times New Roman"/>
          <w:color w:val="000000"/>
          <w:sz w:val="20"/>
          <w:szCs w:val="20"/>
        </w:rPr>
        <w:t>schoolers, and</w:t>
      </w:r>
      <w:proofErr w:type="gramEnd"/>
      <w:r>
        <w:rPr>
          <w:rFonts w:ascii="Times New Roman" w:eastAsia="Songti SC" w:hAnsi="Times New Roman" w:cs="Times New Roman"/>
          <w:color w:val="000000"/>
          <w:sz w:val="20"/>
          <w:szCs w:val="20"/>
        </w:rPr>
        <w:t xml:space="preserve"> can also choose between different choices to reach different endings. (https://store.steampowered.com/app/1016110/SelfReliance/)</w:t>
      </w:r>
    </w:p>
    <w:p w:rsidR="00361D05" w:rsidRDefault="00361D05">
      <w:pPr>
        <w:widowControl/>
        <w:spacing w:line="240" w:lineRule="exact"/>
        <w:ind w:firstLineChars="200" w:firstLine="400"/>
        <w:jc w:val="left"/>
        <w:rPr>
          <w:rFonts w:ascii="Times New Roman" w:eastAsia="Songti SC" w:hAnsi="Times New Roman" w:cs="Times New Roman"/>
          <w:color w:val="000000"/>
          <w:sz w:val="20"/>
          <w:szCs w:val="20"/>
        </w:rPr>
      </w:pPr>
    </w:p>
    <w:p w:rsidR="00361D05" w:rsidRDefault="00361D05">
      <w:pPr>
        <w:widowControl/>
        <w:spacing w:line="240" w:lineRule="exact"/>
        <w:ind w:firstLineChars="200" w:firstLine="400"/>
        <w:jc w:val="left"/>
        <w:rPr>
          <w:rFonts w:ascii="Times New Roman" w:eastAsia="Songti SC" w:hAnsi="Times New Roman" w:cs="Times New Roman"/>
          <w:color w:val="000000"/>
          <w:sz w:val="20"/>
          <w:szCs w:val="20"/>
        </w:rPr>
      </w:pPr>
    </w:p>
    <w:p w:rsidR="00361D05" w:rsidRDefault="00361D05">
      <w:pPr>
        <w:spacing w:line="240" w:lineRule="exact"/>
        <w:rPr>
          <w:rFonts w:ascii="Times New Roman" w:eastAsia="Songti SC" w:hAnsi="Times New Roman" w:cs="Times New Roman"/>
          <w:sz w:val="20"/>
          <w:szCs w:val="20"/>
        </w:rPr>
      </w:pPr>
    </w:p>
    <w:sectPr w:rsidR="00361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612" w:rsidRDefault="008A2612" w:rsidP="009F4ED9">
      <w:r>
        <w:separator/>
      </w:r>
    </w:p>
  </w:endnote>
  <w:endnote w:type="continuationSeparator" w:id="0">
    <w:p w:rsidR="008A2612" w:rsidRDefault="008A2612" w:rsidP="009F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ngti SC">
    <w:altName w:val="微软雅黑"/>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612" w:rsidRDefault="008A2612" w:rsidP="009F4ED9">
      <w:r>
        <w:separator/>
      </w:r>
    </w:p>
  </w:footnote>
  <w:footnote w:type="continuationSeparator" w:id="0">
    <w:p w:rsidR="008A2612" w:rsidRDefault="008A2612" w:rsidP="009F4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33CE2"/>
    <w:multiLevelType w:val="multilevel"/>
    <w:tmpl w:val="55933CE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C8"/>
    <w:rsid w:val="8BAAF75F"/>
    <w:rsid w:val="E7CDD0EA"/>
    <w:rsid w:val="EF5E6409"/>
    <w:rsid w:val="F1DF759D"/>
    <w:rsid w:val="FC57419A"/>
    <w:rsid w:val="FFAF70C0"/>
    <w:rsid w:val="00026DEE"/>
    <w:rsid w:val="00056A4D"/>
    <w:rsid w:val="00073A4F"/>
    <w:rsid w:val="00086BCE"/>
    <w:rsid w:val="000934D9"/>
    <w:rsid w:val="000B7A93"/>
    <w:rsid w:val="001268AD"/>
    <w:rsid w:val="0016648F"/>
    <w:rsid w:val="001A17B8"/>
    <w:rsid w:val="001B2801"/>
    <w:rsid w:val="001D5A38"/>
    <w:rsid w:val="00223896"/>
    <w:rsid w:val="00237641"/>
    <w:rsid w:val="00257E8D"/>
    <w:rsid w:val="00282087"/>
    <w:rsid w:val="00302216"/>
    <w:rsid w:val="00314562"/>
    <w:rsid w:val="00361D05"/>
    <w:rsid w:val="003835C5"/>
    <w:rsid w:val="003A72E0"/>
    <w:rsid w:val="003D0A7C"/>
    <w:rsid w:val="003E3137"/>
    <w:rsid w:val="00444D1B"/>
    <w:rsid w:val="00451C65"/>
    <w:rsid w:val="004744AA"/>
    <w:rsid w:val="004D0A80"/>
    <w:rsid w:val="00501D17"/>
    <w:rsid w:val="005208C1"/>
    <w:rsid w:val="00525048"/>
    <w:rsid w:val="005318FD"/>
    <w:rsid w:val="005778F4"/>
    <w:rsid w:val="00591C32"/>
    <w:rsid w:val="005C59A2"/>
    <w:rsid w:val="00622C06"/>
    <w:rsid w:val="0065219B"/>
    <w:rsid w:val="00661B6A"/>
    <w:rsid w:val="006F12B8"/>
    <w:rsid w:val="00713435"/>
    <w:rsid w:val="007166F5"/>
    <w:rsid w:val="007176EE"/>
    <w:rsid w:val="00722DBB"/>
    <w:rsid w:val="00745E9A"/>
    <w:rsid w:val="007857EA"/>
    <w:rsid w:val="00790E8A"/>
    <w:rsid w:val="007919F5"/>
    <w:rsid w:val="007B628A"/>
    <w:rsid w:val="007F0B17"/>
    <w:rsid w:val="00896E7E"/>
    <w:rsid w:val="008A2612"/>
    <w:rsid w:val="008F14D6"/>
    <w:rsid w:val="00934D86"/>
    <w:rsid w:val="0093504A"/>
    <w:rsid w:val="009603C9"/>
    <w:rsid w:val="009948CF"/>
    <w:rsid w:val="009F487D"/>
    <w:rsid w:val="009F4ED9"/>
    <w:rsid w:val="00A369D6"/>
    <w:rsid w:val="00A47BAD"/>
    <w:rsid w:val="00AA3221"/>
    <w:rsid w:val="00AC31F8"/>
    <w:rsid w:val="00B15FA3"/>
    <w:rsid w:val="00B353BD"/>
    <w:rsid w:val="00B916B6"/>
    <w:rsid w:val="00B93748"/>
    <w:rsid w:val="00BB4B4C"/>
    <w:rsid w:val="00BF47C8"/>
    <w:rsid w:val="00C43567"/>
    <w:rsid w:val="00C757EE"/>
    <w:rsid w:val="00D37DAB"/>
    <w:rsid w:val="00D62F2C"/>
    <w:rsid w:val="00D75063"/>
    <w:rsid w:val="00DD214B"/>
    <w:rsid w:val="00DD57AF"/>
    <w:rsid w:val="00E629A0"/>
    <w:rsid w:val="00E86FEC"/>
    <w:rsid w:val="00EB0211"/>
    <w:rsid w:val="00EB1D41"/>
    <w:rsid w:val="00EE76C8"/>
    <w:rsid w:val="00F006FF"/>
    <w:rsid w:val="00F048A8"/>
    <w:rsid w:val="00F121F1"/>
    <w:rsid w:val="00F241B4"/>
    <w:rsid w:val="00F55D52"/>
    <w:rsid w:val="00F869F2"/>
    <w:rsid w:val="00FA0C04"/>
    <w:rsid w:val="00FA5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600DB"/>
  <w15:docId w15:val="{D7990A98-727E-4332-A5FE-7824861D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uiPriority="9"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qFormat/>
    <w:rPr>
      <w:color w:val="0563C1" w:themeColor="hyperlink"/>
      <w:u w:val="single"/>
    </w:rPr>
  </w:style>
  <w:style w:type="character" w:styleId="ab">
    <w:name w:val="Strong"/>
    <w:basedOn w:val="a0"/>
    <w:uiPriority w:val="22"/>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40">
    <w:name w:val="标题 4 字符"/>
    <w:basedOn w:val="a0"/>
    <w:link w:val="4"/>
    <w:uiPriority w:val="9"/>
    <w:qFormat/>
    <w:rPr>
      <w:rFonts w:ascii="宋体" w:eastAsia="宋体" w:hAnsi="宋体" w:cs="宋体"/>
      <w:b/>
      <w:bCs/>
      <w:kern w:val="0"/>
      <w:sz w:val="24"/>
      <w:szCs w:val="24"/>
    </w:rPr>
  </w:style>
  <w:style w:type="character" w:customStyle="1" w:styleId="field-content">
    <w:name w:val="field-content"/>
    <w:basedOn w:val="a0"/>
    <w:qFormat/>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30">
    <w:name w:val="标题 3 字符"/>
    <w:basedOn w:val="a0"/>
    <w:link w:val="3"/>
    <w:uiPriority w:val="9"/>
    <w:semiHidden/>
    <w:qFormat/>
    <w:rPr>
      <w:b/>
      <w:bCs/>
      <w:sz w:val="32"/>
      <w:szCs w:val="32"/>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Chen</dc:creator>
  <cp:lastModifiedBy>翁 安志</cp:lastModifiedBy>
  <cp:revision>3</cp:revision>
  <dcterms:created xsi:type="dcterms:W3CDTF">2019-03-12T21:45:00Z</dcterms:created>
  <dcterms:modified xsi:type="dcterms:W3CDTF">2019-03-21T14:00:00Z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1033-1.0.0.1113</vt:lpwstr>
  </property>
</Properties>
</file>