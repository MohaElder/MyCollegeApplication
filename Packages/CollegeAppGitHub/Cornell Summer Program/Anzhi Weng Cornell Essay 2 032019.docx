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framePr w:w="0" w:hRule="auto" w:wrap="auto" w:vAnchor="margin" w:hAnchor="text" w:yAlign="inline"/>
        <w:spacing w:beforeLines="0" w:afterLines="0" w:line="240" w:lineRule="exact"/>
        <w:outlineLvl w:val="9"/>
        <w:rPr>
          <w:rFonts w:hint="eastAsia" w:ascii="Songti SC" w:hAnsi="Songti SC" w:eastAsia="Songti SC" w:cs="Songti SC"/>
          <w:sz w:val="20"/>
          <w:szCs w:val="20"/>
        </w:rPr>
      </w:pPr>
    </w:p>
    <w:p>
      <w:pPr>
        <w:framePr w:w="0" w:hRule="auto" w:wrap="auto" w:vAnchor="margin" w:hAnchor="text" w:yAlign="inline"/>
        <w:spacing w:beforeLines="0" w:afterLines="0" w:line="240" w:lineRule="exact"/>
        <w:outlineLvl w:val="9"/>
        <w:rPr>
          <w:rFonts w:hint="default" w:ascii="Times New Roman" w:hAnsi="Times New Roman" w:eastAsia="Songti SC" w:cs="Times New Roman"/>
          <w:i/>
          <w:iCs/>
          <w:sz w:val="20"/>
          <w:szCs w:val="20"/>
        </w:rPr>
      </w:pPr>
      <w:r>
        <w:rPr>
          <w:rFonts w:hint="default" w:ascii="Times New Roman" w:hAnsi="Times New Roman" w:eastAsia="Songti SC" w:cs="Times New Roman"/>
          <w:i/>
          <w:iCs/>
          <w:sz w:val="20"/>
          <w:szCs w:val="20"/>
        </w:rPr>
        <w:t>2. So that we can get to know you better, please provide a personal statement that addresses the following questions:</w:t>
      </w:r>
    </w:p>
    <w:p>
      <w:pPr>
        <w:framePr w:w="0" w:hRule="auto" w:wrap="auto" w:vAnchor="margin" w:hAnchor="text" w:yAlign="inline"/>
        <w:spacing w:beforeLines="0" w:afterLines="0" w:line="240" w:lineRule="exact"/>
        <w:outlineLvl w:val="9"/>
        <w:rPr>
          <w:rFonts w:hint="default" w:ascii="Times New Roman" w:hAnsi="Times New Roman" w:eastAsia="Songti SC" w:cs="Times New Roman"/>
          <w:i/>
          <w:iCs/>
          <w:sz w:val="20"/>
          <w:szCs w:val="20"/>
        </w:rPr>
      </w:pPr>
      <w:r>
        <w:rPr>
          <w:rFonts w:hint="default" w:ascii="Times New Roman" w:hAnsi="Times New Roman" w:eastAsia="Songti SC" w:cs="Times New Roman"/>
          <w:i/>
          <w:iCs/>
          <w:sz w:val="20"/>
          <w:szCs w:val="20"/>
        </w:rPr>
        <w:t>-</w:t>
      </w:r>
      <w:r>
        <w:rPr>
          <w:rFonts w:hint="default" w:ascii="Times New Roman" w:hAnsi="Times New Roman" w:eastAsia="Songti SC" w:cs="Times New Roman"/>
          <w:i/>
          <w:iCs/>
          <w:sz w:val="20"/>
          <w:szCs w:val="20"/>
        </w:rPr>
        <w:t xml:space="preserve">What distinguishes you from your classmates and peers?  </w:t>
      </w:r>
    </w:p>
    <w:p>
      <w:pPr>
        <w:framePr w:w="0" w:hRule="auto" w:wrap="auto" w:vAnchor="margin" w:hAnchor="text" w:yAlign="inline"/>
        <w:spacing w:beforeLines="0" w:afterLines="0" w:line="240" w:lineRule="exact"/>
        <w:outlineLvl w:val="9"/>
        <w:rPr>
          <w:rFonts w:hint="default" w:ascii="Times New Roman" w:hAnsi="Times New Roman" w:eastAsia="Songti SC" w:cs="Times New Roman"/>
          <w:i/>
          <w:iCs/>
          <w:sz w:val="20"/>
          <w:szCs w:val="20"/>
        </w:rPr>
      </w:pPr>
      <w:r>
        <w:rPr>
          <w:rFonts w:hint="default" w:ascii="Times New Roman" w:hAnsi="Times New Roman" w:eastAsia="Songti SC" w:cs="Times New Roman"/>
          <w:i/>
          <w:iCs/>
          <w:sz w:val="20"/>
          <w:szCs w:val="20"/>
        </w:rPr>
        <w:t>-</w:t>
      </w:r>
      <w:r>
        <w:rPr>
          <w:rFonts w:hint="default" w:ascii="Times New Roman" w:hAnsi="Times New Roman" w:eastAsia="Songti SC" w:cs="Times New Roman"/>
          <w:i/>
          <w:iCs/>
          <w:sz w:val="20"/>
          <w:szCs w:val="20"/>
        </w:rPr>
        <w:t xml:space="preserve">What do you expect to gain from Summer College? </w:t>
      </w:r>
    </w:p>
    <w:p>
      <w:pPr>
        <w:framePr w:w="0" w:hRule="auto" w:wrap="auto" w:vAnchor="margin" w:hAnchor="text" w:yAlign="inline"/>
        <w:spacing w:beforeLines="0" w:afterLines="0" w:line="240" w:lineRule="exact"/>
        <w:outlineLvl w:val="9"/>
        <w:rPr>
          <w:rFonts w:hint="default" w:ascii="Times New Roman" w:hAnsi="Times New Roman" w:eastAsia="Songti SC" w:cs="Times New Roman"/>
          <w:i/>
          <w:iCs/>
          <w:sz w:val="20"/>
          <w:szCs w:val="20"/>
        </w:rPr>
      </w:pPr>
      <w:r>
        <w:rPr>
          <w:rFonts w:hint="default" w:ascii="Times New Roman" w:hAnsi="Times New Roman" w:eastAsia="Songti SC" w:cs="Times New Roman"/>
          <w:i/>
          <w:iCs/>
          <w:sz w:val="20"/>
          <w:szCs w:val="20"/>
        </w:rPr>
        <w:t>-</w:t>
      </w:r>
      <w:r>
        <w:rPr>
          <w:rFonts w:hint="default" w:ascii="Times New Roman" w:hAnsi="Times New Roman" w:eastAsia="Songti SC" w:cs="Times New Roman"/>
          <w:i/>
          <w:iCs/>
          <w:sz w:val="20"/>
          <w:szCs w:val="20"/>
        </w:rPr>
        <w:t xml:space="preserve">What do you hope to accomplish during the program? </w:t>
      </w:r>
    </w:p>
    <w:p>
      <w:pPr>
        <w:framePr w:w="0" w:hRule="auto" w:wrap="auto" w:vAnchor="margin" w:hAnchor="text" w:yAlign="inline"/>
        <w:spacing w:beforeLines="0" w:afterLines="0" w:line="240" w:lineRule="exact"/>
        <w:outlineLvl w:val="9"/>
        <w:rPr>
          <w:rFonts w:hint="default" w:ascii="Times New Roman" w:hAnsi="Times New Roman" w:eastAsia="Songti SC" w:cs="Times New Roman"/>
          <w:i w:val="0"/>
          <w:iCs w:val="0"/>
          <w:sz w:val="20"/>
          <w:szCs w:val="20"/>
          <w:lang w:val="en-US"/>
        </w:rPr>
      </w:pPr>
      <w:bookmarkStart w:id="0" w:name="_GoBack"/>
      <w:bookmarkEnd w:id="0"/>
    </w:p>
    <w:p>
      <w:pPr>
        <w:framePr w:w="0" w:hRule="auto" w:wrap="auto" w:vAnchor="margin" w:hAnchor="text" w:yAlign="inline"/>
        <w:spacing w:beforeLines="0" w:afterLines="0" w:line="240" w:lineRule="exact"/>
        <w:outlineLvl w:val="9"/>
        <w:rPr>
          <w:rFonts w:hint="default" w:ascii="Times New Roman" w:hAnsi="Times New Roman" w:eastAsia="Songti SC" w:cs="Times New Roman"/>
          <w:i w:val="0"/>
          <w:iCs w:val="0"/>
          <w:sz w:val="20"/>
          <w:szCs w:val="20"/>
        </w:rPr>
      </w:pPr>
      <w:r>
        <w:rPr>
          <w:rFonts w:hint="default" w:ascii="Times New Roman" w:hAnsi="Times New Roman" w:eastAsia="Songti SC" w:cs="Times New Roman"/>
          <w:i w:val="0"/>
          <w:iCs w:val="0"/>
          <w:sz w:val="20"/>
          <w:szCs w:val="20"/>
          <w:rtl w:val="0"/>
          <w:lang w:val="en-US"/>
        </w:rPr>
        <w:t xml:space="preserve">I love engaging in experiences beyond the classroom such as internships and working on personal projects. I’ve always taken internships seriously but also saw them as a fun way to learn. Once, I interned at a </w:t>
      </w:r>
      <w:r>
        <w:rPr>
          <w:rFonts w:hint="default" w:ascii="Times New Roman" w:hAnsi="Times New Roman" w:eastAsia="Songti SC" w:cs="Times New Roman"/>
          <w:i w:val="0"/>
          <w:iCs w:val="0"/>
          <w:sz w:val="20"/>
          <w:szCs w:val="20"/>
          <w:rtl w:val="0"/>
        </w:rPr>
        <w:t xml:space="preserve">tech </w:t>
      </w:r>
      <w:r>
        <w:rPr>
          <w:rFonts w:hint="default" w:ascii="Times New Roman" w:hAnsi="Times New Roman" w:eastAsia="Songti SC" w:cs="Times New Roman"/>
          <w:i w:val="0"/>
          <w:iCs w:val="0"/>
          <w:sz w:val="20"/>
          <w:szCs w:val="20"/>
          <w:rtl w:val="0"/>
          <w:lang w:val="en-US"/>
        </w:rPr>
        <w:t>start</w:t>
      </w:r>
      <w:r>
        <w:rPr>
          <w:rFonts w:hint="default" w:ascii="Times New Roman" w:hAnsi="Times New Roman" w:eastAsia="Songti SC" w:cs="Times New Roman"/>
          <w:i w:val="0"/>
          <w:iCs w:val="0"/>
          <w:sz w:val="20"/>
          <w:szCs w:val="20"/>
          <w:rtl w:val="0"/>
        </w:rPr>
        <w:t>-</w:t>
      </w:r>
      <w:r>
        <w:rPr>
          <w:rFonts w:hint="default" w:ascii="Times New Roman" w:hAnsi="Times New Roman" w:eastAsia="Songti SC" w:cs="Times New Roman"/>
          <w:i w:val="0"/>
          <w:iCs w:val="0"/>
          <w:sz w:val="20"/>
          <w:szCs w:val="20"/>
          <w:rtl w:val="0"/>
          <w:lang w:val="en-US"/>
        </w:rPr>
        <w:t>up</w:t>
      </w:r>
      <w:r>
        <w:rPr>
          <w:rFonts w:hint="default" w:ascii="Times New Roman" w:hAnsi="Times New Roman" w:eastAsia="Songti SC" w:cs="Times New Roman"/>
          <w:i w:val="0"/>
          <w:iCs w:val="0"/>
          <w:sz w:val="20"/>
          <w:szCs w:val="20"/>
          <w:rtl w:val="0"/>
        </w:rPr>
        <w:t xml:space="preserve"> </w:t>
      </w:r>
      <w:r>
        <w:rPr>
          <w:rFonts w:hint="default" w:ascii="Times New Roman" w:hAnsi="Times New Roman" w:eastAsia="Songti SC" w:cs="Times New Roman"/>
          <w:i w:val="0"/>
          <w:iCs w:val="0"/>
          <w:sz w:val="20"/>
          <w:szCs w:val="20"/>
          <w:rtl w:val="0"/>
          <w:lang w:val="en-US"/>
        </w:rPr>
        <w:t xml:space="preserve">company. There, I was able to apply my computer science knowledge to real-life situations and build an education application using augmented reality technology to help </w:t>
      </w:r>
      <w:r>
        <w:rPr>
          <w:rFonts w:hint="default" w:ascii="Times New Roman" w:hAnsi="Times New Roman" w:eastAsia="Songti SC" w:cs="Times New Roman"/>
          <w:i w:val="0"/>
          <w:iCs w:val="0"/>
          <w:sz w:val="20"/>
          <w:szCs w:val="20"/>
          <w:rtl w:val="0"/>
        </w:rPr>
        <w:t>kids</w:t>
      </w:r>
      <w:r>
        <w:rPr>
          <w:rFonts w:hint="default" w:ascii="Times New Roman" w:hAnsi="Times New Roman" w:eastAsia="Songti SC" w:cs="Times New Roman"/>
          <w:i w:val="0"/>
          <w:iCs w:val="0"/>
          <w:sz w:val="20"/>
          <w:szCs w:val="20"/>
          <w:rtl w:val="0"/>
          <w:lang w:val="en-US"/>
        </w:rPr>
        <w:t xml:space="preserve"> learn computer programming. </w:t>
      </w:r>
    </w:p>
    <w:p>
      <w:pPr>
        <w:framePr w:w="0" w:hRule="auto" w:wrap="auto" w:vAnchor="margin" w:hAnchor="text" w:yAlign="inline"/>
        <w:spacing w:beforeLines="0" w:afterLines="0" w:line="240" w:lineRule="exact"/>
        <w:outlineLvl w:val="9"/>
        <w:rPr>
          <w:rFonts w:hint="default" w:ascii="Times New Roman" w:hAnsi="Times New Roman" w:eastAsia="Songti SC" w:cs="Times New Roman"/>
          <w:i w:val="0"/>
          <w:iCs w:val="0"/>
          <w:sz w:val="20"/>
          <w:szCs w:val="20"/>
        </w:rPr>
      </w:pPr>
    </w:p>
    <w:p>
      <w:pPr>
        <w:framePr w:w="0" w:hRule="auto" w:wrap="auto" w:vAnchor="margin" w:hAnchor="text" w:yAlign="inline"/>
        <w:spacing w:beforeLines="0" w:afterLines="0" w:line="240" w:lineRule="exact"/>
        <w:outlineLvl w:val="9"/>
        <w:rPr>
          <w:rFonts w:hint="default" w:ascii="Times New Roman" w:hAnsi="Times New Roman" w:eastAsia="Songti SC" w:cs="Times New Roman"/>
          <w:i w:val="0"/>
          <w:iCs w:val="0"/>
          <w:sz w:val="20"/>
          <w:szCs w:val="20"/>
          <w:rtl w:val="0"/>
          <w:lang w:val="en-US"/>
        </w:rPr>
      </w:pPr>
      <w:r>
        <w:rPr>
          <w:rFonts w:hint="default" w:ascii="Times New Roman" w:hAnsi="Times New Roman" w:eastAsia="Songti SC" w:cs="Times New Roman"/>
          <w:i w:val="0"/>
          <w:iCs w:val="0"/>
          <w:sz w:val="20"/>
          <w:szCs w:val="20"/>
          <w:rtl w:val="0"/>
          <w:lang w:val="en-US"/>
        </w:rPr>
        <w:t xml:space="preserve">I also had opportunities to go to other cities and learn from different companies during my internship. I’ve met many people and gained new insights into unique cultures in China through these trips. The diversity of the places I visited reminded me that technology should be approached in a </w:t>
      </w:r>
      <w:r>
        <w:rPr>
          <w:rFonts w:hint="default" w:ascii="Times New Roman" w:hAnsi="Times New Roman" w:eastAsia="Songti SC" w:cs="Times New Roman"/>
          <w:i w:val="0"/>
          <w:iCs w:val="0"/>
          <w:sz w:val="20"/>
          <w:szCs w:val="20"/>
          <w:rtl w:val="0"/>
        </w:rPr>
        <w:t>meaningful</w:t>
      </w:r>
      <w:r>
        <w:rPr>
          <w:rFonts w:hint="default" w:ascii="Times New Roman" w:hAnsi="Times New Roman" w:eastAsia="Songti SC" w:cs="Times New Roman"/>
          <w:i w:val="0"/>
          <w:iCs w:val="0"/>
          <w:sz w:val="20"/>
          <w:szCs w:val="20"/>
          <w:rtl w:val="0"/>
        </w:rPr>
        <w:t xml:space="preserve"> </w:t>
      </w:r>
      <w:r>
        <w:rPr>
          <w:rFonts w:hint="default" w:ascii="Times New Roman" w:hAnsi="Times New Roman" w:eastAsia="Songti SC" w:cs="Times New Roman"/>
          <w:i w:val="0"/>
          <w:iCs w:val="0"/>
          <w:sz w:val="20"/>
          <w:szCs w:val="20"/>
          <w:rtl w:val="0"/>
          <w:lang w:val="en-US"/>
        </w:rPr>
        <w:t xml:space="preserve">way. </w:t>
      </w:r>
    </w:p>
    <w:p>
      <w:pPr>
        <w:framePr w:w="0" w:hRule="auto" w:wrap="auto" w:vAnchor="margin" w:hAnchor="text" w:yAlign="inline"/>
        <w:spacing w:beforeLines="0" w:afterLines="0" w:line="240" w:lineRule="exact"/>
        <w:outlineLvl w:val="9"/>
        <w:rPr>
          <w:rFonts w:hint="default" w:ascii="Times New Roman" w:hAnsi="Times New Roman" w:eastAsia="Songti SC" w:cs="Times New Roman"/>
          <w:i w:val="0"/>
          <w:iCs w:val="0"/>
          <w:sz w:val="20"/>
          <w:szCs w:val="20"/>
        </w:rPr>
      </w:pPr>
    </w:p>
    <w:p>
      <w:pPr>
        <w:framePr w:w="0" w:hRule="auto" w:wrap="auto" w:vAnchor="margin" w:hAnchor="text" w:yAlign="inline"/>
        <w:spacing w:beforeLines="0" w:afterLines="0" w:line="240" w:lineRule="exact"/>
        <w:outlineLvl w:val="9"/>
        <w:rPr>
          <w:rFonts w:hint="default" w:ascii="Times New Roman" w:hAnsi="Times New Roman" w:eastAsia="Songti SC" w:cs="Times New Roman"/>
          <w:i w:val="0"/>
          <w:iCs w:val="0"/>
          <w:sz w:val="20"/>
          <w:szCs w:val="20"/>
        </w:rPr>
      </w:pPr>
      <w:r>
        <w:rPr>
          <w:rFonts w:hint="default" w:ascii="Times New Roman" w:hAnsi="Times New Roman" w:eastAsia="Songti SC" w:cs="Times New Roman"/>
          <w:i w:val="0"/>
          <w:iCs w:val="0"/>
          <w:sz w:val="20"/>
          <w:szCs w:val="20"/>
          <w:rtl w:val="0"/>
          <w:lang w:val="en-US"/>
        </w:rPr>
        <w:t xml:space="preserve">I view the summer program at Cornell as a place for meaningful learning. As a student who aspires to become a better designer in technology, I know the importance of </w:t>
      </w:r>
      <w:r>
        <w:rPr>
          <w:rFonts w:hint="default" w:ascii="Times New Roman" w:hAnsi="Times New Roman" w:eastAsia="Songti SC" w:cs="Times New Roman"/>
          <w:i w:val="0"/>
          <w:iCs w:val="0"/>
          <w:sz w:val="20"/>
          <w:szCs w:val="20"/>
          <w:rtl w:val="0"/>
        </w:rPr>
        <w:t xml:space="preserve">considering what people are thinking and feeling </w:t>
      </w:r>
      <w:r>
        <w:rPr>
          <w:rFonts w:hint="default" w:ascii="Times New Roman" w:hAnsi="Times New Roman" w:eastAsia="Songti SC" w:cs="Times New Roman"/>
          <w:i w:val="0"/>
          <w:iCs w:val="0"/>
          <w:sz w:val="20"/>
          <w:szCs w:val="20"/>
          <w:rtl w:val="0"/>
          <w:lang w:val="en-US"/>
        </w:rPr>
        <w:t>in app design</w:t>
      </w:r>
      <w:r>
        <w:rPr>
          <w:rFonts w:hint="default" w:ascii="Times New Roman" w:hAnsi="Times New Roman" w:eastAsia="Songti SC" w:cs="Times New Roman"/>
          <w:i w:val="0"/>
          <w:iCs w:val="0"/>
          <w:sz w:val="20"/>
          <w:szCs w:val="20"/>
          <w:rtl w:val="0"/>
        </w:rPr>
        <w:t>, and of designing something value that improve people’s lives in meaningful ways</w:t>
      </w:r>
      <w:r>
        <w:rPr>
          <w:rFonts w:hint="default" w:ascii="Times New Roman" w:hAnsi="Times New Roman" w:eastAsia="Songti SC" w:cs="Times New Roman"/>
          <w:i w:val="0"/>
          <w:iCs w:val="0"/>
          <w:sz w:val="20"/>
          <w:szCs w:val="20"/>
          <w:rtl w:val="0"/>
          <w:lang w:val="en-US"/>
        </w:rPr>
        <w:t xml:space="preserve">. During the </w:t>
      </w:r>
      <w:r>
        <w:rPr>
          <w:rFonts w:hint="default" w:ascii="Times New Roman" w:hAnsi="Times New Roman" w:eastAsia="Songti SC" w:cs="Times New Roman"/>
          <w:i w:val="0"/>
          <w:iCs w:val="0"/>
          <w:sz w:val="20"/>
          <w:szCs w:val="20"/>
          <w:rtl w:val="0"/>
        </w:rPr>
        <w:t xml:space="preserve">summer </w:t>
      </w:r>
      <w:r>
        <w:rPr>
          <w:rFonts w:hint="default" w:ascii="Times New Roman" w:hAnsi="Times New Roman" w:eastAsia="Songti SC" w:cs="Times New Roman"/>
          <w:i w:val="0"/>
          <w:iCs w:val="0"/>
          <w:sz w:val="20"/>
          <w:szCs w:val="20"/>
          <w:rtl w:val="0"/>
          <w:lang w:val="en-US"/>
        </w:rPr>
        <w:t xml:space="preserve">program, I hope to gain a better understanding of the relationship between technology and societies and learn the algorithms behind social media platforms. In addition, I look forward to the interactions and exchanges with my professor and peers. Maybe we could collaborate on coding projects like the Sex-Education Game I designed with my friends. I believe that this summer program at Cornell will give me new perspectives when considering the ethics of developing technology. </w:t>
      </w:r>
    </w:p>
    <w:sectPr>
      <w:headerReference r:id="rId3" w:type="default"/>
      <w:footerReference r:id="rId4" w:type="default"/>
      <w:pgSz w:w="11900" w:h="16840"/>
      <w:pgMar w:top="1440" w:right="1800" w:bottom="1440" w:left="180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rial Unicode MS">
    <w:panose1 w:val="020B0604020202020204"/>
    <w:charset w:val="86"/>
    <w:family w:val="roman"/>
    <w:pitch w:val="default"/>
    <w:sig w:usb0="FFFFFFFF" w:usb1="E9FFFFFF" w:usb2="0000003F" w:usb3="00000000" w:csb0="603F01FF" w:csb1="FFFF0000"/>
  </w:font>
  <w:font w:name="Chalkboard SE Regular">
    <w:altName w:val="PingFang SC"/>
    <w:panose1 w:val="00000000000000000000"/>
    <w:charset w:val="00"/>
    <w:family w:val="roman"/>
    <w:pitch w:val="default"/>
    <w:sig w:usb0="00000000" w:usb1="00000000" w:usb2="00000000" w:usb3="00000000" w:csb0="00000000" w:csb1="00000000"/>
  </w:font>
  <w:font w:name="Times">
    <w:panose1 w:val="00000500000000020000"/>
    <w:charset w:val="00"/>
    <w:family w:val="roman"/>
    <w:pitch w:val="default"/>
    <w:sig w:usb0="E00002FF" w:usb1="5000205A" w:usb2="00000000" w:usb3="00000000" w:csb0="2000019F" w:csb1="4F010000"/>
  </w:font>
  <w:font w:name="Songti SC">
    <w:panose1 w:val="02010800040101010101"/>
    <w:charset w:val="86"/>
    <w:family w:val="auto"/>
    <w:pitch w:val="default"/>
    <w:sig w:usb0="00000001" w:usb1="080F0000" w:usb2="00000000" w:usb3="00000000" w:csb0="00040000"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ins w:id="0" w:author="jinzhou" w:date="2019-03-20T20:34:06Z">
      <w:r>
        <w:rPr>
          <w:sz w:val="24"/>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2700" cap="flat">
                          <a:noFill/>
                          <a:miter lim="400000"/>
                        </a:ln>
                      </wps:spPr>
                      <wps:style>
                        <a:lnRef idx="0">
                          <a:srgbClr val="FFFFFF"/>
                        </a:lnRef>
                        <a:fillRef idx="0">
                          <a:srgbClr val="FFFFFF"/>
                        </a:fillRef>
                        <a:effectRef idx="0">
                          <a:srgbClr val="FFFFFF"/>
                        </a:effectRef>
                        <a:fontRef idx="none"/>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3810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FgAAAGRycy9QSwECFAAUAAAACACH&#10;TuJAW411I9AAAAAFAQAADwAAAAAAAAABACAAAAA4AAAAZHJzL2Rvd25yZXYueG1sUEsBAhQAFAAA&#10;AAgAh07iQLbj9BYaAgAAOQQAAA4AAAAAAAAAAQAgAAAANQEAAGRycy9lMm9Eb2MueG1sUEsFBgAA&#10;AAAGAAYAWQEAAMEFAAAAAA==&#10;">
                <v:fill on="f" focussize="0,0"/>
                <v:stroke on="f" weight="1pt" miterlimit="4" joinstyle="miter"/>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ins>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0" w:hRule="auto"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1"/>
  <w:displayBackgroundShape w:val="1"/>
  <w:bordersDoNotSurroundHeader w:val="0"/>
  <w:bordersDoNotSurroundFooter w:val="0"/>
  <w:trackRevisions w:val="1"/>
  <w:documentProtection w:enforcement="0"/>
  <w:defaultTabStop w:val="420"/>
  <w:noLineBreaksAfter w:lang="zh-CN" w:val="‘“(〔[{〈《「『【⦅〘〖«〝︵︷︹︻︽︿﹁﹃﹇﹙﹛﹝｢"/>
  <w:noLineBreaksBefore w:lang="zh-CN" w:val="’”)〕]}〉"/>
  <w:compat>
    <w:compatSetting w:name="compatibilityMode" w:uri="http://schemas.microsoft.com/office/word" w:val="15"/>
  </w:compat>
  <w:rsids>
    <w:rsidRoot w:val="00000000"/>
    <w:rsid w:val="7FF57415"/>
    <w:rsid w:val="FFB8F96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hRule="auto"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ascii="Calibri" w:hAnsi="Calibri" w:eastAsia="Calibri" w:cs="Calibri"/>
      <w:color w:val="000000"/>
      <w:spacing w:val="0"/>
      <w:w w:val="100"/>
      <w:kern w:val="2"/>
      <w:position w:val="0"/>
      <w:sz w:val="21"/>
      <w:szCs w:val="21"/>
      <w:u w:val="none" w:color="000000"/>
      <w:vertAlign w:val="baseline"/>
      <w:lang w:val="en-US"/>
    </w:rPr>
  </w:style>
  <w:style w:type="character" w:default="1" w:styleId="2">
    <w:name w:val="Default Paragraph Font"/>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qFormat/>
    <w:uiPriority w:val="0"/>
    <w:rPr>
      <w:u w:val="single"/>
    </w:rPr>
  </w:style>
  <w:style w:type="table" w:customStyle="1" w:styleId="5">
    <w:name w:val="Table Normal1"/>
    <w:qFormat/>
    <w:uiPriority w:val="0"/>
    <w:tblPr>
      <w:tblLayout w:type="fixed"/>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6">
    <w:name w:val="Header &amp; Footer"/>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vertAlign w:val="baseline"/>
    </w:rPr>
  </w:style>
  <w:style w:type="paragraph" w:customStyle="1" w:styleId="7">
    <w:name w:val="Default"/>
    <w:qFormat/>
    <w:uiPriority w:val="0"/>
    <w:pPr>
      <w:keepNext w:val="0"/>
      <w:keepLines w:val="0"/>
      <w:pageBreakBefore w:val="0"/>
      <w:framePr w:w="0" w:hRule="auto"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9"/>
    </w:pPr>
    <w:rPr>
      <w:rFonts w:ascii="Helvetica Neue" w:hAnsi="Helvetica Neue" w:eastAsia="Helvetica Neue" w:cs="Helvetica Neue"/>
      <w:color w:val="000000"/>
      <w:spacing w:val="0"/>
      <w:w w:val="100"/>
      <w:kern w:val="0"/>
      <w:position w:val="0"/>
      <w:sz w:val="22"/>
      <w:szCs w:val="22"/>
      <w:u w:val="none" w:color="auto"/>
      <w:vertAlign w:val="baselin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12700" cap="flat">
          <a:solidFill>
            <a:schemeClr val="accent1"/>
          </a:solidFill>
          <a:prstDash val="solid"/>
          <a:miter lim="800000"/>
        </a:ln>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Office_1.0.0.1113_F1E327BC-269C-435d-A152-05C5408002CA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2019-03-20T17:39:36Z</dcterms:created>
  <dc:creator>Data</dc:creator>
  <cp:lastModifiedBy>jinzhou</cp:lastModifiedBy>
  <dcterms:modified xsi:type="dcterms:W3CDTF">2019-03-20T20:34:49Z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1033-1.0.0.1113</vt:lpwstr>
  </property>
</Properties>
</file>