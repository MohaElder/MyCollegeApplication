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7966F" w14:textId="77777777" w:rsidR="00C63C37" w:rsidRDefault="005A5E1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400 words UIUC Why Major</w:t>
      </w:r>
    </w:p>
    <w:p w14:paraId="7082EB53" w14:textId="77777777" w:rsidR="00C63C37" w:rsidDel="00FB18B3" w:rsidRDefault="00C63C37">
      <w:pPr>
        <w:rPr>
          <w:del w:id="0" w:author="翁 安志" w:date="2019-10-30T15:24:00Z"/>
          <w:rFonts w:ascii="Times New Roman" w:hAnsi="Times New Roman" w:cs="Times New Roman"/>
          <w:sz w:val="20"/>
          <w:szCs w:val="20"/>
        </w:rPr>
      </w:pPr>
    </w:p>
    <w:p w14:paraId="698AC889" w14:textId="77777777" w:rsidR="00FB18B3" w:rsidRDefault="00FB18B3">
      <w:pPr>
        <w:rPr>
          <w:ins w:id="1" w:author="翁 安志" w:date="2019-10-30T15:24:00Z"/>
          <w:rFonts w:ascii="Times New Roman" w:hAnsi="Times New Roman" w:cs="Times New Roman"/>
          <w:sz w:val="20"/>
          <w:szCs w:val="20"/>
        </w:rPr>
      </w:pPr>
    </w:p>
    <w:p w14:paraId="0C3C1381" w14:textId="77777777" w:rsidR="00C63C37" w:rsidDel="00FB18B3" w:rsidRDefault="005A5E13">
      <w:pPr>
        <w:rPr>
          <w:del w:id="2" w:author="翁 安志" w:date="2019-10-30T15:24:00Z"/>
          <w:rFonts w:ascii="Times New Roman" w:hAnsi="Times New Roman" w:cs="Times New Roman"/>
          <w:sz w:val="20"/>
          <w:szCs w:val="20"/>
        </w:rPr>
      </w:pPr>
      <w:del w:id="3" w:author="翁 安志" w:date="2019-10-30T15:24:00Z">
        <w:r w:rsidDel="00FB18B3">
          <w:rPr>
            <w:rFonts w:ascii="Times New Roman" w:hAnsi="Times New Roman" w:cs="Times New Roman"/>
            <w:sz w:val="20"/>
            <w:szCs w:val="20"/>
          </w:rPr>
          <w:delText>Variables, if statements, and recursion, I align and place these notes of programming like a symphony conductor. Every time I write the codes, I play my favorite music album with the Bluetooth speaker, and start to enjoy serenity, creativity, and freedom driven by these colorful and orderly aligned characters evincing on the computer screen.</w:delText>
        </w:r>
      </w:del>
      <w:del w:id="4" w:author="翁 安志" w:date="2019-10-30T15:17:00Z">
        <w:r w:rsidDel="00FB18B3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</w:del>
    </w:p>
    <w:p w14:paraId="77C4E645" w14:textId="77777777" w:rsidR="00C63C37" w:rsidDel="00FB18B3" w:rsidRDefault="00C63C37">
      <w:pPr>
        <w:rPr>
          <w:ins w:id="5" w:author="sisleyzhou" w:date="2019-10-27T14:14:00Z"/>
          <w:del w:id="6" w:author="翁 安志" w:date="2019-10-30T15:24:00Z"/>
          <w:rFonts w:ascii="Times New Roman" w:hAnsi="Times New Roman" w:cs="Times New Roman"/>
          <w:sz w:val="20"/>
          <w:szCs w:val="20"/>
        </w:rPr>
      </w:pPr>
    </w:p>
    <w:p w14:paraId="57C2DDED" w14:textId="77777777" w:rsidR="00C63C37" w:rsidRDefault="005A5E13">
      <w:pPr>
        <w:rPr>
          <w:del w:id="7" w:author="sisleyzhou" w:date="2019-10-27T14:14:00Z"/>
          <w:rFonts w:ascii="Times New Roman" w:hAnsi="Times New Roman" w:cs="Times New Roman"/>
          <w:strike/>
          <w:sz w:val="20"/>
          <w:szCs w:val="20"/>
        </w:rPr>
      </w:pPr>
      <w:del w:id="8" w:author="翁 安志" w:date="2019-10-30T15:30:00Z">
        <w:r w:rsidDel="00E211C1">
          <w:rPr>
            <w:rFonts w:ascii="Times New Roman" w:hAnsi="Times New Roman" w:cs="Times New Roman"/>
            <w:sz w:val="20"/>
            <w:szCs w:val="20"/>
          </w:rPr>
          <w:delText>My love toward computer science is not only from the comforts and stimuli I get when I explore in it.</w:delText>
        </w:r>
      </w:del>
      <w:del w:id="9" w:author="翁 安志" w:date="2019-10-30T15:35:00Z">
        <w:r w:rsidDel="009810C7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</w:del>
      <w:del w:id="10" w:author="翁 安志" w:date="2019-10-30T15:37:00Z">
        <w:r w:rsidDel="00B21DC7">
          <w:rPr>
            <w:rFonts w:ascii="Times New Roman" w:hAnsi="Times New Roman" w:cs="Times New Roman"/>
            <w:sz w:val="20"/>
            <w:szCs w:val="20"/>
          </w:rPr>
          <w:delText xml:space="preserve">It also came from the joy and honor I experience after I succeeded to turn my abstract ideas into reality through technology. </w:delText>
        </w:r>
      </w:del>
      <w:ins w:id="11" w:author="sisleyzhou" w:date="2019-10-27T14:14:00Z">
        <w:r>
          <w:rPr>
            <w:rFonts w:ascii="Times New Roman" w:hAnsi="Times New Roman" w:cs="Times New Roman"/>
            <w:sz w:val="20"/>
            <w:szCs w:val="20"/>
          </w:rPr>
          <w:t xml:space="preserve">My </w:t>
        </w:r>
      </w:ins>
      <w:del w:id="12" w:author="sisleyzhou" w:date="2019-10-27T14:14:00Z">
        <w:r>
          <w:rPr>
            <w:rFonts w:ascii="Times New Roman" w:hAnsi="Times New Roman" w:cs="Times New Roman"/>
            <w:strike/>
            <w:sz w:val="20"/>
            <w:szCs w:val="20"/>
          </w:rPr>
          <w:delText xml:space="preserve">As a person emerged with curiosity from the surroundings, I often have ideas popping up in my mind. When I was small, my mom always lies to me that if I swallow the watermelon seed with the watermelon itself, baby watermelons will grow inside my stomach. It was obviously a lie to stop me from swallowing these seeds, but I wasn’t aware of that at the age of three. After I saw my grandfather taking pain killers to stop the pain on his knee, curiosity has driven me to asked for a bean from my mom and decided to make a pill to stop the watermelon growing inside me. Although I didn’t eventually invent that pill, my curiosity has always been tied with ideas since that time. </w:delText>
        </w:r>
      </w:del>
    </w:p>
    <w:p w14:paraId="69C8A67C" w14:textId="77777777" w:rsidR="00C63C37" w:rsidRDefault="00C63C37">
      <w:pPr>
        <w:rPr>
          <w:del w:id="13" w:author="sisleyzhou" w:date="2019-10-27T14:14:00Z"/>
          <w:rFonts w:ascii="Times New Roman" w:hAnsi="Times New Roman" w:cs="Times New Roman"/>
          <w:sz w:val="20"/>
          <w:szCs w:val="20"/>
        </w:rPr>
      </w:pPr>
    </w:p>
    <w:p w14:paraId="51A7D7A2" w14:textId="77777777" w:rsidR="00C63C37" w:rsidRDefault="005A5E13">
      <w:pPr>
        <w:rPr>
          <w:rFonts w:ascii="Times New Roman" w:hAnsi="Times New Roman" w:cs="Times New Roman"/>
          <w:sz w:val="20"/>
          <w:szCs w:val="20"/>
        </w:rPr>
      </w:pPr>
      <w:del w:id="14" w:author="sisleyzhou" w:date="2019-10-27T14:14:00Z">
        <w:r>
          <w:rPr>
            <w:rFonts w:ascii="Times New Roman" w:hAnsi="Times New Roman" w:cs="Times New Roman"/>
            <w:sz w:val="20"/>
            <w:szCs w:val="20"/>
          </w:rPr>
          <w:delText xml:space="preserve">This </w:delText>
        </w:r>
      </w:del>
      <w:r>
        <w:rPr>
          <w:rFonts w:ascii="Times New Roman" w:hAnsi="Times New Roman" w:cs="Times New Roman"/>
          <w:sz w:val="20"/>
          <w:szCs w:val="20"/>
        </w:rPr>
        <w:t xml:space="preserve">curiosity </w:t>
      </w:r>
      <w:ins w:id="15" w:author="sisleyzhou" w:date="2019-10-27T14:14:00Z">
        <w:r>
          <w:rPr>
            <w:rFonts w:ascii="Times New Roman" w:hAnsi="Times New Roman" w:cs="Times New Roman"/>
            <w:sz w:val="20"/>
            <w:szCs w:val="20"/>
          </w:rPr>
          <w:t>toward technology started when</w:t>
        </w:r>
      </w:ins>
      <w:del w:id="16" w:author="sisleyzhou" w:date="2019-10-27T14:14:00Z">
        <w:r>
          <w:rPr>
            <w:rFonts w:ascii="Times New Roman" w:hAnsi="Times New Roman" w:cs="Times New Roman"/>
            <w:sz w:val="20"/>
            <w:szCs w:val="20"/>
          </w:rPr>
          <w:delText>has gradually shift toward technology once</w:delText>
        </w:r>
      </w:del>
      <w:r>
        <w:rPr>
          <w:rFonts w:ascii="Times New Roman" w:hAnsi="Times New Roman" w:cs="Times New Roman"/>
          <w:sz w:val="20"/>
          <w:szCs w:val="20"/>
        </w:rPr>
        <w:t xml:space="preserve"> I played Pokémon</w:t>
      </w:r>
      <w:ins w:id="17" w:author="sisleyzhou" w:date="2019-10-27T14:14:00Z">
        <w:r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ins w:id="18" w:author="sisleyzhou" w:date="2019-10-27T14:15:00Z">
        <w:r>
          <w:rPr>
            <w:rFonts w:ascii="Times New Roman" w:hAnsi="Times New Roman" w:cs="Times New Roman"/>
            <w:sz w:val="20"/>
            <w:szCs w:val="20"/>
          </w:rPr>
          <w:t>at seven</w:t>
        </w:r>
      </w:ins>
      <w:r>
        <w:rPr>
          <w:rFonts w:ascii="Times New Roman" w:hAnsi="Times New Roman" w:cs="Times New Roman"/>
          <w:sz w:val="20"/>
          <w:szCs w:val="20"/>
        </w:rPr>
        <w:t xml:space="preserve">. For the first time, I get to fly over mountains on the back of a dragon or fight against poisonous butterflies with a group of gophers. I was amazed by the capability of this game installed on a hand-sized screen. I started to look more closely into this game and the screen running it, trying to figure out what powers this magical dream portal. Computer science, for the first time I learned this word from my mom’s software engineer friend after he saw me crying. </w:t>
      </w:r>
      <w:r>
        <w:rPr>
          <w:rFonts w:ascii="Times New Roman" w:hAnsi="Times New Roman" w:cs="Times New Roman"/>
          <w:sz w:val="20"/>
          <w:szCs w:val="20"/>
          <w:highlight w:val="cyan"/>
        </w:rPr>
        <w:t>I thought I kille</w:t>
      </w:r>
      <w:bookmarkStart w:id="19" w:name="_GoBack"/>
      <w:bookmarkEnd w:id="19"/>
      <w:r>
        <w:rPr>
          <w:rFonts w:ascii="Times New Roman" w:hAnsi="Times New Roman" w:cs="Times New Roman"/>
          <w:sz w:val="20"/>
          <w:szCs w:val="20"/>
          <w:highlight w:val="cyan"/>
        </w:rPr>
        <w:t>d all the Pokemons living in the game console when I failed to bring my broke-into-parts game console back to life.</w:t>
      </w:r>
      <w:r>
        <w:rPr>
          <w:rFonts w:ascii="Times New Roman" w:hAnsi="Times New Roman" w:cs="Times New Roman"/>
          <w:sz w:val="20"/>
          <w:szCs w:val="20"/>
        </w:rPr>
        <w:t xml:space="preserve"> By the moment I typed the word “Computer Science” with my tiny fingers, the gate of the Computer Science World has officially opened to me. I was like a mouse falling into the rice bowl, the computer science knowledge on the internet blow my mind again and again as I learn more about it.</w:t>
      </w:r>
      <w:ins w:id="20" w:author="翁 安志" w:date="2019-10-30T15:39:00Z">
        <w:r w:rsidR="00744D22">
          <w:rPr>
            <w:rFonts w:ascii="Times New Roman" w:hAnsi="Times New Roman" w:cs="Times New Roman"/>
            <w:sz w:val="20"/>
            <w:szCs w:val="20"/>
          </w:rPr>
          <w:t xml:space="preserve"> I began to self-study computer science through the internet,</w:t>
        </w:r>
      </w:ins>
      <w:ins w:id="21" w:author="翁 安志" w:date="2019-10-30T15:40:00Z">
        <w:r w:rsidR="009B0E71">
          <w:rPr>
            <w:rFonts w:ascii="Times New Roman" w:hAnsi="Times New Roman" w:cs="Times New Roman"/>
            <w:sz w:val="20"/>
            <w:szCs w:val="20"/>
          </w:rPr>
          <w:t xml:space="preserve"> </w:t>
        </w:r>
        <w:r w:rsidR="00207576">
          <w:rPr>
            <w:rFonts w:ascii="Times New Roman" w:hAnsi="Times New Roman" w:cs="Times New Roman"/>
            <w:sz w:val="20"/>
            <w:szCs w:val="20"/>
          </w:rPr>
          <w:t xml:space="preserve">trying to </w:t>
        </w:r>
      </w:ins>
      <w:ins w:id="22" w:author="翁 安志" w:date="2019-10-30T15:41:00Z">
        <w:r w:rsidR="00E4222F">
          <w:rPr>
            <w:rFonts w:ascii="Times New Roman" w:hAnsi="Times New Roman" w:cs="Times New Roman"/>
            <w:sz w:val="20"/>
            <w:szCs w:val="20"/>
          </w:rPr>
          <w:t xml:space="preserve">drain </w:t>
        </w:r>
      </w:ins>
      <w:ins w:id="23" w:author="翁 安志" w:date="2019-10-30T15:40:00Z">
        <w:r w:rsidR="00207576">
          <w:rPr>
            <w:rFonts w:ascii="Times New Roman" w:hAnsi="Times New Roman" w:cs="Times New Roman"/>
            <w:sz w:val="20"/>
            <w:szCs w:val="20"/>
          </w:rPr>
          <w:t xml:space="preserve">every bit relevant to it into my </w:t>
        </w:r>
      </w:ins>
      <w:ins w:id="24" w:author="翁 安志" w:date="2019-10-30T15:41:00Z">
        <w:r w:rsidR="00207576">
          <w:rPr>
            <w:rFonts w:ascii="Times New Roman" w:hAnsi="Times New Roman" w:cs="Times New Roman"/>
            <w:sz w:val="20"/>
            <w:szCs w:val="20"/>
          </w:rPr>
          <w:t>brain.</w:t>
        </w:r>
      </w:ins>
    </w:p>
    <w:p w14:paraId="2F0853F8" w14:textId="77777777" w:rsidR="009F3291" w:rsidRDefault="009F3291">
      <w:pPr>
        <w:rPr>
          <w:ins w:id="25" w:author="翁 安志" w:date="2019-10-30T15:42:00Z"/>
          <w:rFonts w:ascii="Times New Roman" w:hAnsi="Times New Roman" w:cs="Times New Roman"/>
          <w:sz w:val="20"/>
          <w:szCs w:val="20"/>
        </w:rPr>
      </w:pPr>
    </w:p>
    <w:p w14:paraId="6D8A1D12" w14:textId="77777777" w:rsidR="009F3291" w:rsidDel="003078FA" w:rsidRDefault="0083709E">
      <w:pPr>
        <w:rPr>
          <w:del w:id="26" w:author="翁 安志" w:date="2019-10-30T15:44:00Z"/>
          <w:rFonts w:ascii="Times New Roman" w:hAnsi="Times New Roman" w:cs="Times New Roman"/>
          <w:sz w:val="20"/>
          <w:szCs w:val="20"/>
        </w:rPr>
      </w:pPr>
      <w:ins w:id="27" w:author="翁 安志" w:date="2019-10-30T15:45:00Z">
        <w:r>
          <w:rPr>
            <w:rFonts w:ascii="Times New Roman" w:hAnsi="Times New Roman" w:cs="Times New Roman"/>
            <w:sz w:val="20"/>
            <w:szCs w:val="20"/>
          </w:rPr>
          <w:t xml:space="preserve">As </w:t>
        </w:r>
      </w:ins>
      <w:ins w:id="28" w:author="翁 安志" w:date="2019-10-30T15:42:00Z">
        <w:r w:rsidR="009F3291">
          <w:rPr>
            <w:rFonts w:ascii="Times New Roman" w:hAnsi="Times New Roman" w:cs="Times New Roman"/>
            <w:sz w:val="20"/>
            <w:szCs w:val="20"/>
          </w:rPr>
          <w:t xml:space="preserve">I learned </w:t>
        </w:r>
      </w:ins>
      <w:ins w:id="29" w:author="翁 安志" w:date="2019-10-30T15:44:00Z">
        <w:r w:rsidR="003078FA">
          <w:rPr>
            <w:rFonts w:ascii="Times New Roman" w:hAnsi="Times New Roman" w:cs="Times New Roman"/>
            <w:sz w:val="20"/>
            <w:szCs w:val="20"/>
          </w:rPr>
          <w:t>my first</w:t>
        </w:r>
      </w:ins>
    </w:p>
    <w:p w14:paraId="668A1C6B" w14:textId="77777777" w:rsidR="00025619" w:rsidRDefault="005A5E13">
      <w:pPr>
        <w:rPr>
          <w:ins w:id="30" w:author="翁 安志" w:date="2019-10-30T15:48:00Z"/>
          <w:rFonts w:ascii="Times New Roman" w:eastAsia="Osaka" w:hAnsi="Times New Roman" w:cs="Times New Roman"/>
          <w:sz w:val="20"/>
          <w:szCs w:val="20"/>
        </w:rPr>
      </w:pPr>
      <w:del w:id="31" w:author="翁 安志" w:date="2019-10-30T15:44:00Z">
        <w:r w:rsidDel="003078FA">
          <w:rPr>
            <w:rFonts w:ascii="Times New Roman" w:hAnsi="Times New Roman" w:cs="Times New Roman"/>
            <w:sz w:val="20"/>
            <w:szCs w:val="20"/>
          </w:rPr>
          <w:delText>Few years later, I learned my first</w:delText>
        </w:r>
      </w:del>
      <w:r>
        <w:rPr>
          <w:rFonts w:ascii="Times New Roman" w:hAnsi="Times New Roman" w:cs="Times New Roman"/>
          <w:sz w:val="20"/>
          <w:szCs w:val="20"/>
        </w:rPr>
        <w:t xml:space="preserve"> programming language in my life, Python, from the internet. I decided to use it as a tool to</w:t>
      </w:r>
      <w:ins w:id="32" w:author="翁 安志" w:date="2019-10-30T15:45:00Z">
        <w:r w:rsidR="009976BD">
          <w:rPr>
            <w:rFonts w:ascii="Times New Roman" w:hAnsi="Times New Roman" w:cs="Times New Roman"/>
            <w:sz w:val="20"/>
            <w:szCs w:val="20"/>
          </w:rPr>
          <w:t xml:space="preserve"> solve problems I </w:t>
        </w:r>
      </w:ins>
      <w:ins w:id="33" w:author="翁 安志" w:date="2019-10-30T15:47:00Z">
        <w:r w:rsidR="0010698D">
          <w:rPr>
            <w:rFonts w:ascii="Times New Roman" w:hAnsi="Times New Roman" w:cs="Times New Roman"/>
            <w:sz w:val="20"/>
            <w:szCs w:val="20"/>
          </w:rPr>
          <w:t>encountered in my life</w:t>
        </w:r>
      </w:ins>
      <w:del w:id="34" w:author="翁 安志" w:date="2019-10-30T15:45:00Z">
        <w:r w:rsidDel="009976BD">
          <w:rPr>
            <w:rFonts w:ascii="Times New Roman" w:hAnsi="Times New Roman" w:cs="Times New Roman"/>
            <w:sz w:val="20"/>
            <w:szCs w:val="20"/>
          </w:rPr>
          <w:delText xml:space="preserve"> achieve my ideas</w:delText>
        </w:r>
      </w:del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Osaka" w:hAnsi="Times New Roman" w:cs="Times New Roman"/>
          <w:sz w:val="20"/>
          <w:szCs w:val="20"/>
        </w:rPr>
        <w:t xml:space="preserve">Frustrated by the inconvenience to obtain my calculated GPA at school, I decided to make a GPA calculator for my grade. After the release of my app, I was shocked by the positive feedback from my classmates and teachers. For the first time, I have experienced the happiness and pride I get from programming. I decided to improve my programming skills and continue to realize my ideas into realities. </w:t>
      </w:r>
    </w:p>
    <w:p w14:paraId="5B712FD4" w14:textId="77777777" w:rsidR="00025619" w:rsidRDefault="00025619">
      <w:pPr>
        <w:rPr>
          <w:ins w:id="35" w:author="翁 安志" w:date="2019-10-30T15:48:00Z"/>
          <w:rFonts w:ascii="Times New Roman" w:eastAsia="Osaka" w:hAnsi="Times New Roman" w:cs="Times New Roman"/>
          <w:sz w:val="20"/>
          <w:szCs w:val="20"/>
        </w:rPr>
      </w:pPr>
    </w:p>
    <w:p w14:paraId="2044B4A1" w14:textId="7375044D" w:rsidR="00025619" w:rsidRPr="00F95A49" w:rsidRDefault="002242A0">
      <w:pPr>
        <w:rPr>
          <w:ins w:id="36" w:author="翁 安志" w:date="2019-10-30T15:48:00Z"/>
          <w:rFonts w:ascii="Times New Roman" w:hAnsi="Times New Roman" w:cs="Times New Roman"/>
          <w:sz w:val="20"/>
          <w:szCs w:val="20"/>
          <w:rPrChange w:id="37" w:author="安志 翁" w:date="2019-10-30T19:16:00Z">
            <w:rPr>
              <w:ins w:id="38" w:author="翁 安志" w:date="2019-10-30T15:48:00Z"/>
              <w:rFonts w:ascii="Times New Roman" w:eastAsia="Osaka" w:hAnsi="Times New Roman" w:cs="Times New Roman"/>
              <w:sz w:val="20"/>
              <w:szCs w:val="20"/>
            </w:rPr>
          </w:rPrChange>
        </w:rPr>
      </w:pPr>
      <w:ins w:id="39" w:author="翁 安志" w:date="2019-10-30T15:49:00Z">
        <w:r>
          <w:rPr>
            <w:rFonts w:ascii="Times New Roman" w:hAnsi="Times New Roman" w:cs="Times New Roman"/>
            <w:sz w:val="20"/>
            <w:szCs w:val="20"/>
          </w:rPr>
          <w:t>Now I am working on a free programming learning website because</w:t>
        </w:r>
      </w:ins>
      <w:ins w:id="40" w:author="翁 安志" w:date="2019-10-30T15:50:00Z">
        <w:r>
          <w:rPr>
            <w:rFonts w:ascii="Times New Roman" w:hAnsi="Times New Roman" w:cs="Times New Roman"/>
            <w:sz w:val="20"/>
            <w:szCs w:val="20"/>
          </w:rPr>
          <w:t xml:space="preserve"> I wanted </w:t>
        </w:r>
        <w:r w:rsidR="00357624">
          <w:rPr>
            <w:rFonts w:ascii="Times New Roman" w:hAnsi="Times New Roman" w:cs="Times New Roman"/>
            <w:sz w:val="20"/>
            <w:szCs w:val="20"/>
          </w:rPr>
          <w:t>everyone to have the equal chance to learn</w:t>
        </w:r>
      </w:ins>
      <w:ins w:id="41" w:author="翁 安志" w:date="2019-10-30T15:51:00Z">
        <w:r w:rsidR="004E6CFE">
          <w:rPr>
            <w:rFonts w:ascii="Times New Roman" w:hAnsi="Times New Roman" w:cs="Times New Roman"/>
            <w:sz w:val="20"/>
            <w:szCs w:val="20"/>
          </w:rPr>
          <w:t xml:space="preserve"> </w:t>
        </w:r>
        <w:r w:rsidR="00274691">
          <w:rPr>
            <w:rFonts w:ascii="Times New Roman" w:hAnsi="Times New Roman" w:cs="Times New Roman"/>
            <w:sz w:val="20"/>
            <w:szCs w:val="20"/>
          </w:rPr>
          <w:t>programming.</w:t>
        </w:r>
        <w:r w:rsidR="00215ABF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ins w:id="42" w:author="翁 安志" w:date="2019-10-30T15:52:00Z">
        <w:r w:rsidR="001562F7">
          <w:rPr>
            <w:rFonts w:ascii="Times New Roman" w:hAnsi="Times New Roman" w:cs="Times New Roman"/>
            <w:sz w:val="20"/>
            <w:szCs w:val="20"/>
          </w:rPr>
          <w:t xml:space="preserve">Although I </w:t>
        </w:r>
        <w:r w:rsidR="005C58DE">
          <w:rPr>
            <w:rFonts w:ascii="Times New Roman" w:hAnsi="Times New Roman" w:cs="Times New Roman"/>
            <w:sz w:val="20"/>
            <w:szCs w:val="20"/>
          </w:rPr>
          <w:t>am enrich</w:t>
        </w:r>
        <w:r w:rsidR="00F330FA">
          <w:rPr>
            <w:rFonts w:ascii="Times New Roman" w:hAnsi="Times New Roman" w:cs="Times New Roman"/>
            <w:sz w:val="20"/>
            <w:szCs w:val="20"/>
          </w:rPr>
          <w:t>ing</w:t>
        </w:r>
        <w:r w:rsidR="005C58DE">
          <w:rPr>
            <w:rFonts w:ascii="Times New Roman" w:hAnsi="Times New Roman" w:cs="Times New Roman"/>
            <w:sz w:val="20"/>
            <w:szCs w:val="20"/>
          </w:rPr>
          <w:t xml:space="preserve"> my </w:t>
        </w:r>
        <w:r w:rsidR="00F330FA">
          <w:rPr>
            <w:rFonts w:ascii="Times New Roman" w:hAnsi="Times New Roman" w:cs="Times New Roman"/>
            <w:sz w:val="20"/>
            <w:szCs w:val="20"/>
          </w:rPr>
          <w:t>computer science knowledge while I am working on this p</w:t>
        </w:r>
      </w:ins>
      <w:ins w:id="43" w:author="翁 安志" w:date="2019-10-30T15:53:00Z">
        <w:r w:rsidR="00F330FA">
          <w:rPr>
            <w:rFonts w:ascii="Times New Roman" w:hAnsi="Times New Roman" w:cs="Times New Roman"/>
            <w:sz w:val="20"/>
            <w:szCs w:val="20"/>
          </w:rPr>
          <w:t xml:space="preserve">roject, there are still </w:t>
        </w:r>
      </w:ins>
      <w:ins w:id="44" w:author="翁 安志" w:date="2019-10-30T15:54:00Z">
        <w:r w:rsidR="0076118C">
          <w:rPr>
            <w:rFonts w:ascii="Times New Roman" w:hAnsi="Times New Roman" w:cs="Times New Roman"/>
            <w:sz w:val="20"/>
            <w:szCs w:val="20"/>
          </w:rPr>
          <w:t>parts that confuses me and limits I cannot break only by learning from the knowledge through the internet.</w:t>
        </w:r>
      </w:ins>
      <w:ins w:id="45" w:author="安志 翁" w:date="2019-10-30T19:08:00Z">
        <w:r w:rsidR="004636DC" w:rsidRPr="004636DC">
          <w:rPr>
            <w:rFonts w:ascii="Times New Roman" w:eastAsia="Osaka" w:hAnsi="Times New Roman" w:cs="Times New Roman"/>
            <w:sz w:val="20"/>
            <w:szCs w:val="20"/>
          </w:rPr>
          <w:t xml:space="preserve"> </w:t>
        </w:r>
        <w:r w:rsidR="004636DC">
          <w:rPr>
            <w:rFonts w:ascii="Times New Roman" w:eastAsia="Osaka" w:hAnsi="Times New Roman" w:cs="Times New Roman"/>
            <w:sz w:val="20"/>
            <w:szCs w:val="20"/>
          </w:rPr>
          <w:t xml:space="preserve">I hope </w:t>
        </w:r>
        <w:r w:rsidR="00190CDB">
          <w:rPr>
            <w:rFonts w:ascii="Times New Roman" w:eastAsia="Osaka" w:hAnsi="Times New Roman" w:cs="Times New Roman"/>
            <w:sz w:val="20"/>
            <w:szCs w:val="20"/>
          </w:rPr>
          <w:t xml:space="preserve">to </w:t>
        </w:r>
        <w:r w:rsidR="00DD1CAD">
          <w:rPr>
            <w:rFonts w:ascii="Times New Roman" w:eastAsia="Osaka" w:hAnsi="Times New Roman" w:cs="Times New Roman"/>
            <w:sz w:val="20"/>
            <w:szCs w:val="20"/>
          </w:rPr>
          <w:t xml:space="preserve">fulfill my gap in computer science by taking the </w:t>
        </w:r>
      </w:ins>
      <w:ins w:id="46" w:author="安志 翁" w:date="2019-10-30T19:09:00Z">
        <w:r w:rsidR="00DD1CAD">
          <w:rPr>
            <w:rFonts w:ascii="Times New Roman" w:eastAsia="Osaka" w:hAnsi="Times New Roman" w:cs="Times New Roman"/>
            <w:sz w:val="20"/>
            <w:szCs w:val="20"/>
          </w:rPr>
          <w:t xml:space="preserve">computer science major in UIUC, where I can learn about Artificial Intelligence and </w:t>
        </w:r>
      </w:ins>
      <w:ins w:id="47" w:author="安志 翁" w:date="2019-10-30T19:13:00Z">
        <w:r w:rsidR="00DD1CAD">
          <w:rPr>
            <w:rFonts w:ascii="Times New Roman" w:eastAsia="Osaka" w:hAnsi="Times New Roman" w:cs="Times New Roman"/>
            <w:sz w:val="20"/>
            <w:szCs w:val="20"/>
          </w:rPr>
          <w:t>implement that to the course recommendation system of my website</w:t>
        </w:r>
        <w:r w:rsidR="001E3F49">
          <w:rPr>
            <w:rFonts w:ascii="Times New Roman" w:eastAsia="Osaka" w:hAnsi="Times New Roman" w:cs="Times New Roman"/>
            <w:sz w:val="20"/>
            <w:szCs w:val="20"/>
          </w:rPr>
          <w:t>.</w:t>
        </w:r>
        <w:r w:rsidR="00F95A49">
          <w:rPr>
            <w:rFonts w:ascii="Times New Roman" w:eastAsia="Osaka" w:hAnsi="Times New Roman" w:cs="Times New Roman"/>
            <w:sz w:val="20"/>
            <w:szCs w:val="20"/>
          </w:rPr>
          <w:t xml:space="preserve"> By learning computer science </w:t>
        </w:r>
      </w:ins>
      <w:ins w:id="48" w:author="安志 翁" w:date="2019-10-30T19:32:00Z">
        <w:r w:rsidR="004F54B4">
          <w:rPr>
            <w:rFonts w:ascii="Times New Roman" w:hAnsi="Times New Roman" w:cs="Times New Roman"/>
            <w:sz w:val="20"/>
            <w:szCs w:val="20"/>
          </w:rPr>
          <w:t xml:space="preserve">systematically UIUC, I don’t only learn a special set of computer skills. I also get </w:t>
        </w:r>
      </w:ins>
      <w:ins w:id="49" w:author="安志 翁" w:date="2019-10-30T19:33:00Z">
        <w:r w:rsidR="004F54B4">
          <w:rPr>
            <w:rFonts w:ascii="Times New Roman" w:hAnsi="Times New Roman" w:cs="Times New Roman"/>
            <w:sz w:val="20"/>
            <w:szCs w:val="20"/>
          </w:rPr>
          <w:t xml:space="preserve">to understand the principles </w:t>
        </w:r>
      </w:ins>
      <w:ins w:id="50" w:author="安志 翁" w:date="2019-10-30T19:35:00Z">
        <w:r w:rsidR="00DF1830">
          <w:rPr>
            <w:rFonts w:ascii="Times New Roman" w:hAnsi="Times New Roman" w:cs="Times New Roman"/>
            <w:sz w:val="20"/>
            <w:szCs w:val="20"/>
          </w:rPr>
          <w:t>a</w:t>
        </w:r>
      </w:ins>
      <w:ins w:id="51" w:author="安志 翁" w:date="2019-10-30T19:33:00Z">
        <w:r w:rsidR="004F54B4">
          <w:rPr>
            <w:rFonts w:ascii="Times New Roman" w:hAnsi="Times New Roman" w:cs="Times New Roman"/>
            <w:sz w:val="20"/>
            <w:szCs w:val="20"/>
          </w:rPr>
          <w:t>nd design guidelines which</w:t>
        </w:r>
      </w:ins>
      <w:ins w:id="52" w:author="安志 翁" w:date="2019-10-30T19:35:00Z">
        <w:r w:rsidR="00DF1830">
          <w:rPr>
            <w:rFonts w:ascii="Times New Roman" w:hAnsi="Times New Roman" w:cs="Times New Roman"/>
            <w:sz w:val="20"/>
            <w:szCs w:val="20"/>
          </w:rPr>
          <w:t xml:space="preserve"> allows me to think like computer scientist</w:t>
        </w:r>
      </w:ins>
      <w:ins w:id="53" w:author="安志 翁" w:date="2019-10-30T19:37:00Z">
        <w:r w:rsidR="00E8325C">
          <w:rPr>
            <w:rFonts w:ascii="Times New Roman" w:hAnsi="Times New Roman" w:cs="Times New Roman"/>
            <w:sz w:val="20"/>
            <w:szCs w:val="20"/>
          </w:rPr>
          <w:t>s</w:t>
        </w:r>
      </w:ins>
      <w:ins w:id="54" w:author="安志 翁" w:date="2019-10-30T19:36:00Z">
        <w:r w:rsidR="00DF1830">
          <w:rPr>
            <w:rFonts w:ascii="Times New Roman" w:hAnsi="Times New Roman" w:cs="Times New Roman"/>
            <w:sz w:val="20"/>
            <w:szCs w:val="20"/>
          </w:rPr>
          <w:t xml:space="preserve"> instead of just having a set of computer science skills</w:t>
        </w:r>
        <w:r w:rsidR="00500C99">
          <w:rPr>
            <w:rFonts w:ascii="Times New Roman" w:hAnsi="Times New Roman" w:cs="Times New Roman"/>
            <w:sz w:val="20"/>
            <w:szCs w:val="20"/>
          </w:rPr>
          <w:t>.</w:t>
        </w:r>
      </w:ins>
    </w:p>
    <w:p w14:paraId="06D24B73" w14:textId="57D43B1B" w:rsidR="00025619" w:rsidDel="00441641" w:rsidRDefault="00025619">
      <w:pPr>
        <w:rPr>
          <w:del w:id="55" w:author="安志 翁" w:date="2019-10-30T19:39:00Z"/>
          <w:rFonts w:ascii="Times New Roman" w:eastAsia="Osaka" w:hAnsi="Times New Roman" w:cs="Times New Roman"/>
          <w:sz w:val="20"/>
          <w:szCs w:val="20"/>
        </w:rPr>
      </w:pPr>
    </w:p>
    <w:p w14:paraId="03EC59F9" w14:textId="48CC0640" w:rsidR="00441641" w:rsidRDefault="00441641">
      <w:pPr>
        <w:rPr>
          <w:ins w:id="56" w:author="安志 翁" w:date="2019-10-30T19:39:00Z"/>
          <w:rFonts w:ascii="Times New Roman" w:hAnsi="Times New Roman" w:cs="Times New Roman"/>
          <w:sz w:val="20"/>
          <w:szCs w:val="20"/>
        </w:rPr>
      </w:pPr>
    </w:p>
    <w:p w14:paraId="4CA52EC7" w14:textId="131160B2" w:rsidR="00C63C37" w:rsidRPr="00947ADA" w:rsidRDefault="00441641">
      <w:pPr>
        <w:rPr>
          <w:rFonts w:ascii="Times New Roman" w:hAnsi="Times New Roman" w:cs="Times New Roman"/>
          <w:sz w:val="20"/>
          <w:szCs w:val="20"/>
          <w:rPrChange w:id="57" w:author="安志 翁" w:date="2019-10-30T19:40:00Z">
            <w:rPr>
              <w:rFonts w:ascii="Times New Roman" w:eastAsia="Osaka" w:hAnsi="Times New Roman" w:cs="Times New Roman"/>
              <w:sz w:val="20"/>
              <w:szCs w:val="20"/>
            </w:rPr>
          </w:rPrChange>
        </w:rPr>
      </w:pPr>
      <w:ins w:id="58" w:author="安志 翁" w:date="2019-10-30T19:39:00Z">
        <w:r>
          <w:rPr>
            <w:rFonts w:ascii="Times New Roman" w:hAnsi="Times New Roman" w:cs="Times New Roman" w:hint="eastAsia"/>
            <w:sz w:val="20"/>
            <w:szCs w:val="20"/>
          </w:rPr>
          <w:t>C</w:t>
        </w:r>
        <w:r>
          <w:rPr>
            <w:rFonts w:ascii="Times New Roman" w:hAnsi="Times New Roman" w:cs="Times New Roman"/>
            <w:sz w:val="20"/>
            <w:szCs w:val="20"/>
          </w:rPr>
          <w:t>omputer science to me is a powerful companion that allows me to achieve my dreams</w:t>
        </w:r>
      </w:ins>
      <w:ins w:id="59" w:author="安志 翁" w:date="2019-10-30T19:40:00Z">
        <w:r>
          <w:rPr>
            <w:rFonts w:ascii="Times New Roman" w:hAnsi="Times New Roman" w:cs="Times New Roman"/>
            <w:sz w:val="20"/>
            <w:szCs w:val="20"/>
          </w:rPr>
          <w:t>.</w:t>
        </w:r>
        <w:r w:rsidR="00947ADA">
          <w:rPr>
            <w:rFonts w:ascii="Times New Roman" w:hAnsi="Times New Roman" w:cs="Times New Roman" w:hint="eastAsia"/>
            <w:sz w:val="20"/>
            <w:szCs w:val="20"/>
          </w:rPr>
          <w:t xml:space="preserve"> </w:t>
        </w:r>
      </w:ins>
      <w:del w:id="60" w:author="安志 翁" w:date="2019-10-30T19:40:00Z">
        <w:r w:rsidR="005A5E13" w:rsidDel="00947ADA">
          <w:rPr>
            <w:rFonts w:ascii="Times New Roman" w:eastAsia="Osaka" w:hAnsi="Times New Roman" w:cs="Times New Roman"/>
            <w:sz w:val="20"/>
            <w:szCs w:val="20"/>
          </w:rPr>
          <w:delText xml:space="preserve">Not only because the comforts I get from doing that. </w:delText>
        </w:r>
      </w:del>
      <w:r w:rsidR="005A5E13">
        <w:rPr>
          <w:rFonts w:ascii="Times New Roman" w:eastAsia="Osaka" w:hAnsi="Times New Roman" w:cs="Times New Roman"/>
          <w:sz w:val="20"/>
          <w:szCs w:val="20"/>
        </w:rPr>
        <w:t>I wish that one day, people around me will respect and support my interest in Computer Science, instead of interpreting my interest into an excuse to play video gam</w:t>
      </w:r>
      <w:ins w:id="61" w:author="安志 翁" w:date="2019-10-30T19:07:00Z">
        <w:r w:rsidR="0090668C">
          <w:rPr>
            <w:rFonts w:ascii="Times New Roman" w:eastAsia="Osaka" w:hAnsi="Times New Roman" w:cs="Times New Roman"/>
            <w:sz w:val="20"/>
            <w:szCs w:val="20"/>
          </w:rPr>
          <w:t xml:space="preserve">es. </w:t>
        </w:r>
      </w:ins>
      <w:del w:id="62" w:author="安志 翁" w:date="2019-10-30T19:07:00Z">
        <w:r w:rsidR="005A5E13" w:rsidDel="0090668C">
          <w:rPr>
            <w:rFonts w:ascii="Times New Roman" w:eastAsia="Osaka" w:hAnsi="Times New Roman" w:cs="Times New Roman"/>
            <w:sz w:val="20"/>
            <w:szCs w:val="20"/>
          </w:rPr>
          <w:delText xml:space="preserve">es. </w:delText>
        </w:r>
      </w:del>
    </w:p>
    <w:p w14:paraId="78006460" w14:textId="77777777" w:rsidR="00C63C37" w:rsidRDefault="00C63C37">
      <w:pPr>
        <w:rPr>
          <w:rFonts w:ascii="Times New Roman" w:hAnsi="Times New Roman" w:cs="Times New Roman"/>
          <w:sz w:val="20"/>
          <w:szCs w:val="20"/>
        </w:rPr>
      </w:pPr>
    </w:p>
    <w:sectPr w:rsidR="00C63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88B6C" w14:textId="77777777" w:rsidR="00A32CAD" w:rsidRDefault="00A32CAD" w:rsidP="00FB18B3">
      <w:r>
        <w:separator/>
      </w:r>
    </w:p>
  </w:endnote>
  <w:endnote w:type="continuationSeparator" w:id="0">
    <w:p w14:paraId="62EC9529" w14:textId="77777777" w:rsidR="00A32CAD" w:rsidRDefault="00A32CAD" w:rsidP="00FB1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aka">
    <w:altName w:val="Calibri"/>
    <w:charset w:val="00"/>
    <w:family w:val="auto"/>
    <w:pitch w:val="default"/>
    <w:sig w:usb0="00000000" w:usb1="00000000" w:usb2="00000000" w:usb3="00000000" w:csb0="2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3B6C2" w14:textId="77777777" w:rsidR="00A32CAD" w:rsidRDefault="00A32CAD" w:rsidP="00FB18B3">
      <w:r>
        <w:separator/>
      </w:r>
    </w:p>
  </w:footnote>
  <w:footnote w:type="continuationSeparator" w:id="0">
    <w:p w14:paraId="1A0CDE9A" w14:textId="77777777" w:rsidR="00A32CAD" w:rsidRDefault="00A32CAD" w:rsidP="00FB18B3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翁 安志">
    <w15:presenceInfo w15:providerId="Windows Live" w15:userId="a1ddeca87a1d3ab4"/>
  </w15:person>
  <w15:person w15:author="安志 翁">
    <w15:presenceInfo w15:providerId="Windows Live" w15:userId="a1ddeca87a1d3a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A66"/>
    <w:rsid w:val="0001289B"/>
    <w:rsid w:val="00021E0D"/>
    <w:rsid w:val="00025619"/>
    <w:rsid w:val="0003727B"/>
    <w:rsid w:val="00041910"/>
    <w:rsid w:val="00055B12"/>
    <w:rsid w:val="00074031"/>
    <w:rsid w:val="00084991"/>
    <w:rsid w:val="00097135"/>
    <w:rsid w:val="000B04A7"/>
    <w:rsid w:val="000B30CF"/>
    <w:rsid w:val="000B4936"/>
    <w:rsid w:val="000E053D"/>
    <w:rsid w:val="000E2CAB"/>
    <w:rsid w:val="000F7A66"/>
    <w:rsid w:val="000F7FF8"/>
    <w:rsid w:val="0010698D"/>
    <w:rsid w:val="00126FD1"/>
    <w:rsid w:val="00131CD2"/>
    <w:rsid w:val="00143517"/>
    <w:rsid w:val="001454EE"/>
    <w:rsid w:val="001562F7"/>
    <w:rsid w:val="001703A0"/>
    <w:rsid w:val="00190CDB"/>
    <w:rsid w:val="001B67B5"/>
    <w:rsid w:val="001D7262"/>
    <w:rsid w:val="001E04B6"/>
    <w:rsid w:val="001E3F49"/>
    <w:rsid w:val="00207576"/>
    <w:rsid w:val="00207820"/>
    <w:rsid w:val="00215ABF"/>
    <w:rsid w:val="00215C06"/>
    <w:rsid w:val="002242A0"/>
    <w:rsid w:val="00233F43"/>
    <w:rsid w:val="002512EE"/>
    <w:rsid w:val="00260C57"/>
    <w:rsid w:val="00274691"/>
    <w:rsid w:val="00281CD1"/>
    <w:rsid w:val="00286AFD"/>
    <w:rsid w:val="002A1AF8"/>
    <w:rsid w:val="003078FA"/>
    <w:rsid w:val="00357624"/>
    <w:rsid w:val="00373C30"/>
    <w:rsid w:val="00395EE8"/>
    <w:rsid w:val="003A0CC4"/>
    <w:rsid w:val="003B183A"/>
    <w:rsid w:val="00436116"/>
    <w:rsid w:val="00436F15"/>
    <w:rsid w:val="00441641"/>
    <w:rsid w:val="00444079"/>
    <w:rsid w:val="004636DC"/>
    <w:rsid w:val="004E6CFE"/>
    <w:rsid w:val="004F54B4"/>
    <w:rsid w:val="004F6920"/>
    <w:rsid w:val="00500C99"/>
    <w:rsid w:val="00512468"/>
    <w:rsid w:val="00514111"/>
    <w:rsid w:val="00537186"/>
    <w:rsid w:val="005A5E13"/>
    <w:rsid w:val="005C016D"/>
    <w:rsid w:val="005C58DE"/>
    <w:rsid w:val="005C6EB3"/>
    <w:rsid w:val="005E0234"/>
    <w:rsid w:val="005E3E81"/>
    <w:rsid w:val="00635661"/>
    <w:rsid w:val="00643635"/>
    <w:rsid w:val="006537C5"/>
    <w:rsid w:val="006B3FD3"/>
    <w:rsid w:val="006C2340"/>
    <w:rsid w:val="006E6F81"/>
    <w:rsid w:val="006F5550"/>
    <w:rsid w:val="006F764A"/>
    <w:rsid w:val="00700424"/>
    <w:rsid w:val="007369EC"/>
    <w:rsid w:val="00744D22"/>
    <w:rsid w:val="0076118C"/>
    <w:rsid w:val="00766248"/>
    <w:rsid w:val="007727A2"/>
    <w:rsid w:val="007A13A8"/>
    <w:rsid w:val="007B03D5"/>
    <w:rsid w:val="007D5C6F"/>
    <w:rsid w:val="008025B4"/>
    <w:rsid w:val="00832862"/>
    <w:rsid w:val="0083709E"/>
    <w:rsid w:val="008B666C"/>
    <w:rsid w:val="008C4329"/>
    <w:rsid w:val="008D0F29"/>
    <w:rsid w:val="008E5F1D"/>
    <w:rsid w:val="008F1887"/>
    <w:rsid w:val="00902708"/>
    <w:rsid w:val="0090668C"/>
    <w:rsid w:val="00916EDD"/>
    <w:rsid w:val="0092672D"/>
    <w:rsid w:val="00947ADA"/>
    <w:rsid w:val="009810C7"/>
    <w:rsid w:val="00991A90"/>
    <w:rsid w:val="009976BD"/>
    <w:rsid w:val="009A369E"/>
    <w:rsid w:val="009B0E71"/>
    <w:rsid w:val="009F3291"/>
    <w:rsid w:val="00A0015D"/>
    <w:rsid w:val="00A20B8C"/>
    <w:rsid w:val="00A32CAD"/>
    <w:rsid w:val="00A525DD"/>
    <w:rsid w:val="00A65923"/>
    <w:rsid w:val="00A838EA"/>
    <w:rsid w:val="00AC54BF"/>
    <w:rsid w:val="00AE1D01"/>
    <w:rsid w:val="00B21DC7"/>
    <w:rsid w:val="00B5248A"/>
    <w:rsid w:val="00B57799"/>
    <w:rsid w:val="00B9557B"/>
    <w:rsid w:val="00B96FE6"/>
    <w:rsid w:val="00BB686C"/>
    <w:rsid w:val="00BF47FD"/>
    <w:rsid w:val="00C31F6E"/>
    <w:rsid w:val="00C3612B"/>
    <w:rsid w:val="00C43B29"/>
    <w:rsid w:val="00C63C37"/>
    <w:rsid w:val="00C81E0C"/>
    <w:rsid w:val="00CD35AD"/>
    <w:rsid w:val="00CF386C"/>
    <w:rsid w:val="00D365D1"/>
    <w:rsid w:val="00DD1CAD"/>
    <w:rsid w:val="00DF1200"/>
    <w:rsid w:val="00DF1830"/>
    <w:rsid w:val="00E211C1"/>
    <w:rsid w:val="00E4222F"/>
    <w:rsid w:val="00E46634"/>
    <w:rsid w:val="00E53F98"/>
    <w:rsid w:val="00E8325C"/>
    <w:rsid w:val="00E835EF"/>
    <w:rsid w:val="00E86A57"/>
    <w:rsid w:val="00E9245C"/>
    <w:rsid w:val="00EA504E"/>
    <w:rsid w:val="00EB2106"/>
    <w:rsid w:val="00EB3998"/>
    <w:rsid w:val="00EC3693"/>
    <w:rsid w:val="00F15E1F"/>
    <w:rsid w:val="00F330FA"/>
    <w:rsid w:val="00F37272"/>
    <w:rsid w:val="00F444E7"/>
    <w:rsid w:val="00F95A49"/>
    <w:rsid w:val="00FA6AE2"/>
    <w:rsid w:val="00FB18B3"/>
    <w:rsid w:val="00FD2D3A"/>
    <w:rsid w:val="00FF6154"/>
    <w:rsid w:val="7BFDF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A6FC9"/>
  <w15:docId w15:val="{FA05F46E-CF9A-4B70-AD8B-47DBA157C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B1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B18B3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B1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B18B3"/>
    <w:rPr>
      <w:kern w:val="2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357624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357624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357624"/>
    <w:rPr>
      <w:kern w:val="2"/>
      <w:sz w:val="21"/>
      <w:szCs w:val="2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57624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357624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翁 安志</dc:creator>
  <cp:lastModifiedBy>安志 翁</cp:lastModifiedBy>
  <cp:revision>2</cp:revision>
  <dcterms:created xsi:type="dcterms:W3CDTF">2019-10-30T11:40:00Z</dcterms:created>
  <dcterms:modified xsi:type="dcterms:W3CDTF">2019-10-30T11:40:00Z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1033-1.0.1.1354</vt:lpwstr>
  </property>
</Properties>
</file>